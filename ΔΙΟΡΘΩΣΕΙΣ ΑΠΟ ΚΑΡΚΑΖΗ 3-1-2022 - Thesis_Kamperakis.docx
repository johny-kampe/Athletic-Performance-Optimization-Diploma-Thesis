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886CD4" w:rsidRDefault="000D3CAD" w:rsidP="00F1220E">
      <w:pPr>
        <w:spacing w:after="0" w:line="300" w:lineRule="auto"/>
        <w:jc w:val="center"/>
        <w:rPr>
          <w:rFonts w:ascii="Arial" w:hAnsi="Arial" w:cs="Arial"/>
          <w:b/>
          <w:sz w:val="48"/>
          <w:szCs w:val="48"/>
          <w:rPrChange w:id="0" w:author="Panagiotis Karkazis" w:date="2022-03-01T20:05:00Z">
            <w:rPr>
              <w:rFonts w:ascii="Arial" w:hAnsi="Arial" w:cs="Arial"/>
              <w:b/>
              <w:sz w:val="48"/>
              <w:szCs w:val="48"/>
              <w:highlight w:val="red"/>
            </w:rPr>
          </w:rPrChange>
        </w:rPr>
      </w:pPr>
      <w:r w:rsidRPr="00886CD4">
        <w:rPr>
          <w:noProof/>
          <w:lang w:eastAsia="el-GR"/>
          <w:rPrChange w:id="1" w:author="Panagiotis Karkazis" w:date="2022-03-01T20:05:00Z">
            <w:rPr>
              <w:noProof/>
              <w:highlight w:val="red"/>
              <w:lang w:eastAsia="el-GR"/>
            </w:rPr>
          </w:rPrChange>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886CD4">
        <w:rPr>
          <w:rFonts w:ascii="Arial" w:hAnsi="Arial" w:cs="Arial"/>
          <w:b/>
          <w:sz w:val="48"/>
          <w:szCs w:val="48"/>
          <w:rPrChange w:id="2" w:author="Panagiotis Karkazis" w:date="2022-03-01T20:05:00Z">
            <w:rPr>
              <w:rFonts w:ascii="Arial" w:hAnsi="Arial" w:cs="Arial"/>
              <w:b/>
              <w:sz w:val="48"/>
              <w:szCs w:val="48"/>
              <w:highlight w:val="red"/>
            </w:rPr>
          </w:rPrChange>
        </w:rPr>
        <w:t>ΠΑΝΕΠΙΣΤΗΜΙΟ ΔΥΤΙΚΗΣ ΑΤΤΙΚΗΣ</w:t>
      </w:r>
    </w:p>
    <w:p w14:paraId="09028BD3" w14:textId="77777777" w:rsidR="00F1220E" w:rsidRPr="00886CD4" w:rsidRDefault="00F1220E" w:rsidP="00F1220E">
      <w:pPr>
        <w:spacing w:after="0" w:line="300" w:lineRule="auto"/>
        <w:jc w:val="center"/>
        <w:rPr>
          <w:rFonts w:ascii="Arial" w:hAnsi="Arial" w:cs="Arial"/>
          <w:b/>
          <w:sz w:val="36"/>
          <w:szCs w:val="36"/>
          <w:rPrChange w:id="3" w:author="Panagiotis Karkazis" w:date="2022-03-01T20:05:00Z">
            <w:rPr>
              <w:rFonts w:ascii="Arial" w:hAnsi="Arial" w:cs="Arial"/>
              <w:b/>
              <w:sz w:val="36"/>
              <w:szCs w:val="36"/>
              <w:highlight w:val="red"/>
            </w:rPr>
          </w:rPrChange>
        </w:rPr>
      </w:pPr>
      <w:r w:rsidRPr="00886CD4">
        <w:rPr>
          <w:rFonts w:ascii="Arial" w:hAnsi="Arial" w:cs="Arial"/>
          <w:b/>
          <w:sz w:val="36"/>
          <w:szCs w:val="36"/>
          <w:rPrChange w:id="4" w:author="Panagiotis Karkazis" w:date="2022-03-01T20:05:00Z">
            <w:rPr>
              <w:rFonts w:ascii="Arial" w:hAnsi="Arial" w:cs="Arial"/>
              <w:b/>
              <w:sz w:val="36"/>
              <w:szCs w:val="36"/>
              <w:highlight w:val="red"/>
            </w:rPr>
          </w:rPrChange>
        </w:rPr>
        <w:t>ΣΧΟΛΗ ΜΗΧΑΝΙΚΩΝ</w:t>
      </w:r>
    </w:p>
    <w:p w14:paraId="41BADE3E" w14:textId="77777777" w:rsidR="00F1220E" w:rsidRPr="00886CD4" w:rsidRDefault="00F1220E" w:rsidP="00F1220E">
      <w:pPr>
        <w:spacing w:after="0" w:line="240" w:lineRule="auto"/>
        <w:ind w:right="43"/>
        <w:jc w:val="center"/>
        <w:rPr>
          <w:rFonts w:ascii="Arial" w:hAnsi="Arial" w:cs="Arial"/>
          <w:b/>
          <w:sz w:val="32"/>
          <w:szCs w:val="32"/>
          <w:rPrChange w:id="5" w:author="Panagiotis Karkazis" w:date="2022-03-01T20:05:00Z">
            <w:rPr>
              <w:rFonts w:ascii="Arial" w:hAnsi="Arial" w:cs="Arial"/>
              <w:b/>
              <w:sz w:val="32"/>
              <w:szCs w:val="32"/>
              <w:highlight w:val="red"/>
            </w:rPr>
          </w:rPrChange>
        </w:rPr>
      </w:pPr>
      <w:r w:rsidRPr="00886CD4">
        <w:rPr>
          <w:rFonts w:ascii="Arial" w:hAnsi="Arial" w:cs="Arial"/>
          <w:b/>
          <w:sz w:val="32"/>
          <w:szCs w:val="32"/>
          <w:rPrChange w:id="6" w:author="Panagiotis Karkazis" w:date="2022-03-01T20:05:00Z">
            <w:rPr>
              <w:rFonts w:ascii="Arial" w:hAnsi="Arial" w:cs="Arial"/>
              <w:b/>
              <w:sz w:val="32"/>
              <w:szCs w:val="32"/>
              <w:highlight w:val="red"/>
            </w:rPr>
          </w:rPrChange>
        </w:rPr>
        <w:t>ΤΜΗΜΑ ΜΗΧΑΝΙΚΩΝ ΠΛΗΡΟΦΟΡΙΚΗΣ ΚΑΙ ΥΠΟΛΟΓΙΣΤΩΝ</w:t>
      </w:r>
    </w:p>
    <w:p w14:paraId="38ECBA07" w14:textId="77777777" w:rsidR="00F1220E" w:rsidRPr="00886CD4" w:rsidRDefault="00F1220E" w:rsidP="00F1220E">
      <w:pPr>
        <w:spacing w:after="0" w:line="240" w:lineRule="auto"/>
        <w:ind w:right="45"/>
        <w:jc w:val="center"/>
        <w:rPr>
          <w:rFonts w:ascii="Arial" w:hAnsi="Arial" w:cs="Arial"/>
          <w:b/>
          <w:sz w:val="28"/>
          <w:szCs w:val="28"/>
          <w:rPrChange w:id="7" w:author="Panagiotis Karkazis" w:date="2022-03-01T20:05:00Z">
            <w:rPr>
              <w:rFonts w:ascii="Arial" w:hAnsi="Arial" w:cs="Arial"/>
              <w:b/>
              <w:sz w:val="28"/>
              <w:szCs w:val="28"/>
              <w:highlight w:val="red"/>
            </w:rPr>
          </w:rPrChange>
        </w:rPr>
      </w:pPr>
    </w:p>
    <w:p w14:paraId="6CA97FA6" w14:textId="77777777" w:rsidR="00F1220E" w:rsidRPr="00886CD4" w:rsidRDefault="00F1220E" w:rsidP="00F1220E">
      <w:pPr>
        <w:spacing w:after="0" w:line="240" w:lineRule="auto"/>
        <w:ind w:right="45"/>
        <w:jc w:val="center"/>
        <w:rPr>
          <w:rFonts w:ascii="Arial" w:hAnsi="Arial" w:cs="Arial"/>
          <w:b/>
          <w:sz w:val="28"/>
          <w:szCs w:val="28"/>
          <w:rPrChange w:id="8" w:author="Panagiotis Karkazis" w:date="2022-03-01T20:05:00Z">
            <w:rPr>
              <w:rFonts w:ascii="Arial" w:hAnsi="Arial" w:cs="Arial"/>
              <w:b/>
              <w:sz w:val="28"/>
              <w:szCs w:val="28"/>
              <w:highlight w:val="red"/>
            </w:rPr>
          </w:rPrChange>
        </w:rPr>
      </w:pPr>
    </w:p>
    <w:p w14:paraId="3D92ECBB" w14:textId="77777777" w:rsidR="00F1220E" w:rsidRPr="00886CD4" w:rsidRDefault="00F1220E" w:rsidP="00F1220E">
      <w:pPr>
        <w:spacing w:after="0" w:line="240" w:lineRule="auto"/>
        <w:ind w:right="45"/>
        <w:jc w:val="center"/>
        <w:rPr>
          <w:rFonts w:ascii="Arial" w:hAnsi="Arial" w:cs="Arial"/>
          <w:b/>
          <w:sz w:val="28"/>
          <w:szCs w:val="28"/>
          <w:rPrChange w:id="9" w:author="Panagiotis Karkazis" w:date="2022-03-01T20:05:00Z">
            <w:rPr>
              <w:rFonts w:ascii="Arial" w:hAnsi="Arial" w:cs="Arial"/>
              <w:b/>
              <w:sz w:val="28"/>
              <w:szCs w:val="28"/>
              <w:highlight w:val="red"/>
            </w:rPr>
          </w:rPrChange>
        </w:rPr>
      </w:pPr>
    </w:p>
    <w:p w14:paraId="64970963" w14:textId="509B6344" w:rsidR="00F1220E" w:rsidRPr="00886CD4" w:rsidRDefault="00834919" w:rsidP="00290F33">
      <w:pPr>
        <w:spacing w:after="0" w:line="300" w:lineRule="auto"/>
        <w:jc w:val="center"/>
        <w:rPr>
          <w:rFonts w:ascii="Arial" w:hAnsi="Arial" w:cs="Arial"/>
          <w:b/>
          <w:sz w:val="36"/>
          <w:szCs w:val="36"/>
          <w:rPrChange w:id="10" w:author="Panagiotis Karkazis" w:date="2022-03-01T20:05:00Z">
            <w:rPr>
              <w:rFonts w:ascii="Arial" w:hAnsi="Arial" w:cs="Arial"/>
              <w:b/>
              <w:sz w:val="36"/>
              <w:szCs w:val="36"/>
              <w:highlight w:val="red"/>
            </w:rPr>
          </w:rPrChange>
        </w:rPr>
      </w:pPr>
      <w:r w:rsidRPr="00886CD4">
        <w:rPr>
          <w:rFonts w:ascii="Arial" w:hAnsi="Arial" w:cs="Arial"/>
          <w:b/>
          <w:sz w:val="36"/>
          <w:szCs w:val="36"/>
          <w:rPrChange w:id="11" w:author="Panagiotis Karkazis" w:date="2022-03-01T20:05:00Z">
            <w:rPr>
              <w:rFonts w:ascii="Arial" w:hAnsi="Arial" w:cs="Arial"/>
              <w:b/>
              <w:sz w:val="36"/>
              <w:szCs w:val="36"/>
              <w:highlight w:val="red"/>
            </w:rPr>
          </w:rPrChange>
        </w:rPr>
        <w:t xml:space="preserve">Πρόγραμμα </w:t>
      </w:r>
      <w:r w:rsidR="00C17E91" w:rsidRPr="00886CD4">
        <w:rPr>
          <w:rFonts w:ascii="Arial" w:hAnsi="Arial" w:cs="Arial"/>
          <w:b/>
          <w:sz w:val="36"/>
          <w:szCs w:val="36"/>
          <w:rPrChange w:id="12" w:author="Panagiotis Karkazis" w:date="2022-03-01T20:05:00Z">
            <w:rPr>
              <w:rFonts w:ascii="Arial" w:hAnsi="Arial" w:cs="Arial"/>
              <w:b/>
              <w:sz w:val="36"/>
              <w:szCs w:val="36"/>
              <w:highlight w:val="red"/>
            </w:rPr>
          </w:rPrChange>
        </w:rPr>
        <w:t>Προ</w:t>
      </w:r>
      <w:r w:rsidRPr="00886CD4">
        <w:rPr>
          <w:rFonts w:ascii="Arial" w:hAnsi="Arial" w:cs="Arial"/>
          <w:b/>
          <w:sz w:val="36"/>
          <w:szCs w:val="36"/>
          <w:rPrChange w:id="13" w:author="Panagiotis Karkazis" w:date="2022-03-01T20:05:00Z">
            <w:rPr>
              <w:rFonts w:ascii="Arial" w:hAnsi="Arial" w:cs="Arial"/>
              <w:b/>
              <w:sz w:val="36"/>
              <w:szCs w:val="36"/>
              <w:highlight w:val="red"/>
            </w:rPr>
          </w:rPrChange>
        </w:rPr>
        <w:t>πτυχιακών Σπουδών</w:t>
      </w:r>
    </w:p>
    <w:p w14:paraId="3F7D56C9" w14:textId="77777777" w:rsidR="0051150E" w:rsidRPr="00886CD4" w:rsidRDefault="0051150E" w:rsidP="00F1220E">
      <w:pPr>
        <w:spacing w:after="0" w:line="240" w:lineRule="auto"/>
        <w:ind w:right="45"/>
        <w:jc w:val="center"/>
        <w:rPr>
          <w:rFonts w:ascii="Arial" w:hAnsi="Arial" w:cs="Arial"/>
          <w:b/>
          <w:sz w:val="28"/>
          <w:szCs w:val="28"/>
          <w:rPrChange w:id="14" w:author="Panagiotis Karkazis" w:date="2022-03-01T20:05:00Z">
            <w:rPr>
              <w:rFonts w:ascii="Arial" w:hAnsi="Arial" w:cs="Arial"/>
              <w:b/>
              <w:sz w:val="28"/>
              <w:szCs w:val="28"/>
              <w:highlight w:val="red"/>
            </w:rPr>
          </w:rPrChange>
        </w:rPr>
      </w:pPr>
    </w:p>
    <w:p w14:paraId="4699F00A" w14:textId="10C3B82D" w:rsidR="00F1220E" w:rsidRPr="00886CD4" w:rsidRDefault="009029D2" w:rsidP="00F1220E">
      <w:pPr>
        <w:spacing w:after="0" w:line="240" w:lineRule="auto"/>
        <w:ind w:right="45"/>
        <w:jc w:val="center"/>
        <w:rPr>
          <w:rFonts w:ascii="Arial" w:hAnsi="Arial" w:cs="Arial"/>
          <w:b/>
          <w:sz w:val="28"/>
          <w:szCs w:val="28"/>
          <w:rPrChange w:id="15" w:author="Panagiotis Karkazis" w:date="2022-03-01T20:05:00Z">
            <w:rPr>
              <w:rFonts w:ascii="Arial" w:hAnsi="Arial" w:cs="Arial"/>
              <w:b/>
              <w:sz w:val="28"/>
              <w:szCs w:val="28"/>
              <w:highlight w:val="red"/>
            </w:rPr>
          </w:rPrChange>
        </w:rPr>
      </w:pPr>
      <w:r w:rsidRPr="00886CD4">
        <w:rPr>
          <w:rFonts w:ascii="Arial" w:hAnsi="Arial" w:cs="Arial"/>
          <w:b/>
          <w:sz w:val="28"/>
          <w:szCs w:val="28"/>
          <w:rPrChange w:id="16" w:author="Panagiotis Karkazis" w:date="2022-03-01T20:05:00Z">
            <w:rPr>
              <w:rFonts w:ascii="Arial" w:hAnsi="Arial" w:cs="Arial"/>
              <w:b/>
              <w:sz w:val="28"/>
              <w:szCs w:val="28"/>
              <w:highlight w:val="red"/>
            </w:rPr>
          </w:rPrChange>
        </w:rPr>
        <w:t>ΔΙΠΛΩΜΑΤΙΚΗ ΕΡΓΑΣΙΑ</w:t>
      </w:r>
    </w:p>
    <w:p w14:paraId="1A9A7DC9" w14:textId="77777777" w:rsidR="0030767B" w:rsidRPr="00886CD4" w:rsidRDefault="0030767B" w:rsidP="00F1220E">
      <w:pPr>
        <w:spacing w:after="0" w:line="240" w:lineRule="auto"/>
        <w:ind w:right="45"/>
        <w:jc w:val="center"/>
        <w:rPr>
          <w:rFonts w:ascii="Arial" w:hAnsi="Arial" w:cs="Arial"/>
          <w:b/>
          <w:sz w:val="28"/>
          <w:szCs w:val="28"/>
          <w:rPrChange w:id="17" w:author="Panagiotis Karkazis" w:date="2022-03-01T20:05:00Z">
            <w:rPr>
              <w:rFonts w:ascii="Arial" w:hAnsi="Arial" w:cs="Arial"/>
              <w:b/>
              <w:sz w:val="28"/>
              <w:szCs w:val="28"/>
              <w:highlight w:val="red"/>
            </w:rPr>
          </w:rPrChange>
        </w:rPr>
      </w:pPr>
    </w:p>
    <w:p w14:paraId="33D84CCE" w14:textId="77777777" w:rsidR="0030767B" w:rsidRPr="00886CD4" w:rsidRDefault="0030767B" w:rsidP="0030767B">
      <w:pPr>
        <w:spacing w:after="0" w:line="240" w:lineRule="auto"/>
        <w:ind w:right="43"/>
        <w:jc w:val="center"/>
        <w:rPr>
          <w:rFonts w:ascii="Arial" w:hAnsi="Arial" w:cs="Arial"/>
          <w:b/>
          <w:sz w:val="28"/>
          <w:szCs w:val="28"/>
          <w:rPrChange w:id="18" w:author="Panagiotis Karkazis" w:date="2022-03-01T20:05:00Z">
            <w:rPr>
              <w:rFonts w:ascii="Arial" w:hAnsi="Arial" w:cs="Arial"/>
              <w:b/>
              <w:sz w:val="28"/>
              <w:szCs w:val="28"/>
              <w:highlight w:val="red"/>
            </w:rPr>
          </w:rPrChange>
        </w:rPr>
      </w:pPr>
    </w:p>
    <w:p w14:paraId="0C074AF0" w14:textId="77777777" w:rsidR="0030767B" w:rsidRPr="00886CD4" w:rsidRDefault="0030767B" w:rsidP="0030767B">
      <w:pPr>
        <w:spacing w:after="0" w:line="240" w:lineRule="auto"/>
        <w:ind w:right="43"/>
        <w:jc w:val="center"/>
        <w:rPr>
          <w:rFonts w:ascii="Arial" w:hAnsi="Arial" w:cs="Arial"/>
          <w:b/>
          <w:sz w:val="28"/>
          <w:szCs w:val="28"/>
          <w:rPrChange w:id="19" w:author="Panagiotis Karkazis" w:date="2022-03-01T20:05:00Z">
            <w:rPr>
              <w:rFonts w:ascii="Arial" w:hAnsi="Arial" w:cs="Arial"/>
              <w:b/>
              <w:sz w:val="28"/>
              <w:szCs w:val="28"/>
              <w:highlight w:val="red"/>
            </w:rPr>
          </w:rPrChange>
        </w:rPr>
      </w:pPr>
    </w:p>
    <w:p w14:paraId="0ED29356" w14:textId="0EF9F4DB" w:rsidR="0030767B" w:rsidRPr="00886CD4" w:rsidRDefault="00C17E91" w:rsidP="0030767B">
      <w:pPr>
        <w:spacing w:after="0" w:line="240" w:lineRule="auto"/>
        <w:ind w:right="43"/>
        <w:jc w:val="center"/>
        <w:rPr>
          <w:rFonts w:ascii="Arial" w:hAnsi="Arial" w:cs="Arial"/>
          <w:b/>
          <w:sz w:val="28"/>
          <w:szCs w:val="28"/>
          <w:rPrChange w:id="20" w:author="Panagiotis Karkazis" w:date="2022-03-01T20:05:00Z">
            <w:rPr>
              <w:rFonts w:ascii="Arial" w:hAnsi="Arial" w:cs="Arial"/>
              <w:b/>
              <w:sz w:val="28"/>
              <w:szCs w:val="28"/>
              <w:highlight w:val="red"/>
            </w:rPr>
          </w:rPrChange>
        </w:rPr>
      </w:pPr>
      <w:r w:rsidRPr="00886CD4">
        <w:rPr>
          <w:rFonts w:ascii="Arial" w:hAnsi="Arial" w:cs="Arial"/>
          <w:b/>
          <w:sz w:val="28"/>
          <w:szCs w:val="28"/>
          <w:rPrChange w:id="21" w:author="Panagiotis Karkazis" w:date="2022-03-01T20:05:00Z">
            <w:rPr>
              <w:rFonts w:ascii="Arial" w:hAnsi="Arial" w:cs="Arial"/>
              <w:b/>
              <w:sz w:val="28"/>
              <w:szCs w:val="28"/>
              <w:highlight w:val="red"/>
            </w:rPr>
          </w:rPrChange>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Pr="00886CD4" w:rsidRDefault="00F1220E" w:rsidP="0030767B">
      <w:pPr>
        <w:spacing w:after="0" w:line="240" w:lineRule="auto"/>
        <w:ind w:right="43"/>
        <w:jc w:val="center"/>
        <w:rPr>
          <w:rFonts w:ascii="Arial" w:hAnsi="Arial" w:cs="Arial"/>
          <w:b/>
          <w:sz w:val="28"/>
          <w:szCs w:val="28"/>
          <w:rPrChange w:id="22" w:author="Panagiotis Karkazis" w:date="2022-03-01T20:05:00Z">
            <w:rPr>
              <w:rFonts w:ascii="Arial" w:hAnsi="Arial" w:cs="Arial"/>
              <w:b/>
              <w:sz w:val="28"/>
              <w:szCs w:val="28"/>
              <w:highlight w:val="red"/>
            </w:rPr>
          </w:rPrChange>
        </w:rPr>
      </w:pPr>
    </w:p>
    <w:p w14:paraId="064F50A0" w14:textId="77777777" w:rsidR="00F1220E" w:rsidRPr="00886CD4" w:rsidRDefault="00F1220E" w:rsidP="00F1220E">
      <w:pPr>
        <w:spacing w:after="0" w:line="240" w:lineRule="auto"/>
        <w:ind w:right="43"/>
        <w:jc w:val="center"/>
        <w:rPr>
          <w:rFonts w:ascii="Arial" w:hAnsi="Arial" w:cs="Arial"/>
          <w:b/>
          <w:sz w:val="28"/>
          <w:szCs w:val="28"/>
          <w:rPrChange w:id="23" w:author="Panagiotis Karkazis" w:date="2022-03-01T20:05:00Z">
            <w:rPr>
              <w:rFonts w:ascii="Arial" w:hAnsi="Arial" w:cs="Arial"/>
              <w:b/>
              <w:sz w:val="28"/>
              <w:szCs w:val="28"/>
              <w:highlight w:val="red"/>
            </w:rPr>
          </w:rPrChange>
        </w:rPr>
      </w:pPr>
    </w:p>
    <w:p w14:paraId="2BD4ACF8" w14:textId="77777777" w:rsidR="00F1220E" w:rsidRPr="00886CD4" w:rsidRDefault="00F1220E" w:rsidP="00F1220E">
      <w:pPr>
        <w:spacing w:after="0" w:line="240" w:lineRule="auto"/>
        <w:ind w:right="43"/>
        <w:jc w:val="center"/>
        <w:rPr>
          <w:rFonts w:ascii="Arial" w:hAnsi="Arial" w:cs="Arial"/>
          <w:b/>
          <w:sz w:val="28"/>
          <w:szCs w:val="28"/>
          <w:rPrChange w:id="24" w:author="Panagiotis Karkazis" w:date="2022-03-01T20:05:00Z">
            <w:rPr>
              <w:rFonts w:ascii="Arial" w:hAnsi="Arial" w:cs="Arial"/>
              <w:b/>
              <w:sz w:val="28"/>
              <w:szCs w:val="28"/>
              <w:highlight w:val="red"/>
            </w:rPr>
          </w:rPrChange>
        </w:rPr>
      </w:pPr>
    </w:p>
    <w:p w14:paraId="18FC6B55" w14:textId="77777777" w:rsidR="00F1220E" w:rsidRPr="00886CD4" w:rsidRDefault="00F1220E" w:rsidP="00F1220E">
      <w:pPr>
        <w:spacing w:after="0" w:line="240" w:lineRule="auto"/>
        <w:ind w:right="43"/>
        <w:jc w:val="center"/>
        <w:rPr>
          <w:rFonts w:ascii="Arial" w:hAnsi="Arial" w:cs="Arial"/>
          <w:b/>
          <w:sz w:val="28"/>
          <w:szCs w:val="28"/>
          <w:rPrChange w:id="25" w:author="Panagiotis Karkazis" w:date="2022-03-01T20:05:00Z">
            <w:rPr>
              <w:rFonts w:ascii="Arial" w:hAnsi="Arial" w:cs="Arial"/>
              <w:b/>
              <w:sz w:val="28"/>
              <w:szCs w:val="28"/>
              <w:highlight w:val="red"/>
            </w:rPr>
          </w:rPrChange>
        </w:rPr>
      </w:pPr>
    </w:p>
    <w:p w14:paraId="26AE4910" w14:textId="5D79524B" w:rsidR="0030767B" w:rsidRPr="00886CD4" w:rsidRDefault="0030767B" w:rsidP="0030767B">
      <w:pPr>
        <w:autoSpaceDE w:val="0"/>
        <w:autoSpaceDN w:val="0"/>
        <w:adjustRightInd w:val="0"/>
        <w:spacing w:after="0" w:line="240" w:lineRule="auto"/>
        <w:jc w:val="center"/>
        <w:rPr>
          <w:rFonts w:ascii="Arial" w:hAnsi="Arial" w:cs="Arial"/>
          <w:color w:val="000000"/>
          <w:sz w:val="24"/>
          <w:szCs w:val="24"/>
          <w:rPrChange w:id="26" w:author="Panagiotis Karkazis" w:date="2022-03-01T20:05:00Z">
            <w:rPr>
              <w:rFonts w:ascii="Arial" w:hAnsi="Arial" w:cs="Arial"/>
              <w:color w:val="000000"/>
              <w:sz w:val="24"/>
              <w:szCs w:val="24"/>
              <w:highlight w:val="red"/>
            </w:rPr>
          </w:rPrChange>
        </w:rPr>
      </w:pPr>
      <w:r w:rsidRPr="00886CD4">
        <w:rPr>
          <w:rFonts w:ascii="Arial" w:hAnsi="Arial" w:cs="Arial"/>
          <w:b/>
          <w:bCs/>
          <w:color w:val="000000"/>
          <w:sz w:val="24"/>
          <w:szCs w:val="24"/>
          <w:rPrChange w:id="27" w:author="Panagiotis Karkazis" w:date="2022-03-01T20:05:00Z">
            <w:rPr>
              <w:rFonts w:ascii="Arial" w:hAnsi="Arial" w:cs="Arial"/>
              <w:b/>
              <w:bCs/>
              <w:color w:val="000000"/>
              <w:sz w:val="24"/>
              <w:szCs w:val="24"/>
              <w:highlight w:val="red"/>
            </w:rPr>
          </w:rPrChange>
        </w:rPr>
        <w:t xml:space="preserve">Ιωάννης </w:t>
      </w:r>
      <w:r w:rsidR="007A0326" w:rsidRPr="00886CD4">
        <w:rPr>
          <w:rFonts w:ascii="Arial" w:hAnsi="Arial" w:cs="Arial"/>
          <w:b/>
          <w:bCs/>
          <w:color w:val="000000"/>
          <w:sz w:val="24"/>
          <w:szCs w:val="24"/>
          <w:rPrChange w:id="28" w:author="Panagiotis Karkazis" w:date="2022-03-01T20:05:00Z">
            <w:rPr>
              <w:rFonts w:ascii="Arial" w:hAnsi="Arial" w:cs="Arial"/>
              <w:b/>
              <w:bCs/>
              <w:color w:val="000000"/>
              <w:sz w:val="24"/>
              <w:szCs w:val="24"/>
              <w:highlight w:val="red"/>
            </w:rPr>
          </w:rPrChange>
        </w:rPr>
        <w:t>Καμπεράκης</w:t>
      </w:r>
    </w:p>
    <w:p w14:paraId="0735B299" w14:textId="20FBF08C" w:rsidR="0030767B" w:rsidRPr="00886CD4" w:rsidRDefault="0030767B" w:rsidP="0030767B">
      <w:pPr>
        <w:autoSpaceDE w:val="0"/>
        <w:autoSpaceDN w:val="0"/>
        <w:adjustRightInd w:val="0"/>
        <w:spacing w:after="0" w:line="240" w:lineRule="auto"/>
        <w:jc w:val="center"/>
        <w:rPr>
          <w:rFonts w:ascii="Arial" w:hAnsi="Arial" w:cs="Arial"/>
          <w:b/>
          <w:bCs/>
          <w:color w:val="000000"/>
          <w:sz w:val="24"/>
          <w:szCs w:val="24"/>
          <w:rPrChange w:id="29" w:author="Panagiotis Karkazis" w:date="2022-03-01T20:05:00Z">
            <w:rPr>
              <w:rFonts w:ascii="Arial" w:hAnsi="Arial" w:cs="Arial"/>
              <w:b/>
              <w:bCs/>
              <w:color w:val="000000"/>
              <w:sz w:val="24"/>
              <w:szCs w:val="24"/>
              <w:highlight w:val="red"/>
            </w:rPr>
          </w:rPrChange>
        </w:rPr>
      </w:pPr>
      <w:r w:rsidRPr="00886CD4">
        <w:rPr>
          <w:rFonts w:ascii="Arial" w:hAnsi="Arial" w:cs="Arial"/>
          <w:b/>
          <w:bCs/>
          <w:color w:val="000000"/>
          <w:sz w:val="24"/>
          <w:szCs w:val="24"/>
          <w:rPrChange w:id="30" w:author="Panagiotis Karkazis" w:date="2022-03-01T20:05:00Z">
            <w:rPr>
              <w:rFonts w:ascii="Arial" w:hAnsi="Arial" w:cs="Arial"/>
              <w:b/>
              <w:bCs/>
              <w:color w:val="000000"/>
              <w:sz w:val="24"/>
              <w:szCs w:val="24"/>
              <w:highlight w:val="red"/>
            </w:rPr>
          </w:rPrChange>
        </w:rPr>
        <w:t xml:space="preserve">Α.Μ. </w:t>
      </w:r>
      <w:r w:rsidR="007A0326" w:rsidRPr="00886CD4">
        <w:rPr>
          <w:rFonts w:ascii="Arial" w:hAnsi="Arial" w:cs="Arial"/>
          <w:b/>
          <w:bCs/>
          <w:color w:val="000000"/>
          <w:sz w:val="24"/>
          <w:szCs w:val="24"/>
          <w:rPrChange w:id="31" w:author="Panagiotis Karkazis" w:date="2022-03-01T20:05:00Z">
            <w:rPr>
              <w:rFonts w:ascii="Arial" w:hAnsi="Arial" w:cs="Arial"/>
              <w:b/>
              <w:bCs/>
              <w:color w:val="000000"/>
              <w:sz w:val="24"/>
              <w:szCs w:val="24"/>
              <w:highlight w:val="red"/>
            </w:rPr>
          </w:rPrChange>
        </w:rPr>
        <w:t>71347254</w:t>
      </w:r>
    </w:p>
    <w:p w14:paraId="32114B82" w14:textId="77777777" w:rsidR="00F1220E" w:rsidRPr="00886CD4" w:rsidRDefault="00F1220E" w:rsidP="00F1220E">
      <w:pPr>
        <w:spacing w:after="0" w:line="240" w:lineRule="auto"/>
        <w:ind w:right="45"/>
        <w:jc w:val="center"/>
        <w:rPr>
          <w:rFonts w:ascii="Arial" w:hAnsi="Arial" w:cs="Arial"/>
          <w:b/>
          <w:sz w:val="28"/>
          <w:szCs w:val="28"/>
          <w:rPrChange w:id="32" w:author="Panagiotis Karkazis" w:date="2022-03-01T20:05:00Z">
            <w:rPr>
              <w:rFonts w:ascii="Arial" w:hAnsi="Arial" w:cs="Arial"/>
              <w:b/>
              <w:sz w:val="28"/>
              <w:szCs w:val="28"/>
              <w:highlight w:val="red"/>
            </w:rPr>
          </w:rPrChange>
        </w:rPr>
      </w:pPr>
    </w:p>
    <w:p w14:paraId="5C8A8F58" w14:textId="77777777" w:rsidR="00F1220E" w:rsidRPr="00886CD4" w:rsidRDefault="00F1220E" w:rsidP="00F1220E">
      <w:pPr>
        <w:spacing w:after="0" w:line="240" w:lineRule="auto"/>
        <w:ind w:right="45"/>
        <w:jc w:val="center"/>
        <w:rPr>
          <w:rFonts w:ascii="Arial" w:hAnsi="Arial" w:cs="Arial"/>
          <w:b/>
          <w:sz w:val="28"/>
          <w:szCs w:val="28"/>
          <w:rPrChange w:id="33" w:author="Panagiotis Karkazis" w:date="2022-03-01T20:05:00Z">
            <w:rPr>
              <w:rFonts w:ascii="Arial" w:hAnsi="Arial" w:cs="Arial"/>
              <w:b/>
              <w:sz w:val="28"/>
              <w:szCs w:val="28"/>
              <w:highlight w:val="red"/>
            </w:rPr>
          </w:rPrChange>
        </w:rPr>
      </w:pPr>
    </w:p>
    <w:p w14:paraId="4AAA09FF" w14:textId="77777777" w:rsidR="00F1220E" w:rsidRPr="00886CD4" w:rsidRDefault="00F1220E" w:rsidP="00F1220E">
      <w:pPr>
        <w:spacing w:after="0" w:line="240" w:lineRule="auto"/>
        <w:ind w:right="45"/>
        <w:jc w:val="center"/>
        <w:rPr>
          <w:rFonts w:ascii="Arial" w:hAnsi="Arial" w:cs="Arial"/>
          <w:b/>
          <w:sz w:val="28"/>
          <w:szCs w:val="28"/>
          <w:rPrChange w:id="34" w:author="Panagiotis Karkazis" w:date="2022-03-01T20:05:00Z">
            <w:rPr>
              <w:rFonts w:ascii="Arial" w:hAnsi="Arial" w:cs="Arial"/>
              <w:b/>
              <w:sz w:val="28"/>
              <w:szCs w:val="28"/>
              <w:highlight w:val="red"/>
            </w:rPr>
          </w:rPrChange>
        </w:rPr>
      </w:pPr>
    </w:p>
    <w:p w14:paraId="784E4C1B" w14:textId="41773511" w:rsidR="00F1220E" w:rsidRPr="00886CD4" w:rsidRDefault="00F1220E" w:rsidP="00F1220E">
      <w:pPr>
        <w:spacing w:after="0" w:line="240" w:lineRule="auto"/>
        <w:ind w:right="45"/>
        <w:jc w:val="center"/>
        <w:rPr>
          <w:rFonts w:ascii="Arial" w:hAnsi="Arial" w:cs="Arial"/>
          <w:b/>
          <w:sz w:val="24"/>
          <w:szCs w:val="24"/>
          <w:rPrChange w:id="35" w:author="Panagiotis Karkazis" w:date="2022-03-01T20:05:00Z">
            <w:rPr>
              <w:rFonts w:ascii="Arial" w:hAnsi="Arial" w:cs="Arial"/>
              <w:b/>
              <w:sz w:val="24"/>
              <w:szCs w:val="24"/>
              <w:highlight w:val="red"/>
            </w:rPr>
          </w:rPrChange>
        </w:rPr>
      </w:pPr>
      <w:r w:rsidRPr="00886CD4">
        <w:rPr>
          <w:rFonts w:ascii="Arial" w:hAnsi="Arial" w:cs="Arial"/>
          <w:b/>
          <w:bCs/>
          <w:color w:val="000000"/>
          <w:sz w:val="24"/>
          <w:szCs w:val="24"/>
          <w:rPrChange w:id="36" w:author="Panagiotis Karkazis" w:date="2022-03-01T20:05:00Z">
            <w:rPr>
              <w:rFonts w:ascii="Arial" w:hAnsi="Arial" w:cs="Arial"/>
              <w:b/>
              <w:bCs/>
              <w:color w:val="000000"/>
              <w:sz w:val="24"/>
              <w:szCs w:val="24"/>
              <w:highlight w:val="red"/>
            </w:rPr>
          </w:rPrChange>
        </w:rPr>
        <w:t xml:space="preserve">Εισηγητής: </w:t>
      </w:r>
      <w:proofErr w:type="spellStart"/>
      <w:r w:rsidRPr="00886CD4">
        <w:rPr>
          <w:rFonts w:ascii="Arial" w:hAnsi="Arial" w:cs="Arial"/>
          <w:b/>
          <w:bCs/>
          <w:color w:val="000000"/>
          <w:sz w:val="24"/>
          <w:szCs w:val="24"/>
          <w:rPrChange w:id="37" w:author="Panagiotis Karkazis" w:date="2022-03-01T20:05:00Z">
            <w:rPr>
              <w:rFonts w:ascii="Arial" w:hAnsi="Arial" w:cs="Arial"/>
              <w:b/>
              <w:bCs/>
              <w:color w:val="000000"/>
              <w:sz w:val="24"/>
              <w:szCs w:val="24"/>
              <w:highlight w:val="red"/>
            </w:rPr>
          </w:rPrChange>
        </w:rPr>
        <w:t>Δρ</w:t>
      </w:r>
      <w:proofErr w:type="spellEnd"/>
      <w:r w:rsidRPr="00886CD4">
        <w:rPr>
          <w:rFonts w:ascii="Arial" w:hAnsi="Arial" w:cs="Arial"/>
          <w:b/>
          <w:bCs/>
          <w:color w:val="000000"/>
          <w:sz w:val="24"/>
          <w:szCs w:val="24"/>
          <w:rPrChange w:id="38" w:author="Panagiotis Karkazis" w:date="2022-03-01T20:05:00Z">
            <w:rPr>
              <w:rFonts w:ascii="Arial" w:hAnsi="Arial" w:cs="Arial"/>
              <w:b/>
              <w:bCs/>
              <w:color w:val="000000"/>
              <w:sz w:val="24"/>
              <w:szCs w:val="24"/>
              <w:highlight w:val="red"/>
            </w:rPr>
          </w:rPrChange>
        </w:rPr>
        <w:t xml:space="preserve"> </w:t>
      </w:r>
      <w:r w:rsidR="004378E9" w:rsidRPr="00886CD4">
        <w:rPr>
          <w:rFonts w:ascii="Arial" w:hAnsi="Arial" w:cs="Arial"/>
          <w:b/>
          <w:bCs/>
          <w:color w:val="000000"/>
          <w:sz w:val="24"/>
          <w:szCs w:val="24"/>
          <w:rPrChange w:id="39" w:author="Panagiotis Karkazis" w:date="2022-03-01T20:05:00Z">
            <w:rPr>
              <w:rFonts w:ascii="Arial" w:hAnsi="Arial" w:cs="Arial"/>
              <w:b/>
              <w:bCs/>
              <w:color w:val="000000"/>
              <w:sz w:val="24"/>
              <w:szCs w:val="24"/>
              <w:highlight w:val="red"/>
            </w:rPr>
          </w:rPrChange>
        </w:rPr>
        <w:t xml:space="preserve">Παναγιώτης </w:t>
      </w:r>
      <w:proofErr w:type="spellStart"/>
      <w:r w:rsidR="004378E9" w:rsidRPr="00886CD4">
        <w:rPr>
          <w:rFonts w:ascii="Arial" w:hAnsi="Arial" w:cs="Arial"/>
          <w:b/>
          <w:bCs/>
          <w:color w:val="000000"/>
          <w:sz w:val="24"/>
          <w:szCs w:val="24"/>
          <w:rPrChange w:id="40" w:author="Panagiotis Karkazis" w:date="2022-03-01T20:05:00Z">
            <w:rPr>
              <w:rFonts w:ascii="Arial" w:hAnsi="Arial" w:cs="Arial"/>
              <w:b/>
              <w:bCs/>
              <w:color w:val="000000"/>
              <w:sz w:val="24"/>
              <w:szCs w:val="24"/>
              <w:highlight w:val="red"/>
            </w:rPr>
          </w:rPrChange>
        </w:rPr>
        <w:t>Καρκαζής</w:t>
      </w:r>
      <w:proofErr w:type="spellEnd"/>
      <w:r w:rsidR="00B36DA6" w:rsidRPr="00886CD4">
        <w:rPr>
          <w:rFonts w:ascii="Arial" w:hAnsi="Arial" w:cs="Arial"/>
          <w:b/>
          <w:bCs/>
          <w:color w:val="000000"/>
          <w:sz w:val="24"/>
          <w:szCs w:val="24"/>
          <w:rPrChange w:id="41" w:author="Panagiotis Karkazis" w:date="2022-03-01T20:05:00Z">
            <w:rPr>
              <w:rFonts w:ascii="Arial" w:hAnsi="Arial" w:cs="Arial"/>
              <w:b/>
              <w:bCs/>
              <w:color w:val="000000"/>
              <w:sz w:val="24"/>
              <w:szCs w:val="24"/>
              <w:highlight w:val="red"/>
            </w:rPr>
          </w:rPrChange>
        </w:rPr>
        <w:t xml:space="preserve">, </w:t>
      </w:r>
      <w:proofErr w:type="spellStart"/>
      <w:ins w:id="42" w:author="Panagiotis Karkazis" w:date="2022-03-01T19:48:00Z">
        <w:r w:rsidR="00F143EF" w:rsidRPr="00886CD4">
          <w:rPr>
            <w:rFonts w:ascii="Arial" w:hAnsi="Arial" w:cs="Arial"/>
            <w:b/>
            <w:bCs/>
            <w:color w:val="000000"/>
            <w:sz w:val="24"/>
            <w:szCs w:val="24"/>
            <w:rPrChange w:id="43" w:author="Panagiotis Karkazis" w:date="2022-03-01T20:05:00Z">
              <w:rPr>
                <w:rFonts w:ascii="Arial" w:hAnsi="Arial" w:cs="Arial"/>
                <w:b/>
                <w:bCs/>
                <w:color w:val="000000"/>
                <w:sz w:val="24"/>
                <w:szCs w:val="24"/>
                <w:highlight w:val="red"/>
              </w:rPr>
            </w:rPrChange>
          </w:rPr>
          <w:t>Επ</w:t>
        </w:r>
        <w:proofErr w:type="spellEnd"/>
        <w:r w:rsidR="00F143EF" w:rsidRPr="00886CD4">
          <w:rPr>
            <w:rFonts w:ascii="Arial" w:hAnsi="Arial" w:cs="Arial"/>
            <w:b/>
            <w:bCs/>
            <w:color w:val="000000"/>
            <w:sz w:val="24"/>
            <w:szCs w:val="24"/>
            <w:rPrChange w:id="44" w:author="Panagiotis Karkazis" w:date="2022-03-01T20:05:00Z">
              <w:rPr>
                <w:rFonts w:ascii="Arial" w:hAnsi="Arial" w:cs="Arial"/>
                <w:b/>
                <w:bCs/>
                <w:color w:val="000000"/>
                <w:sz w:val="24"/>
                <w:szCs w:val="24"/>
                <w:highlight w:val="red"/>
              </w:rPr>
            </w:rPrChange>
          </w:rPr>
          <w:t xml:space="preserve">. </w:t>
        </w:r>
      </w:ins>
      <w:r w:rsidR="00B36DA6" w:rsidRPr="00886CD4">
        <w:rPr>
          <w:rFonts w:ascii="Arial" w:hAnsi="Arial" w:cs="Arial"/>
          <w:b/>
          <w:bCs/>
          <w:color w:val="000000"/>
          <w:sz w:val="24"/>
          <w:szCs w:val="24"/>
          <w:rPrChange w:id="45" w:author="Panagiotis Karkazis" w:date="2022-03-01T20:05:00Z">
            <w:rPr>
              <w:rFonts w:ascii="Arial" w:hAnsi="Arial" w:cs="Arial"/>
              <w:b/>
              <w:bCs/>
              <w:color w:val="000000"/>
              <w:sz w:val="24"/>
              <w:szCs w:val="24"/>
              <w:highlight w:val="red"/>
            </w:rPr>
          </w:rPrChange>
        </w:rPr>
        <w:t>Καθηγητής</w:t>
      </w:r>
    </w:p>
    <w:p w14:paraId="6ECAAB28" w14:textId="77777777" w:rsidR="00D0260D" w:rsidRPr="00886CD4" w:rsidRDefault="00F1220E" w:rsidP="00903003">
      <w:pPr>
        <w:spacing w:after="0" w:line="240" w:lineRule="auto"/>
        <w:rPr>
          <w:sz w:val="20"/>
          <w:szCs w:val="20"/>
          <w:rPrChange w:id="46" w:author="Panagiotis Karkazis" w:date="2022-03-01T20:05:00Z">
            <w:rPr>
              <w:sz w:val="20"/>
              <w:szCs w:val="20"/>
              <w:highlight w:val="red"/>
            </w:rPr>
          </w:rPrChange>
        </w:rPr>
      </w:pPr>
      <w:r w:rsidRPr="00886CD4">
        <w:rPr>
          <w:sz w:val="20"/>
          <w:szCs w:val="20"/>
          <w:rPrChange w:id="47" w:author="Panagiotis Karkazis" w:date="2022-03-01T20:05:00Z">
            <w:rPr>
              <w:sz w:val="20"/>
              <w:szCs w:val="20"/>
              <w:highlight w:val="red"/>
            </w:rPr>
          </w:rPrChange>
        </w:rPr>
        <w:br w:type="page"/>
      </w:r>
    </w:p>
    <w:p w14:paraId="70150767" w14:textId="77777777" w:rsidR="00D0260D" w:rsidRPr="00886CD4" w:rsidRDefault="00D0260D" w:rsidP="00903003">
      <w:pPr>
        <w:spacing w:after="0" w:line="240" w:lineRule="auto"/>
        <w:rPr>
          <w:sz w:val="20"/>
          <w:szCs w:val="20"/>
          <w:rPrChange w:id="48" w:author="Panagiotis Karkazis" w:date="2022-03-01T20:05:00Z">
            <w:rPr>
              <w:sz w:val="20"/>
              <w:szCs w:val="20"/>
              <w:highlight w:val="red"/>
            </w:rPr>
          </w:rPrChange>
        </w:rPr>
      </w:pPr>
    </w:p>
    <w:p w14:paraId="71C9ED94" w14:textId="77777777" w:rsidR="00D0260D" w:rsidRPr="00886CD4" w:rsidRDefault="00D0260D" w:rsidP="00903003">
      <w:pPr>
        <w:spacing w:after="0" w:line="240" w:lineRule="auto"/>
        <w:rPr>
          <w:sz w:val="20"/>
          <w:szCs w:val="20"/>
          <w:rPrChange w:id="49" w:author="Panagiotis Karkazis" w:date="2022-03-01T20:05:00Z">
            <w:rPr>
              <w:sz w:val="20"/>
              <w:szCs w:val="20"/>
              <w:highlight w:val="red"/>
            </w:rPr>
          </w:rPrChange>
        </w:rPr>
      </w:pPr>
    </w:p>
    <w:p w14:paraId="6AAC4E02" w14:textId="77777777" w:rsidR="00D0260D" w:rsidRPr="00886CD4" w:rsidRDefault="00D0260D" w:rsidP="00903003">
      <w:pPr>
        <w:spacing w:after="0" w:line="240" w:lineRule="auto"/>
        <w:rPr>
          <w:sz w:val="20"/>
          <w:szCs w:val="20"/>
          <w:rPrChange w:id="50" w:author="Panagiotis Karkazis" w:date="2022-03-01T20:05:00Z">
            <w:rPr>
              <w:sz w:val="20"/>
              <w:szCs w:val="20"/>
              <w:highlight w:val="red"/>
            </w:rPr>
          </w:rPrChange>
        </w:rPr>
      </w:pPr>
    </w:p>
    <w:p w14:paraId="6F399DAE" w14:textId="77777777" w:rsidR="00D0260D" w:rsidRPr="00886CD4" w:rsidRDefault="00D0260D" w:rsidP="00903003">
      <w:pPr>
        <w:spacing w:after="0" w:line="240" w:lineRule="auto"/>
        <w:rPr>
          <w:sz w:val="20"/>
          <w:szCs w:val="20"/>
          <w:rPrChange w:id="51" w:author="Panagiotis Karkazis" w:date="2022-03-01T20:05:00Z">
            <w:rPr>
              <w:sz w:val="20"/>
              <w:szCs w:val="20"/>
              <w:highlight w:val="red"/>
            </w:rPr>
          </w:rPrChange>
        </w:rPr>
      </w:pPr>
    </w:p>
    <w:p w14:paraId="10631F30" w14:textId="77777777" w:rsidR="00D0260D" w:rsidRPr="00886CD4" w:rsidRDefault="00D0260D" w:rsidP="00903003">
      <w:pPr>
        <w:spacing w:after="0" w:line="240" w:lineRule="auto"/>
        <w:rPr>
          <w:sz w:val="20"/>
          <w:szCs w:val="20"/>
          <w:rPrChange w:id="52" w:author="Panagiotis Karkazis" w:date="2022-03-01T20:05:00Z">
            <w:rPr>
              <w:sz w:val="20"/>
              <w:szCs w:val="20"/>
              <w:highlight w:val="red"/>
            </w:rPr>
          </w:rPrChange>
        </w:rPr>
      </w:pPr>
    </w:p>
    <w:p w14:paraId="45B03B65" w14:textId="77777777" w:rsidR="00D0260D" w:rsidRPr="00886CD4" w:rsidRDefault="00D0260D" w:rsidP="00903003">
      <w:pPr>
        <w:spacing w:after="0" w:line="240" w:lineRule="auto"/>
        <w:rPr>
          <w:sz w:val="20"/>
          <w:szCs w:val="20"/>
          <w:rPrChange w:id="53" w:author="Panagiotis Karkazis" w:date="2022-03-01T20:05:00Z">
            <w:rPr>
              <w:sz w:val="20"/>
              <w:szCs w:val="20"/>
              <w:highlight w:val="red"/>
            </w:rPr>
          </w:rPrChange>
        </w:rPr>
      </w:pPr>
    </w:p>
    <w:p w14:paraId="14E36C0F" w14:textId="77777777" w:rsidR="00D0260D" w:rsidRPr="00886CD4" w:rsidRDefault="00D0260D" w:rsidP="00903003">
      <w:pPr>
        <w:spacing w:after="0" w:line="240" w:lineRule="auto"/>
        <w:jc w:val="center"/>
        <w:rPr>
          <w:rFonts w:ascii="Arial" w:hAnsi="Arial" w:cs="Arial"/>
          <w:b/>
          <w:bCs/>
          <w:color w:val="000000"/>
          <w:sz w:val="24"/>
          <w:szCs w:val="24"/>
          <w:rPrChange w:id="54" w:author="Panagiotis Karkazis" w:date="2022-03-01T20:05:00Z">
            <w:rPr>
              <w:rFonts w:ascii="Arial" w:hAnsi="Arial" w:cs="Arial"/>
              <w:b/>
              <w:bCs/>
              <w:color w:val="000000"/>
              <w:sz w:val="24"/>
              <w:szCs w:val="24"/>
              <w:highlight w:val="red"/>
            </w:rPr>
          </w:rPrChange>
        </w:rPr>
      </w:pPr>
    </w:p>
    <w:p w14:paraId="73B5312C" w14:textId="77777777" w:rsidR="00D0260D" w:rsidRPr="00886CD4" w:rsidRDefault="00D0260D" w:rsidP="00903003">
      <w:pPr>
        <w:spacing w:after="0" w:line="240" w:lineRule="auto"/>
        <w:jc w:val="center"/>
        <w:rPr>
          <w:rFonts w:ascii="Arial" w:hAnsi="Arial" w:cs="Arial"/>
          <w:b/>
          <w:bCs/>
          <w:color w:val="000000"/>
          <w:sz w:val="24"/>
          <w:szCs w:val="24"/>
          <w:rPrChange w:id="55" w:author="Panagiotis Karkazis" w:date="2022-03-01T20:05:00Z">
            <w:rPr>
              <w:rFonts w:ascii="Arial" w:hAnsi="Arial" w:cs="Arial"/>
              <w:b/>
              <w:bCs/>
              <w:color w:val="000000"/>
              <w:sz w:val="24"/>
              <w:szCs w:val="24"/>
              <w:highlight w:val="red"/>
            </w:rPr>
          </w:rPrChange>
        </w:rPr>
      </w:pPr>
    </w:p>
    <w:p w14:paraId="092C47E5" w14:textId="77777777" w:rsidR="00D0260D" w:rsidRPr="00886CD4" w:rsidRDefault="00D0260D" w:rsidP="00903003">
      <w:pPr>
        <w:spacing w:after="0" w:line="240" w:lineRule="auto"/>
        <w:jc w:val="center"/>
        <w:rPr>
          <w:rFonts w:ascii="Arial" w:hAnsi="Arial" w:cs="Arial"/>
          <w:b/>
          <w:bCs/>
          <w:color w:val="000000"/>
          <w:sz w:val="24"/>
          <w:szCs w:val="24"/>
          <w:rPrChange w:id="56" w:author="Panagiotis Karkazis" w:date="2022-03-01T20:05:00Z">
            <w:rPr>
              <w:rFonts w:ascii="Arial" w:hAnsi="Arial" w:cs="Arial"/>
              <w:b/>
              <w:bCs/>
              <w:color w:val="000000"/>
              <w:sz w:val="24"/>
              <w:szCs w:val="24"/>
              <w:highlight w:val="red"/>
            </w:rPr>
          </w:rPrChange>
        </w:rPr>
      </w:pPr>
    </w:p>
    <w:p w14:paraId="02CEC6AE" w14:textId="77777777" w:rsidR="00D0260D" w:rsidRPr="00886CD4" w:rsidRDefault="00D0260D" w:rsidP="00903003">
      <w:pPr>
        <w:spacing w:after="0" w:line="240" w:lineRule="auto"/>
        <w:jc w:val="center"/>
        <w:rPr>
          <w:rFonts w:ascii="Arial" w:hAnsi="Arial" w:cs="Arial"/>
          <w:b/>
          <w:bCs/>
          <w:color w:val="000000"/>
          <w:sz w:val="24"/>
          <w:szCs w:val="24"/>
          <w:rPrChange w:id="57" w:author="Panagiotis Karkazis" w:date="2022-03-01T20:05:00Z">
            <w:rPr>
              <w:rFonts w:ascii="Arial" w:hAnsi="Arial" w:cs="Arial"/>
              <w:b/>
              <w:bCs/>
              <w:color w:val="000000"/>
              <w:sz w:val="24"/>
              <w:szCs w:val="24"/>
              <w:highlight w:val="red"/>
            </w:rPr>
          </w:rPrChange>
        </w:rPr>
      </w:pPr>
    </w:p>
    <w:p w14:paraId="51A8B450" w14:textId="77777777" w:rsidR="00D0260D" w:rsidRPr="00886CD4" w:rsidRDefault="00D0260D" w:rsidP="00903003">
      <w:pPr>
        <w:spacing w:after="0" w:line="240" w:lineRule="auto"/>
        <w:jc w:val="center"/>
        <w:rPr>
          <w:rFonts w:ascii="Arial" w:hAnsi="Arial" w:cs="Arial"/>
          <w:b/>
          <w:bCs/>
          <w:color w:val="000000"/>
          <w:sz w:val="24"/>
          <w:szCs w:val="24"/>
          <w:rPrChange w:id="58" w:author="Panagiotis Karkazis" w:date="2022-03-01T20:05:00Z">
            <w:rPr>
              <w:rFonts w:ascii="Arial" w:hAnsi="Arial" w:cs="Arial"/>
              <w:b/>
              <w:bCs/>
              <w:color w:val="000000"/>
              <w:sz w:val="24"/>
              <w:szCs w:val="24"/>
              <w:highlight w:val="red"/>
            </w:rPr>
          </w:rPrChange>
        </w:rPr>
      </w:pPr>
    </w:p>
    <w:p w14:paraId="501A3642" w14:textId="77777777" w:rsidR="00D0260D" w:rsidRPr="00886CD4" w:rsidRDefault="00D0260D" w:rsidP="00903003">
      <w:pPr>
        <w:spacing w:after="0" w:line="240" w:lineRule="auto"/>
        <w:jc w:val="center"/>
        <w:rPr>
          <w:sz w:val="24"/>
          <w:szCs w:val="24"/>
          <w:rPrChange w:id="59" w:author="Panagiotis Karkazis" w:date="2022-03-01T20:05:00Z">
            <w:rPr>
              <w:sz w:val="24"/>
              <w:szCs w:val="24"/>
              <w:highlight w:val="red"/>
            </w:rPr>
          </w:rPrChange>
        </w:rPr>
      </w:pPr>
    </w:p>
    <w:p w14:paraId="18A0609D" w14:textId="77777777" w:rsidR="00D0260D" w:rsidRPr="00886CD4" w:rsidRDefault="00D0260D" w:rsidP="00903003">
      <w:pPr>
        <w:spacing w:after="0" w:line="240" w:lineRule="auto"/>
        <w:jc w:val="center"/>
        <w:rPr>
          <w:sz w:val="24"/>
          <w:szCs w:val="24"/>
          <w:rPrChange w:id="60" w:author="Panagiotis Karkazis" w:date="2022-03-01T20:05:00Z">
            <w:rPr>
              <w:sz w:val="24"/>
              <w:szCs w:val="24"/>
              <w:highlight w:val="red"/>
            </w:rPr>
          </w:rPrChange>
        </w:rPr>
      </w:pPr>
    </w:p>
    <w:p w14:paraId="5BA72A52" w14:textId="77777777" w:rsidR="00D0260D" w:rsidRPr="00886CD4" w:rsidRDefault="00D0260D" w:rsidP="00903003">
      <w:pPr>
        <w:spacing w:after="0" w:line="240" w:lineRule="auto"/>
        <w:jc w:val="center"/>
        <w:rPr>
          <w:sz w:val="24"/>
          <w:szCs w:val="24"/>
          <w:rPrChange w:id="61" w:author="Panagiotis Karkazis" w:date="2022-03-01T20:05:00Z">
            <w:rPr>
              <w:sz w:val="24"/>
              <w:szCs w:val="24"/>
              <w:highlight w:val="red"/>
            </w:rPr>
          </w:rPrChange>
        </w:rPr>
      </w:pPr>
    </w:p>
    <w:p w14:paraId="370F69FA" w14:textId="77777777" w:rsidR="00D0260D" w:rsidRPr="00886CD4" w:rsidRDefault="00D0260D" w:rsidP="00903003">
      <w:pPr>
        <w:spacing w:after="0" w:line="240" w:lineRule="auto"/>
        <w:jc w:val="center"/>
        <w:rPr>
          <w:sz w:val="24"/>
          <w:szCs w:val="24"/>
          <w:rPrChange w:id="62" w:author="Panagiotis Karkazis" w:date="2022-03-01T20:05:00Z">
            <w:rPr>
              <w:sz w:val="24"/>
              <w:szCs w:val="24"/>
              <w:highlight w:val="red"/>
            </w:rPr>
          </w:rPrChange>
        </w:rPr>
      </w:pPr>
    </w:p>
    <w:p w14:paraId="65615BA8" w14:textId="77777777" w:rsidR="00D0260D" w:rsidRPr="00886CD4" w:rsidRDefault="00D0260D" w:rsidP="00903003">
      <w:pPr>
        <w:spacing w:after="0" w:line="240" w:lineRule="auto"/>
        <w:jc w:val="center"/>
        <w:rPr>
          <w:sz w:val="24"/>
          <w:szCs w:val="24"/>
          <w:rPrChange w:id="63" w:author="Panagiotis Karkazis" w:date="2022-03-01T20:05:00Z">
            <w:rPr>
              <w:sz w:val="24"/>
              <w:szCs w:val="24"/>
              <w:highlight w:val="red"/>
            </w:rPr>
          </w:rPrChange>
        </w:rPr>
      </w:pPr>
    </w:p>
    <w:p w14:paraId="630632F1" w14:textId="77777777" w:rsidR="00D0260D" w:rsidRPr="00886CD4" w:rsidRDefault="00D0260D" w:rsidP="00903003">
      <w:pPr>
        <w:spacing w:after="0" w:line="240" w:lineRule="auto"/>
        <w:jc w:val="center"/>
        <w:rPr>
          <w:sz w:val="24"/>
          <w:szCs w:val="24"/>
          <w:rPrChange w:id="64" w:author="Panagiotis Karkazis" w:date="2022-03-01T20:05:00Z">
            <w:rPr>
              <w:sz w:val="24"/>
              <w:szCs w:val="24"/>
              <w:highlight w:val="red"/>
            </w:rPr>
          </w:rPrChange>
        </w:rPr>
      </w:pPr>
    </w:p>
    <w:p w14:paraId="7F5017D9" w14:textId="77777777" w:rsidR="00EE1D4A" w:rsidRPr="00886CD4" w:rsidRDefault="00EE1D4A" w:rsidP="00903003">
      <w:pPr>
        <w:spacing w:after="0" w:line="240" w:lineRule="auto"/>
        <w:jc w:val="center"/>
        <w:rPr>
          <w:rFonts w:ascii="Arial" w:hAnsi="Arial" w:cs="Arial"/>
          <w:b/>
          <w:bCs/>
          <w:color w:val="000000"/>
          <w:sz w:val="23"/>
          <w:szCs w:val="23"/>
          <w:rPrChange w:id="65" w:author="Panagiotis Karkazis" w:date="2022-03-01T20:05:00Z">
            <w:rPr>
              <w:rFonts w:ascii="Arial" w:hAnsi="Arial" w:cs="Arial"/>
              <w:b/>
              <w:bCs/>
              <w:color w:val="000000"/>
              <w:sz w:val="23"/>
              <w:szCs w:val="23"/>
              <w:highlight w:val="red"/>
            </w:rPr>
          </w:rPrChange>
        </w:rPr>
      </w:pPr>
    </w:p>
    <w:p w14:paraId="0A422DCD" w14:textId="77777777" w:rsidR="00D0260D" w:rsidRPr="00886CD4" w:rsidRDefault="00D0260D" w:rsidP="00903003">
      <w:pPr>
        <w:spacing w:after="0" w:line="240" w:lineRule="auto"/>
        <w:jc w:val="center"/>
        <w:rPr>
          <w:rFonts w:ascii="Arial" w:hAnsi="Arial" w:cs="Arial"/>
          <w:b/>
          <w:bCs/>
          <w:color w:val="000000"/>
          <w:sz w:val="23"/>
          <w:szCs w:val="23"/>
          <w:rPrChange w:id="66" w:author="Panagiotis Karkazis" w:date="2022-03-01T20:05:00Z">
            <w:rPr>
              <w:rFonts w:ascii="Arial" w:hAnsi="Arial" w:cs="Arial"/>
              <w:b/>
              <w:bCs/>
              <w:color w:val="000000"/>
              <w:sz w:val="23"/>
              <w:szCs w:val="23"/>
              <w:highlight w:val="red"/>
            </w:rPr>
          </w:rPrChange>
        </w:rPr>
      </w:pPr>
    </w:p>
    <w:p w14:paraId="27E3CA0C" w14:textId="77777777" w:rsidR="00D0260D" w:rsidRPr="00886CD4" w:rsidRDefault="00D0260D" w:rsidP="00903003">
      <w:pPr>
        <w:spacing w:after="0" w:line="240" w:lineRule="auto"/>
        <w:jc w:val="center"/>
        <w:rPr>
          <w:rFonts w:ascii="Arial" w:hAnsi="Arial" w:cs="Arial"/>
          <w:b/>
          <w:bCs/>
          <w:color w:val="000000"/>
          <w:sz w:val="23"/>
          <w:szCs w:val="23"/>
          <w:rPrChange w:id="67" w:author="Panagiotis Karkazis" w:date="2022-03-01T20:05:00Z">
            <w:rPr>
              <w:rFonts w:ascii="Arial" w:hAnsi="Arial" w:cs="Arial"/>
              <w:b/>
              <w:bCs/>
              <w:color w:val="000000"/>
              <w:sz w:val="23"/>
              <w:szCs w:val="23"/>
              <w:highlight w:val="red"/>
            </w:rPr>
          </w:rPrChange>
        </w:rPr>
      </w:pPr>
    </w:p>
    <w:p w14:paraId="68CAF2A8" w14:textId="77777777" w:rsidR="00D0260D" w:rsidRPr="00886CD4" w:rsidRDefault="00D0260D" w:rsidP="00903003">
      <w:pPr>
        <w:spacing w:after="0" w:line="240" w:lineRule="auto"/>
        <w:jc w:val="center"/>
        <w:rPr>
          <w:rFonts w:ascii="Arial" w:hAnsi="Arial" w:cs="Arial"/>
          <w:b/>
          <w:bCs/>
          <w:color w:val="000000"/>
          <w:sz w:val="23"/>
          <w:szCs w:val="23"/>
          <w:rPrChange w:id="68" w:author="Panagiotis Karkazis" w:date="2022-03-01T20:05:00Z">
            <w:rPr>
              <w:rFonts w:ascii="Arial" w:hAnsi="Arial" w:cs="Arial"/>
              <w:b/>
              <w:bCs/>
              <w:color w:val="000000"/>
              <w:sz w:val="23"/>
              <w:szCs w:val="23"/>
              <w:highlight w:val="red"/>
            </w:rPr>
          </w:rPrChange>
        </w:rPr>
      </w:pPr>
    </w:p>
    <w:p w14:paraId="4CCBF361" w14:textId="77777777" w:rsidR="00D0260D" w:rsidRPr="00886CD4" w:rsidRDefault="00D0260D" w:rsidP="00903003">
      <w:pPr>
        <w:spacing w:after="0" w:line="240" w:lineRule="auto"/>
        <w:jc w:val="center"/>
        <w:rPr>
          <w:rFonts w:ascii="Arial" w:hAnsi="Arial" w:cs="Arial"/>
          <w:b/>
          <w:bCs/>
          <w:color w:val="000000"/>
          <w:sz w:val="23"/>
          <w:szCs w:val="23"/>
          <w:rPrChange w:id="69" w:author="Panagiotis Karkazis" w:date="2022-03-01T20:05:00Z">
            <w:rPr>
              <w:rFonts w:ascii="Arial" w:hAnsi="Arial" w:cs="Arial"/>
              <w:b/>
              <w:bCs/>
              <w:color w:val="000000"/>
              <w:sz w:val="23"/>
              <w:szCs w:val="23"/>
              <w:highlight w:val="red"/>
            </w:rPr>
          </w:rPrChange>
        </w:rPr>
      </w:pPr>
    </w:p>
    <w:p w14:paraId="4744B863" w14:textId="77777777" w:rsidR="00D0260D" w:rsidRPr="00886CD4" w:rsidRDefault="00D0260D" w:rsidP="00903003">
      <w:pPr>
        <w:spacing w:after="0" w:line="240" w:lineRule="auto"/>
        <w:jc w:val="center"/>
        <w:rPr>
          <w:rFonts w:ascii="Arial" w:hAnsi="Arial" w:cs="Arial"/>
          <w:b/>
          <w:bCs/>
          <w:color w:val="000000"/>
          <w:sz w:val="23"/>
          <w:szCs w:val="23"/>
          <w:rPrChange w:id="70" w:author="Panagiotis Karkazis" w:date="2022-03-01T20:05:00Z">
            <w:rPr>
              <w:rFonts w:ascii="Arial" w:hAnsi="Arial" w:cs="Arial"/>
              <w:b/>
              <w:bCs/>
              <w:color w:val="000000"/>
              <w:sz w:val="23"/>
              <w:szCs w:val="23"/>
              <w:highlight w:val="red"/>
            </w:rPr>
          </w:rPrChange>
        </w:rPr>
      </w:pPr>
    </w:p>
    <w:p w14:paraId="32629A3D" w14:textId="77777777" w:rsidR="00D0260D" w:rsidRPr="00886CD4" w:rsidRDefault="00D0260D" w:rsidP="00903003">
      <w:pPr>
        <w:spacing w:after="0" w:line="240" w:lineRule="auto"/>
        <w:jc w:val="center"/>
        <w:rPr>
          <w:rFonts w:ascii="Arial" w:hAnsi="Arial" w:cs="Arial"/>
          <w:b/>
          <w:bCs/>
          <w:color w:val="000000"/>
          <w:sz w:val="23"/>
          <w:szCs w:val="23"/>
          <w:rPrChange w:id="71" w:author="Panagiotis Karkazis" w:date="2022-03-01T20:05:00Z">
            <w:rPr>
              <w:rFonts w:ascii="Arial" w:hAnsi="Arial" w:cs="Arial"/>
              <w:b/>
              <w:bCs/>
              <w:color w:val="000000"/>
              <w:sz w:val="23"/>
              <w:szCs w:val="23"/>
              <w:highlight w:val="red"/>
            </w:rPr>
          </w:rPrChange>
        </w:rPr>
      </w:pPr>
    </w:p>
    <w:p w14:paraId="0BC3DBB2" w14:textId="77777777" w:rsidR="00D0260D" w:rsidRPr="00886CD4" w:rsidRDefault="00D0260D" w:rsidP="00903003">
      <w:pPr>
        <w:spacing w:after="0" w:line="240" w:lineRule="auto"/>
        <w:jc w:val="center"/>
        <w:rPr>
          <w:rFonts w:ascii="Arial" w:hAnsi="Arial" w:cs="Arial"/>
          <w:b/>
          <w:bCs/>
          <w:color w:val="000000"/>
          <w:sz w:val="23"/>
          <w:szCs w:val="23"/>
          <w:rPrChange w:id="72" w:author="Panagiotis Karkazis" w:date="2022-03-01T20:05:00Z">
            <w:rPr>
              <w:rFonts w:ascii="Arial" w:hAnsi="Arial" w:cs="Arial"/>
              <w:b/>
              <w:bCs/>
              <w:color w:val="000000"/>
              <w:sz w:val="23"/>
              <w:szCs w:val="23"/>
              <w:highlight w:val="red"/>
            </w:rPr>
          </w:rPrChange>
        </w:rPr>
      </w:pPr>
    </w:p>
    <w:p w14:paraId="73D004B7" w14:textId="77777777" w:rsidR="00D0260D" w:rsidRPr="00886CD4" w:rsidRDefault="00D0260D" w:rsidP="00903003">
      <w:pPr>
        <w:spacing w:after="0" w:line="240" w:lineRule="auto"/>
        <w:jc w:val="center"/>
        <w:rPr>
          <w:rFonts w:ascii="Arial" w:hAnsi="Arial" w:cs="Arial"/>
          <w:b/>
          <w:bCs/>
          <w:color w:val="000000"/>
          <w:sz w:val="23"/>
          <w:szCs w:val="23"/>
          <w:rPrChange w:id="73" w:author="Panagiotis Karkazis" w:date="2022-03-01T20:05:00Z">
            <w:rPr>
              <w:rFonts w:ascii="Arial" w:hAnsi="Arial" w:cs="Arial"/>
              <w:b/>
              <w:bCs/>
              <w:color w:val="000000"/>
              <w:sz w:val="23"/>
              <w:szCs w:val="23"/>
              <w:highlight w:val="red"/>
            </w:rPr>
          </w:rPrChange>
        </w:rPr>
      </w:pPr>
    </w:p>
    <w:p w14:paraId="0E51E482" w14:textId="77777777" w:rsidR="00D0260D" w:rsidRPr="00886CD4" w:rsidRDefault="00D0260D" w:rsidP="00903003">
      <w:pPr>
        <w:spacing w:after="0" w:line="240" w:lineRule="auto"/>
        <w:jc w:val="center"/>
        <w:rPr>
          <w:rFonts w:ascii="Arial" w:hAnsi="Arial" w:cs="Arial"/>
          <w:b/>
          <w:bCs/>
          <w:color w:val="000000"/>
          <w:sz w:val="23"/>
          <w:szCs w:val="23"/>
          <w:rPrChange w:id="74" w:author="Panagiotis Karkazis" w:date="2022-03-01T20:05:00Z">
            <w:rPr>
              <w:rFonts w:ascii="Arial" w:hAnsi="Arial" w:cs="Arial"/>
              <w:b/>
              <w:bCs/>
              <w:color w:val="000000"/>
              <w:sz w:val="23"/>
              <w:szCs w:val="23"/>
              <w:highlight w:val="red"/>
            </w:rPr>
          </w:rPrChange>
        </w:rPr>
      </w:pPr>
    </w:p>
    <w:p w14:paraId="76B804CC" w14:textId="77777777" w:rsidR="00D0260D" w:rsidRPr="00886CD4" w:rsidRDefault="00D0260D" w:rsidP="00903003">
      <w:pPr>
        <w:spacing w:after="0" w:line="240" w:lineRule="auto"/>
        <w:jc w:val="center"/>
        <w:rPr>
          <w:rFonts w:ascii="Arial" w:hAnsi="Arial" w:cs="Arial"/>
          <w:b/>
          <w:bCs/>
          <w:color w:val="000000"/>
          <w:sz w:val="23"/>
          <w:szCs w:val="23"/>
          <w:rPrChange w:id="75" w:author="Panagiotis Karkazis" w:date="2022-03-01T20:05:00Z">
            <w:rPr>
              <w:rFonts w:ascii="Arial" w:hAnsi="Arial" w:cs="Arial"/>
              <w:b/>
              <w:bCs/>
              <w:color w:val="000000"/>
              <w:sz w:val="23"/>
              <w:szCs w:val="23"/>
              <w:highlight w:val="red"/>
            </w:rPr>
          </w:rPrChange>
        </w:rPr>
      </w:pPr>
    </w:p>
    <w:p w14:paraId="0C9D0172" w14:textId="77777777" w:rsidR="00D0260D" w:rsidRPr="00886CD4" w:rsidRDefault="00D0260D" w:rsidP="00903003">
      <w:pPr>
        <w:spacing w:after="0" w:line="240" w:lineRule="auto"/>
        <w:jc w:val="center"/>
        <w:rPr>
          <w:rFonts w:ascii="Arial" w:hAnsi="Arial" w:cs="Arial"/>
          <w:b/>
          <w:bCs/>
          <w:color w:val="000000"/>
          <w:sz w:val="23"/>
          <w:szCs w:val="23"/>
          <w:rPrChange w:id="76" w:author="Panagiotis Karkazis" w:date="2022-03-01T20:05:00Z">
            <w:rPr>
              <w:rFonts w:ascii="Arial" w:hAnsi="Arial" w:cs="Arial"/>
              <w:b/>
              <w:bCs/>
              <w:color w:val="000000"/>
              <w:sz w:val="23"/>
              <w:szCs w:val="23"/>
              <w:highlight w:val="red"/>
            </w:rPr>
          </w:rPrChange>
        </w:rPr>
      </w:pPr>
    </w:p>
    <w:p w14:paraId="7E4D2549" w14:textId="77777777" w:rsidR="00D0260D" w:rsidRPr="00886CD4" w:rsidRDefault="00D0260D" w:rsidP="00903003">
      <w:pPr>
        <w:spacing w:after="0" w:line="240" w:lineRule="auto"/>
        <w:jc w:val="center"/>
        <w:rPr>
          <w:rFonts w:ascii="Arial" w:hAnsi="Arial" w:cs="Arial"/>
          <w:b/>
          <w:bCs/>
          <w:color w:val="000000"/>
          <w:sz w:val="23"/>
          <w:szCs w:val="23"/>
          <w:rPrChange w:id="77" w:author="Panagiotis Karkazis" w:date="2022-03-01T20:05:00Z">
            <w:rPr>
              <w:rFonts w:ascii="Arial" w:hAnsi="Arial" w:cs="Arial"/>
              <w:b/>
              <w:bCs/>
              <w:color w:val="000000"/>
              <w:sz w:val="23"/>
              <w:szCs w:val="23"/>
              <w:highlight w:val="red"/>
            </w:rPr>
          </w:rPrChange>
        </w:rPr>
      </w:pPr>
    </w:p>
    <w:p w14:paraId="709C6E88" w14:textId="77777777" w:rsidR="00D0260D" w:rsidRPr="00886CD4" w:rsidRDefault="00D0260D" w:rsidP="00903003">
      <w:pPr>
        <w:spacing w:after="0" w:line="240" w:lineRule="auto"/>
        <w:jc w:val="center"/>
        <w:rPr>
          <w:rFonts w:ascii="Arial" w:hAnsi="Arial" w:cs="Arial"/>
          <w:b/>
          <w:bCs/>
          <w:color w:val="000000"/>
          <w:sz w:val="23"/>
          <w:szCs w:val="23"/>
          <w:rPrChange w:id="78" w:author="Panagiotis Karkazis" w:date="2022-03-01T20:05:00Z">
            <w:rPr>
              <w:rFonts w:ascii="Arial" w:hAnsi="Arial" w:cs="Arial"/>
              <w:b/>
              <w:bCs/>
              <w:color w:val="000000"/>
              <w:sz w:val="23"/>
              <w:szCs w:val="23"/>
              <w:highlight w:val="red"/>
            </w:rPr>
          </w:rPrChange>
        </w:rPr>
      </w:pPr>
    </w:p>
    <w:p w14:paraId="3C4951EA" w14:textId="77777777" w:rsidR="00D0260D" w:rsidRPr="00886CD4" w:rsidRDefault="00D0260D" w:rsidP="00903003">
      <w:pPr>
        <w:spacing w:after="0" w:line="240" w:lineRule="auto"/>
        <w:jc w:val="center"/>
        <w:rPr>
          <w:rFonts w:ascii="Arial" w:hAnsi="Arial" w:cs="Arial"/>
          <w:b/>
          <w:bCs/>
          <w:color w:val="000000"/>
          <w:sz w:val="23"/>
          <w:szCs w:val="23"/>
          <w:rPrChange w:id="79" w:author="Panagiotis Karkazis" w:date="2022-03-01T20:05:00Z">
            <w:rPr>
              <w:rFonts w:ascii="Arial" w:hAnsi="Arial" w:cs="Arial"/>
              <w:b/>
              <w:bCs/>
              <w:color w:val="000000"/>
              <w:sz w:val="23"/>
              <w:szCs w:val="23"/>
              <w:highlight w:val="red"/>
            </w:rPr>
          </w:rPrChange>
        </w:rPr>
      </w:pPr>
    </w:p>
    <w:p w14:paraId="63D8573F" w14:textId="77777777" w:rsidR="00D0260D" w:rsidRPr="00886CD4" w:rsidRDefault="00D0260D" w:rsidP="00903003">
      <w:pPr>
        <w:spacing w:after="0" w:line="240" w:lineRule="auto"/>
        <w:jc w:val="center"/>
        <w:rPr>
          <w:rFonts w:ascii="Arial" w:hAnsi="Arial" w:cs="Arial"/>
          <w:b/>
          <w:bCs/>
          <w:color w:val="000000"/>
          <w:sz w:val="23"/>
          <w:szCs w:val="23"/>
          <w:rPrChange w:id="80" w:author="Panagiotis Karkazis" w:date="2022-03-01T20:05:00Z">
            <w:rPr>
              <w:rFonts w:ascii="Arial" w:hAnsi="Arial" w:cs="Arial"/>
              <w:b/>
              <w:bCs/>
              <w:color w:val="000000"/>
              <w:sz w:val="23"/>
              <w:szCs w:val="23"/>
              <w:highlight w:val="red"/>
            </w:rPr>
          </w:rPrChange>
        </w:rPr>
      </w:pPr>
    </w:p>
    <w:p w14:paraId="7D97F289" w14:textId="77777777" w:rsidR="00D0260D" w:rsidRPr="00886CD4" w:rsidRDefault="00D0260D" w:rsidP="00903003">
      <w:pPr>
        <w:spacing w:after="0" w:line="240" w:lineRule="auto"/>
        <w:jc w:val="center"/>
        <w:rPr>
          <w:rFonts w:ascii="Arial" w:hAnsi="Arial" w:cs="Arial"/>
          <w:b/>
          <w:bCs/>
          <w:color w:val="000000"/>
          <w:sz w:val="23"/>
          <w:szCs w:val="23"/>
          <w:rPrChange w:id="81" w:author="Panagiotis Karkazis" w:date="2022-03-01T20:05:00Z">
            <w:rPr>
              <w:rFonts w:ascii="Arial" w:hAnsi="Arial" w:cs="Arial"/>
              <w:b/>
              <w:bCs/>
              <w:color w:val="000000"/>
              <w:sz w:val="23"/>
              <w:szCs w:val="23"/>
              <w:highlight w:val="red"/>
            </w:rPr>
          </w:rPrChange>
        </w:rPr>
      </w:pPr>
    </w:p>
    <w:p w14:paraId="49406C21" w14:textId="77777777" w:rsidR="00D0260D" w:rsidRPr="00886CD4" w:rsidRDefault="00D0260D" w:rsidP="00903003">
      <w:pPr>
        <w:spacing w:after="0" w:line="240" w:lineRule="auto"/>
        <w:jc w:val="center"/>
        <w:rPr>
          <w:rFonts w:ascii="Arial" w:hAnsi="Arial" w:cs="Arial"/>
          <w:b/>
          <w:bCs/>
          <w:color w:val="000000"/>
          <w:sz w:val="23"/>
          <w:szCs w:val="23"/>
          <w:rPrChange w:id="82" w:author="Panagiotis Karkazis" w:date="2022-03-01T20:05:00Z">
            <w:rPr>
              <w:rFonts w:ascii="Arial" w:hAnsi="Arial" w:cs="Arial"/>
              <w:b/>
              <w:bCs/>
              <w:color w:val="000000"/>
              <w:sz w:val="23"/>
              <w:szCs w:val="23"/>
              <w:highlight w:val="red"/>
            </w:rPr>
          </w:rPrChange>
        </w:rPr>
      </w:pPr>
    </w:p>
    <w:p w14:paraId="4780F94B" w14:textId="77777777" w:rsidR="00D0260D" w:rsidRPr="00886CD4" w:rsidRDefault="00D0260D" w:rsidP="00903003">
      <w:pPr>
        <w:spacing w:after="0" w:line="240" w:lineRule="auto"/>
        <w:jc w:val="center"/>
        <w:rPr>
          <w:rFonts w:ascii="Arial" w:hAnsi="Arial" w:cs="Arial"/>
          <w:b/>
          <w:bCs/>
          <w:color w:val="000000"/>
          <w:sz w:val="23"/>
          <w:szCs w:val="23"/>
          <w:rPrChange w:id="83" w:author="Panagiotis Karkazis" w:date="2022-03-01T20:05:00Z">
            <w:rPr>
              <w:rFonts w:ascii="Arial" w:hAnsi="Arial" w:cs="Arial"/>
              <w:b/>
              <w:bCs/>
              <w:color w:val="000000"/>
              <w:sz w:val="23"/>
              <w:szCs w:val="23"/>
              <w:highlight w:val="red"/>
            </w:rPr>
          </w:rPrChange>
        </w:rPr>
      </w:pPr>
    </w:p>
    <w:p w14:paraId="39E87AC7" w14:textId="77777777" w:rsidR="00D0260D" w:rsidRPr="00886CD4" w:rsidRDefault="00D0260D" w:rsidP="00903003">
      <w:pPr>
        <w:spacing w:after="0" w:line="240" w:lineRule="auto"/>
        <w:jc w:val="center"/>
        <w:rPr>
          <w:rFonts w:ascii="Arial" w:hAnsi="Arial" w:cs="Arial"/>
          <w:b/>
          <w:bCs/>
          <w:color w:val="000000"/>
          <w:sz w:val="23"/>
          <w:szCs w:val="23"/>
          <w:rPrChange w:id="84" w:author="Panagiotis Karkazis" w:date="2022-03-01T20:05:00Z">
            <w:rPr>
              <w:rFonts w:ascii="Arial" w:hAnsi="Arial" w:cs="Arial"/>
              <w:b/>
              <w:bCs/>
              <w:color w:val="000000"/>
              <w:sz w:val="23"/>
              <w:szCs w:val="23"/>
              <w:highlight w:val="red"/>
            </w:rPr>
          </w:rPrChange>
        </w:rPr>
      </w:pPr>
    </w:p>
    <w:p w14:paraId="26BAF78A" w14:textId="77777777" w:rsidR="00D0260D" w:rsidRPr="00886CD4" w:rsidRDefault="00D0260D" w:rsidP="00903003">
      <w:pPr>
        <w:spacing w:after="0" w:line="240" w:lineRule="auto"/>
        <w:jc w:val="center"/>
        <w:rPr>
          <w:rFonts w:ascii="Arial" w:hAnsi="Arial" w:cs="Arial"/>
          <w:b/>
          <w:bCs/>
          <w:color w:val="000000"/>
          <w:sz w:val="23"/>
          <w:szCs w:val="23"/>
          <w:rPrChange w:id="85" w:author="Panagiotis Karkazis" w:date="2022-03-01T20:05:00Z">
            <w:rPr>
              <w:rFonts w:ascii="Arial" w:hAnsi="Arial" w:cs="Arial"/>
              <w:b/>
              <w:bCs/>
              <w:color w:val="000000"/>
              <w:sz w:val="23"/>
              <w:szCs w:val="23"/>
              <w:highlight w:val="red"/>
            </w:rPr>
          </w:rPrChange>
        </w:rPr>
      </w:pPr>
    </w:p>
    <w:p w14:paraId="6DB73B67" w14:textId="77777777" w:rsidR="00D0260D" w:rsidRPr="00886CD4" w:rsidRDefault="00D0260D" w:rsidP="00903003">
      <w:pPr>
        <w:spacing w:after="0" w:line="240" w:lineRule="auto"/>
        <w:jc w:val="center"/>
        <w:rPr>
          <w:rFonts w:ascii="Arial" w:hAnsi="Arial" w:cs="Arial"/>
          <w:b/>
          <w:bCs/>
          <w:color w:val="000000"/>
          <w:sz w:val="23"/>
          <w:szCs w:val="23"/>
          <w:rPrChange w:id="86" w:author="Panagiotis Karkazis" w:date="2022-03-01T20:05:00Z">
            <w:rPr>
              <w:rFonts w:ascii="Arial" w:hAnsi="Arial" w:cs="Arial"/>
              <w:b/>
              <w:bCs/>
              <w:color w:val="000000"/>
              <w:sz w:val="23"/>
              <w:szCs w:val="23"/>
              <w:highlight w:val="red"/>
            </w:rPr>
          </w:rPrChange>
        </w:rPr>
      </w:pPr>
    </w:p>
    <w:p w14:paraId="296EC931" w14:textId="77777777" w:rsidR="00D0260D" w:rsidRPr="00886CD4" w:rsidRDefault="00D0260D" w:rsidP="00903003">
      <w:pPr>
        <w:spacing w:after="0" w:line="240" w:lineRule="auto"/>
        <w:jc w:val="center"/>
        <w:rPr>
          <w:rFonts w:ascii="Arial" w:hAnsi="Arial" w:cs="Arial"/>
          <w:b/>
          <w:bCs/>
          <w:color w:val="000000"/>
          <w:sz w:val="23"/>
          <w:szCs w:val="23"/>
          <w:rPrChange w:id="87" w:author="Panagiotis Karkazis" w:date="2022-03-01T20:05:00Z">
            <w:rPr>
              <w:rFonts w:ascii="Arial" w:hAnsi="Arial" w:cs="Arial"/>
              <w:b/>
              <w:bCs/>
              <w:color w:val="000000"/>
              <w:sz w:val="23"/>
              <w:szCs w:val="23"/>
              <w:highlight w:val="red"/>
            </w:rPr>
          </w:rPrChange>
        </w:rPr>
      </w:pPr>
    </w:p>
    <w:p w14:paraId="1A293080" w14:textId="77777777" w:rsidR="00D0260D" w:rsidRPr="00886CD4" w:rsidRDefault="00D0260D" w:rsidP="00903003">
      <w:pPr>
        <w:spacing w:after="0" w:line="240" w:lineRule="auto"/>
        <w:jc w:val="center"/>
        <w:rPr>
          <w:rFonts w:ascii="Arial" w:hAnsi="Arial" w:cs="Arial"/>
          <w:b/>
          <w:bCs/>
          <w:color w:val="000000"/>
          <w:sz w:val="23"/>
          <w:szCs w:val="23"/>
          <w:rPrChange w:id="88" w:author="Panagiotis Karkazis" w:date="2022-03-01T20:05:00Z">
            <w:rPr>
              <w:rFonts w:ascii="Arial" w:hAnsi="Arial" w:cs="Arial"/>
              <w:b/>
              <w:bCs/>
              <w:color w:val="000000"/>
              <w:sz w:val="23"/>
              <w:szCs w:val="23"/>
              <w:highlight w:val="red"/>
            </w:rPr>
          </w:rPrChange>
        </w:rPr>
      </w:pPr>
    </w:p>
    <w:p w14:paraId="39364DDB" w14:textId="77777777" w:rsidR="00D0260D" w:rsidRPr="00886CD4" w:rsidRDefault="00D0260D" w:rsidP="00903003">
      <w:pPr>
        <w:spacing w:after="0" w:line="240" w:lineRule="auto"/>
        <w:jc w:val="center"/>
        <w:rPr>
          <w:rFonts w:ascii="Arial" w:hAnsi="Arial" w:cs="Arial"/>
          <w:b/>
          <w:bCs/>
          <w:color w:val="000000"/>
          <w:sz w:val="23"/>
          <w:szCs w:val="23"/>
          <w:rPrChange w:id="89" w:author="Panagiotis Karkazis" w:date="2022-03-01T20:05:00Z">
            <w:rPr>
              <w:rFonts w:ascii="Arial" w:hAnsi="Arial" w:cs="Arial"/>
              <w:b/>
              <w:bCs/>
              <w:color w:val="000000"/>
              <w:sz w:val="23"/>
              <w:szCs w:val="23"/>
              <w:highlight w:val="red"/>
            </w:rPr>
          </w:rPrChange>
        </w:rPr>
      </w:pPr>
    </w:p>
    <w:p w14:paraId="73559C9A" w14:textId="77777777" w:rsidR="00F1220E" w:rsidRPr="00886CD4" w:rsidRDefault="00F1220E" w:rsidP="00903003">
      <w:pPr>
        <w:spacing w:after="0" w:line="240" w:lineRule="auto"/>
        <w:jc w:val="center"/>
        <w:rPr>
          <w:rFonts w:ascii="Arial" w:hAnsi="Arial" w:cs="Arial"/>
          <w:b/>
          <w:bCs/>
          <w:color w:val="000000"/>
          <w:sz w:val="23"/>
          <w:szCs w:val="23"/>
          <w:rPrChange w:id="90" w:author="Panagiotis Karkazis" w:date="2022-03-01T20:05:00Z">
            <w:rPr>
              <w:rFonts w:ascii="Arial" w:hAnsi="Arial" w:cs="Arial"/>
              <w:b/>
              <w:bCs/>
              <w:color w:val="000000"/>
              <w:sz w:val="23"/>
              <w:szCs w:val="23"/>
              <w:highlight w:val="red"/>
            </w:rPr>
          </w:rPrChange>
        </w:rPr>
      </w:pPr>
    </w:p>
    <w:p w14:paraId="3665BC2D" w14:textId="77777777" w:rsidR="00F1220E" w:rsidRPr="00886CD4" w:rsidRDefault="00F1220E" w:rsidP="00903003">
      <w:pPr>
        <w:spacing w:after="0" w:line="240" w:lineRule="auto"/>
        <w:jc w:val="center"/>
        <w:rPr>
          <w:rFonts w:ascii="Arial" w:hAnsi="Arial" w:cs="Arial"/>
          <w:b/>
          <w:bCs/>
          <w:color w:val="000000"/>
          <w:sz w:val="23"/>
          <w:szCs w:val="23"/>
          <w:rPrChange w:id="91" w:author="Panagiotis Karkazis" w:date="2022-03-01T20:05:00Z">
            <w:rPr>
              <w:rFonts w:ascii="Arial" w:hAnsi="Arial" w:cs="Arial"/>
              <w:b/>
              <w:bCs/>
              <w:color w:val="000000"/>
              <w:sz w:val="23"/>
              <w:szCs w:val="23"/>
              <w:highlight w:val="red"/>
            </w:rPr>
          </w:rPrChange>
        </w:rPr>
      </w:pPr>
    </w:p>
    <w:p w14:paraId="77F0EA7A" w14:textId="77777777" w:rsidR="00F1220E" w:rsidRPr="00886CD4" w:rsidRDefault="00F1220E" w:rsidP="00903003">
      <w:pPr>
        <w:spacing w:after="0" w:line="240" w:lineRule="auto"/>
        <w:jc w:val="center"/>
        <w:rPr>
          <w:rFonts w:ascii="Arial" w:hAnsi="Arial" w:cs="Arial"/>
          <w:b/>
          <w:bCs/>
          <w:color w:val="000000"/>
          <w:sz w:val="23"/>
          <w:szCs w:val="23"/>
          <w:rPrChange w:id="92" w:author="Panagiotis Karkazis" w:date="2022-03-01T20:05:00Z">
            <w:rPr>
              <w:rFonts w:ascii="Arial" w:hAnsi="Arial" w:cs="Arial"/>
              <w:b/>
              <w:bCs/>
              <w:color w:val="000000"/>
              <w:sz w:val="23"/>
              <w:szCs w:val="23"/>
              <w:highlight w:val="red"/>
            </w:rPr>
          </w:rPrChange>
        </w:rPr>
      </w:pPr>
    </w:p>
    <w:p w14:paraId="70604C3E" w14:textId="77777777" w:rsidR="00F1220E" w:rsidRPr="00886CD4" w:rsidRDefault="00F1220E" w:rsidP="00903003">
      <w:pPr>
        <w:spacing w:after="0" w:line="240" w:lineRule="auto"/>
        <w:jc w:val="center"/>
        <w:rPr>
          <w:rFonts w:ascii="Arial" w:hAnsi="Arial" w:cs="Arial"/>
          <w:b/>
          <w:bCs/>
          <w:color w:val="000000"/>
          <w:sz w:val="23"/>
          <w:szCs w:val="23"/>
          <w:rPrChange w:id="93" w:author="Panagiotis Karkazis" w:date="2022-03-01T20:05:00Z">
            <w:rPr>
              <w:rFonts w:ascii="Arial" w:hAnsi="Arial" w:cs="Arial"/>
              <w:b/>
              <w:bCs/>
              <w:color w:val="000000"/>
              <w:sz w:val="23"/>
              <w:szCs w:val="23"/>
              <w:highlight w:val="red"/>
            </w:rPr>
          </w:rPrChange>
        </w:rPr>
      </w:pPr>
    </w:p>
    <w:p w14:paraId="3959E587" w14:textId="77777777" w:rsidR="00F1220E" w:rsidRPr="00886CD4" w:rsidRDefault="00F1220E" w:rsidP="00903003">
      <w:pPr>
        <w:spacing w:after="0" w:line="240" w:lineRule="auto"/>
        <w:jc w:val="center"/>
        <w:rPr>
          <w:rFonts w:ascii="Arial" w:hAnsi="Arial" w:cs="Arial"/>
          <w:b/>
          <w:bCs/>
          <w:color w:val="000000"/>
          <w:sz w:val="23"/>
          <w:szCs w:val="23"/>
          <w:rPrChange w:id="94" w:author="Panagiotis Karkazis" w:date="2022-03-01T20:05:00Z">
            <w:rPr>
              <w:rFonts w:ascii="Arial" w:hAnsi="Arial" w:cs="Arial"/>
              <w:b/>
              <w:bCs/>
              <w:color w:val="000000"/>
              <w:sz w:val="23"/>
              <w:szCs w:val="23"/>
              <w:highlight w:val="red"/>
            </w:rPr>
          </w:rPrChange>
        </w:rPr>
      </w:pPr>
    </w:p>
    <w:p w14:paraId="48C74163" w14:textId="77777777" w:rsidR="00F1220E" w:rsidRPr="00886CD4" w:rsidRDefault="00F1220E" w:rsidP="00903003">
      <w:pPr>
        <w:spacing w:after="0" w:line="240" w:lineRule="auto"/>
        <w:jc w:val="center"/>
        <w:rPr>
          <w:rFonts w:ascii="Arial" w:hAnsi="Arial" w:cs="Arial"/>
          <w:b/>
          <w:bCs/>
          <w:color w:val="000000"/>
          <w:sz w:val="23"/>
          <w:szCs w:val="23"/>
          <w:rPrChange w:id="95" w:author="Panagiotis Karkazis" w:date="2022-03-01T20:05:00Z">
            <w:rPr>
              <w:rFonts w:ascii="Arial" w:hAnsi="Arial" w:cs="Arial"/>
              <w:b/>
              <w:bCs/>
              <w:color w:val="000000"/>
              <w:sz w:val="23"/>
              <w:szCs w:val="23"/>
              <w:highlight w:val="red"/>
            </w:rPr>
          </w:rPrChange>
        </w:rPr>
      </w:pPr>
    </w:p>
    <w:p w14:paraId="1F244889" w14:textId="77777777" w:rsidR="00F1220E" w:rsidRPr="00886CD4" w:rsidRDefault="00F1220E" w:rsidP="00903003">
      <w:pPr>
        <w:spacing w:after="0" w:line="240" w:lineRule="auto"/>
        <w:jc w:val="center"/>
        <w:rPr>
          <w:rFonts w:ascii="Arial" w:hAnsi="Arial" w:cs="Arial"/>
          <w:b/>
          <w:bCs/>
          <w:color w:val="000000"/>
          <w:sz w:val="23"/>
          <w:szCs w:val="23"/>
          <w:rPrChange w:id="96" w:author="Panagiotis Karkazis" w:date="2022-03-01T20:05:00Z">
            <w:rPr>
              <w:rFonts w:ascii="Arial" w:hAnsi="Arial" w:cs="Arial"/>
              <w:b/>
              <w:bCs/>
              <w:color w:val="000000"/>
              <w:sz w:val="23"/>
              <w:szCs w:val="23"/>
              <w:highlight w:val="red"/>
            </w:rPr>
          </w:rPrChange>
        </w:rPr>
      </w:pPr>
    </w:p>
    <w:p w14:paraId="4DFF73E1" w14:textId="77777777" w:rsidR="00F1220E" w:rsidRPr="00886CD4" w:rsidRDefault="00F1220E" w:rsidP="00903003">
      <w:pPr>
        <w:spacing w:after="0" w:line="240" w:lineRule="auto"/>
        <w:jc w:val="center"/>
        <w:rPr>
          <w:rFonts w:ascii="Arial" w:hAnsi="Arial" w:cs="Arial"/>
          <w:b/>
          <w:bCs/>
          <w:color w:val="000000"/>
          <w:sz w:val="23"/>
          <w:szCs w:val="23"/>
          <w:rPrChange w:id="97" w:author="Panagiotis Karkazis" w:date="2022-03-01T20:05:00Z">
            <w:rPr>
              <w:rFonts w:ascii="Arial" w:hAnsi="Arial" w:cs="Arial"/>
              <w:b/>
              <w:bCs/>
              <w:color w:val="000000"/>
              <w:sz w:val="23"/>
              <w:szCs w:val="23"/>
              <w:highlight w:val="red"/>
            </w:rPr>
          </w:rPrChange>
        </w:rPr>
      </w:pPr>
    </w:p>
    <w:p w14:paraId="5C0D5CD9" w14:textId="77777777" w:rsidR="00F1220E" w:rsidRPr="00886CD4" w:rsidRDefault="00F1220E" w:rsidP="00903003">
      <w:pPr>
        <w:spacing w:after="0" w:line="240" w:lineRule="auto"/>
        <w:jc w:val="center"/>
        <w:rPr>
          <w:rFonts w:ascii="Arial" w:hAnsi="Arial" w:cs="Arial"/>
          <w:b/>
          <w:bCs/>
          <w:color w:val="000000"/>
          <w:sz w:val="23"/>
          <w:szCs w:val="23"/>
          <w:rPrChange w:id="98" w:author="Panagiotis Karkazis" w:date="2022-03-01T20:05:00Z">
            <w:rPr>
              <w:rFonts w:ascii="Arial" w:hAnsi="Arial" w:cs="Arial"/>
              <w:b/>
              <w:bCs/>
              <w:color w:val="000000"/>
              <w:sz w:val="23"/>
              <w:szCs w:val="23"/>
              <w:highlight w:val="red"/>
            </w:rPr>
          </w:rPrChange>
        </w:rPr>
      </w:pPr>
    </w:p>
    <w:p w14:paraId="07AFD012" w14:textId="77777777" w:rsidR="00F1220E" w:rsidRPr="00886CD4" w:rsidRDefault="00F1220E" w:rsidP="00903003">
      <w:pPr>
        <w:spacing w:after="0" w:line="240" w:lineRule="auto"/>
        <w:jc w:val="center"/>
        <w:rPr>
          <w:rFonts w:ascii="Arial" w:hAnsi="Arial" w:cs="Arial"/>
          <w:b/>
          <w:bCs/>
          <w:color w:val="000000"/>
          <w:sz w:val="23"/>
          <w:szCs w:val="23"/>
          <w:rPrChange w:id="99" w:author="Panagiotis Karkazis" w:date="2022-03-01T20:05:00Z">
            <w:rPr>
              <w:rFonts w:ascii="Arial" w:hAnsi="Arial" w:cs="Arial"/>
              <w:b/>
              <w:bCs/>
              <w:color w:val="000000"/>
              <w:sz w:val="23"/>
              <w:szCs w:val="23"/>
              <w:highlight w:val="red"/>
            </w:rPr>
          </w:rPrChange>
        </w:rPr>
      </w:pPr>
    </w:p>
    <w:p w14:paraId="7ECDF0D7" w14:textId="77777777" w:rsidR="00F1220E" w:rsidRPr="00886CD4" w:rsidRDefault="00F1220E" w:rsidP="00903003">
      <w:pPr>
        <w:spacing w:after="0" w:line="240" w:lineRule="auto"/>
        <w:jc w:val="center"/>
        <w:rPr>
          <w:rFonts w:ascii="Arial" w:hAnsi="Arial" w:cs="Arial"/>
          <w:b/>
          <w:bCs/>
          <w:color w:val="000000"/>
          <w:sz w:val="23"/>
          <w:szCs w:val="23"/>
          <w:rPrChange w:id="100" w:author="Panagiotis Karkazis" w:date="2022-03-01T20:05:00Z">
            <w:rPr>
              <w:rFonts w:ascii="Arial" w:hAnsi="Arial" w:cs="Arial"/>
              <w:b/>
              <w:bCs/>
              <w:color w:val="000000"/>
              <w:sz w:val="23"/>
              <w:szCs w:val="23"/>
              <w:highlight w:val="red"/>
            </w:rPr>
          </w:rPrChange>
        </w:rPr>
      </w:pPr>
    </w:p>
    <w:p w14:paraId="3D9D720D" w14:textId="77777777" w:rsidR="00F1220E" w:rsidRPr="00886CD4" w:rsidRDefault="00F1220E" w:rsidP="00903003">
      <w:pPr>
        <w:spacing w:after="0" w:line="240" w:lineRule="auto"/>
        <w:jc w:val="center"/>
        <w:rPr>
          <w:rFonts w:ascii="Arial" w:hAnsi="Arial" w:cs="Arial"/>
          <w:b/>
          <w:bCs/>
          <w:color w:val="000000"/>
          <w:sz w:val="23"/>
          <w:szCs w:val="23"/>
          <w:rPrChange w:id="101" w:author="Panagiotis Karkazis" w:date="2022-03-01T20:05:00Z">
            <w:rPr>
              <w:rFonts w:ascii="Arial" w:hAnsi="Arial" w:cs="Arial"/>
              <w:b/>
              <w:bCs/>
              <w:color w:val="000000"/>
              <w:sz w:val="23"/>
              <w:szCs w:val="23"/>
              <w:highlight w:val="red"/>
            </w:rPr>
          </w:rPrChange>
        </w:rPr>
      </w:pPr>
    </w:p>
    <w:p w14:paraId="5C2D1FA2" w14:textId="77777777" w:rsidR="00D0260D" w:rsidRPr="00886CD4" w:rsidRDefault="00D0260D" w:rsidP="00903003">
      <w:pPr>
        <w:spacing w:after="0" w:line="240" w:lineRule="auto"/>
        <w:jc w:val="center"/>
        <w:rPr>
          <w:rFonts w:ascii="Arial" w:hAnsi="Arial" w:cs="Arial"/>
          <w:b/>
          <w:bCs/>
          <w:color w:val="000000"/>
          <w:sz w:val="23"/>
          <w:szCs w:val="23"/>
          <w:rPrChange w:id="102" w:author="Panagiotis Karkazis" w:date="2022-03-01T20:05:00Z">
            <w:rPr>
              <w:rFonts w:ascii="Arial" w:hAnsi="Arial" w:cs="Arial"/>
              <w:b/>
              <w:bCs/>
              <w:color w:val="000000"/>
              <w:sz w:val="23"/>
              <w:szCs w:val="23"/>
              <w:highlight w:val="red"/>
            </w:rPr>
          </w:rPrChange>
        </w:rPr>
      </w:pPr>
    </w:p>
    <w:p w14:paraId="4A236B8F" w14:textId="77777777" w:rsidR="00D0260D" w:rsidRPr="00886CD4" w:rsidRDefault="00D0260D" w:rsidP="00903003">
      <w:pPr>
        <w:spacing w:after="0" w:line="240" w:lineRule="auto"/>
        <w:jc w:val="center"/>
        <w:rPr>
          <w:rFonts w:ascii="Arial" w:hAnsi="Arial" w:cs="Arial"/>
          <w:b/>
          <w:bCs/>
          <w:color w:val="000000"/>
          <w:sz w:val="23"/>
          <w:szCs w:val="23"/>
          <w:rPrChange w:id="103" w:author="Panagiotis Karkazis" w:date="2022-03-01T20:05:00Z">
            <w:rPr>
              <w:rFonts w:ascii="Arial" w:hAnsi="Arial" w:cs="Arial"/>
              <w:b/>
              <w:bCs/>
              <w:color w:val="000000"/>
              <w:sz w:val="23"/>
              <w:szCs w:val="23"/>
              <w:highlight w:val="red"/>
            </w:rPr>
          </w:rPrChange>
        </w:rPr>
      </w:pPr>
    </w:p>
    <w:p w14:paraId="4BE22165" w14:textId="77777777" w:rsidR="00D0260D" w:rsidRPr="00886CD4" w:rsidRDefault="00D0260D" w:rsidP="00903003">
      <w:pPr>
        <w:autoSpaceDE w:val="0"/>
        <w:autoSpaceDN w:val="0"/>
        <w:adjustRightInd w:val="0"/>
        <w:spacing w:after="0" w:line="240" w:lineRule="auto"/>
        <w:rPr>
          <w:rFonts w:ascii="Arial" w:hAnsi="Arial" w:cs="Arial"/>
          <w:color w:val="000000"/>
          <w:sz w:val="24"/>
          <w:szCs w:val="24"/>
          <w:rPrChange w:id="104" w:author="Panagiotis Karkazis" w:date="2022-03-01T20:05:00Z">
            <w:rPr>
              <w:rFonts w:ascii="Arial" w:hAnsi="Arial" w:cs="Arial"/>
              <w:color w:val="000000"/>
              <w:sz w:val="24"/>
              <w:szCs w:val="24"/>
              <w:highlight w:val="red"/>
            </w:rPr>
          </w:rPrChange>
        </w:rPr>
      </w:pPr>
    </w:p>
    <w:p w14:paraId="3D27EE5E"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4"/>
          <w:szCs w:val="24"/>
          <w:rPrChange w:id="105" w:author="Panagiotis Karkazis" w:date="2022-03-01T20:05:00Z">
            <w:rPr>
              <w:rFonts w:ascii="Arial" w:hAnsi="Arial" w:cs="Arial"/>
              <w:b/>
              <w:bCs/>
              <w:color w:val="000000"/>
              <w:sz w:val="24"/>
              <w:szCs w:val="24"/>
              <w:highlight w:val="red"/>
            </w:rPr>
          </w:rPrChange>
        </w:rPr>
      </w:pPr>
      <w:r w:rsidRPr="00886CD4">
        <w:rPr>
          <w:rFonts w:ascii="Arial" w:hAnsi="Arial" w:cs="Arial"/>
          <w:b/>
          <w:bCs/>
          <w:color w:val="000000"/>
          <w:sz w:val="24"/>
          <w:szCs w:val="24"/>
          <w:rPrChange w:id="106" w:author="Panagiotis Karkazis" w:date="2022-03-01T20:05:00Z">
            <w:rPr>
              <w:rFonts w:ascii="Arial" w:hAnsi="Arial" w:cs="Arial"/>
              <w:b/>
              <w:bCs/>
              <w:color w:val="000000"/>
              <w:sz w:val="24"/>
              <w:szCs w:val="24"/>
              <w:highlight w:val="red"/>
            </w:rPr>
          </w:rPrChange>
        </w:rPr>
        <w:t xml:space="preserve">ΔΙΠΛΩΜΑΤΙΚΗ ΕΡΓΑΣΙΑ </w:t>
      </w:r>
    </w:p>
    <w:p w14:paraId="3FF05B59" w14:textId="77777777" w:rsidR="00D0260D" w:rsidRPr="00886CD4" w:rsidRDefault="00D0260D" w:rsidP="00903003">
      <w:pPr>
        <w:autoSpaceDE w:val="0"/>
        <w:autoSpaceDN w:val="0"/>
        <w:adjustRightInd w:val="0"/>
        <w:spacing w:after="0" w:line="240" w:lineRule="auto"/>
        <w:jc w:val="center"/>
        <w:rPr>
          <w:rFonts w:ascii="Arial" w:hAnsi="Arial" w:cs="Arial"/>
          <w:color w:val="000000"/>
          <w:sz w:val="24"/>
          <w:szCs w:val="24"/>
          <w:rPrChange w:id="107" w:author="Panagiotis Karkazis" w:date="2022-03-01T20:05:00Z">
            <w:rPr>
              <w:rFonts w:ascii="Arial" w:hAnsi="Arial" w:cs="Arial"/>
              <w:color w:val="000000"/>
              <w:sz w:val="24"/>
              <w:szCs w:val="24"/>
              <w:highlight w:val="red"/>
            </w:rPr>
          </w:rPrChange>
        </w:rPr>
      </w:pPr>
    </w:p>
    <w:p w14:paraId="02ED3EF3" w14:textId="1623095E" w:rsidR="00D0260D" w:rsidRPr="00886CD4" w:rsidRDefault="00B01D08" w:rsidP="00903003">
      <w:pPr>
        <w:autoSpaceDE w:val="0"/>
        <w:autoSpaceDN w:val="0"/>
        <w:adjustRightInd w:val="0"/>
        <w:spacing w:after="0" w:line="240" w:lineRule="auto"/>
        <w:jc w:val="center"/>
        <w:rPr>
          <w:rFonts w:ascii="Arial" w:hAnsi="Arial" w:cs="Arial"/>
          <w:b/>
          <w:bCs/>
          <w:color w:val="000000"/>
          <w:sz w:val="24"/>
          <w:szCs w:val="24"/>
          <w:rPrChange w:id="108" w:author="Panagiotis Karkazis" w:date="2022-03-01T20:05:00Z">
            <w:rPr>
              <w:rFonts w:ascii="Arial" w:hAnsi="Arial" w:cs="Arial"/>
              <w:b/>
              <w:bCs/>
              <w:color w:val="000000"/>
              <w:sz w:val="24"/>
              <w:szCs w:val="24"/>
              <w:highlight w:val="red"/>
            </w:rPr>
          </w:rPrChange>
        </w:rPr>
      </w:pPr>
      <w:r w:rsidRPr="00886CD4">
        <w:rPr>
          <w:rFonts w:ascii="Arial" w:hAnsi="Arial" w:cs="Arial"/>
          <w:b/>
          <w:bCs/>
          <w:color w:val="000000"/>
          <w:sz w:val="24"/>
          <w:szCs w:val="24"/>
          <w:rPrChange w:id="109" w:author="Panagiotis Karkazis" w:date="2022-03-01T20:05:00Z">
            <w:rPr>
              <w:rFonts w:ascii="Arial" w:hAnsi="Arial" w:cs="Arial"/>
              <w:b/>
              <w:bCs/>
              <w:color w:val="000000"/>
              <w:sz w:val="24"/>
              <w:szCs w:val="24"/>
              <w:highlight w:val="red"/>
            </w:rPr>
          </w:rPrChange>
        </w:rPr>
        <w:t xml:space="preserve">Τεχνολογίες μηχανικής μάθησης και όρασης υπολογιστών για την βελτιστοποίηση της απόδοσης στον </w:t>
      </w:r>
      <w:r w:rsidR="00A354FE" w:rsidRPr="00886CD4">
        <w:rPr>
          <w:rFonts w:ascii="Arial" w:hAnsi="Arial" w:cs="Arial"/>
          <w:b/>
          <w:bCs/>
          <w:color w:val="000000"/>
          <w:sz w:val="24"/>
          <w:szCs w:val="24"/>
          <w:rPrChange w:id="110" w:author="Panagiotis Karkazis" w:date="2022-03-01T20:05:00Z">
            <w:rPr>
              <w:rFonts w:ascii="Arial" w:hAnsi="Arial" w:cs="Arial"/>
              <w:b/>
              <w:bCs/>
              <w:color w:val="000000"/>
              <w:sz w:val="24"/>
              <w:szCs w:val="24"/>
              <w:highlight w:val="red"/>
            </w:rPr>
          </w:rPrChange>
        </w:rPr>
        <w:t>πεδίο</w:t>
      </w:r>
      <w:r w:rsidRPr="00886CD4">
        <w:rPr>
          <w:rFonts w:ascii="Arial" w:hAnsi="Arial" w:cs="Arial"/>
          <w:b/>
          <w:bCs/>
          <w:color w:val="000000"/>
          <w:sz w:val="24"/>
          <w:szCs w:val="24"/>
          <w:rPrChange w:id="111" w:author="Panagiotis Karkazis" w:date="2022-03-01T20:05:00Z">
            <w:rPr>
              <w:rFonts w:ascii="Arial" w:hAnsi="Arial" w:cs="Arial"/>
              <w:b/>
              <w:bCs/>
              <w:color w:val="000000"/>
              <w:sz w:val="24"/>
              <w:szCs w:val="24"/>
              <w:highlight w:val="red"/>
            </w:rPr>
          </w:rPrChange>
        </w:rPr>
        <w:t xml:space="preserve"> του αθλητισμού</w:t>
      </w:r>
      <w:r w:rsidR="00D0260D" w:rsidRPr="00886CD4">
        <w:rPr>
          <w:rFonts w:ascii="Arial" w:hAnsi="Arial" w:cs="Arial"/>
          <w:b/>
          <w:bCs/>
          <w:color w:val="000000"/>
          <w:sz w:val="24"/>
          <w:szCs w:val="24"/>
          <w:rPrChange w:id="112" w:author="Panagiotis Karkazis" w:date="2022-03-01T20:05:00Z">
            <w:rPr>
              <w:rFonts w:ascii="Arial" w:hAnsi="Arial" w:cs="Arial"/>
              <w:b/>
              <w:bCs/>
              <w:color w:val="000000"/>
              <w:sz w:val="24"/>
              <w:szCs w:val="24"/>
              <w:highlight w:val="red"/>
            </w:rPr>
          </w:rPrChange>
        </w:rPr>
        <w:t xml:space="preserve"> </w:t>
      </w:r>
    </w:p>
    <w:p w14:paraId="6294AD0B" w14:textId="77777777" w:rsidR="00D0260D" w:rsidRPr="00886CD4" w:rsidRDefault="00D0260D" w:rsidP="00903003">
      <w:pPr>
        <w:autoSpaceDE w:val="0"/>
        <w:autoSpaceDN w:val="0"/>
        <w:adjustRightInd w:val="0"/>
        <w:spacing w:after="0" w:line="240" w:lineRule="auto"/>
        <w:jc w:val="center"/>
        <w:rPr>
          <w:rFonts w:ascii="Arial" w:hAnsi="Arial" w:cs="Arial"/>
          <w:color w:val="000000"/>
          <w:sz w:val="24"/>
          <w:szCs w:val="24"/>
          <w:rPrChange w:id="113" w:author="Panagiotis Karkazis" w:date="2022-03-01T20:05:00Z">
            <w:rPr>
              <w:rFonts w:ascii="Arial" w:hAnsi="Arial" w:cs="Arial"/>
              <w:color w:val="000000"/>
              <w:sz w:val="24"/>
              <w:szCs w:val="24"/>
              <w:highlight w:val="red"/>
            </w:rPr>
          </w:rPrChange>
        </w:rPr>
      </w:pPr>
    </w:p>
    <w:p w14:paraId="7CBF64BF" w14:textId="7349BDF1" w:rsidR="00D0260D" w:rsidRPr="00886CD4" w:rsidRDefault="00D0260D" w:rsidP="00903003">
      <w:pPr>
        <w:autoSpaceDE w:val="0"/>
        <w:autoSpaceDN w:val="0"/>
        <w:adjustRightInd w:val="0"/>
        <w:spacing w:after="0" w:line="240" w:lineRule="auto"/>
        <w:jc w:val="center"/>
        <w:rPr>
          <w:rFonts w:ascii="Arial" w:hAnsi="Arial" w:cs="Arial"/>
          <w:color w:val="000000"/>
          <w:sz w:val="24"/>
          <w:szCs w:val="24"/>
          <w:rPrChange w:id="114" w:author="Panagiotis Karkazis" w:date="2022-03-01T20:05:00Z">
            <w:rPr>
              <w:rFonts w:ascii="Arial" w:hAnsi="Arial" w:cs="Arial"/>
              <w:color w:val="000000"/>
              <w:sz w:val="24"/>
              <w:szCs w:val="24"/>
              <w:highlight w:val="red"/>
            </w:rPr>
          </w:rPrChange>
        </w:rPr>
      </w:pPr>
      <w:r w:rsidRPr="00886CD4">
        <w:rPr>
          <w:rFonts w:ascii="Arial" w:hAnsi="Arial" w:cs="Arial"/>
          <w:b/>
          <w:bCs/>
          <w:color w:val="000000"/>
          <w:sz w:val="24"/>
          <w:szCs w:val="24"/>
          <w:rPrChange w:id="115" w:author="Panagiotis Karkazis" w:date="2022-03-01T20:05:00Z">
            <w:rPr>
              <w:rFonts w:ascii="Arial" w:hAnsi="Arial" w:cs="Arial"/>
              <w:b/>
              <w:bCs/>
              <w:color w:val="000000"/>
              <w:sz w:val="24"/>
              <w:szCs w:val="24"/>
              <w:highlight w:val="red"/>
            </w:rPr>
          </w:rPrChange>
        </w:rPr>
        <w:t xml:space="preserve">Ιωάννης </w:t>
      </w:r>
      <w:r w:rsidR="002E515B" w:rsidRPr="00886CD4">
        <w:rPr>
          <w:rFonts w:ascii="Arial" w:hAnsi="Arial" w:cs="Arial"/>
          <w:b/>
          <w:bCs/>
          <w:color w:val="000000"/>
          <w:sz w:val="24"/>
          <w:szCs w:val="24"/>
          <w:rPrChange w:id="116" w:author="Panagiotis Karkazis" w:date="2022-03-01T20:05:00Z">
            <w:rPr>
              <w:rFonts w:ascii="Arial" w:hAnsi="Arial" w:cs="Arial"/>
              <w:b/>
              <w:bCs/>
              <w:color w:val="000000"/>
              <w:sz w:val="24"/>
              <w:szCs w:val="24"/>
              <w:highlight w:val="red"/>
            </w:rPr>
          </w:rPrChange>
        </w:rPr>
        <w:t>Καμπεράκης</w:t>
      </w:r>
    </w:p>
    <w:p w14:paraId="5588FDDA" w14:textId="0587D8DC" w:rsidR="00D0260D" w:rsidRPr="00886CD4" w:rsidRDefault="00D0260D" w:rsidP="00903003">
      <w:pPr>
        <w:autoSpaceDE w:val="0"/>
        <w:autoSpaceDN w:val="0"/>
        <w:adjustRightInd w:val="0"/>
        <w:spacing w:after="0" w:line="240" w:lineRule="auto"/>
        <w:jc w:val="center"/>
        <w:rPr>
          <w:rFonts w:ascii="Arial" w:hAnsi="Arial" w:cs="Arial"/>
          <w:b/>
          <w:bCs/>
          <w:color w:val="000000"/>
          <w:sz w:val="24"/>
          <w:szCs w:val="24"/>
          <w:rPrChange w:id="117" w:author="Panagiotis Karkazis" w:date="2022-03-01T20:05:00Z">
            <w:rPr>
              <w:rFonts w:ascii="Arial" w:hAnsi="Arial" w:cs="Arial"/>
              <w:b/>
              <w:bCs/>
              <w:color w:val="000000"/>
              <w:sz w:val="24"/>
              <w:szCs w:val="24"/>
              <w:highlight w:val="red"/>
            </w:rPr>
          </w:rPrChange>
        </w:rPr>
      </w:pPr>
      <w:r w:rsidRPr="00886CD4">
        <w:rPr>
          <w:rFonts w:ascii="Arial" w:hAnsi="Arial" w:cs="Arial"/>
          <w:b/>
          <w:bCs/>
          <w:color w:val="000000"/>
          <w:sz w:val="24"/>
          <w:szCs w:val="24"/>
          <w:rPrChange w:id="118" w:author="Panagiotis Karkazis" w:date="2022-03-01T20:05:00Z">
            <w:rPr>
              <w:rFonts w:ascii="Arial" w:hAnsi="Arial" w:cs="Arial"/>
              <w:b/>
              <w:bCs/>
              <w:color w:val="000000"/>
              <w:sz w:val="24"/>
              <w:szCs w:val="24"/>
              <w:highlight w:val="red"/>
            </w:rPr>
          </w:rPrChange>
        </w:rPr>
        <w:t xml:space="preserve">Α.Μ. </w:t>
      </w:r>
      <w:r w:rsidR="002E515B" w:rsidRPr="00886CD4">
        <w:rPr>
          <w:rFonts w:ascii="Arial" w:hAnsi="Arial" w:cs="Arial"/>
          <w:b/>
          <w:bCs/>
          <w:color w:val="000000"/>
          <w:sz w:val="24"/>
          <w:szCs w:val="24"/>
          <w:rPrChange w:id="119" w:author="Panagiotis Karkazis" w:date="2022-03-01T20:05:00Z">
            <w:rPr>
              <w:rFonts w:ascii="Arial" w:hAnsi="Arial" w:cs="Arial"/>
              <w:b/>
              <w:bCs/>
              <w:color w:val="000000"/>
              <w:sz w:val="24"/>
              <w:szCs w:val="24"/>
              <w:highlight w:val="red"/>
            </w:rPr>
          </w:rPrChange>
        </w:rPr>
        <w:t>71347254</w:t>
      </w:r>
    </w:p>
    <w:p w14:paraId="4E89F474" w14:textId="77777777" w:rsidR="00D0260D" w:rsidRPr="00886CD4" w:rsidRDefault="00D0260D" w:rsidP="002A13AA">
      <w:pPr>
        <w:autoSpaceDE w:val="0"/>
        <w:autoSpaceDN w:val="0"/>
        <w:adjustRightInd w:val="0"/>
        <w:spacing w:after="0" w:line="240" w:lineRule="auto"/>
        <w:rPr>
          <w:rFonts w:ascii="Arial" w:hAnsi="Arial" w:cs="Arial"/>
          <w:color w:val="000000"/>
          <w:sz w:val="24"/>
          <w:szCs w:val="24"/>
          <w:rPrChange w:id="120" w:author="Panagiotis Karkazis" w:date="2022-03-01T20:05:00Z">
            <w:rPr>
              <w:rFonts w:ascii="Arial" w:hAnsi="Arial" w:cs="Arial"/>
              <w:color w:val="000000"/>
              <w:sz w:val="24"/>
              <w:szCs w:val="24"/>
              <w:highlight w:val="red"/>
            </w:rPr>
          </w:rPrChange>
        </w:rPr>
      </w:pPr>
    </w:p>
    <w:p w14:paraId="1D73E155" w14:textId="77777777" w:rsidR="00D0260D" w:rsidRPr="00886CD4" w:rsidRDefault="00D0260D" w:rsidP="00903003">
      <w:pPr>
        <w:autoSpaceDE w:val="0"/>
        <w:autoSpaceDN w:val="0"/>
        <w:adjustRightInd w:val="0"/>
        <w:spacing w:after="0" w:line="240" w:lineRule="auto"/>
        <w:jc w:val="center"/>
        <w:rPr>
          <w:rFonts w:ascii="Arial" w:hAnsi="Arial" w:cs="Arial"/>
          <w:color w:val="000000"/>
          <w:sz w:val="24"/>
          <w:szCs w:val="24"/>
          <w:rPrChange w:id="121" w:author="Panagiotis Karkazis" w:date="2022-03-01T20:05:00Z">
            <w:rPr>
              <w:rFonts w:ascii="Arial" w:hAnsi="Arial" w:cs="Arial"/>
              <w:color w:val="000000"/>
              <w:sz w:val="24"/>
              <w:szCs w:val="24"/>
              <w:highlight w:val="red"/>
            </w:rPr>
          </w:rPrChange>
        </w:rPr>
      </w:pPr>
    </w:p>
    <w:p w14:paraId="01982F88" w14:textId="77777777" w:rsidR="00D0260D" w:rsidRPr="00886CD4" w:rsidRDefault="00D0260D" w:rsidP="00903003">
      <w:pPr>
        <w:autoSpaceDE w:val="0"/>
        <w:autoSpaceDN w:val="0"/>
        <w:adjustRightInd w:val="0"/>
        <w:spacing w:after="0" w:line="240" w:lineRule="auto"/>
        <w:jc w:val="center"/>
        <w:rPr>
          <w:rFonts w:ascii="Arial" w:hAnsi="Arial" w:cs="Arial"/>
          <w:color w:val="000000"/>
          <w:sz w:val="24"/>
          <w:szCs w:val="24"/>
          <w:rPrChange w:id="122" w:author="Panagiotis Karkazis" w:date="2022-03-01T20:05:00Z">
            <w:rPr>
              <w:rFonts w:ascii="Arial" w:hAnsi="Arial" w:cs="Arial"/>
              <w:color w:val="000000"/>
              <w:sz w:val="24"/>
              <w:szCs w:val="24"/>
              <w:highlight w:val="red"/>
            </w:rPr>
          </w:rPrChange>
        </w:rPr>
      </w:pPr>
    </w:p>
    <w:p w14:paraId="466429FB" w14:textId="77777777" w:rsidR="00D0260D" w:rsidRPr="00886CD4" w:rsidRDefault="00D0260D" w:rsidP="00903003">
      <w:pPr>
        <w:autoSpaceDE w:val="0"/>
        <w:autoSpaceDN w:val="0"/>
        <w:adjustRightInd w:val="0"/>
        <w:spacing w:after="0" w:line="240" w:lineRule="auto"/>
        <w:jc w:val="center"/>
        <w:rPr>
          <w:rFonts w:ascii="Arial" w:hAnsi="Arial" w:cs="Arial"/>
          <w:color w:val="000000"/>
          <w:sz w:val="24"/>
          <w:szCs w:val="24"/>
          <w:rPrChange w:id="123" w:author="Panagiotis Karkazis" w:date="2022-03-01T20:05:00Z">
            <w:rPr>
              <w:rFonts w:ascii="Arial" w:hAnsi="Arial" w:cs="Arial"/>
              <w:color w:val="000000"/>
              <w:sz w:val="24"/>
              <w:szCs w:val="24"/>
              <w:highlight w:val="red"/>
            </w:rPr>
          </w:rPrChange>
        </w:rPr>
      </w:pPr>
    </w:p>
    <w:p w14:paraId="0BAB5728" w14:textId="77777777" w:rsidR="00D0260D" w:rsidRPr="00886CD4" w:rsidRDefault="00D0260D" w:rsidP="00903003">
      <w:pPr>
        <w:autoSpaceDE w:val="0"/>
        <w:autoSpaceDN w:val="0"/>
        <w:adjustRightInd w:val="0"/>
        <w:spacing w:after="0" w:line="240" w:lineRule="auto"/>
        <w:rPr>
          <w:rFonts w:ascii="Arial" w:hAnsi="Arial" w:cs="Arial"/>
          <w:b/>
          <w:bCs/>
          <w:color w:val="000000"/>
          <w:sz w:val="24"/>
          <w:szCs w:val="24"/>
          <w:rPrChange w:id="124" w:author="Panagiotis Karkazis" w:date="2022-03-01T20:05:00Z">
            <w:rPr>
              <w:rFonts w:ascii="Arial" w:hAnsi="Arial" w:cs="Arial"/>
              <w:b/>
              <w:bCs/>
              <w:color w:val="000000"/>
              <w:sz w:val="24"/>
              <w:szCs w:val="24"/>
              <w:highlight w:val="red"/>
            </w:rPr>
          </w:rPrChange>
        </w:rPr>
      </w:pPr>
      <w:r w:rsidRPr="00886CD4">
        <w:rPr>
          <w:rFonts w:ascii="Arial" w:hAnsi="Arial" w:cs="Arial"/>
          <w:b/>
          <w:bCs/>
          <w:color w:val="000000"/>
          <w:sz w:val="24"/>
          <w:szCs w:val="24"/>
          <w:rPrChange w:id="125" w:author="Panagiotis Karkazis" w:date="2022-03-01T20:05:00Z">
            <w:rPr>
              <w:rFonts w:ascii="Arial" w:hAnsi="Arial" w:cs="Arial"/>
              <w:b/>
              <w:bCs/>
              <w:color w:val="000000"/>
              <w:sz w:val="24"/>
              <w:szCs w:val="24"/>
              <w:highlight w:val="red"/>
            </w:rPr>
          </w:rPrChange>
        </w:rPr>
        <w:t xml:space="preserve">Εισηγητής: </w:t>
      </w:r>
    </w:p>
    <w:p w14:paraId="473B57B9" w14:textId="77777777" w:rsidR="00D0260D" w:rsidRPr="00886CD4" w:rsidRDefault="00D0260D" w:rsidP="00903003">
      <w:pPr>
        <w:autoSpaceDE w:val="0"/>
        <w:autoSpaceDN w:val="0"/>
        <w:adjustRightInd w:val="0"/>
        <w:spacing w:after="0" w:line="240" w:lineRule="auto"/>
        <w:rPr>
          <w:rFonts w:ascii="Arial" w:hAnsi="Arial" w:cs="Arial"/>
          <w:color w:val="000000"/>
          <w:sz w:val="24"/>
          <w:szCs w:val="24"/>
          <w:rPrChange w:id="126" w:author="Panagiotis Karkazis" w:date="2022-03-01T20:05:00Z">
            <w:rPr>
              <w:rFonts w:ascii="Arial" w:hAnsi="Arial" w:cs="Arial"/>
              <w:color w:val="000000"/>
              <w:sz w:val="24"/>
              <w:szCs w:val="24"/>
              <w:highlight w:val="red"/>
            </w:rPr>
          </w:rPrChange>
        </w:rPr>
      </w:pPr>
    </w:p>
    <w:p w14:paraId="4AA124E8" w14:textId="5BDF4412" w:rsidR="00D0260D" w:rsidRPr="00886CD4" w:rsidRDefault="00D0260D" w:rsidP="00903003">
      <w:pPr>
        <w:autoSpaceDE w:val="0"/>
        <w:autoSpaceDN w:val="0"/>
        <w:adjustRightInd w:val="0"/>
        <w:spacing w:after="0" w:line="240" w:lineRule="auto"/>
        <w:ind w:left="720" w:firstLine="720"/>
        <w:rPr>
          <w:rFonts w:ascii="Arial" w:hAnsi="Arial" w:cs="Arial"/>
          <w:b/>
          <w:bCs/>
          <w:color w:val="000000"/>
          <w:sz w:val="24"/>
          <w:szCs w:val="24"/>
          <w:rPrChange w:id="127" w:author="Panagiotis Karkazis" w:date="2022-03-01T20:05:00Z">
            <w:rPr>
              <w:rFonts w:ascii="Arial" w:hAnsi="Arial" w:cs="Arial"/>
              <w:b/>
              <w:bCs/>
              <w:color w:val="000000"/>
              <w:sz w:val="24"/>
              <w:szCs w:val="24"/>
              <w:highlight w:val="red"/>
            </w:rPr>
          </w:rPrChange>
        </w:rPr>
      </w:pPr>
      <w:proofErr w:type="spellStart"/>
      <w:r w:rsidRPr="00886CD4">
        <w:rPr>
          <w:rFonts w:ascii="Arial" w:hAnsi="Arial" w:cs="Arial"/>
          <w:b/>
          <w:bCs/>
          <w:color w:val="000000"/>
          <w:sz w:val="24"/>
          <w:szCs w:val="24"/>
          <w:rPrChange w:id="128" w:author="Panagiotis Karkazis" w:date="2022-03-01T20:05:00Z">
            <w:rPr>
              <w:rFonts w:ascii="Arial" w:hAnsi="Arial" w:cs="Arial"/>
              <w:b/>
              <w:bCs/>
              <w:color w:val="000000"/>
              <w:sz w:val="24"/>
              <w:szCs w:val="24"/>
              <w:highlight w:val="red"/>
            </w:rPr>
          </w:rPrChange>
        </w:rPr>
        <w:t>Δρ</w:t>
      </w:r>
      <w:proofErr w:type="spellEnd"/>
      <w:r w:rsidRPr="00886CD4">
        <w:rPr>
          <w:rFonts w:ascii="Arial" w:hAnsi="Arial" w:cs="Arial"/>
          <w:b/>
          <w:bCs/>
          <w:color w:val="000000"/>
          <w:sz w:val="24"/>
          <w:szCs w:val="24"/>
          <w:rPrChange w:id="129" w:author="Panagiotis Karkazis" w:date="2022-03-01T20:05:00Z">
            <w:rPr>
              <w:rFonts w:ascii="Arial" w:hAnsi="Arial" w:cs="Arial"/>
              <w:b/>
              <w:bCs/>
              <w:color w:val="000000"/>
              <w:sz w:val="24"/>
              <w:szCs w:val="24"/>
              <w:highlight w:val="red"/>
            </w:rPr>
          </w:rPrChange>
        </w:rPr>
        <w:t xml:space="preserve"> </w:t>
      </w:r>
      <w:r w:rsidR="001B7A60" w:rsidRPr="00886CD4">
        <w:rPr>
          <w:rFonts w:ascii="Arial" w:hAnsi="Arial" w:cs="Arial"/>
          <w:b/>
          <w:bCs/>
          <w:color w:val="000000"/>
          <w:sz w:val="24"/>
          <w:szCs w:val="24"/>
          <w:rPrChange w:id="130" w:author="Panagiotis Karkazis" w:date="2022-03-01T20:05:00Z">
            <w:rPr>
              <w:rFonts w:ascii="Arial" w:hAnsi="Arial" w:cs="Arial"/>
              <w:b/>
              <w:bCs/>
              <w:color w:val="000000"/>
              <w:sz w:val="24"/>
              <w:szCs w:val="24"/>
              <w:highlight w:val="red"/>
            </w:rPr>
          </w:rPrChange>
        </w:rPr>
        <w:t xml:space="preserve">Παναγιώτης </w:t>
      </w:r>
      <w:proofErr w:type="spellStart"/>
      <w:r w:rsidR="001B7A60" w:rsidRPr="00886CD4">
        <w:rPr>
          <w:rFonts w:ascii="Arial" w:hAnsi="Arial" w:cs="Arial"/>
          <w:b/>
          <w:bCs/>
          <w:color w:val="000000"/>
          <w:sz w:val="24"/>
          <w:szCs w:val="24"/>
          <w:rPrChange w:id="131" w:author="Panagiotis Karkazis" w:date="2022-03-01T20:05:00Z">
            <w:rPr>
              <w:rFonts w:ascii="Arial" w:hAnsi="Arial" w:cs="Arial"/>
              <w:b/>
              <w:bCs/>
              <w:color w:val="000000"/>
              <w:sz w:val="24"/>
              <w:szCs w:val="24"/>
              <w:highlight w:val="red"/>
            </w:rPr>
          </w:rPrChange>
        </w:rPr>
        <w:t>Καρκαζής</w:t>
      </w:r>
      <w:proofErr w:type="spellEnd"/>
      <w:r w:rsidRPr="00886CD4">
        <w:rPr>
          <w:rFonts w:ascii="Arial" w:hAnsi="Arial" w:cs="Arial"/>
          <w:b/>
          <w:bCs/>
          <w:color w:val="000000"/>
          <w:sz w:val="24"/>
          <w:szCs w:val="24"/>
          <w:rPrChange w:id="132" w:author="Panagiotis Karkazis" w:date="2022-03-01T20:05:00Z">
            <w:rPr>
              <w:rFonts w:ascii="Arial" w:hAnsi="Arial" w:cs="Arial"/>
              <w:b/>
              <w:bCs/>
              <w:color w:val="000000"/>
              <w:sz w:val="24"/>
              <w:szCs w:val="24"/>
              <w:highlight w:val="red"/>
            </w:rPr>
          </w:rPrChange>
        </w:rPr>
        <w:t xml:space="preserve">, </w:t>
      </w:r>
      <w:proofErr w:type="spellStart"/>
      <w:ins w:id="133" w:author="Panagiotis Karkazis" w:date="2022-03-01T21:27:00Z">
        <w:r w:rsidR="00AA4611">
          <w:rPr>
            <w:rFonts w:ascii="Arial" w:hAnsi="Arial" w:cs="Arial"/>
            <w:b/>
            <w:bCs/>
            <w:color w:val="000000"/>
            <w:sz w:val="24"/>
            <w:szCs w:val="24"/>
          </w:rPr>
          <w:t>Επ</w:t>
        </w:r>
        <w:proofErr w:type="spellEnd"/>
        <w:r w:rsidR="00AA4611">
          <w:rPr>
            <w:rFonts w:ascii="Arial" w:hAnsi="Arial" w:cs="Arial"/>
            <w:b/>
            <w:bCs/>
            <w:color w:val="000000"/>
            <w:sz w:val="24"/>
            <w:szCs w:val="24"/>
          </w:rPr>
          <w:t xml:space="preserve">. </w:t>
        </w:r>
      </w:ins>
      <w:r w:rsidRPr="00886CD4">
        <w:rPr>
          <w:rFonts w:ascii="Arial" w:hAnsi="Arial" w:cs="Arial"/>
          <w:b/>
          <w:bCs/>
          <w:color w:val="000000"/>
          <w:sz w:val="24"/>
          <w:szCs w:val="24"/>
          <w:rPrChange w:id="134" w:author="Panagiotis Karkazis" w:date="2022-03-01T20:05:00Z">
            <w:rPr>
              <w:rFonts w:ascii="Arial" w:hAnsi="Arial" w:cs="Arial"/>
              <w:b/>
              <w:bCs/>
              <w:color w:val="000000"/>
              <w:sz w:val="24"/>
              <w:szCs w:val="24"/>
              <w:highlight w:val="red"/>
            </w:rPr>
          </w:rPrChange>
        </w:rPr>
        <w:t xml:space="preserve">Καθηγητής </w:t>
      </w:r>
    </w:p>
    <w:p w14:paraId="2311A3D0" w14:textId="77777777" w:rsidR="00D0260D" w:rsidRPr="00886CD4" w:rsidRDefault="00D0260D" w:rsidP="00903003">
      <w:pPr>
        <w:autoSpaceDE w:val="0"/>
        <w:autoSpaceDN w:val="0"/>
        <w:adjustRightInd w:val="0"/>
        <w:spacing w:after="0" w:line="240" w:lineRule="auto"/>
        <w:ind w:left="720" w:firstLine="720"/>
        <w:rPr>
          <w:rFonts w:ascii="Arial" w:hAnsi="Arial" w:cs="Arial"/>
          <w:color w:val="000000"/>
          <w:sz w:val="24"/>
          <w:szCs w:val="24"/>
          <w:rPrChange w:id="135" w:author="Panagiotis Karkazis" w:date="2022-03-01T20:05:00Z">
            <w:rPr>
              <w:rFonts w:ascii="Arial" w:hAnsi="Arial" w:cs="Arial"/>
              <w:color w:val="000000"/>
              <w:sz w:val="24"/>
              <w:szCs w:val="24"/>
              <w:highlight w:val="red"/>
            </w:rPr>
          </w:rPrChange>
        </w:rPr>
      </w:pPr>
    </w:p>
    <w:p w14:paraId="76C619A2" w14:textId="77777777" w:rsidR="00D0260D" w:rsidRPr="00886CD4" w:rsidRDefault="00D0260D" w:rsidP="00903003">
      <w:pPr>
        <w:autoSpaceDE w:val="0"/>
        <w:autoSpaceDN w:val="0"/>
        <w:adjustRightInd w:val="0"/>
        <w:spacing w:after="0" w:line="240" w:lineRule="auto"/>
        <w:ind w:left="720" w:firstLine="720"/>
        <w:rPr>
          <w:rFonts w:ascii="Arial" w:hAnsi="Arial" w:cs="Arial"/>
          <w:color w:val="000000"/>
          <w:sz w:val="24"/>
          <w:szCs w:val="24"/>
          <w:rPrChange w:id="136" w:author="Panagiotis Karkazis" w:date="2022-03-01T20:05:00Z">
            <w:rPr>
              <w:rFonts w:ascii="Arial" w:hAnsi="Arial" w:cs="Arial"/>
              <w:color w:val="000000"/>
              <w:sz w:val="24"/>
              <w:szCs w:val="24"/>
              <w:highlight w:val="red"/>
            </w:rPr>
          </w:rPrChange>
        </w:rPr>
      </w:pPr>
    </w:p>
    <w:p w14:paraId="28D24919" w14:textId="77777777" w:rsidR="00D0260D" w:rsidRPr="00886CD4" w:rsidRDefault="00D0260D" w:rsidP="00903003">
      <w:pPr>
        <w:autoSpaceDE w:val="0"/>
        <w:autoSpaceDN w:val="0"/>
        <w:adjustRightInd w:val="0"/>
        <w:spacing w:after="0" w:line="240" w:lineRule="auto"/>
        <w:ind w:left="720" w:firstLine="720"/>
        <w:rPr>
          <w:rFonts w:ascii="Arial" w:hAnsi="Arial" w:cs="Arial"/>
          <w:color w:val="000000"/>
          <w:sz w:val="24"/>
          <w:szCs w:val="24"/>
          <w:rPrChange w:id="137" w:author="Panagiotis Karkazis" w:date="2022-03-01T20:05:00Z">
            <w:rPr>
              <w:rFonts w:ascii="Arial" w:hAnsi="Arial" w:cs="Arial"/>
              <w:color w:val="000000"/>
              <w:sz w:val="24"/>
              <w:szCs w:val="24"/>
              <w:highlight w:val="red"/>
            </w:rPr>
          </w:rPrChange>
        </w:rPr>
      </w:pPr>
    </w:p>
    <w:p w14:paraId="264B17A1" w14:textId="77777777" w:rsidR="00D0260D" w:rsidRPr="00886CD4" w:rsidRDefault="00D0260D" w:rsidP="00903003">
      <w:pPr>
        <w:autoSpaceDE w:val="0"/>
        <w:autoSpaceDN w:val="0"/>
        <w:adjustRightInd w:val="0"/>
        <w:spacing w:after="0" w:line="240" w:lineRule="auto"/>
        <w:ind w:left="720" w:firstLine="720"/>
        <w:rPr>
          <w:rFonts w:ascii="Arial" w:hAnsi="Arial" w:cs="Arial"/>
          <w:color w:val="000000"/>
          <w:sz w:val="24"/>
          <w:szCs w:val="24"/>
          <w:rPrChange w:id="138" w:author="Panagiotis Karkazis" w:date="2022-03-01T20:05:00Z">
            <w:rPr>
              <w:rFonts w:ascii="Arial" w:hAnsi="Arial" w:cs="Arial"/>
              <w:color w:val="000000"/>
              <w:sz w:val="24"/>
              <w:szCs w:val="24"/>
              <w:highlight w:val="red"/>
            </w:rPr>
          </w:rPrChange>
        </w:rPr>
      </w:pPr>
    </w:p>
    <w:p w14:paraId="29D64345" w14:textId="77777777" w:rsidR="00D0260D" w:rsidRPr="00886CD4" w:rsidRDefault="00D0260D" w:rsidP="00903003">
      <w:pPr>
        <w:autoSpaceDE w:val="0"/>
        <w:autoSpaceDN w:val="0"/>
        <w:adjustRightInd w:val="0"/>
        <w:spacing w:after="0" w:line="240" w:lineRule="auto"/>
        <w:rPr>
          <w:rFonts w:ascii="Arial" w:hAnsi="Arial" w:cs="Arial"/>
          <w:b/>
          <w:bCs/>
          <w:color w:val="000000"/>
          <w:sz w:val="24"/>
          <w:szCs w:val="24"/>
          <w:rPrChange w:id="139" w:author="Panagiotis Karkazis" w:date="2022-03-01T20:05:00Z">
            <w:rPr>
              <w:rFonts w:ascii="Arial" w:hAnsi="Arial" w:cs="Arial"/>
              <w:b/>
              <w:bCs/>
              <w:color w:val="000000"/>
              <w:sz w:val="24"/>
              <w:szCs w:val="24"/>
              <w:highlight w:val="red"/>
            </w:rPr>
          </w:rPrChange>
        </w:rPr>
      </w:pPr>
      <w:r w:rsidRPr="00886CD4">
        <w:rPr>
          <w:rFonts w:ascii="Arial" w:hAnsi="Arial" w:cs="Arial"/>
          <w:b/>
          <w:bCs/>
          <w:color w:val="000000"/>
          <w:sz w:val="24"/>
          <w:szCs w:val="24"/>
          <w:rPrChange w:id="140" w:author="Panagiotis Karkazis" w:date="2022-03-01T20:05:00Z">
            <w:rPr>
              <w:rFonts w:ascii="Arial" w:hAnsi="Arial" w:cs="Arial"/>
              <w:b/>
              <w:bCs/>
              <w:color w:val="000000"/>
              <w:sz w:val="24"/>
              <w:szCs w:val="24"/>
              <w:highlight w:val="red"/>
            </w:rPr>
          </w:rPrChange>
        </w:rPr>
        <w:t xml:space="preserve">Εξεταστική Επιτροπή: </w:t>
      </w:r>
    </w:p>
    <w:p w14:paraId="1BDF885C" w14:textId="77777777" w:rsidR="00D0260D" w:rsidRPr="00886CD4" w:rsidRDefault="00D0260D" w:rsidP="00903003">
      <w:pPr>
        <w:autoSpaceDE w:val="0"/>
        <w:autoSpaceDN w:val="0"/>
        <w:adjustRightInd w:val="0"/>
        <w:spacing w:after="0" w:line="240" w:lineRule="auto"/>
        <w:rPr>
          <w:rFonts w:ascii="Arial" w:hAnsi="Arial" w:cs="Arial"/>
          <w:color w:val="000000"/>
          <w:sz w:val="24"/>
          <w:szCs w:val="24"/>
          <w:rPrChange w:id="141" w:author="Panagiotis Karkazis" w:date="2022-03-01T20:05:00Z">
            <w:rPr>
              <w:rFonts w:ascii="Arial" w:hAnsi="Arial" w:cs="Arial"/>
              <w:color w:val="000000"/>
              <w:sz w:val="24"/>
              <w:szCs w:val="24"/>
              <w:highlight w:val="red"/>
            </w:rPr>
          </w:rPrChange>
        </w:rPr>
      </w:pPr>
    </w:p>
    <w:tbl>
      <w:tblPr>
        <w:tblStyle w:val="ad"/>
        <w:tblW w:w="9072" w:type="dxa"/>
        <w:jc w:val="center"/>
        <w:tblLook w:val="04A0" w:firstRow="1" w:lastRow="0" w:firstColumn="1" w:lastColumn="0" w:noHBand="0" w:noVBand="1"/>
      </w:tblPr>
      <w:tblGrid>
        <w:gridCol w:w="527"/>
        <w:gridCol w:w="4037"/>
        <w:gridCol w:w="2263"/>
        <w:gridCol w:w="2245"/>
      </w:tblGrid>
      <w:tr w:rsidR="00377FAA" w:rsidRPr="00886CD4" w14:paraId="2D109F4D" w14:textId="77777777" w:rsidTr="00377FAA">
        <w:trPr>
          <w:trHeight w:val="317"/>
          <w:jc w:val="center"/>
        </w:trPr>
        <w:tc>
          <w:tcPr>
            <w:tcW w:w="527" w:type="dxa"/>
          </w:tcPr>
          <w:p w14:paraId="6BDD2689" w14:textId="6AE7F19D" w:rsidR="00092950" w:rsidRPr="00886CD4" w:rsidRDefault="00092950" w:rsidP="00092950">
            <w:pPr>
              <w:autoSpaceDE w:val="0"/>
              <w:autoSpaceDN w:val="0"/>
              <w:adjustRightInd w:val="0"/>
              <w:spacing w:after="0" w:line="240" w:lineRule="auto"/>
              <w:jc w:val="center"/>
              <w:rPr>
                <w:rFonts w:ascii="Arial" w:hAnsi="Arial" w:cs="Arial"/>
                <w:b/>
                <w:bCs/>
                <w:color w:val="000000"/>
                <w:sz w:val="18"/>
                <w:szCs w:val="18"/>
                <w:rPrChange w:id="142" w:author="Panagiotis Karkazis" w:date="2022-03-01T20:05:00Z">
                  <w:rPr>
                    <w:rFonts w:ascii="Arial" w:hAnsi="Arial" w:cs="Arial"/>
                    <w:b/>
                    <w:bCs/>
                    <w:color w:val="000000"/>
                    <w:sz w:val="18"/>
                    <w:szCs w:val="18"/>
                    <w:highlight w:val="red"/>
                  </w:rPr>
                </w:rPrChange>
              </w:rPr>
            </w:pPr>
            <w:r w:rsidRPr="00886CD4">
              <w:rPr>
                <w:rFonts w:ascii="Arial" w:hAnsi="Arial" w:cs="Arial"/>
                <w:b/>
                <w:bCs/>
                <w:color w:val="000000"/>
                <w:sz w:val="18"/>
                <w:szCs w:val="18"/>
                <w:rPrChange w:id="143" w:author="Panagiotis Karkazis" w:date="2022-03-01T20:05:00Z">
                  <w:rPr>
                    <w:rFonts w:ascii="Arial" w:hAnsi="Arial" w:cs="Arial"/>
                    <w:b/>
                    <w:bCs/>
                    <w:color w:val="000000"/>
                    <w:sz w:val="18"/>
                    <w:szCs w:val="18"/>
                    <w:highlight w:val="red"/>
                  </w:rPr>
                </w:rPrChange>
              </w:rPr>
              <w:t>Α/α</w:t>
            </w:r>
          </w:p>
        </w:tc>
        <w:tc>
          <w:tcPr>
            <w:tcW w:w="4037" w:type="dxa"/>
          </w:tcPr>
          <w:p w14:paraId="1E1C33F5" w14:textId="1A0AF121" w:rsidR="00092950" w:rsidRPr="00886CD4" w:rsidRDefault="00092950" w:rsidP="00092950">
            <w:pPr>
              <w:autoSpaceDE w:val="0"/>
              <w:autoSpaceDN w:val="0"/>
              <w:adjustRightInd w:val="0"/>
              <w:spacing w:after="0" w:line="240" w:lineRule="auto"/>
              <w:jc w:val="center"/>
              <w:rPr>
                <w:rFonts w:ascii="Arial" w:hAnsi="Arial" w:cs="Arial"/>
                <w:b/>
                <w:bCs/>
                <w:color w:val="000000"/>
                <w:sz w:val="18"/>
                <w:szCs w:val="18"/>
                <w:rPrChange w:id="144" w:author="Panagiotis Karkazis" w:date="2022-03-01T20:05:00Z">
                  <w:rPr>
                    <w:rFonts w:ascii="Arial" w:hAnsi="Arial" w:cs="Arial"/>
                    <w:b/>
                    <w:bCs/>
                    <w:color w:val="000000"/>
                    <w:sz w:val="18"/>
                    <w:szCs w:val="18"/>
                    <w:highlight w:val="red"/>
                  </w:rPr>
                </w:rPrChange>
              </w:rPr>
            </w:pPr>
            <w:r w:rsidRPr="00886CD4">
              <w:rPr>
                <w:rFonts w:ascii="Arial" w:hAnsi="Arial" w:cs="Arial"/>
                <w:b/>
                <w:bCs/>
                <w:color w:val="000000"/>
                <w:sz w:val="18"/>
                <w:szCs w:val="18"/>
                <w:rPrChange w:id="145" w:author="Panagiotis Karkazis" w:date="2022-03-01T20:05:00Z">
                  <w:rPr>
                    <w:rFonts w:ascii="Arial" w:hAnsi="Arial" w:cs="Arial"/>
                    <w:b/>
                    <w:bCs/>
                    <w:color w:val="000000"/>
                    <w:sz w:val="18"/>
                    <w:szCs w:val="18"/>
                    <w:highlight w:val="red"/>
                  </w:rPr>
                </w:rPrChange>
              </w:rPr>
              <w:t>ΟΝΟΜ/ΝΥΜΟ</w:t>
            </w:r>
          </w:p>
        </w:tc>
        <w:tc>
          <w:tcPr>
            <w:tcW w:w="2263" w:type="dxa"/>
          </w:tcPr>
          <w:p w14:paraId="3B01FDEB" w14:textId="7E561FC5" w:rsidR="00092950" w:rsidRPr="00886CD4" w:rsidRDefault="00092950" w:rsidP="00092950">
            <w:pPr>
              <w:autoSpaceDE w:val="0"/>
              <w:autoSpaceDN w:val="0"/>
              <w:adjustRightInd w:val="0"/>
              <w:spacing w:after="0" w:line="240" w:lineRule="auto"/>
              <w:jc w:val="center"/>
              <w:rPr>
                <w:rFonts w:ascii="Arial" w:hAnsi="Arial" w:cs="Arial"/>
                <w:b/>
                <w:bCs/>
                <w:color w:val="000000"/>
                <w:sz w:val="18"/>
                <w:szCs w:val="18"/>
                <w:rPrChange w:id="146" w:author="Panagiotis Karkazis" w:date="2022-03-01T20:05:00Z">
                  <w:rPr>
                    <w:rFonts w:ascii="Arial" w:hAnsi="Arial" w:cs="Arial"/>
                    <w:b/>
                    <w:bCs/>
                    <w:color w:val="000000"/>
                    <w:sz w:val="18"/>
                    <w:szCs w:val="18"/>
                    <w:highlight w:val="red"/>
                  </w:rPr>
                </w:rPrChange>
              </w:rPr>
            </w:pPr>
            <w:r w:rsidRPr="00886CD4">
              <w:rPr>
                <w:rFonts w:ascii="Arial" w:hAnsi="Arial" w:cs="Arial"/>
                <w:b/>
                <w:bCs/>
                <w:color w:val="000000"/>
                <w:sz w:val="18"/>
                <w:szCs w:val="18"/>
                <w:rPrChange w:id="147" w:author="Panagiotis Karkazis" w:date="2022-03-01T20:05:00Z">
                  <w:rPr>
                    <w:rFonts w:ascii="Arial" w:hAnsi="Arial" w:cs="Arial"/>
                    <w:b/>
                    <w:bCs/>
                    <w:color w:val="000000"/>
                    <w:sz w:val="18"/>
                    <w:szCs w:val="18"/>
                    <w:highlight w:val="red"/>
                  </w:rPr>
                </w:rPrChange>
              </w:rPr>
              <w:t>ΒΑΘΜΙΔΑ/ΙΔΙΟΤΗΤΑ</w:t>
            </w:r>
          </w:p>
        </w:tc>
        <w:tc>
          <w:tcPr>
            <w:tcW w:w="2245" w:type="dxa"/>
          </w:tcPr>
          <w:p w14:paraId="5676F7E3" w14:textId="60C39AD2" w:rsidR="00092950" w:rsidRPr="00886CD4" w:rsidRDefault="00E8495E" w:rsidP="00092950">
            <w:pPr>
              <w:autoSpaceDE w:val="0"/>
              <w:autoSpaceDN w:val="0"/>
              <w:adjustRightInd w:val="0"/>
              <w:spacing w:after="0" w:line="240" w:lineRule="auto"/>
              <w:jc w:val="center"/>
              <w:rPr>
                <w:rFonts w:ascii="Arial" w:hAnsi="Arial" w:cs="Arial"/>
                <w:b/>
                <w:bCs/>
                <w:color w:val="000000"/>
                <w:sz w:val="18"/>
                <w:szCs w:val="18"/>
                <w:rPrChange w:id="148" w:author="Panagiotis Karkazis" w:date="2022-03-01T20:05:00Z">
                  <w:rPr>
                    <w:rFonts w:ascii="Arial" w:hAnsi="Arial" w:cs="Arial"/>
                    <w:b/>
                    <w:bCs/>
                    <w:color w:val="000000"/>
                    <w:sz w:val="18"/>
                    <w:szCs w:val="18"/>
                    <w:highlight w:val="red"/>
                  </w:rPr>
                </w:rPrChange>
              </w:rPr>
            </w:pPr>
            <w:r w:rsidRPr="00886CD4">
              <w:rPr>
                <w:rFonts w:ascii="Arial" w:hAnsi="Arial" w:cs="Arial"/>
                <w:b/>
                <w:bCs/>
                <w:color w:val="000000"/>
                <w:sz w:val="18"/>
                <w:szCs w:val="18"/>
                <w:rPrChange w:id="149" w:author="Panagiotis Karkazis" w:date="2022-03-01T20:05:00Z">
                  <w:rPr>
                    <w:rFonts w:ascii="Arial" w:hAnsi="Arial" w:cs="Arial"/>
                    <w:b/>
                    <w:bCs/>
                    <w:color w:val="000000"/>
                    <w:sz w:val="18"/>
                    <w:szCs w:val="18"/>
                    <w:highlight w:val="red"/>
                  </w:rPr>
                </w:rPrChange>
              </w:rPr>
              <w:t>ΥΠΟΓΡΑΦΗ</w:t>
            </w:r>
          </w:p>
        </w:tc>
      </w:tr>
      <w:tr w:rsidR="00377FAA" w:rsidRPr="00886CD4" w14:paraId="558E7C9F" w14:textId="77777777" w:rsidTr="00377FAA">
        <w:trPr>
          <w:trHeight w:val="300"/>
          <w:jc w:val="center"/>
        </w:trPr>
        <w:tc>
          <w:tcPr>
            <w:tcW w:w="527" w:type="dxa"/>
          </w:tcPr>
          <w:p w14:paraId="71BC0CA9" w14:textId="5F2CF690" w:rsidR="00092950" w:rsidRPr="00886CD4" w:rsidRDefault="00092950" w:rsidP="00092950">
            <w:pPr>
              <w:autoSpaceDE w:val="0"/>
              <w:autoSpaceDN w:val="0"/>
              <w:adjustRightInd w:val="0"/>
              <w:spacing w:after="0" w:line="240" w:lineRule="auto"/>
              <w:jc w:val="center"/>
              <w:rPr>
                <w:rFonts w:ascii="Arial" w:hAnsi="Arial" w:cs="Arial"/>
                <w:color w:val="000000"/>
                <w:sz w:val="18"/>
                <w:szCs w:val="18"/>
                <w:rPrChange w:id="150" w:author="Panagiotis Karkazis" w:date="2022-03-01T20:05:00Z">
                  <w:rPr>
                    <w:rFonts w:ascii="Arial" w:hAnsi="Arial" w:cs="Arial"/>
                    <w:color w:val="000000"/>
                    <w:sz w:val="18"/>
                    <w:szCs w:val="18"/>
                    <w:highlight w:val="red"/>
                  </w:rPr>
                </w:rPrChange>
              </w:rPr>
            </w:pPr>
            <w:r w:rsidRPr="00886CD4">
              <w:rPr>
                <w:rFonts w:ascii="Arial" w:hAnsi="Arial" w:cs="Arial"/>
                <w:color w:val="000000"/>
                <w:sz w:val="18"/>
                <w:szCs w:val="18"/>
                <w:rPrChange w:id="151" w:author="Panagiotis Karkazis" w:date="2022-03-01T20:05:00Z">
                  <w:rPr>
                    <w:rFonts w:ascii="Arial" w:hAnsi="Arial" w:cs="Arial"/>
                    <w:color w:val="000000"/>
                    <w:sz w:val="18"/>
                    <w:szCs w:val="18"/>
                    <w:highlight w:val="red"/>
                  </w:rPr>
                </w:rPrChange>
              </w:rPr>
              <w:t>1</w:t>
            </w:r>
          </w:p>
        </w:tc>
        <w:tc>
          <w:tcPr>
            <w:tcW w:w="4037" w:type="dxa"/>
          </w:tcPr>
          <w:p w14:paraId="563E985E" w14:textId="2B42FC67" w:rsidR="00092950" w:rsidRPr="00886CD4" w:rsidRDefault="00DB0CC6" w:rsidP="00092950">
            <w:pPr>
              <w:autoSpaceDE w:val="0"/>
              <w:autoSpaceDN w:val="0"/>
              <w:adjustRightInd w:val="0"/>
              <w:spacing w:after="0" w:line="240" w:lineRule="auto"/>
              <w:jc w:val="center"/>
              <w:rPr>
                <w:rFonts w:ascii="Arial" w:hAnsi="Arial" w:cs="Arial"/>
                <w:color w:val="000000"/>
                <w:sz w:val="18"/>
                <w:szCs w:val="18"/>
                <w:rPrChange w:id="152" w:author="Panagiotis Karkazis" w:date="2022-03-01T20:05:00Z">
                  <w:rPr>
                    <w:rFonts w:ascii="Arial" w:hAnsi="Arial" w:cs="Arial"/>
                    <w:color w:val="000000"/>
                    <w:sz w:val="18"/>
                    <w:szCs w:val="18"/>
                    <w:highlight w:val="red"/>
                  </w:rPr>
                </w:rPrChange>
              </w:rPr>
            </w:pPr>
            <w:r w:rsidRPr="00886CD4">
              <w:rPr>
                <w:rFonts w:ascii="Arial" w:hAnsi="Arial" w:cs="Arial"/>
                <w:color w:val="000000"/>
                <w:sz w:val="18"/>
                <w:szCs w:val="18"/>
                <w:rPrChange w:id="153" w:author="Panagiotis Karkazis" w:date="2022-03-01T20:05:00Z">
                  <w:rPr>
                    <w:rFonts w:ascii="Arial" w:hAnsi="Arial" w:cs="Arial"/>
                    <w:color w:val="000000"/>
                    <w:sz w:val="18"/>
                    <w:szCs w:val="18"/>
                    <w:highlight w:val="red"/>
                  </w:rPr>
                </w:rPrChange>
              </w:rPr>
              <w:t>?</w:t>
            </w:r>
          </w:p>
        </w:tc>
        <w:tc>
          <w:tcPr>
            <w:tcW w:w="2263" w:type="dxa"/>
          </w:tcPr>
          <w:p w14:paraId="3A683A6C" w14:textId="77777777" w:rsidR="00092950" w:rsidRPr="00886CD4" w:rsidRDefault="00092950" w:rsidP="00092950">
            <w:pPr>
              <w:autoSpaceDE w:val="0"/>
              <w:autoSpaceDN w:val="0"/>
              <w:adjustRightInd w:val="0"/>
              <w:spacing w:after="0" w:line="240" w:lineRule="auto"/>
              <w:jc w:val="center"/>
              <w:rPr>
                <w:rFonts w:ascii="Arial" w:hAnsi="Arial" w:cs="Arial"/>
                <w:color w:val="000000"/>
                <w:sz w:val="18"/>
                <w:szCs w:val="18"/>
                <w:rPrChange w:id="154" w:author="Panagiotis Karkazis" w:date="2022-03-01T20:05:00Z">
                  <w:rPr>
                    <w:rFonts w:ascii="Arial" w:hAnsi="Arial" w:cs="Arial"/>
                    <w:color w:val="000000"/>
                    <w:sz w:val="18"/>
                    <w:szCs w:val="18"/>
                    <w:highlight w:val="red"/>
                  </w:rPr>
                </w:rPrChange>
              </w:rPr>
            </w:pPr>
          </w:p>
        </w:tc>
        <w:tc>
          <w:tcPr>
            <w:tcW w:w="2245" w:type="dxa"/>
          </w:tcPr>
          <w:p w14:paraId="4B9606C4" w14:textId="77777777" w:rsidR="00092950" w:rsidRPr="00886CD4" w:rsidRDefault="00092950" w:rsidP="00092950">
            <w:pPr>
              <w:autoSpaceDE w:val="0"/>
              <w:autoSpaceDN w:val="0"/>
              <w:adjustRightInd w:val="0"/>
              <w:spacing w:after="0" w:line="240" w:lineRule="auto"/>
              <w:jc w:val="center"/>
              <w:rPr>
                <w:rFonts w:ascii="Arial" w:hAnsi="Arial" w:cs="Arial"/>
                <w:color w:val="000000"/>
                <w:sz w:val="18"/>
                <w:szCs w:val="18"/>
                <w:rPrChange w:id="155" w:author="Panagiotis Karkazis" w:date="2022-03-01T20:05:00Z">
                  <w:rPr>
                    <w:rFonts w:ascii="Arial" w:hAnsi="Arial" w:cs="Arial"/>
                    <w:color w:val="000000"/>
                    <w:sz w:val="18"/>
                    <w:szCs w:val="18"/>
                    <w:highlight w:val="red"/>
                  </w:rPr>
                </w:rPrChange>
              </w:rPr>
            </w:pPr>
          </w:p>
        </w:tc>
      </w:tr>
      <w:tr w:rsidR="00377FAA" w:rsidRPr="00886CD4" w14:paraId="6D62B33E" w14:textId="77777777" w:rsidTr="00377FAA">
        <w:trPr>
          <w:trHeight w:val="317"/>
          <w:jc w:val="center"/>
        </w:trPr>
        <w:tc>
          <w:tcPr>
            <w:tcW w:w="527" w:type="dxa"/>
          </w:tcPr>
          <w:p w14:paraId="564FBD6C" w14:textId="5AFBED1E" w:rsidR="00092950" w:rsidRPr="00886CD4" w:rsidRDefault="00092950" w:rsidP="00092950">
            <w:pPr>
              <w:autoSpaceDE w:val="0"/>
              <w:autoSpaceDN w:val="0"/>
              <w:adjustRightInd w:val="0"/>
              <w:spacing w:after="0" w:line="240" w:lineRule="auto"/>
              <w:jc w:val="center"/>
              <w:rPr>
                <w:rFonts w:ascii="Arial" w:hAnsi="Arial" w:cs="Arial"/>
                <w:color w:val="000000"/>
                <w:sz w:val="18"/>
                <w:szCs w:val="18"/>
                <w:rPrChange w:id="156" w:author="Panagiotis Karkazis" w:date="2022-03-01T20:05:00Z">
                  <w:rPr>
                    <w:rFonts w:ascii="Arial" w:hAnsi="Arial" w:cs="Arial"/>
                    <w:color w:val="000000"/>
                    <w:sz w:val="18"/>
                    <w:szCs w:val="18"/>
                    <w:highlight w:val="red"/>
                  </w:rPr>
                </w:rPrChange>
              </w:rPr>
            </w:pPr>
            <w:r w:rsidRPr="00886CD4">
              <w:rPr>
                <w:rFonts w:ascii="Arial" w:hAnsi="Arial" w:cs="Arial"/>
                <w:color w:val="000000"/>
                <w:sz w:val="18"/>
                <w:szCs w:val="18"/>
                <w:rPrChange w:id="157" w:author="Panagiotis Karkazis" w:date="2022-03-01T20:05:00Z">
                  <w:rPr>
                    <w:rFonts w:ascii="Arial" w:hAnsi="Arial" w:cs="Arial"/>
                    <w:color w:val="000000"/>
                    <w:sz w:val="18"/>
                    <w:szCs w:val="18"/>
                    <w:highlight w:val="red"/>
                  </w:rPr>
                </w:rPrChange>
              </w:rPr>
              <w:t>2</w:t>
            </w:r>
          </w:p>
        </w:tc>
        <w:tc>
          <w:tcPr>
            <w:tcW w:w="4037" w:type="dxa"/>
          </w:tcPr>
          <w:p w14:paraId="4C22B405" w14:textId="3232D00A" w:rsidR="00092950" w:rsidRPr="00886CD4" w:rsidRDefault="00DB0CC6" w:rsidP="00092950">
            <w:pPr>
              <w:autoSpaceDE w:val="0"/>
              <w:autoSpaceDN w:val="0"/>
              <w:adjustRightInd w:val="0"/>
              <w:spacing w:after="0" w:line="240" w:lineRule="auto"/>
              <w:jc w:val="center"/>
              <w:rPr>
                <w:rFonts w:ascii="Arial" w:hAnsi="Arial" w:cs="Arial"/>
                <w:color w:val="000000"/>
                <w:sz w:val="18"/>
                <w:szCs w:val="18"/>
                <w:rPrChange w:id="158" w:author="Panagiotis Karkazis" w:date="2022-03-01T20:05:00Z">
                  <w:rPr>
                    <w:rFonts w:ascii="Arial" w:hAnsi="Arial" w:cs="Arial"/>
                    <w:color w:val="000000"/>
                    <w:sz w:val="18"/>
                    <w:szCs w:val="18"/>
                    <w:highlight w:val="red"/>
                  </w:rPr>
                </w:rPrChange>
              </w:rPr>
            </w:pPr>
            <w:r w:rsidRPr="00886CD4">
              <w:rPr>
                <w:rFonts w:ascii="Arial" w:hAnsi="Arial" w:cs="Arial"/>
                <w:color w:val="000000"/>
                <w:sz w:val="18"/>
                <w:szCs w:val="18"/>
                <w:rPrChange w:id="159" w:author="Panagiotis Karkazis" w:date="2022-03-01T20:05:00Z">
                  <w:rPr>
                    <w:rFonts w:ascii="Arial" w:hAnsi="Arial" w:cs="Arial"/>
                    <w:color w:val="000000"/>
                    <w:sz w:val="18"/>
                    <w:szCs w:val="18"/>
                    <w:highlight w:val="red"/>
                  </w:rPr>
                </w:rPrChange>
              </w:rPr>
              <w:t>?</w:t>
            </w:r>
          </w:p>
        </w:tc>
        <w:tc>
          <w:tcPr>
            <w:tcW w:w="2263" w:type="dxa"/>
          </w:tcPr>
          <w:p w14:paraId="6A611136" w14:textId="77777777" w:rsidR="00092950" w:rsidRPr="00886CD4" w:rsidRDefault="00092950" w:rsidP="00092950">
            <w:pPr>
              <w:autoSpaceDE w:val="0"/>
              <w:autoSpaceDN w:val="0"/>
              <w:adjustRightInd w:val="0"/>
              <w:spacing w:after="0" w:line="240" w:lineRule="auto"/>
              <w:jc w:val="center"/>
              <w:rPr>
                <w:rFonts w:ascii="Arial" w:hAnsi="Arial" w:cs="Arial"/>
                <w:color w:val="000000"/>
                <w:sz w:val="18"/>
                <w:szCs w:val="18"/>
                <w:rPrChange w:id="160" w:author="Panagiotis Karkazis" w:date="2022-03-01T20:05:00Z">
                  <w:rPr>
                    <w:rFonts w:ascii="Arial" w:hAnsi="Arial" w:cs="Arial"/>
                    <w:color w:val="000000"/>
                    <w:sz w:val="18"/>
                    <w:szCs w:val="18"/>
                    <w:highlight w:val="red"/>
                  </w:rPr>
                </w:rPrChange>
              </w:rPr>
            </w:pPr>
          </w:p>
        </w:tc>
        <w:tc>
          <w:tcPr>
            <w:tcW w:w="2245" w:type="dxa"/>
          </w:tcPr>
          <w:p w14:paraId="28DE25F3" w14:textId="77777777" w:rsidR="00092950" w:rsidRPr="00886CD4" w:rsidRDefault="00092950" w:rsidP="00092950">
            <w:pPr>
              <w:autoSpaceDE w:val="0"/>
              <w:autoSpaceDN w:val="0"/>
              <w:adjustRightInd w:val="0"/>
              <w:spacing w:after="0" w:line="240" w:lineRule="auto"/>
              <w:jc w:val="center"/>
              <w:rPr>
                <w:rFonts w:ascii="Arial" w:hAnsi="Arial" w:cs="Arial"/>
                <w:color w:val="000000"/>
                <w:sz w:val="18"/>
                <w:szCs w:val="18"/>
                <w:rPrChange w:id="161" w:author="Panagiotis Karkazis" w:date="2022-03-01T20:05:00Z">
                  <w:rPr>
                    <w:rFonts w:ascii="Arial" w:hAnsi="Arial" w:cs="Arial"/>
                    <w:color w:val="000000"/>
                    <w:sz w:val="18"/>
                    <w:szCs w:val="18"/>
                    <w:highlight w:val="red"/>
                  </w:rPr>
                </w:rPrChange>
              </w:rPr>
            </w:pPr>
          </w:p>
        </w:tc>
      </w:tr>
      <w:tr w:rsidR="00377FAA" w:rsidRPr="00886CD4" w14:paraId="36B9DB36" w14:textId="77777777" w:rsidTr="00377FAA">
        <w:trPr>
          <w:trHeight w:val="300"/>
          <w:jc w:val="center"/>
        </w:trPr>
        <w:tc>
          <w:tcPr>
            <w:tcW w:w="527" w:type="dxa"/>
          </w:tcPr>
          <w:p w14:paraId="7E8334CD" w14:textId="0DC48CF1" w:rsidR="00092950" w:rsidRPr="00886CD4" w:rsidRDefault="00092950" w:rsidP="00092950">
            <w:pPr>
              <w:autoSpaceDE w:val="0"/>
              <w:autoSpaceDN w:val="0"/>
              <w:adjustRightInd w:val="0"/>
              <w:spacing w:after="0" w:line="240" w:lineRule="auto"/>
              <w:jc w:val="center"/>
              <w:rPr>
                <w:rFonts w:ascii="Arial" w:hAnsi="Arial" w:cs="Arial"/>
                <w:color w:val="000000"/>
                <w:sz w:val="18"/>
                <w:szCs w:val="18"/>
                <w:rPrChange w:id="162" w:author="Panagiotis Karkazis" w:date="2022-03-01T20:05:00Z">
                  <w:rPr>
                    <w:rFonts w:ascii="Arial" w:hAnsi="Arial" w:cs="Arial"/>
                    <w:color w:val="000000"/>
                    <w:sz w:val="18"/>
                    <w:szCs w:val="18"/>
                    <w:highlight w:val="red"/>
                  </w:rPr>
                </w:rPrChange>
              </w:rPr>
            </w:pPr>
            <w:r w:rsidRPr="00886CD4">
              <w:rPr>
                <w:rFonts w:ascii="Arial" w:hAnsi="Arial" w:cs="Arial"/>
                <w:color w:val="000000"/>
                <w:sz w:val="18"/>
                <w:szCs w:val="18"/>
                <w:rPrChange w:id="163" w:author="Panagiotis Karkazis" w:date="2022-03-01T20:05:00Z">
                  <w:rPr>
                    <w:rFonts w:ascii="Arial" w:hAnsi="Arial" w:cs="Arial"/>
                    <w:color w:val="000000"/>
                    <w:sz w:val="18"/>
                    <w:szCs w:val="18"/>
                    <w:highlight w:val="red"/>
                  </w:rPr>
                </w:rPrChange>
              </w:rPr>
              <w:t>3</w:t>
            </w:r>
          </w:p>
        </w:tc>
        <w:tc>
          <w:tcPr>
            <w:tcW w:w="4037" w:type="dxa"/>
          </w:tcPr>
          <w:p w14:paraId="0A8D903E" w14:textId="6263DA09" w:rsidR="00092950" w:rsidRPr="00886CD4" w:rsidRDefault="00DB0CC6" w:rsidP="00092950">
            <w:pPr>
              <w:autoSpaceDE w:val="0"/>
              <w:autoSpaceDN w:val="0"/>
              <w:adjustRightInd w:val="0"/>
              <w:spacing w:after="0" w:line="240" w:lineRule="auto"/>
              <w:jc w:val="center"/>
              <w:rPr>
                <w:rFonts w:ascii="Arial" w:hAnsi="Arial" w:cs="Arial"/>
                <w:color w:val="000000"/>
                <w:sz w:val="18"/>
                <w:szCs w:val="18"/>
                <w:rPrChange w:id="164" w:author="Panagiotis Karkazis" w:date="2022-03-01T20:05:00Z">
                  <w:rPr>
                    <w:rFonts w:ascii="Arial" w:hAnsi="Arial" w:cs="Arial"/>
                    <w:color w:val="000000"/>
                    <w:sz w:val="18"/>
                    <w:szCs w:val="18"/>
                    <w:highlight w:val="red"/>
                  </w:rPr>
                </w:rPrChange>
              </w:rPr>
            </w:pPr>
            <w:r w:rsidRPr="00886CD4">
              <w:rPr>
                <w:rFonts w:ascii="Arial" w:hAnsi="Arial" w:cs="Arial"/>
                <w:color w:val="000000"/>
                <w:sz w:val="18"/>
                <w:szCs w:val="18"/>
                <w:rPrChange w:id="165" w:author="Panagiotis Karkazis" w:date="2022-03-01T20:05:00Z">
                  <w:rPr>
                    <w:rFonts w:ascii="Arial" w:hAnsi="Arial" w:cs="Arial"/>
                    <w:color w:val="000000"/>
                    <w:sz w:val="18"/>
                    <w:szCs w:val="18"/>
                    <w:highlight w:val="red"/>
                  </w:rPr>
                </w:rPrChange>
              </w:rPr>
              <w:t>?</w:t>
            </w:r>
          </w:p>
        </w:tc>
        <w:tc>
          <w:tcPr>
            <w:tcW w:w="2263" w:type="dxa"/>
          </w:tcPr>
          <w:p w14:paraId="73E3400F" w14:textId="77777777" w:rsidR="00092950" w:rsidRPr="00886CD4" w:rsidRDefault="00092950" w:rsidP="00092950">
            <w:pPr>
              <w:autoSpaceDE w:val="0"/>
              <w:autoSpaceDN w:val="0"/>
              <w:adjustRightInd w:val="0"/>
              <w:spacing w:after="0" w:line="240" w:lineRule="auto"/>
              <w:jc w:val="center"/>
              <w:rPr>
                <w:rFonts w:ascii="Arial" w:hAnsi="Arial" w:cs="Arial"/>
                <w:color w:val="000000"/>
                <w:sz w:val="18"/>
                <w:szCs w:val="18"/>
                <w:rPrChange w:id="166" w:author="Panagiotis Karkazis" w:date="2022-03-01T20:05:00Z">
                  <w:rPr>
                    <w:rFonts w:ascii="Arial" w:hAnsi="Arial" w:cs="Arial"/>
                    <w:color w:val="000000"/>
                    <w:sz w:val="18"/>
                    <w:szCs w:val="18"/>
                    <w:highlight w:val="red"/>
                  </w:rPr>
                </w:rPrChange>
              </w:rPr>
            </w:pPr>
          </w:p>
        </w:tc>
        <w:tc>
          <w:tcPr>
            <w:tcW w:w="2245" w:type="dxa"/>
          </w:tcPr>
          <w:p w14:paraId="701D7FB9" w14:textId="77777777" w:rsidR="00092950" w:rsidRPr="00886CD4" w:rsidRDefault="00092950" w:rsidP="00092950">
            <w:pPr>
              <w:autoSpaceDE w:val="0"/>
              <w:autoSpaceDN w:val="0"/>
              <w:adjustRightInd w:val="0"/>
              <w:spacing w:after="0" w:line="240" w:lineRule="auto"/>
              <w:jc w:val="center"/>
              <w:rPr>
                <w:rFonts w:ascii="Arial" w:hAnsi="Arial" w:cs="Arial"/>
                <w:color w:val="000000"/>
                <w:sz w:val="18"/>
                <w:szCs w:val="18"/>
                <w:rPrChange w:id="167" w:author="Panagiotis Karkazis" w:date="2022-03-01T20:05:00Z">
                  <w:rPr>
                    <w:rFonts w:ascii="Arial" w:hAnsi="Arial" w:cs="Arial"/>
                    <w:color w:val="000000"/>
                    <w:sz w:val="18"/>
                    <w:szCs w:val="18"/>
                    <w:highlight w:val="red"/>
                  </w:rPr>
                </w:rPrChange>
              </w:rPr>
            </w:pPr>
          </w:p>
        </w:tc>
      </w:tr>
    </w:tbl>
    <w:p w14:paraId="7BBA0458" w14:textId="77777777" w:rsidR="00D0260D" w:rsidRPr="00886CD4" w:rsidRDefault="00D0260D" w:rsidP="00903003">
      <w:pPr>
        <w:autoSpaceDE w:val="0"/>
        <w:autoSpaceDN w:val="0"/>
        <w:adjustRightInd w:val="0"/>
        <w:spacing w:after="0" w:line="240" w:lineRule="auto"/>
        <w:ind w:left="720" w:firstLine="720"/>
        <w:rPr>
          <w:rFonts w:ascii="Arial" w:hAnsi="Arial" w:cs="Arial"/>
          <w:b/>
          <w:bCs/>
          <w:color w:val="000000"/>
          <w:sz w:val="24"/>
          <w:szCs w:val="24"/>
          <w:rPrChange w:id="168" w:author="Panagiotis Karkazis" w:date="2022-03-01T20:05:00Z">
            <w:rPr>
              <w:rFonts w:ascii="Arial" w:hAnsi="Arial" w:cs="Arial"/>
              <w:b/>
              <w:bCs/>
              <w:color w:val="000000"/>
              <w:sz w:val="24"/>
              <w:szCs w:val="24"/>
              <w:highlight w:val="red"/>
            </w:rPr>
          </w:rPrChange>
        </w:rPr>
      </w:pPr>
    </w:p>
    <w:p w14:paraId="4D30B84D" w14:textId="4C0F2A33" w:rsidR="00D0260D" w:rsidRPr="00886CD4" w:rsidRDefault="00D0260D" w:rsidP="00903003">
      <w:pPr>
        <w:autoSpaceDE w:val="0"/>
        <w:autoSpaceDN w:val="0"/>
        <w:adjustRightInd w:val="0"/>
        <w:spacing w:after="0" w:line="240" w:lineRule="auto"/>
        <w:ind w:left="720" w:firstLine="720"/>
        <w:rPr>
          <w:rFonts w:ascii="Arial" w:hAnsi="Arial" w:cs="Arial"/>
          <w:color w:val="000000"/>
          <w:sz w:val="24"/>
          <w:szCs w:val="24"/>
          <w:rPrChange w:id="169" w:author="Panagiotis Karkazis" w:date="2022-03-01T20:05:00Z">
            <w:rPr>
              <w:rFonts w:ascii="Arial" w:hAnsi="Arial" w:cs="Arial"/>
              <w:color w:val="000000"/>
              <w:sz w:val="24"/>
              <w:szCs w:val="24"/>
              <w:highlight w:val="red"/>
            </w:rPr>
          </w:rPrChange>
        </w:rPr>
      </w:pPr>
    </w:p>
    <w:p w14:paraId="7CD2C130" w14:textId="77777777" w:rsidR="0063571A" w:rsidRPr="00886CD4" w:rsidRDefault="0063571A" w:rsidP="00903003">
      <w:pPr>
        <w:autoSpaceDE w:val="0"/>
        <w:autoSpaceDN w:val="0"/>
        <w:adjustRightInd w:val="0"/>
        <w:spacing w:after="0" w:line="240" w:lineRule="auto"/>
        <w:ind w:left="720" w:firstLine="720"/>
        <w:rPr>
          <w:rFonts w:ascii="Arial" w:hAnsi="Arial" w:cs="Arial"/>
          <w:color w:val="000000"/>
          <w:sz w:val="24"/>
          <w:szCs w:val="24"/>
          <w:rPrChange w:id="170" w:author="Panagiotis Karkazis" w:date="2022-03-01T20:05:00Z">
            <w:rPr>
              <w:rFonts w:ascii="Arial" w:hAnsi="Arial" w:cs="Arial"/>
              <w:color w:val="000000"/>
              <w:sz w:val="24"/>
              <w:szCs w:val="24"/>
              <w:highlight w:val="red"/>
            </w:rPr>
          </w:rPrChange>
        </w:rPr>
      </w:pPr>
    </w:p>
    <w:p w14:paraId="611B2EB3" w14:textId="76F1A0EC" w:rsidR="00D0260D" w:rsidRPr="00886CD4" w:rsidRDefault="00D0260D" w:rsidP="00903003">
      <w:pPr>
        <w:autoSpaceDE w:val="0"/>
        <w:autoSpaceDN w:val="0"/>
        <w:adjustRightInd w:val="0"/>
        <w:spacing w:after="0" w:line="240" w:lineRule="auto"/>
        <w:jc w:val="both"/>
        <w:rPr>
          <w:rFonts w:ascii="Arial" w:hAnsi="Arial" w:cs="Arial"/>
          <w:b/>
          <w:bCs/>
          <w:color w:val="000000"/>
          <w:sz w:val="24"/>
          <w:szCs w:val="24"/>
          <w:rPrChange w:id="171" w:author="Panagiotis Karkazis" w:date="2022-03-01T20:05:00Z">
            <w:rPr>
              <w:rFonts w:ascii="Arial" w:hAnsi="Arial" w:cs="Arial"/>
              <w:b/>
              <w:bCs/>
              <w:color w:val="000000"/>
              <w:sz w:val="24"/>
              <w:szCs w:val="24"/>
              <w:highlight w:val="red"/>
            </w:rPr>
          </w:rPrChange>
        </w:rPr>
      </w:pPr>
      <w:r w:rsidRPr="00886CD4">
        <w:rPr>
          <w:rFonts w:ascii="Arial" w:hAnsi="Arial" w:cs="Arial"/>
          <w:b/>
          <w:bCs/>
          <w:color w:val="000000"/>
          <w:sz w:val="24"/>
          <w:szCs w:val="24"/>
          <w:rPrChange w:id="172" w:author="Panagiotis Karkazis" w:date="2022-03-01T20:05:00Z">
            <w:rPr>
              <w:rFonts w:ascii="Arial" w:hAnsi="Arial" w:cs="Arial"/>
              <w:b/>
              <w:bCs/>
              <w:color w:val="000000"/>
              <w:sz w:val="24"/>
              <w:szCs w:val="24"/>
              <w:highlight w:val="red"/>
            </w:rPr>
          </w:rPrChange>
        </w:rPr>
        <w:t xml:space="preserve">Ημερομηνία εξέτασης </w:t>
      </w:r>
      <w:r w:rsidR="00402BC5" w:rsidRPr="00886CD4">
        <w:rPr>
          <w:rFonts w:ascii="Arial" w:hAnsi="Arial" w:cs="Arial"/>
          <w:b/>
          <w:bCs/>
          <w:color w:val="000000"/>
          <w:sz w:val="24"/>
          <w:szCs w:val="24"/>
          <w:rPrChange w:id="173" w:author="Panagiotis Karkazis" w:date="2022-03-01T20:05:00Z">
            <w:rPr>
              <w:rFonts w:ascii="Arial" w:hAnsi="Arial" w:cs="Arial"/>
              <w:b/>
              <w:bCs/>
              <w:color w:val="000000"/>
              <w:sz w:val="24"/>
              <w:szCs w:val="24"/>
              <w:highlight w:val="red"/>
            </w:rPr>
          </w:rPrChange>
        </w:rPr>
        <w:t>0?</w:t>
      </w:r>
      <w:r w:rsidRPr="00886CD4">
        <w:rPr>
          <w:rFonts w:ascii="Arial" w:hAnsi="Arial" w:cs="Arial"/>
          <w:b/>
          <w:bCs/>
          <w:color w:val="000000"/>
          <w:sz w:val="24"/>
          <w:szCs w:val="24"/>
          <w:rPrChange w:id="174" w:author="Panagiotis Karkazis" w:date="2022-03-01T20:05:00Z">
            <w:rPr>
              <w:rFonts w:ascii="Arial" w:hAnsi="Arial" w:cs="Arial"/>
              <w:b/>
              <w:bCs/>
              <w:color w:val="000000"/>
              <w:sz w:val="24"/>
              <w:szCs w:val="24"/>
              <w:highlight w:val="red"/>
            </w:rPr>
          </w:rPrChange>
        </w:rPr>
        <w:t>/</w:t>
      </w:r>
      <w:r w:rsidR="00402BC5" w:rsidRPr="00886CD4">
        <w:rPr>
          <w:rFonts w:ascii="Arial" w:hAnsi="Arial" w:cs="Arial"/>
          <w:b/>
          <w:bCs/>
          <w:color w:val="000000"/>
          <w:sz w:val="24"/>
          <w:szCs w:val="24"/>
          <w:rPrChange w:id="175" w:author="Panagiotis Karkazis" w:date="2022-03-01T20:05:00Z">
            <w:rPr>
              <w:rFonts w:ascii="Arial" w:hAnsi="Arial" w:cs="Arial"/>
              <w:b/>
              <w:bCs/>
              <w:color w:val="000000"/>
              <w:sz w:val="24"/>
              <w:szCs w:val="24"/>
              <w:highlight w:val="red"/>
            </w:rPr>
          </w:rPrChange>
        </w:rPr>
        <w:t>03</w:t>
      </w:r>
      <w:r w:rsidRPr="00886CD4">
        <w:rPr>
          <w:rFonts w:ascii="Arial" w:hAnsi="Arial" w:cs="Arial"/>
          <w:b/>
          <w:bCs/>
          <w:color w:val="000000"/>
          <w:sz w:val="24"/>
          <w:szCs w:val="24"/>
          <w:rPrChange w:id="176" w:author="Panagiotis Karkazis" w:date="2022-03-01T20:05:00Z">
            <w:rPr>
              <w:rFonts w:ascii="Arial" w:hAnsi="Arial" w:cs="Arial"/>
              <w:b/>
              <w:bCs/>
              <w:color w:val="000000"/>
              <w:sz w:val="24"/>
              <w:szCs w:val="24"/>
              <w:highlight w:val="red"/>
            </w:rPr>
          </w:rPrChange>
        </w:rPr>
        <w:t>/20</w:t>
      </w:r>
      <w:r w:rsidR="00EB2B34" w:rsidRPr="00886CD4">
        <w:rPr>
          <w:rFonts w:ascii="Arial" w:hAnsi="Arial" w:cs="Arial"/>
          <w:b/>
          <w:bCs/>
          <w:color w:val="000000"/>
          <w:sz w:val="24"/>
          <w:szCs w:val="24"/>
          <w:rPrChange w:id="177" w:author="Panagiotis Karkazis" w:date="2022-03-01T20:05:00Z">
            <w:rPr>
              <w:rFonts w:ascii="Arial" w:hAnsi="Arial" w:cs="Arial"/>
              <w:b/>
              <w:bCs/>
              <w:color w:val="000000"/>
              <w:sz w:val="24"/>
              <w:szCs w:val="24"/>
              <w:highlight w:val="red"/>
            </w:rPr>
          </w:rPrChange>
        </w:rPr>
        <w:t>2</w:t>
      </w:r>
      <w:r w:rsidR="007234E3" w:rsidRPr="00886CD4">
        <w:rPr>
          <w:rFonts w:ascii="Arial" w:hAnsi="Arial" w:cs="Arial"/>
          <w:b/>
          <w:bCs/>
          <w:color w:val="000000"/>
          <w:sz w:val="24"/>
          <w:szCs w:val="24"/>
          <w:rPrChange w:id="178" w:author="Panagiotis Karkazis" w:date="2022-03-01T20:05:00Z">
            <w:rPr>
              <w:rFonts w:ascii="Arial" w:hAnsi="Arial" w:cs="Arial"/>
              <w:b/>
              <w:bCs/>
              <w:color w:val="000000"/>
              <w:sz w:val="24"/>
              <w:szCs w:val="24"/>
              <w:highlight w:val="red"/>
            </w:rPr>
          </w:rPrChange>
        </w:rPr>
        <w:t>2</w:t>
      </w:r>
    </w:p>
    <w:p w14:paraId="6ADB62DD"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79" w:author="Panagiotis Karkazis" w:date="2022-03-01T20:05:00Z">
            <w:rPr>
              <w:rFonts w:ascii="Arial" w:hAnsi="Arial" w:cs="Arial"/>
              <w:b/>
              <w:bCs/>
              <w:color w:val="000000"/>
              <w:sz w:val="23"/>
              <w:szCs w:val="23"/>
              <w:highlight w:val="red"/>
            </w:rPr>
          </w:rPrChange>
        </w:rPr>
      </w:pPr>
    </w:p>
    <w:p w14:paraId="7D6CB051"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80" w:author="Panagiotis Karkazis" w:date="2022-03-01T20:05:00Z">
            <w:rPr>
              <w:rFonts w:ascii="Arial" w:hAnsi="Arial" w:cs="Arial"/>
              <w:b/>
              <w:bCs/>
              <w:color w:val="000000"/>
              <w:sz w:val="23"/>
              <w:szCs w:val="23"/>
              <w:highlight w:val="red"/>
            </w:rPr>
          </w:rPrChange>
        </w:rPr>
      </w:pPr>
    </w:p>
    <w:p w14:paraId="4DB51354"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81" w:author="Panagiotis Karkazis" w:date="2022-03-01T20:05:00Z">
            <w:rPr>
              <w:rFonts w:ascii="Arial" w:hAnsi="Arial" w:cs="Arial"/>
              <w:b/>
              <w:bCs/>
              <w:color w:val="000000"/>
              <w:sz w:val="23"/>
              <w:szCs w:val="23"/>
              <w:highlight w:val="red"/>
            </w:rPr>
          </w:rPrChange>
        </w:rPr>
      </w:pPr>
    </w:p>
    <w:p w14:paraId="36B359C1"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82" w:author="Panagiotis Karkazis" w:date="2022-03-01T20:05:00Z">
            <w:rPr>
              <w:rFonts w:ascii="Arial" w:hAnsi="Arial" w:cs="Arial"/>
              <w:b/>
              <w:bCs/>
              <w:color w:val="000000"/>
              <w:sz w:val="23"/>
              <w:szCs w:val="23"/>
              <w:highlight w:val="red"/>
            </w:rPr>
          </w:rPrChange>
        </w:rPr>
      </w:pPr>
    </w:p>
    <w:p w14:paraId="19870B98"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83" w:author="Panagiotis Karkazis" w:date="2022-03-01T20:05:00Z">
            <w:rPr>
              <w:rFonts w:ascii="Arial" w:hAnsi="Arial" w:cs="Arial"/>
              <w:b/>
              <w:bCs/>
              <w:color w:val="000000"/>
              <w:sz w:val="23"/>
              <w:szCs w:val="23"/>
              <w:highlight w:val="red"/>
            </w:rPr>
          </w:rPrChange>
        </w:rPr>
      </w:pPr>
    </w:p>
    <w:p w14:paraId="6CD48ED2"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84" w:author="Panagiotis Karkazis" w:date="2022-03-01T20:05:00Z">
            <w:rPr>
              <w:rFonts w:ascii="Arial" w:hAnsi="Arial" w:cs="Arial"/>
              <w:b/>
              <w:bCs/>
              <w:color w:val="000000"/>
              <w:sz w:val="23"/>
              <w:szCs w:val="23"/>
              <w:highlight w:val="red"/>
            </w:rPr>
          </w:rPrChange>
        </w:rPr>
      </w:pPr>
    </w:p>
    <w:p w14:paraId="31780EDE"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85" w:author="Panagiotis Karkazis" w:date="2022-03-01T20:05:00Z">
            <w:rPr>
              <w:rFonts w:ascii="Arial" w:hAnsi="Arial" w:cs="Arial"/>
              <w:b/>
              <w:bCs/>
              <w:color w:val="000000"/>
              <w:sz w:val="23"/>
              <w:szCs w:val="23"/>
              <w:highlight w:val="red"/>
            </w:rPr>
          </w:rPrChange>
        </w:rPr>
      </w:pPr>
    </w:p>
    <w:p w14:paraId="65DF28CC"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86" w:author="Panagiotis Karkazis" w:date="2022-03-01T20:05:00Z">
            <w:rPr>
              <w:rFonts w:ascii="Arial" w:hAnsi="Arial" w:cs="Arial"/>
              <w:b/>
              <w:bCs/>
              <w:color w:val="000000"/>
              <w:sz w:val="23"/>
              <w:szCs w:val="23"/>
              <w:highlight w:val="red"/>
            </w:rPr>
          </w:rPrChange>
        </w:rPr>
      </w:pPr>
    </w:p>
    <w:p w14:paraId="3D2D0542"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87" w:author="Panagiotis Karkazis" w:date="2022-03-01T20:05:00Z">
            <w:rPr>
              <w:rFonts w:ascii="Arial" w:hAnsi="Arial" w:cs="Arial"/>
              <w:b/>
              <w:bCs/>
              <w:color w:val="000000"/>
              <w:sz w:val="23"/>
              <w:szCs w:val="23"/>
              <w:highlight w:val="red"/>
            </w:rPr>
          </w:rPrChange>
        </w:rPr>
      </w:pPr>
    </w:p>
    <w:p w14:paraId="032F8514"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88" w:author="Panagiotis Karkazis" w:date="2022-03-01T20:05:00Z">
            <w:rPr>
              <w:rFonts w:ascii="Arial" w:hAnsi="Arial" w:cs="Arial"/>
              <w:b/>
              <w:bCs/>
              <w:color w:val="000000"/>
              <w:sz w:val="23"/>
              <w:szCs w:val="23"/>
              <w:highlight w:val="red"/>
            </w:rPr>
          </w:rPrChange>
        </w:rPr>
      </w:pPr>
    </w:p>
    <w:p w14:paraId="51110A69"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89" w:author="Panagiotis Karkazis" w:date="2022-03-01T20:05:00Z">
            <w:rPr>
              <w:rFonts w:ascii="Arial" w:hAnsi="Arial" w:cs="Arial"/>
              <w:b/>
              <w:bCs/>
              <w:color w:val="000000"/>
              <w:sz w:val="23"/>
              <w:szCs w:val="23"/>
              <w:highlight w:val="red"/>
            </w:rPr>
          </w:rPrChange>
        </w:rPr>
      </w:pPr>
    </w:p>
    <w:p w14:paraId="15C93631"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90" w:author="Panagiotis Karkazis" w:date="2022-03-01T20:05:00Z">
            <w:rPr>
              <w:rFonts w:ascii="Arial" w:hAnsi="Arial" w:cs="Arial"/>
              <w:b/>
              <w:bCs/>
              <w:color w:val="000000"/>
              <w:sz w:val="23"/>
              <w:szCs w:val="23"/>
              <w:highlight w:val="red"/>
            </w:rPr>
          </w:rPrChange>
        </w:rPr>
      </w:pPr>
    </w:p>
    <w:p w14:paraId="6330AA53"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91" w:author="Panagiotis Karkazis" w:date="2022-03-01T20:05:00Z">
            <w:rPr>
              <w:rFonts w:ascii="Arial" w:hAnsi="Arial" w:cs="Arial"/>
              <w:b/>
              <w:bCs/>
              <w:color w:val="000000"/>
              <w:sz w:val="23"/>
              <w:szCs w:val="23"/>
              <w:highlight w:val="red"/>
            </w:rPr>
          </w:rPrChange>
        </w:rPr>
      </w:pPr>
    </w:p>
    <w:p w14:paraId="5D0318A7"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92" w:author="Panagiotis Karkazis" w:date="2022-03-01T20:05:00Z">
            <w:rPr>
              <w:rFonts w:ascii="Arial" w:hAnsi="Arial" w:cs="Arial"/>
              <w:b/>
              <w:bCs/>
              <w:color w:val="000000"/>
              <w:sz w:val="23"/>
              <w:szCs w:val="23"/>
              <w:highlight w:val="red"/>
            </w:rPr>
          </w:rPrChange>
        </w:rPr>
      </w:pPr>
    </w:p>
    <w:p w14:paraId="5AD5AB17"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93" w:author="Panagiotis Karkazis" w:date="2022-03-01T20:05:00Z">
            <w:rPr>
              <w:rFonts w:ascii="Arial" w:hAnsi="Arial" w:cs="Arial"/>
              <w:b/>
              <w:bCs/>
              <w:color w:val="000000"/>
              <w:sz w:val="23"/>
              <w:szCs w:val="23"/>
              <w:highlight w:val="red"/>
            </w:rPr>
          </w:rPrChange>
        </w:rPr>
      </w:pPr>
    </w:p>
    <w:p w14:paraId="521164D3"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94" w:author="Panagiotis Karkazis" w:date="2022-03-01T20:05:00Z">
            <w:rPr>
              <w:rFonts w:ascii="Arial" w:hAnsi="Arial" w:cs="Arial"/>
              <w:b/>
              <w:bCs/>
              <w:color w:val="000000"/>
              <w:sz w:val="23"/>
              <w:szCs w:val="23"/>
              <w:highlight w:val="red"/>
            </w:rPr>
          </w:rPrChange>
        </w:rPr>
      </w:pPr>
    </w:p>
    <w:p w14:paraId="0055D9D5"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95" w:author="Panagiotis Karkazis" w:date="2022-03-01T20:05:00Z">
            <w:rPr>
              <w:rFonts w:ascii="Arial" w:hAnsi="Arial" w:cs="Arial"/>
              <w:b/>
              <w:bCs/>
              <w:color w:val="000000"/>
              <w:sz w:val="23"/>
              <w:szCs w:val="23"/>
              <w:highlight w:val="red"/>
            </w:rPr>
          </w:rPrChange>
        </w:rPr>
      </w:pPr>
    </w:p>
    <w:p w14:paraId="7892786C"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96" w:author="Panagiotis Karkazis" w:date="2022-03-01T20:05:00Z">
            <w:rPr>
              <w:rFonts w:ascii="Arial" w:hAnsi="Arial" w:cs="Arial"/>
              <w:b/>
              <w:bCs/>
              <w:color w:val="000000"/>
              <w:sz w:val="23"/>
              <w:szCs w:val="23"/>
              <w:highlight w:val="red"/>
            </w:rPr>
          </w:rPrChange>
        </w:rPr>
      </w:pPr>
    </w:p>
    <w:p w14:paraId="2622C258"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97" w:author="Panagiotis Karkazis" w:date="2022-03-01T20:05:00Z">
            <w:rPr>
              <w:rFonts w:ascii="Arial" w:hAnsi="Arial" w:cs="Arial"/>
              <w:b/>
              <w:bCs/>
              <w:color w:val="000000"/>
              <w:sz w:val="23"/>
              <w:szCs w:val="23"/>
              <w:highlight w:val="red"/>
            </w:rPr>
          </w:rPrChange>
        </w:rPr>
      </w:pPr>
    </w:p>
    <w:p w14:paraId="1E867C9E"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98" w:author="Panagiotis Karkazis" w:date="2022-03-01T20:05:00Z">
            <w:rPr>
              <w:rFonts w:ascii="Arial" w:hAnsi="Arial" w:cs="Arial"/>
              <w:b/>
              <w:bCs/>
              <w:color w:val="000000"/>
              <w:sz w:val="23"/>
              <w:szCs w:val="23"/>
              <w:highlight w:val="red"/>
            </w:rPr>
          </w:rPrChange>
        </w:rPr>
      </w:pPr>
    </w:p>
    <w:p w14:paraId="28677A4A"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199" w:author="Panagiotis Karkazis" w:date="2022-03-01T20:05:00Z">
            <w:rPr>
              <w:rFonts w:ascii="Arial" w:hAnsi="Arial" w:cs="Arial"/>
              <w:b/>
              <w:bCs/>
              <w:color w:val="000000"/>
              <w:sz w:val="23"/>
              <w:szCs w:val="23"/>
              <w:highlight w:val="red"/>
            </w:rPr>
          </w:rPrChange>
        </w:rPr>
      </w:pPr>
    </w:p>
    <w:p w14:paraId="24CB27E6"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00" w:author="Panagiotis Karkazis" w:date="2022-03-01T20:05:00Z">
            <w:rPr>
              <w:rFonts w:ascii="Arial" w:hAnsi="Arial" w:cs="Arial"/>
              <w:b/>
              <w:bCs/>
              <w:color w:val="000000"/>
              <w:sz w:val="23"/>
              <w:szCs w:val="23"/>
              <w:highlight w:val="red"/>
            </w:rPr>
          </w:rPrChange>
        </w:rPr>
      </w:pPr>
    </w:p>
    <w:p w14:paraId="20C6732E"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01" w:author="Panagiotis Karkazis" w:date="2022-03-01T20:05:00Z">
            <w:rPr>
              <w:rFonts w:ascii="Arial" w:hAnsi="Arial" w:cs="Arial"/>
              <w:b/>
              <w:bCs/>
              <w:color w:val="000000"/>
              <w:sz w:val="23"/>
              <w:szCs w:val="23"/>
              <w:highlight w:val="red"/>
            </w:rPr>
          </w:rPrChange>
        </w:rPr>
      </w:pPr>
    </w:p>
    <w:p w14:paraId="783D7044"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02" w:author="Panagiotis Karkazis" w:date="2022-03-01T20:05:00Z">
            <w:rPr>
              <w:rFonts w:ascii="Arial" w:hAnsi="Arial" w:cs="Arial"/>
              <w:b/>
              <w:bCs/>
              <w:color w:val="000000"/>
              <w:sz w:val="23"/>
              <w:szCs w:val="23"/>
              <w:highlight w:val="red"/>
            </w:rPr>
          </w:rPrChange>
        </w:rPr>
      </w:pPr>
    </w:p>
    <w:p w14:paraId="6808E89F"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03" w:author="Panagiotis Karkazis" w:date="2022-03-01T20:05:00Z">
            <w:rPr>
              <w:rFonts w:ascii="Arial" w:hAnsi="Arial" w:cs="Arial"/>
              <w:b/>
              <w:bCs/>
              <w:color w:val="000000"/>
              <w:sz w:val="23"/>
              <w:szCs w:val="23"/>
              <w:highlight w:val="red"/>
            </w:rPr>
          </w:rPrChange>
        </w:rPr>
      </w:pPr>
    </w:p>
    <w:p w14:paraId="38D108C8"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04" w:author="Panagiotis Karkazis" w:date="2022-03-01T20:05:00Z">
            <w:rPr>
              <w:rFonts w:ascii="Arial" w:hAnsi="Arial" w:cs="Arial"/>
              <w:b/>
              <w:bCs/>
              <w:color w:val="000000"/>
              <w:sz w:val="23"/>
              <w:szCs w:val="23"/>
              <w:highlight w:val="red"/>
            </w:rPr>
          </w:rPrChange>
        </w:rPr>
      </w:pPr>
    </w:p>
    <w:p w14:paraId="464AC582"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05" w:author="Panagiotis Karkazis" w:date="2022-03-01T20:05:00Z">
            <w:rPr>
              <w:rFonts w:ascii="Arial" w:hAnsi="Arial" w:cs="Arial"/>
              <w:b/>
              <w:bCs/>
              <w:color w:val="000000"/>
              <w:sz w:val="23"/>
              <w:szCs w:val="23"/>
              <w:highlight w:val="red"/>
            </w:rPr>
          </w:rPrChange>
        </w:rPr>
      </w:pPr>
    </w:p>
    <w:p w14:paraId="3D87F8CC"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06" w:author="Panagiotis Karkazis" w:date="2022-03-01T20:05:00Z">
            <w:rPr>
              <w:rFonts w:ascii="Arial" w:hAnsi="Arial" w:cs="Arial"/>
              <w:b/>
              <w:bCs/>
              <w:color w:val="000000"/>
              <w:sz w:val="23"/>
              <w:szCs w:val="23"/>
              <w:highlight w:val="red"/>
            </w:rPr>
          </w:rPrChange>
        </w:rPr>
      </w:pPr>
    </w:p>
    <w:p w14:paraId="24608B85"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07" w:author="Panagiotis Karkazis" w:date="2022-03-01T20:05:00Z">
            <w:rPr>
              <w:rFonts w:ascii="Arial" w:hAnsi="Arial" w:cs="Arial"/>
              <w:b/>
              <w:bCs/>
              <w:color w:val="000000"/>
              <w:sz w:val="23"/>
              <w:szCs w:val="23"/>
              <w:highlight w:val="red"/>
            </w:rPr>
          </w:rPrChange>
        </w:rPr>
      </w:pPr>
    </w:p>
    <w:p w14:paraId="26D525E4"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08" w:author="Panagiotis Karkazis" w:date="2022-03-01T20:05:00Z">
            <w:rPr>
              <w:rFonts w:ascii="Arial" w:hAnsi="Arial" w:cs="Arial"/>
              <w:b/>
              <w:bCs/>
              <w:color w:val="000000"/>
              <w:sz w:val="23"/>
              <w:szCs w:val="23"/>
              <w:highlight w:val="red"/>
            </w:rPr>
          </w:rPrChange>
        </w:rPr>
      </w:pPr>
    </w:p>
    <w:p w14:paraId="5A1B549F"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09" w:author="Panagiotis Karkazis" w:date="2022-03-01T20:05:00Z">
            <w:rPr>
              <w:rFonts w:ascii="Arial" w:hAnsi="Arial" w:cs="Arial"/>
              <w:b/>
              <w:bCs/>
              <w:color w:val="000000"/>
              <w:sz w:val="23"/>
              <w:szCs w:val="23"/>
              <w:highlight w:val="red"/>
            </w:rPr>
          </w:rPrChange>
        </w:rPr>
      </w:pPr>
    </w:p>
    <w:p w14:paraId="658A4BD3"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10" w:author="Panagiotis Karkazis" w:date="2022-03-01T20:05:00Z">
            <w:rPr>
              <w:rFonts w:ascii="Arial" w:hAnsi="Arial" w:cs="Arial"/>
              <w:b/>
              <w:bCs/>
              <w:color w:val="000000"/>
              <w:sz w:val="23"/>
              <w:szCs w:val="23"/>
              <w:highlight w:val="red"/>
            </w:rPr>
          </w:rPrChange>
        </w:rPr>
      </w:pPr>
    </w:p>
    <w:p w14:paraId="058BC55B"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11" w:author="Panagiotis Karkazis" w:date="2022-03-01T20:05:00Z">
            <w:rPr>
              <w:rFonts w:ascii="Arial" w:hAnsi="Arial" w:cs="Arial"/>
              <w:b/>
              <w:bCs/>
              <w:color w:val="000000"/>
              <w:sz w:val="23"/>
              <w:szCs w:val="23"/>
              <w:highlight w:val="red"/>
            </w:rPr>
          </w:rPrChange>
        </w:rPr>
      </w:pPr>
    </w:p>
    <w:p w14:paraId="5E1EF685"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12" w:author="Panagiotis Karkazis" w:date="2022-03-01T20:05:00Z">
            <w:rPr>
              <w:rFonts w:ascii="Arial" w:hAnsi="Arial" w:cs="Arial"/>
              <w:b/>
              <w:bCs/>
              <w:color w:val="000000"/>
              <w:sz w:val="23"/>
              <w:szCs w:val="23"/>
              <w:highlight w:val="red"/>
            </w:rPr>
          </w:rPrChange>
        </w:rPr>
      </w:pPr>
    </w:p>
    <w:p w14:paraId="64E42A93"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13" w:author="Panagiotis Karkazis" w:date="2022-03-01T20:05:00Z">
            <w:rPr>
              <w:rFonts w:ascii="Arial" w:hAnsi="Arial" w:cs="Arial"/>
              <w:b/>
              <w:bCs/>
              <w:color w:val="000000"/>
              <w:sz w:val="23"/>
              <w:szCs w:val="23"/>
              <w:highlight w:val="red"/>
            </w:rPr>
          </w:rPrChange>
        </w:rPr>
      </w:pPr>
    </w:p>
    <w:p w14:paraId="20423693"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14" w:author="Panagiotis Karkazis" w:date="2022-03-01T20:05:00Z">
            <w:rPr>
              <w:rFonts w:ascii="Arial" w:hAnsi="Arial" w:cs="Arial"/>
              <w:b/>
              <w:bCs/>
              <w:color w:val="000000"/>
              <w:sz w:val="23"/>
              <w:szCs w:val="23"/>
              <w:highlight w:val="red"/>
            </w:rPr>
          </w:rPrChange>
        </w:rPr>
      </w:pPr>
    </w:p>
    <w:p w14:paraId="273471D5"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15" w:author="Panagiotis Karkazis" w:date="2022-03-01T20:05:00Z">
            <w:rPr>
              <w:rFonts w:ascii="Arial" w:hAnsi="Arial" w:cs="Arial"/>
              <w:b/>
              <w:bCs/>
              <w:color w:val="000000"/>
              <w:sz w:val="23"/>
              <w:szCs w:val="23"/>
              <w:highlight w:val="red"/>
            </w:rPr>
          </w:rPrChange>
        </w:rPr>
      </w:pPr>
    </w:p>
    <w:p w14:paraId="21FFB659"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16" w:author="Panagiotis Karkazis" w:date="2022-03-01T20:05:00Z">
            <w:rPr>
              <w:rFonts w:ascii="Arial" w:hAnsi="Arial" w:cs="Arial"/>
              <w:b/>
              <w:bCs/>
              <w:color w:val="000000"/>
              <w:sz w:val="23"/>
              <w:szCs w:val="23"/>
              <w:highlight w:val="red"/>
            </w:rPr>
          </w:rPrChange>
        </w:rPr>
      </w:pPr>
    </w:p>
    <w:p w14:paraId="6A03301F"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17" w:author="Panagiotis Karkazis" w:date="2022-03-01T20:05:00Z">
            <w:rPr>
              <w:rFonts w:ascii="Arial" w:hAnsi="Arial" w:cs="Arial"/>
              <w:b/>
              <w:bCs/>
              <w:color w:val="000000"/>
              <w:sz w:val="23"/>
              <w:szCs w:val="23"/>
              <w:highlight w:val="red"/>
            </w:rPr>
          </w:rPrChange>
        </w:rPr>
      </w:pPr>
    </w:p>
    <w:p w14:paraId="175A1385"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18" w:author="Panagiotis Karkazis" w:date="2022-03-01T20:05:00Z">
            <w:rPr>
              <w:rFonts w:ascii="Arial" w:hAnsi="Arial" w:cs="Arial"/>
              <w:b/>
              <w:bCs/>
              <w:color w:val="000000"/>
              <w:sz w:val="23"/>
              <w:szCs w:val="23"/>
              <w:highlight w:val="red"/>
            </w:rPr>
          </w:rPrChange>
        </w:rPr>
      </w:pPr>
    </w:p>
    <w:p w14:paraId="75AB8B43"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19" w:author="Panagiotis Karkazis" w:date="2022-03-01T20:05:00Z">
            <w:rPr>
              <w:rFonts w:ascii="Arial" w:hAnsi="Arial" w:cs="Arial"/>
              <w:b/>
              <w:bCs/>
              <w:color w:val="000000"/>
              <w:sz w:val="23"/>
              <w:szCs w:val="23"/>
              <w:highlight w:val="red"/>
            </w:rPr>
          </w:rPrChange>
        </w:rPr>
      </w:pPr>
    </w:p>
    <w:p w14:paraId="510A8126"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20" w:author="Panagiotis Karkazis" w:date="2022-03-01T20:05:00Z">
            <w:rPr>
              <w:rFonts w:ascii="Arial" w:hAnsi="Arial" w:cs="Arial"/>
              <w:b/>
              <w:bCs/>
              <w:color w:val="000000"/>
              <w:sz w:val="23"/>
              <w:szCs w:val="23"/>
              <w:highlight w:val="red"/>
            </w:rPr>
          </w:rPrChange>
        </w:rPr>
      </w:pPr>
    </w:p>
    <w:p w14:paraId="1B0979BB"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21" w:author="Panagiotis Karkazis" w:date="2022-03-01T20:05:00Z">
            <w:rPr>
              <w:rFonts w:ascii="Arial" w:hAnsi="Arial" w:cs="Arial"/>
              <w:b/>
              <w:bCs/>
              <w:color w:val="000000"/>
              <w:sz w:val="23"/>
              <w:szCs w:val="23"/>
              <w:highlight w:val="red"/>
            </w:rPr>
          </w:rPrChange>
        </w:rPr>
      </w:pPr>
    </w:p>
    <w:p w14:paraId="558FB620"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22" w:author="Panagiotis Karkazis" w:date="2022-03-01T20:05:00Z">
            <w:rPr>
              <w:rFonts w:ascii="Arial" w:hAnsi="Arial" w:cs="Arial"/>
              <w:b/>
              <w:bCs/>
              <w:color w:val="000000"/>
              <w:sz w:val="23"/>
              <w:szCs w:val="23"/>
              <w:highlight w:val="red"/>
            </w:rPr>
          </w:rPrChange>
        </w:rPr>
      </w:pPr>
    </w:p>
    <w:p w14:paraId="054AD680"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23" w:author="Panagiotis Karkazis" w:date="2022-03-01T20:05:00Z">
            <w:rPr>
              <w:rFonts w:ascii="Arial" w:hAnsi="Arial" w:cs="Arial"/>
              <w:b/>
              <w:bCs/>
              <w:color w:val="000000"/>
              <w:sz w:val="23"/>
              <w:szCs w:val="23"/>
              <w:highlight w:val="red"/>
            </w:rPr>
          </w:rPrChange>
        </w:rPr>
      </w:pPr>
    </w:p>
    <w:p w14:paraId="23139D0E"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24" w:author="Panagiotis Karkazis" w:date="2022-03-01T20:05:00Z">
            <w:rPr>
              <w:rFonts w:ascii="Arial" w:hAnsi="Arial" w:cs="Arial"/>
              <w:b/>
              <w:bCs/>
              <w:color w:val="000000"/>
              <w:sz w:val="23"/>
              <w:szCs w:val="23"/>
              <w:highlight w:val="red"/>
            </w:rPr>
          </w:rPrChange>
        </w:rPr>
      </w:pPr>
    </w:p>
    <w:p w14:paraId="427CF089"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225" w:author="Panagiotis Karkazis" w:date="2022-03-01T20:05:00Z">
            <w:rPr>
              <w:rFonts w:ascii="Arial" w:hAnsi="Arial" w:cs="Arial"/>
              <w:b/>
              <w:bCs/>
              <w:color w:val="000000"/>
              <w:sz w:val="23"/>
              <w:szCs w:val="23"/>
              <w:highlight w:val="red"/>
            </w:rPr>
          </w:rPrChange>
        </w:rPr>
      </w:pPr>
    </w:p>
    <w:p w14:paraId="1276B069" w14:textId="3C9A0D1F"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26" w:author="Panagiotis Karkazis" w:date="2022-03-01T20:05:00Z">
            <w:rPr>
              <w:rFonts w:ascii="Arial" w:hAnsi="Arial" w:cs="Arial"/>
              <w:b/>
              <w:bCs/>
              <w:color w:val="000000"/>
              <w:sz w:val="23"/>
              <w:szCs w:val="23"/>
              <w:highlight w:val="red"/>
            </w:rPr>
          </w:rPrChange>
        </w:rPr>
      </w:pPr>
    </w:p>
    <w:p w14:paraId="7CF63733" w14:textId="0CB090AC" w:rsidR="00CE783E" w:rsidRPr="00886CD4" w:rsidRDefault="00CE783E" w:rsidP="00903003">
      <w:pPr>
        <w:autoSpaceDE w:val="0"/>
        <w:autoSpaceDN w:val="0"/>
        <w:adjustRightInd w:val="0"/>
        <w:spacing w:after="0" w:line="240" w:lineRule="auto"/>
        <w:jc w:val="center"/>
        <w:rPr>
          <w:rFonts w:ascii="Arial" w:hAnsi="Arial" w:cs="Arial"/>
          <w:b/>
          <w:bCs/>
          <w:color w:val="000000"/>
          <w:sz w:val="23"/>
          <w:szCs w:val="23"/>
          <w:rPrChange w:id="227" w:author="Panagiotis Karkazis" w:date="2022-03-01T20:05:00Z">
            <w:rPr>
              <w:rFonts w:ascii="Arial" w:hAnsi="Arial" w:cs="Arial"/>
              <w:b/>
              <w:bCs/>
              <w:color w:val="000000"/>
              <w:sz w:val="23"/>
              <w:szCs w:val="23"/>
              <w:highlight w:val="red"/>
            </w:rPr>
          </w:rPrChange>
        </w:rPr>
      </w:pPr>
    </w:p>
    <w:p w14:paraId="6CAAD4BF" w14:textId="77777777" w:rsidR="00CE783E" w:rsidRPr="00886CD4" w:rsidRDefault="00CE783E" w:rsidP="00903003">
      <w:pPr>
        <w:autoSpaceDE w:val="0"/>
        <w:autoSpaceDN w:val="0"/>
        <w:adjustRightInd w:val="0"/>
        <w:spacing w:after="0" w:line="240" w:lineRule="auto"/>
        <w:jc w:val="center"/>
        <w:rPr>
          <w:rFonts w:ascii="Arial" w:hAnsi="Arial" w:cs="Arial"/>
          <w:b/>
          <w:bCs/>
          <w:color w:val="000000"/>
          <w:sz w:val="23"/>
          <w:szCs w:val="23"/>
          <w:rPrChange w:id="228" w:author="Panagiotis Karkazis" w:date="2022-03-01T20:05:00Z">
            <w:rPr>
              <w:rFonts w:ascii="Arial" w:hAnsi="Arial" w:cs="Arial"/>
              <w:b/>
              <w:bCs/>
              <w:color w:val="000000"/>
              <w:sz w:val="23"/>
              <w:szCs w:val="23"/>
              <w:highlight w:val="red"/>
            </w:rPr>
          </w:rPrChange>
        </w:rPr>
      </w:pPr>
    </w:p>
    <w:p w14:paraId="6E5A7619"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29" w:author="Panagiotis Karkazis" w:date="2022-03-01T20:05:00Z">
            <w:rPr>
              <w:rFonts w:ascii="Arial" w:hAnsi="Arial" w:cs="Arial"/>
              <w:b/>
              <w:bCs/>
              <w:color w:val="000000"/>
              <w:sz w:val="23"/>
              <w:szCs w:val="23"/>
              <w:highlight w:val="red"/>
            </w:rPr>
          </w:rPrChange>
        </w:rPr>
      </w:pPr>
    </w:p>
    <w:p w14:paraId="1F7181A3"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30" w:author="Panagiotis Karkazis" w:date="2022-03-01T20:05:00Z">
            <w:rPr>
              <w:rFonts w:ascii="Arial" w:hAnsi="Arial" w:cs="Arial"/>
              <w:b/>
              <w:bCs/>
              <w:color w:val="000000"/>
              <w:sz w:val="23"/>
              <w:szCs w:val="23"/>
              <w:highlight w:val="red"/>
            </w:rPr>
          </w:rPrChange>
        </w:rPr>
      </w:pPr>
    </w:p>
    <w:p w14:paraId="60871B10"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31" w:author="Panagiotis Karkazis" w:date="2022-03-01T20:05:00Z">
            <w:rPr>
              <w:rFonts w:ascii="Arial" w:hAnsi="Arial" w:cs="Arial"/>
              <w:b/>
              <w:bCs/>
              <w:color w:val="000000"/>
              <w:sz w:val="23"/>
              <w:szCs w:val="23"/>
              <w:highlight w:val="red"/>
            </w:rPr>
          </w:rPrChange>
        </w:rPr>
      </w:pPr>
    </w:p>
    <w:p w14:paraId="3A260E47"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32" w:author="Panagiotis Karkazis" w:date="2022-03-01T20:05:00Z">
            <w:rPr>
              <w:rFonts w:ascii="Arial" w:hAnsi="Arial" w:cs="Arial"/>
              <w:b/>
              <w:bCs/>
              <w:color w:val="000000"/>
              <w:sz w:val="23"/>
              <w:szCs w:val="23"/>
              <w:highlight w:val="red"/>
            </w:rPr>
          </w:rPrChange>
        </w:rPr>
      </w:pPr>
    </w:p>
    <w:p w14:paraId="60FE8EFC"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33" w:author="Panagiotis Karkazis" w:date="2022-03-01T20:05:00Z">
            <w:rPr>
              <w:rFonts w:ascii="Arial" w:hAnsi="Arial" w:cs="Arial"/>
              <w:b/>
              <w:bCs/>
              <w:color w:val="000000"/>
              <w:sz w:val="23"/>
              <w:szCs w:val="23"/>
              <w:highlight w:val="red"/>
            </w:rPr>
          </w:rPrChange>
        </w:rPr>
      </w:pPr>
    </w:p>
    <w:p w14:paraId="20C0478B"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34" w:author="Panagiotis Karkazis" w:date="2022-03-01T20:05:00Z">
            <w:rPr>
              <w:rFonts w:ascii="Arial" w:hAnsi="Arial" w:cs="Arial"/>
              <w:b/>
              <w:bCs/>
              <w:color w:val="000000"/>
              <w:sz w:val="23"/>
              <w:szCs w:val="23"/>
              <w:highlight w:val="red"/>
            </w:rPr>
          </w:rPrChange>
        </w:rPr>
      </w:pPr>
    </w:p>
    <w:p w14:paraId="0B856BDA"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35" w:author="Panagiotis Karkazis" w:date="2022-03-01T20:05:00Z">
            <w:rPr>
              <w:rFonts w:ascii="Arial" w:hAnsi="Arial" w:cs="Arial"/>
              <w:b/>
              <w:bCs/>
              <w:color w:val="000000"/>
              <w:sz w:val="23"/>
              <w:szCs w:val="23"/>
              <w:highlight w:val="red"/>
            </w:rPr>
          </w:rPrChange>
        </w:rPr>
      </w:pPr>
    </w:p>
    <w:p w14:paraId="18874132"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36" w:author="Panagiotis Karkazis" w:date="2022-03-01T20:05:00Z">
            <w:rPr>
              <w:rFonts w:ascii="Arial" w:hAnsi="Arial" w:cs="Arial"/>
              <w:b/>
              <w:bCs/>
              <w:color w:val="000000"/>
              <w:sz w:val="23"/>
              <w:szCs w:val="23"/>
              <w:highlight w:val="red"/>
            </w:rPr>
          </w:rPrChange>
        </w:rPr>
      </w:pPr>
    </w:p>
    <w:p w14:paraId="17DCDB15"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37" w:author="Panagiotis Karkazis" w:date="2022-03-01T20:05:00Z">
            <w:rPr>
              <w:rFonts w:ascii="Arial" w:hAnsi="Arial" w:cs="Arial"/>
              <w:b/>
              <w:bCs/>
              <w:color w:val="000000"/>
              <w:sz w:val="23"/>
              <w:szCs w:val="23"/>
              <w:highlight w:val="red"/>
            </w:rPr>
          </w:rPrChange>
        </w:rPr>
      </w:pPr>
    </w:p>
    <w:p w14:paraId="0ECD65C9"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38" w:author="Panagiotis Karkazis" w:date="2022-03-01T20:05:00Z">
            <w:rPr>
              <w:rFonts w:ascii="Arial" w:hAnsi="Arial" w:cs="Arial"/>
              <w:b/>
              <w:bCs/>
              <w:color w:val="000000"/>
              <w:sz w:val="23"/>
              <w:szCs w:val="23"/>
              <w:highlight w:val="red"/>
            </w:rPr>
          </w:rPrChange>
        </w:rPr>
      </w:pPr>
    </w:p>
    <w:p w14:paraId="78C6897D"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39" w:author="Panagiotis Karkazis" w:date="2022-03-01T20:05:00Z">
            <w:rPr>
              <w:rFonts w:ascii="Arial" w:hAnsi="Arial" w:cs="Arial"/>
              <w:b/>
              <w:bCs/>
              <w:color w:val="000000"/>
              <w:sz w:val="23"/>
              <w:szCs w:val="23"/>
              <w:highlight w:val="red"/>
            </w:rPr>
          </w:rPrChange>
        </w:rPr>
      </w:pPr>
    </w:p>
    <w:p w14:paraId="73956676"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40" w:author="Panagiotis Karkazis" w:date="2022-03-01T20:05:00Z">
            <w:rPr>
              <w:rFonts w:ascii="Arial" w:hAnsi="Arial" w:cs="Arial"/>
              <w:b/>
              <w:bCs/>
              <w:color w:val="000000"/>
              <w:sz w:val="23"/>
              <w:szCs w:val="23"/>
              <w:highlight w:val="red"/>
            </w:rPr>
          </w:rPrChange>
        </w:rPr>
      </w:pPr>
    </w:p>
    <w:p w14:paraId="4588A5FE"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41" w:author="Panagiotis Karkazis" w:date="2022-03-01T20:05:00Z">
            <w:rPr>
              <w:rFonts w:ascii="Arial" w:hAnsi="Arial" w:cs="Arial"/>
              <w:b/>
              <w:bCs/>
              <w:color w:val="000000"/>
              <w:sz w:val="23"/>
              <w:szCs w:val="23"/>
              <w:highlight w:val="red"/>
            </w:rPr>
          </w:rPrChange>
        </w:rPr>
      </w:pPr>
    </w:p>
    <w:p w14:paraId="2654D51F" w14:textId="33D052AB"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242" w:author="Panagiotis Karkazis" w:date="2022-03-01T20:05:00Z">
            <w:rPr>
              <w:rFonts w:ascii="Arial" w:hAnsi="Arial" w:cs="Arial"/>
              <w:b/>
              <w:bCs/>
              <w:color w:val="000000"/>
              <w:sz w:val="23"/>
              <w:szCs w:val="23"/>
              <w:highlight w:val="red"/>
            </w:rPr>
          </w:rPrChange>
        </w:rPr>
      </w:pPr>
    </w:p>
    <w:p w14:paraId="5A00471B" w14:textId="57B4C09B" w:rsidR="00037B47" w:rsidRPr="00886CD4" w:rsidRDefault="00037B47" w:rsidP="00903003">
      <w:pPr>
        <w:autoSpaceDE w:val="0"/>
        <w:autoSpaceDN w:val="0"/>
        <w:adjustRightInd w:val="0"/>
        <w:spacing w:after="0" w:line="240" w:lineRule="auto"/>
        <w:jc w:val="center"/>
        <w:rPr>
          <w:rFonts w:ascii="Arial" w:hAnsi="Arial" w:cs="Arial"/>
          <w:b/>
          <w:bCs/>
          <w:color w:val="000000"/>
          <w:sz w:val="23"/>
          <w:szCs w:val="23"/>
          <w:rPrChange w:id="243" w:author="Panagiotis Karkazis" w:date="2022-03-01T20:05:00Z">
            <w:rPr>
              <w:rFonts w:ascii="Arial" w:hAnsi="Arial" w:cs="Arial"/>
              <w:b/>
              <w:bCs/>
              <w:color w:val="000000"/>
              <w:sz w:val="23"/>
              <w:szCs w:val="23"/>
              <w:highlight w:val="red"/>
            </w:rPr>
          </w:rPrChange>
        </w:rPr>
      </w:pPr>
    </w:p>
    <w:p w14:paraId="4C4DE66E" w14:textId="638DE7EB" w:rsidR="00037B47" w:rsidRPr="00886CD4" w:rsidRDefault="00037B47" w:rsidP="00903003">
      <w:pPr>
        <w:autoSpaceDE w:val="0"/>
        <w:autoSpaceDN w:val="0"/>
        <w:adjustRightInd w:val="0"/>
        <w:spacing w:after="0" w:line="240" w:lineRule="auto"/>
        <w:jc w:val="center"/>
        <w:rPr>
          <w:rFonts w:ascii="Arial" w:hAnsi="Arial" w:cs="Arial"/>
          <w:b/>
          <w:bCs/>
          <w:color w:val="000000"/>
          <w:sz w:val="23"/>
          <w:szCs w:val="23"/>
          <w:rPrChange w:id="244" w:author="Panagiotis Karkazis" w:date="2022-03-01T20:05:00Z">
            <w:rPr>
              <w:rFonts w:ascii="Arial" w:hAnsi="Arial" w:cs="Arial"/>
              <w:b/>
              <w:bCs/>
              <w:color w:val="000000"/>
              <w:sz w:val="23"/>
              <w:szCs w:val="23"/>
              <w:highlight w:val="red"/>
            </w:rPr>
          </w:rPrChange>
        </w:rPr>
      </w:pPr>
    </w:p>
    <w:p w14:paraId="56071A08" w14:textId="77777777" w:rsidR="00037B47" w:rsidRPr="00886CD4" w:rsidRDefault="00037B47" w:rsidP="00903003">
      <w:pPr>
        <w:autoSpaceDE w:val="0"/>
        <w:autoSpaceDN w:val="0"/>
        <w:adjustRightInd w:val="0"/>
        <w:spacing w:after="0" w:line="240" w:lineRule="auto"/>
        <w:jc w:val="center"/>
        <w:rPr>
          <w:rFonts w:ascii="Arial" w:hAnsi="Arial" w:cs="Arial"/>
          <w:b/>
          <w:bCs/>
          <w:color w:val="000000"/>
          <w:sz w:val="23"/>
          <w:szCs w:val="23"/>
          <w:rPrChange w:id="245" w:author="Panagiotis Karkazis" w:date="2022-03-01T20:05:00Z">
            <w:rPr>
              <w:rFonts w:ascii="Arial" w:hAnsi="Arial" w:cs="Arial"/>
              <w:b/>
              <w:bCs/>
              <w:color w:val="000000"/>
              <w:sz w:val="23"/>
              <w:szCs w:val="23"/>
              <w:highlight w:val="red"/>
            </w:rPr>
          </w:rPrChange>
        </w:rPr>
      </w:pPr>
    </w:p>
    <w:p w14:paraId="5982D60D" w14:textId="7C293D17" w:rsidR="00D0260D" w:rsidRPr="00886CD4" w:rsidRDefault="00D0260D" w:rsidP="00B03959">
      <w:pPr>
        <w:autoSpaceDE w:val="0"/>
        <w:autoSpaceDN w:val="0"/>
        <w:adjustRightInd w:val="0"/>
        <w:spacing w:after="0" w:line="240" w:lineRule="auto"/>
        <w:rPr>
          <w:rFonts w:ascii="Arial" w:hAnsi="Arial" w:cs="Arial"/>
          <w:b/>
          <w:bCs/>
          <w:color w:val="000000"/>
          <w:sz w:val="23"/>
          <w:szCs w:val="23"/>
          <w:rPrChange w:id="246" w:author="Panagiotis Karkazis" w:date="2022-03-01T20:05:00Z">
            <w:rPr>
              <w:rFonts w:ascii="Arial" w:hAnsi="Arial" w:cs="Arial"/>
              <w:b/>
              <w:bCs/>
              <w:color w:val="000000"/>
              <w:sz w:val="23"/>
              <w:szCs w:val="23"/>
              <w:highlight w:val="red"/>
            </w:rPr>
          </w:rPrChange>
        </w:rPr>
      </w:pPr>
    </w:p>
    <w:p w14:paraId="55198A06" w14:textId="77777777" w:rsidR="00721580" w:rsidRPr="00886CD4" w:rsidRDefault="00721580" w:rsidP="00903003">
      <w:pPr>
        <w:autoSpaceDE w:val="0"/>
        <w:autoSpaceDN w:val="0"/>
        <w:adjustRightInd w:val="0"/>
        <w:spacing w:after="0" w:line="240" w:lineRule="auto"/>
        <w:jc w:val="center"/>
        <w:rPr>
          <w:rFonts w:ascii="Arial" w:hAnsi="Arial" w:cs="Arial"/>
          <w:b/>
          <w:bCs/>
          <w:color w:val="000000"/>
          <w:sz w:val="23"/>
          <w:szCs w:val="23"/>
          <w:rPrChange w:id="247" w:author="Panagiotis Karkazis" w:date="2022-03-01T20:05:00Z">
            <w:rPr>
              <w:rFonts w:ascii="Arial" w:hAnsi="Arial" w:cs="Arial"/>
              <w:b/>
              <w:bCs/>
              <w:color w:val="000000"/>
              <w:sz w:val="23"/>
              <w:szCs w:val="23"/>
              <w:highlight w:val="red"/>
            </w:rPr>
          </w:rPrChange>
        </w:rPr>
      </w:pPr>
    </w:p>
    <w:p w14:paraId="0B5A8F70" w14:textId="6DE2C51A" w:rsidR="00F81878" w:rsidRPr="00886CD4" w:rsidRDefault="00F81878" w:rsidP="00F81878">
      <w:pPr>
        <w:autoSpaceDE w:val="0"/>
        <w:autoSpaceDN w:val="0"/>
        <w:adjustRightInd w:val="0"/>
        <w:spacing w:after="0" w:line="240" w:lineRule="auto"/>
        <w:jc w:val="center"/>
        <w:rPr>
          <w:rFonts w:ascii="Arial" w:hAnsi="Arial" w:cs="Arial"/>
          <w:b/>
          <w:color w:val="000000"/>
          <w:sz w:val="28"/>
          <w:szCs w:val="28"/>
          <w:rPrChange w:id="248" w:author="Panagiotis Karkazis" w:date="2022-03-01T20:05:00Z">
            <w:rPr>
              <w:rFonts w:ascii="Arial" w:hAnsi="Arial" w:cs="Arial"/>
              <w:b/>
              <w:color w:val="000000"/>
              <w:sz w:val="28"/>
              <w:szCs w:val="28"/>
              <w:highlight w:val="red"/>
            </w:rPr>
          </w:rPrChange>
        </w:rPr>
      </w:pPr>
      <w:r w:rsidRPr="00886CD4">
        <w:rPr>
          <w:rFonts w:ascii="Arial" w:hAnsi="Arial" w:cs="Arial"/>
          <w:b/>
          <w:color w:val="000000"/>
          <w:sz w:val="28"/>
          <w:szCs w:val="28"/>
          <w:rPrChange w:id="249" w:author="Panagiotis Karkazis" w:date="2022-03-01T20:05:00Z">
            <w:rPr>
              <w:rFonts w:ascii="Arial" w:hAnsi="Arial" w:cs="Arial"/>
              <w:b/>
              <w:color w:val="000000"/>
              <w:sz w:val="28"/>
              <w:szCs w:val="28"/>
              <w:highlight w:val="red"/>
            </w:rPr>
          </w:rPrChange>
        </w:rPr>
        <w:lastRenderedPageBreak/>
        <w:t xml:space="preserve">ΔΗΛΩΣΗ ΣΥΓΓΡΑΦΕΑ </w:t>
      </w:r>
      <w:r w:rsidR="000406D8" w:rsidRPr="00886CD4">
        <w:rPr>
          <w:rFonts w:ascii="Arial" w:hAnsi="Arial" w:cs="Arial"/>
          <w:b/>
          <w:color w:val="000000"/>
          <w:sz w:val="28"/>
          <w:szCs w:val="28"/>
          <w:rPrChange w:id="250" w:author="Panagiotis Karkazis" w:date="2022-03-01T20:05:00Z">
            <w:rPr>
              <w:rFonts w:ascii="Arial" w:hAnsi="Arial" w:cs="Arial"/>
              <w:b/>
              <w:color w:val="000000"/>
              <w:sz w:val="28"/>
              <w:szCs w:val="28"/>
              <w:highlight w:val="red"/>
            </w:rPr>
          </w:rPrChange>
        </w:rPr>
        <w:t xml:space="preserve">ΔΙΠΛΩΜΑΤΙΚΗΣ </w:t>
      </w:r>
      <w:r w:rsidRPr="00886CD4">
        <w:rPr>
          <w:rFonts w:ascii="Arial" w:hAnsi="Arial" w:cs="Arial"/>
          <w:b/>
          <w:color w:val="000000"/>
          <w:sz w:val="28"/>
          <w:szCs w:val="28"/>
          <w:rPrChange w:id="251" w:author="Panagiotis Karkazis" w:date="2022-03-01T20:05:00Z">
            <w:rPr>
              <w:rFonts w:ascii="Arial" w:hAnsi="Arial" w:cs="Arial"/>
              <w:b/>
              <w:color w:val="000000"/>
              <w:sz w:val="28"/>
              <w:szCs w:val="28"/>
              <w:highlight w:val="red"/>
            </w:rPr>
          </w:rPrChange>
        </w:rPr>
        <w:t>ΕΡΓΑΣΙΑΣ</w:t>
      </w:r>
    </w:p>
    <w:p w14:paraId="49888AD4" w14:textId="0B0AD7B9" w:rsidR="00F81878" w:rsidRPr="00886CD4" w:rsidRDefault="00F81878" w:rsidP="00F81878">
      <w:pPr>
        <w:autoSpaceDE w:val="0"/>
        <w:autoSpaceDN w:val="0"/>
        <w:adjustRightInd w:val="0"/>
        <w:spacing w:after="0" w:line="240" w:lineRule="auto"/>
        <w:jc w:val="center"/>
        <w:rPr>
          <w:rFonts w:ascii="Arial" w:hAnsi="Arial" w:cs="Arial"/>
          <w:b/>
          <w:color w:val="000000"/>
          <w:sz w:val="28"/>
          <w:szCs w:val="28"/>
          <w:rPrChange w:id="252" w:author="Panagiotis Karkazis" w:date="2022-03-01T20:05:00Z">
            <w:rPr>
              <w:rFonts w:ascii="Arial" w:hAnsi="Arial" w:cs="Arial"/>
              <w:b/>
              <w:color w:val="000000"/>
              <w:sz w:val="28"/>
              <w:szCs w:val="28"/>
              <w:highlight w:val="red"/>
            </w:rPr>
          </w:rPrChange>
        </w:rPr>
      </w:pPr>
    </w:p>
    <w:p w14:paraId="3A028E0D" w14:textId="77777777" w:rsidR="00ED512C" w:rsidRPr="00886CD4" w:rsidRDefault="00ED512C" w:rsidP="00F81878">
      <w:pPr>
        <w:autoSpaceDE w:val="0"/>
        <w:autoSpaceDN w:val="0"/>
        <w:adjustRightInd w:val="0"/>
        <w:spacing w:after="0" w:line="240" w:lineRule="auto"/>
        <w:jc w:val="center"/>
        <w:rPr>
          <w:rFonts w:ascii="Arial" w:hAnsi="Arial" w:cs="Arial"/>
          <w:b/>
          <w:color w:val="000000"/>
          <w:sz w:val="28"/>
          <w:szCs w:val="28"/>
          <w:rPrChange w:id="253" w:author="Panagiotis Karkazis" w:date="2022-03-01T20:05:00Z">
            <w:rPr>
              <w:rFonts w:ascii="Arial" w:hAnsi="Arial" w:cs="Arial"/>
              <w:b/>
              <w:color w:val="000000"/>
              <w:sz w:val="28"/>
              <w:szCs w:val="28"/>
              <w:highlight w:val="red"/>
            </w:rPr>
          </w:rPrChange>
        </w:rPr>
      </w:pPr>
    </w:p>
    <w:p w14:paraId="58EEAAA2" w14:textId="2AD8CE68" w:rsidR="00E66BFD" w:rsidRPr="00886CD4" w:rsidRDefault="009029D2" w:rsidP="001F4CC3">
      <w:pPr>
        <w:autoSpaceDE w:val="0"/>
        <w:autoSpaceDN w:val="0"/>
        <w:adjustRightInd w:val="0"/>
        <w:spacing w:after="0" w:line="240" w:lineRule="auto"/>
        <w:jc w:val="both"/>
        <w:rPr>
          <w:rFonts w:ascii="Arial" w:hAnsi="Arial" w:cs="Arial"/>
          <w:color w:val="000000"/>
          <w:sz w:val="24"/>
          <w:szCs w:val="24"/>
          <w:rPrChange w:id="254" w:author="Panagiotis Karkazis" w:date="2022-03-01T20:05:00Z">
            <w:rPr>
              <w:rFonts w:ascii="Arial" w:hAnsi="Arial" w:cs="Arial"/>
              <w:color w:val="000000"/>
              <w:sz w:val="24"/>
              <w:szCs w:val="24"/>
              <w:highlight w:val="red"/>
            </w:rPr>
          </w:rPrChange>
        </w:rPr>
      </w:pPr>
      <w:r w:rsidRPr="00886CD4">
        <w:rPr>
          <w:rFonts w:ascii="Arial" w:hAnsi="Arial" w:cs="Arial"/>
          <w:color w:val="000000"/>
          <w:sz w:val="24"/>
          <w:szCs w:val="24"/>
          <w:rPrChange w:id="255" w:author="Panagiotis Karkazis" w:date="2022-03-01T20:05:00Z">
            <w:rPr>
              <w:rFonts w:ascii="Arial" w:hAnsi="Arial" w:cs="Arial"/>
              <w:color w:val="000000"/>
              <w:sz w:val="24"/>
              <w:szCs w:val="24"/>
              <w:highlight w:val="red"/>
            </w:rPr>
          </w:rPrChange>
        </w:rPr>
        <w:t xml:space="preserve">Ο/η κάτωθι υπογεγραμμένος/η </w:t>
      </w:r>
      <w:r w:rsidR="00E66BFD" w:rsidRPr="00886CD4">
        <w:rPr>
          <w:rFonts w:ascii="Arial" w:hAnsi="Arial" w:cs="Arial"/>
          <w:color w:val="000000"/>
          <w:sz w:val="24"/>
          <w:szCs w:val="24"/>
          <w:rPrChange w:id="256" w:author="Panagiotis Karkazis" w:date="2022-03-01T20:05:00Z">
            <w:rPr>
              <w:rFonts w:ascii="Arial" w:hAnsi="Arial" w:cs="Arial"/>
              <w:color w:val="000000"/>
              <w:sz w:val="24"/>
              <w:szCs w:val="24"/>
              <w:highlight w:val="red"/>
            </w:rPr>
          </w:rPrChange>
        </w:rPr>
        <w:t xml:space="preserve">Ιωάννης Καμπεράκης </w:t>
      </w:r>
      <w:r w:rsidRPr="00886CD4">
        <w:rPr>
          <w:rFonts w:ascii="Arial" w:hAnsi="Arial" w:cs="Arial"/>
          <w:color w:val="000000"/>
          <w:sz w:val="24"/>
          <w:szCs w:val="24"/>
          <w:rPrChange w:id="257" w:author="Panagiotis Karkazis" w:date="2022-03-01T20:05:00Z">
            <w:rPr>
              <w:rFonts w:ascii="Arial" w:hAnsi="Arial" w:cs="Arial"/>
              <w:color w:val="000000"/>
              <w:sz w:val="24"/>
              <w:szCs w:val="24"/>
              <w:highlight w:val="red"/>
            </w:rPr>
          </w:rPrChange>
        </w:rPr>
        <w:t>του</w:t>
      </w:r>
      <w:r w:rsidR="00E66BFD" w:rsidRPr="00886CD4">
        <w:rPr>
          <w:rFonts w:ascii="Arial" w:hAnsi="Arial" w:cs="Arial"/>
          <w:color w:val="000000"/>
          <w:sz w:val="24"/>
          <w:szCs w:val="24"/>
          <w:rPrChange w:id="258" w:author="Panagiotis Karkazis" w:date="2022-03-01T20:05:00Z">
            <w:rPr>
              <w:rFonts w:ascii="Arial" w:hAnsi="Arial" w:cs="Arial"/>
              <w:color w:val="000000"/>
              <w:sz w:val="24"/>
              <w:szCs w:val="24"/>
              <w:highlight w:val="red"/>
            </w:rPr>
          </w:rPrChange>
        </w:rPr>
        <w:t xml:space="preserve"> Φιλίππου</w:t>
      </w:r>
      <w:r w:rsidRPr="00886CD4">
        <w:rPr>
          <w:rFonts w:ascii="Arial" w:hAnsi="Arial" w:cs="Arial"/>
          <w:color w:val="000000"/>
          <w:sz w:val="24"/>
          <w:szCs w:val="24"/>
          <w:rPrChange w:id="259" w:author="Panagiotis Karkazis" w:date="2022-03-01T20:05:00Z">
            <w:rPr>
              <w:rFonts w:ascii="Arial" w:hAnsi="Arial" w:cs="Arial"/>
              <w:color w:val="000000"/>
              <w:sz w:val="24"/>
              <w:szCs w:val="24"/>
              <w:highlight w:val="red"/>
            </w:rPr>
          </w:rPrChange>
        </w:rPr>
        <w:t>, με αριθμό μητρώου</w:t>
      </w:r>
      <w:r w:rsidR="00CA07BF" w:rsidRPr="00886CD4">
        <w:rPr>
          <w:rFonts w:ascii="Arial" w:hAnsi="Arial" w:cs="Arial"/>
          <w:color w:val="000000"/>
          <w:sz w:val="24"/>
          <w:szCs w:val="24"/>
          <w:rPrChange w:id="260" w:author="Panagiotis Karkazis" w:date="2022-03-01T20:05:00Z">
            <w:rPr>
              <w:rFonts w:ascii="Arial" w:hAnsi="Arial" w:cs="Arial"/>
              <w:color w:val="000000"/>
              <w:sz w:val="24"/>
              <w:szCs w:val="24"/>
              <w:highlight w:val="red"/>
            </w:rPr>
          </w:rPrChange>
        </w:rPr>
        <w:t xml:space="preserve"> </w:t>
      </w:r>
      <w:r w:rsidR="00E66BFD" w:rsidRPr="00886CD4">
        <w:rPr>
          <w:rFonts w:ascii="Arial" w:hAnsi="Arial" w:cs="Arial"/>
          <w:color w:val="000000"/>
          <w:sz w:val="24"/>
          <w:szCs w:val="24"/>
          <w:rPrChange w:id="261" w:author="Panagiotis Karkazis" w:date="2022-03-01T20:05:00Z">
            <w:rPr>
              <w:rFonts w:ascii="Arial" w:hAnsi="Arial" w:cs="Arial"/>
              <w:color w:val="000000"/>
              <w:sz w:val="24"/>
              <w:szCs w:val="24"/>
              <w:highlight w:val="red"/>
            </w:rPr>
          </w:rPrChange>
        </w:rPr>
        <w:t>71347254</w:t>
      </w:r>
      <w:r w:rsidR="00CA07BF" w:rsidRPr="00886CD4">
        <w:rPr>
          <w:rFonts w:ascii="Arial" w:hAnsi="Arial" w:cs="Arial"/>
          <w:color w:val="000000"/>
          <w:sz w:val="24"/>
          <w:szCs w:val="24"/>
          <w:rPrChange w:id="262" w:author="Panagiotis Karkazis" w:date="2022-03-01T20:05:00Z">
            <w:rPr>
              <w:rFonts w:ascii="Arial" w:hAnsi="Arial" w:cs="Arial"/>
              <w:color w:val="000000"/>
              <w:sz w:val="24"/>
              <w:szCs w:val="24"/>
              <w:highlight w:val="red"/>
            </w:rPr>
          </w:rPrChange>
        </w:rPr>
        <w:t>,</w:t>
      </w:r>
      <w:r w:rsidRPr="00886CD4">
        <w:rPr>
          <w:rFonts w:ascii="Arial" w:hAnsi="Arial" w:cs="Arial"/>
          <w:color w:val="000000"/>
          <w:sz w:val="24"/>
          <w:szCs w:val="24"/>
          <w:rPrChange w:id="263" w:author="Panagiotis Karkazis" w:date="2022-03-01T20:05:00Z">
            <w:rPr>
              <w:rFonts w:ascii="Arial" w:hAnsi="Arial" w:cs="Arial"/>
              <w:color w:val="000000"/>
              <w:sz w:val="24"/>
              <w:szCs w:val="24"/>
              <w:highlight w:val="red"/>
            </w:rPr>
          </w:rPrChange>
        </w:rPr>
        <w:t xml:space="preserve"> φοιτητής/</w:t>
      </w:r>
      <w:r w:rsidR="00DC136F" w:rsidRPr="00886CD4">
        <w:rPr>
          <w:rFonts w:ascii="Arial" w:hAnsi="Arial" w:cs="Arial"/>
          <w:color w:val="000000"/>
          <w:sz w:val="24"/>
          <w:szCs w:val="24"/>
          <w:rPrChange w:id="264" w:author="Panagiotis Karkazis" w:date="2022-03-01T20:05:00Z">
            <w:rPr>
              <w:rFonts w:ascii="Arial" w:hAnsi="Arial" w:cs="Arial"/>
              <w:color w:val="000000"/>
              <w:sz w:val="24"/>
              <w:szCs w:val="24"/>
              <w:highlight w:val="red"/>
            </w:rPr>
          </w:rPrChange>
        </w:rPr>
        <w:t>τρία</w:t>
      </w:r>
      <w:r w:rsidRPr="00886CD4">
        <w:rPr>
          <w:rFonts w:ascii="Arial" w:hAnsi="Arial" w:cs="Arial"/>
          <w:color w:val="000000"/>
          <w:sz w:val="24"/>
          <w:szCs w:val="24"/>
          <w:rPrChange w:id="265" w:author="Panagiotis Karkazis" w:date="2022-03-01T20:05:00Z">
            <w:rPr>
              <w:rFonts w:ascii="Arial" w:hAnsi="Arial" w:cs="Arial"/>
              <w:color w:val="000000"/>
              <w:sz w:val="24"/>
              <w:szCs w:val="24"/>
              <w:highlight w:val="red"/>
            </w:rPr>
          </w:rPrChange>
        </w:rPr>
        <w:t xml:space="preserve"> του Προγράμματος </w:t>
      </w:r>
      <w:r w:rsidR="00806B6E" w:rsidRPr="00886CD4">
        <w:rPr>
          <w:rFonts w:ascii="Arial" w:hAnsi="Arial" w:cs="Arial"/>
          <w:color w:val="000000"/>
          <w:sz w:val="24"/>
          <w:szCs w:val="24"/>
          <w:rPrChange w:id="266" w:author="Panagiotis Karkazis" w:date="2022-03-01T20:05:00Z">
            <w:rPr>
              <w:rFonts w:ascii="Arial" w:hAnsi="Arial" w:cs="Arial"/>
              <w:color w:val="000000"/>
              <w:sz w:val="24"/>
              <w:szCs w:val="24"/>
              <w:highlight w:val="red"/>
            </w:rPr>
          </w:rPrChange>
        </w:rPr>
        <w:t>Προ</w:t>
      </w:r>
      <w:r w:rsidRPr="00886CD4">
        <w:rPr>
          <w:rFonts w:ascii="Arial" w:hAnsi="Arial" w:cs="Arial"/>
          <w:color w:val="000000"/>
          <w:sz w:val="24"/>
          <w:szCs w:val="24"/>
          <w:rPrChange w:id="267" w:author="Panagiotis Karkazis" w:date="2022-03-01T20:05:00Z">
            <w:rPr>
              <w:rFonts w:ascii="Arial" w:hAnsi="Arial" w:cs="Arial"/>
              <w:color w:val="000000"/>
              <w:sz w:val="24"/>
              <w:szCs w:val="24"/>
              <w:highlight w:val="red"/>
            </w:rPr>
          </w:rPrChange>
        </w:rPr>
        <w:t>πτυχιακών Σπουδών</w:t>
      </w:r>
      <w:r w:rsidR="00806B6E" w:rsidRPr="00886CD4">
        <w:rPr>
          <w:rFonts w:ascii="Arial" w:hAnsi="Arial" w:cs="Arial"/>
          <w:color w:val="000000"/>
          <w:sz w:val="24"/>
          <w:szCs w:val="24"/>
          <w:rPrChange w:id="268" w:author="Panagiotis Karkazis" w:date="2022-03-01T20:05:00Z">
            <w:rPr>
              <w:rFonts w:ascii="Arial" w:hAnsi="Arial" w:cs="Arial"/>
              <w:color w:val="000000"/>
              <w:sz w:val="24"/>
              <w:szCs w:val="24"/>
              <w:highlight w:val="red"/>
            </w:rPr>
          </w:rPrChange>
        </w:rPr>
        <w:t xml:space="preserve"> </w:t>
      </w:r>
      <w:r w:rsidRPr="00886CD4">
        <w:rPr>
          <w:rFonts w:ascii="Arial" w:hAnsi="Arial" w:cs="Arial"/>
          <w:color w:val="000000"/>
          <w:sz w:val="24"/>
          <w:szCs w:val="24"/>
          <w:rPrChange w:id="269" w:author="Panagiotis Karkazis" w:date="2022-03-01T20:05:00Z">
            <w:rPr>
              <w:rFonts w:ascii="Arial" w:hAnsi="Arial" w:cs="Arial"/>
              <w:color w:val="000000"/>
              <w:sz w:val="24"/>
              <w:szCs w:val="24"/>
              <w:highlight w:val="red"/>
            </w:rPr>
          </w:rPrChange>
        </w:rPr>
        <w:t xml:space="preserve">του Τμήματος </w:t>
      </w:r>
      <w:r w:rsidR="00E66BFD" w:rsidRPr="00886CD4">
        <w:rPr>
          <w:rFonts w:ascii="Arial" w:hAnsi="Arial" w:cs="Arial"/>
          <w:color w:val="000000"/>
          <w:sz w:val="24"/>
          <w:szCs w:val="24"/>
          <w:rPrChange w:id="270" w:author="Panagiotis Karkazis" w:date="2022-03-01T20:05:00Z">
            <w:rPr>
              <w:rFonts w:ascii="Arial" w:hAnsi="Arial" w:cs="Arial"/>
              <w:color w:val="000000"/>
              <w:sz w:val="24"/>
              <w:szCs w:val="24"/>
              <w:highlight w:val="red"/>
            </w:rPr>
          </w:rPrChange>
        </w:rPr>
        <w:t xml:space="preserve">Μηχανικών Πληροφορικής και Υπολογιστών </w:t>
      </w:r>
      <w:r w:rsidRPr="00886CD4">
        <w:rPr>
          <w:rFonts w:ascii="Arial" w:hAnsi="Arial" w:cs="Arial"/>
          <w:color w:val="000000"/>
          <w:sz w:val="24"/>
          <w:szCs w:val="24"/>
          <w:rPrChange w:id="271" w:author="Panagiotis Karkazis" w:date="2022-03-01T20:05:00Z">
            <w:rPr>
              <w:rFonts w:ascii="Arial" w:hAnsi="Arial" w:cs="Arial"/>
              <w:color w:val="000000"/>
              <w:sz w:val="24"/>
              <w:szCs w:val="24"/>
              <w:highlight w:val="red"/>
            </w:rPr>
          </w:rPrChange>
        </w:rPr>
        <w:t>της Σχολής</w:t>
      </w:r>
      <w:r w:rsidR="00E66BFD" w:rsidRPr="00886CD4">
        <w:rPr>
          <w:rFonts w:ascii="Arial" w:hAnsi="Arial" w:cs="Arial"/>
          <w:color w:val="000000"/>
          <w:sz w:val="24"/>
          <w:szCs w:val="24"/>
          <w:rPrChange w:id="272" w:author="Panagiotis Karkazis" w:date="2022-03-01T20:05:00Z">
            <w:rPr>
              <w:rFonts w:ascii="Arial" w:hAnsi="Arial" w:cs="Arial"/>
              <w:color w:val="000000"/>
              <w:sz w:val="24"/>
              <w:szCs w:val="24"/>
              <w:highlight w:val="red"/>
            </w:rPr>
          </w:rPrChange>
        </w:rPr>
        <w:t xml:space="preserve"> Μηχανικών </w:t>
      </w:r>
      <w:r w:rsidRPr="00886CD4">
        <w:rPr>
          <w:rFonts w:ascii="Arial" w:hAnsi="Arial" w:cs="Arial"/>
          <w:color w:val="000000"/>
          <w:sz w:val="24"/>
          <w:szCs w:val="24"/>
          <w:rPrChange w:id="273" w:author="Panagiotis Karkazis" w:date="2022-03-01T20:05:00Z">
            <w:rPr>
              <w:rFonts w:ascii="Arial" w:hAnsi="Arial" w:cs="Arial"/>
              <w:color w:val="000000"/>
              <w:sz w:val="24"/>
              <w:szCs w:val="24"/>
              <w:highlight w:val="red"/>
            </w:rPr>
          </w:rPrChange>
        </w:rPr>
        <w:t xml:space="preserve">του Πανεπιστημίου Δυτικής Αττικής, δηλώνω ότι: </w:t>
      </w:r>
    </w:p>
    <w:p w14:paraId="5A73361C" w14:textId="77777777" w:rsidR="001F4CC3" w:rsidRPr="00886CD4" w:rsidRDefault="001F4CC3" w:rsidP="001F4CC3">
      <w:pPr>
        <w:autoSpaceDE w:val="0"/>
        <w:autoSpaceDN w:val="0"/>
        <w:adjustRightInd w:val="0"/>
        <w:spacing w:after="0" w:line="240" w:lineRule="auto"/>
        <w:jc w:val="both"/>
        <w:rPr>
          <w:rFonts w:ascii="Arial" w:hAnsi="Arial" w:cs="Arial"/>
          <w:color w:val="000000"/>
          <w:sz w:val="24"/>
          <w:szCs w:val="24"/>
          <w:rPrChange w:id="274" w:author="Panagiotis Karkazis" w:date="2022-03-01T20:05:00Z">
            <w:rPr>
              <w:rFonts w:ascii="Arial" w:hAnsi="Arial" w:cs="Arial"/>
              <w:color w:val="000000"/>
              <w:sz w:val="24"/>
              <w:szCs w:val="24"/>
              <w:highlight w:val="red"/>
            </w:rPr>
          </w:rPrChange>
        </w:rPr>
      </w:pPr>
    </w:p>
    <w:p w14:paraId="47D370A2" w14:textId="7983E3A7" w:rsidR="009029D2" w:rsidRPr="00886CD4" w:rsidRDefault="009029D2" w:rsidP="001F4CC3">
      <w:pPr>
        <w:autoSpaceDE w:val="0"/>
        <w:autoSpaceDN w:val="0"/>
        <w:adjustRightInd w:val="0"/>
        <w:spacing w:after="0" w:line="240" w:lineRule="auto"/>
        <w:jc w:val="both"/>
        <w:rPr>
          <w:rFonts w:ascii="Arial" w:hAnsi="Arial" w:cs="Arial"/>
          <w:color w:val="000000"/>
          <w:sz w:val="24"/>
          <w:szCs w:val="24"/>
          <w:rPrChange w:id="275" w:author="Panagiotis Karkazis" w:date="2022-03-01T20:05:00Z">
            <w:rPr>
              <w:rFonts w:ascii="Arial" w:hAnsi="Arial" w:cs="Arial"/>
              <w:color w:val="000000"/>
              <w:sz w:val="24"/>
              <w:szCs w:val="24"/>
              <w:highlight w:val="red"/>
            </w:rPr>
          </w:rPrChange>
        </w:rPr>
      </w:pPr>
      <w:r w:rsidRPr="00886CD4">
        <w:rPr>
          <w:rFonts w:ascii="Arial" w:hAnsi="Arial" w:cs="Arial"/>
          <w:color w:val="000000"/>
          <w:sz w:val="24"/>
          <w:szCs w:val="24"/>
          <w:rPrChange w:id="276" w:author="Panagiotis Karkazis" w:date="2022-03-01T20:05:00Z">
            <w:rPr>
              <w:rFonts w:ascii="Arial" w:hAnsi="Arial" w:cs="Arial"/>
              <w:color w:val="000000"/>
              <w:sz w:val="24"/>
              <w:szCs w:val="24"/>
              <w:highlight w:val="red"/>
            </w:rPr>
          </w:rPrChange>
        </w:rPr>
        <w:t xml:space="preserve">«Είμαι συγγραφέας αυτής της </w:t>
      </w:r>
      <w:r w:rsidR="009F72FD" w:rsidRPr="00886CD4">
        <w:rPr>
          <w:rFonts w:ascii="Arial" w:hAnsi="Arial" w:cs="Arial"/>
          <w:color w:val="000000"/>
          <w:sz w:val="24"/>
          <w:szCs w:val="24"/>
          <w:rPrChange w:id="277" w:author="Panagiotis Karkazis" w:date="2022-03-01T20:05:00Z">
            <w:rPr>
              <w:rFonts w:ascii="Arial" w:hAnsi="Arial" w:cs="Arial"/>
              <w:color w:val="000000"/>
              <w:sz w:val="24"/>
              <w:szCs w:val="24"/>
              <w:highlight w:val="red"/>
            </w:rPr>
          </w:rPrChange>
        </w:rPr>
        <w:t>διπλωματικής</w:t>
      </w:r>
      <w:r w:rsidRPr="00886CD4">
        <w:rPr>
          <w:rFonts w:ascii="Arial" w:hAnsi="Arial" w:cs="Arial"/>
          <w:color w:val="000000"/>
          <w:sz w:val="24"/>
          <w:szCs w:val="24"/>
          <w:rPrChange w:id="278" w:author="Panagiotis Karkazis" w:date="2022-03-01T20:05:00Z">
            <w:rPr>
              <w:rFonts w:ascii="Arial" w:hAnsi="Arial" w:cs="Arial"/>
              <w:color w:val="000000"/>
              <w:sz w:val="24"/>
              <w:szCs w:val="24"/>
              <w:highlight w:val="red"/>
            </w:rPr>
          </w:rPrChange>
        </w:rPr>
        <w:t xml:space="preserve">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085370C5" w14:textId="77777777" w:rsidR="009029D2" w:rsidRPr="00886CD4" w:rsidRDefault="009029D2" w:rsidP="009029D2">
      <w:pPr>
        <w:autoSpaceDE w:val="0"/>
        <w:autoSpaceDN w:val="0"/>
        <w:adjustRightInd w:val="0"/>
        <w:spacing w:after="0" w:line="240" w:lineRule="auto"/>
        <w:rPr>
          <w:rFonts w:ascii="Arial" w:hAnsi="Arial" w:cs="Arial"/>
          <w:color w:val="000000"/>
          <w:sz w:val="24"/>
          <w:szCs w:val="24"/>
          <w:rPrChange w:id="279" w:author="Panagiotis Karkazis" w:date="2022-03-01T20:05:00Z">
            <w:rPr>
              <w:rFonts w:ascii="Arial" w:hAnsi="Arial" w:cs="Arial"/>
              <w:color w:val="000000"/>
              <w:sz w:val="24"/>
              <w:szCs w:val="24"/>
              <w:highlight w:val="red"/>
            </w:rPr>
          </w:rPrChange>
        </w:rPr>
      </w:pPr>
    </w:p>
    <w:p w14:paraId="0419F449" w14:textId="77777777" w:rsidR="009029D2" w:rsidRPr="00886CD4" w:rsidRDefault="009029D2" w:rsidP="009029D2">
      <w:pPr>
        <w:autoSpaceDE w:val="0"/>
        <w:autoSpaceDN w:val="0"/>
        <w:adjustRightInd w:val="0"/>
        <w:spacing w:after="0" w:line="240" w:lineRule="auto"/>
        <w:rPr>
          <w:rFonts w:ascii="Arial" w:hAnsi="Arial" w:cs="Arial"/>
          <w:color w:val="000000"/>
          <w:sz w:val="24"/>
          <w:szCs w:val="24"/>
          <w:rPrChange w:id="280" w:author="Panagiotis Karkazis" w:date="2022-03-01T20:05:00Z">
            <w:rPr>
              <w:rFonts w:ascii="Arial" w:hAnsi="Arial" w:cs="Arial"/>
              <w:color w:val="000000"/>
              <w:sz w:val="24"/>
              <w:szCs w:val="24"/>
              <w:highlight w:val="red"/>
            </w:rPr>
          </w:rPrChange>
        </w:rPr>
      </w:pPr>
    </w:p>
    <w:p w14:paraId="72BD4944" w14:textId="77777777" w:rsidR="009029D2" w:rsidRPr="00886CD4" w:rsidRDefault="009029D2" w:rsidP="009029D2">
      <w:pPr>
        <w:autoSpaceDE w:val="0"/>
        <w:autoSpaceDN w:val="0"/>
        <w:adjustRightInd w:val="0"/>
        <w:spacing w:after="0" w:line="240" w:lineRule="auto"/>
        <w:rPr>
          <w:rFonts w:ascii="Arial" w:hAnsi="Arial" w:cs="Arial"/>
          <w:color w:val="000000"/>
          <w:sz w:val="24"/>
          <w:szCs w:val="24"/>
          <w:rPrChange w:id="281" w:author="Panagiotis Karkazis" w:date="2022-03-01T20:05:00Z">
            <w:rPr>
              <w:rFonts w:ascii="Arial" w:hAnsi="Arial" w:cs="Arial"/>
              <w:color w:val="000000"/>
              <w:sz w:val="24"/>
              <w:szCs w:val="24"/>
              <w:highlight w:val="red"/>
            </w:rPr>
          </w:rPrChange>
        </w:rPr>
      </w:pPr>
    </w:p>
    <w:p w14:paraId="63253BAB" w14:textId="71D5AF3B" w:rsidR="00F81878" w:rsidRPr="00886CD4" w:rsidRDefault="009029D2" w:rsidP="009029D2">
      <w:pPr>
        <w:autoSpaceDE w:val="0"/>
        <w:autoSpaceDN w:val="0"/>
        <w:adjustRightInd w:val="0"/>
        <w:spacing w:after="0" w:line="240" w:lineRule="auto"/>
        <w:ind w:left="3600" w:firstLine="720"/>
        <w:rPr>
          <w:rFonts w:ascii="Arial" w:hAnsi="Arial" w:cs="Arial"/>
          <w:color w:val="000000"/>
          <w:sz w:val="24"/>
          <w:szCs w:val="24"/>
          <w:rPrChange w:id="282" w:author="Panagiotis Karkazis" w:date="2022-03-01T20:05:00Z">
            <w:rPr>
              <w:rFonts w:ascii="Arial" w:hAnsi="Arial" w:cs="Arial"/>
              <w:color w:val="000000"/>
              <w:sz w:val="24"/>
              <w:szCs w:val="24"/>
              <w:highlight w:val="red"/>
            </w:rPr>
          </w:rPrChange>
        </w:rPr>
      </w:pPr>
      <w:r w:rsidRPr="00886CD4">
        <w:rPr>
          <w:rFonts w:ascii="Arial" w:hAnsi="Arial" w:cs="Arial"/>
          <w:color w:val="000000"/>
          <w:sz w:val="24"/>
          <w:szCs w:val="24"/>
          <w:rPrChange w:id="283" w:author="Panagiotis Karkazis" w:date="2022-03-01T20:05:00Z">
            <w:rPr>
              <w:rFonts w:ascii="Arial" w:hAnsi="Arial" w:cs="Arial"/>
              <w:color w:val="000000"/>
              <w:sz w:val="24"/>
              <w:szCs w:val="24"/>
              <w:highlight w:val="red"/>
            </w:rPr>
          </w:rPrChange>
        </w:rPr>
        <w:t>Ο</w:t>
      </w:r>
      <w:del w:id="284" w:author="Panagiotis Karkazis" w:date="2022-03-01T21:27:00Z">
        <w:r w:rsidRPr="00886CD4" w:rsidDel="00AA4611">
          <w:rPr>
            <w:rFonts w:ascii="Arial" w:hAnsi="Arial" w:cs="Arial"/>
            <w:color w:val="000000"/>
            <w:sz w:val="24"/>
            <w:szCs w:val="24"/>
            <w:rPrChange w:id="285" w:author="Panagiotis Karkazis" w:date="2022-03-01T20:05:00Z">
              <w:rPr>
                <w:rFonts w:ascii="Arial" w:hAnsi="Arial" w:cs="Arial"/>
                <w:color w:val="000000"/>
                <w:sz w:val="24"/>
                <w:szCs w:val="24"/>
                <w:highlight w:val="red"/>
              </w:rPr>
            </w:rPrChange>
          </w:rPr>
          <w:delText>/Η</w:delText>
        </w:r>
      </w:del>
      <w:r w:rsidRPr="00886CD4">
        <w:rPr>
          <w:rFonts w:ascii="Arial" w:hAnsi="Arial" w:cs="Arial"/>
          <w:color w:val="000000"/>
          <w:sz w:val="24"/>
          <w:szCs w:val="24"/>
          <w:rPrChange w:id="286" w:author="Panagiotis Karkazis" w:date="2022-03-01T20:05:00Z">
            <w:rPr>
              <w:rFonts w:ascii="Arial" w:hAnsi="Arial" w:cs="Arial"/>
              <w:color w:val="000000"/>
              <w:sz w:val="24"/>
              <w:szCs w:val="24"/>
              <w:highlight w:val="red"/>
            </w:rPr>
          </w:rPrChange>
        </w:rPr>
        <w:t xml:space="preserve"> Δηλών</w:t>
      </w:r>
      <w:del w:id="287" w:author="Panagiotis Karkazis" w:date="2022-03-01T21:27:00Z">
        <w:r w:rsidRPr="00886CD4" w:rsidDel="00AA4611">
          <w:rPr>
            <w:rFonts w:ascii="Arial" w:hAnsi="Arial" w:cs="Arial"/>
            <w:color w:val="000000"/>
            <w:sz w:val="24"/>
            <w:szCs w:val="24"/>
            <w:rPrChange w:id="288" w:author="Panagiotis Karkazis" w:date="2022-03-01T20:05:00Z">
              <w:rPr>
                <w:rFonts w:ascii="Arial" w:hAnsi="Arial" w:cs="Arial"/>
                <w:color w:val="000000"/>
                <w:sz w:val="24"/>
                <w:szCs w:val="24"/>
                <w:highlight w:val="red"/>
              </w:rPr>
            </w:rPrChange>
          </w:rPr>
          <w:delText>/ούσα</w:delText>
        </w:r>
      </w:del>
    </w:p>
    <w:p w14:paraId="17DA9D39" w14:textId="35B9C9D3" w:rsidR="0057636C" w:rsidRPr="00886CD4" w:rsidRDefault="0057636C" w:rsidP="009029D2">
      <w:pPr>
        <w:autoSpaceDE w:val="0"/>
        <w:autoSpaceDN w:val="0"/>
        <w:adjustRightInd w:val="0"/>
        <w:spacing w:after="0" w:line="240" w:lineRule="auto"/>
        <w:ind w:left="3600" w:firstLine="720"/>
        <w:rPr>
          <w:rFonts w:ascii="Arial" w:hAnsi="Arial" w:cs="Arial"/>
          <w:color w:val="000000"/>
          <w:sz w:val="24"/>
          <w:szCs w:val="24"/>
          <w:rPrChange w:id="289" w:author="Panagiotis Karkazis" w:date="2022-03-01T20:05:00Z">
            <w:rPr>
              <w:rFonts w:ascii="Arial" w:hAnsi="Arial" w:cs="Arial"/>
              <w:color w:val="000000"/>
              <w:sz w:val="24"/>
              <w:szCs w:val="24"/>
              <w:highlight w:val="red"/>
            </w:rPr>
          </w:rPrChange>
        </w:rPr>
      </w:pPr>
      <w:r w:rsidRPr="00886CD4">
        <w:rPr>
          <w:rFonts w:ascii="Arial" w:hAnsi="Arial" w:cs="Arial"/>
          <w:color w:val="000000"/>
          <w:sz w:val="24"/>
          <w:szCs w:val="24"/>
          <w:rPrChange w:id="290" w:author="Panagiotis Karkazis" w:date="2022-03-01T20:05:00Z">
            <w:rPr>
              <w:rFonts w:ascii="Arial" w:hAnsi="Arial" w:cs="Arial"/>
              <w:color w:val="000000"/>
              <w:sz w:val="24"/>
              <w:szCs w:val="24"/>
              <w:highlight w:val="red"/>
            </w:rPr>
          </w:rPrChange>
        </w:rPr>
        <w:t>Ιωάννης Καμπεράκης</w:t>
      </w:r>
    </w:p>
    <w:p w14:paraId="266F09B5" w14:textId="6BF2F7EA" w:rsidR="00F81878" w:rsidRPr="00886CD4" w:rsidRDefault="00F467C4" w:rsidP="00903003">
      <w:pPr>
        <w:autoSpaceDE w:val="0"/>
        <w:autoSpaceDN w:val="0"/>
        <w:adjustRightInd w:val="0"/>
        <w:spacing w:after="0" w:line="240" w:lineRule="auto"/>
        <w:rPr>
          <w:rFonts w:ascii="Arial" w:hAnsi="Arial" w:cs="Arial"/>
          <w:color w:val="000000"/>
          <w:sz w:val="24"/>
          <w:szCs w:val="24"/>
          <w:rPrChange w:id="291" w:author="Panagiotis Karkazis" w:date="2022-03-01T20:05:00Z">
            <w:rPr>
              <w:rFonts w:ascii="Arial" w:hAnsi="Arial" w:cs="Arial"/>
              <w:color w:val="000000"/>
              <w:sz w:val="24"/>
              <w:szCs w:val="24"/>
              <w:highlight w:val="red"/>
            </w:rPr>
          </w:rPrChange>
        </w:rPr>
      </w:pPr>
      <w:r w:rsidRPr="00886CD4">
        <w:rPr>
          <w:noProof/>
          <w:rPrChange w:id="292" w:author="Panagiotis Karkazis" w:date="2022-03-01T20:05:00Z">
            <w:rPr>
              <w:noProof/>
              <w:highlight w:val="red"/>
            </w:rPr>
          </w:rPrChange>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Pr="00886CD4" w:rsidRDefault="00F81878" w:rsidP="00903003">
      <w:pPr>
        <w:autoSpaceDE w:val="0"/>
        <w:autoSpaceDN w:val="0"/>
        <w:adjustRightInd w:val="0"/>
        <w:spacing w:after="0" w:line="240" w:lineRule="auto"/>
        <w:rPr>
          <w:rFonts w:ascii="Arial" w:hAnsi="Arial" w:cs="Arial"/>
          <w:color w:val="000000"/>
          <w:sz w:val="24"/>
          <w:szCs w:val="24"/>
          <w:rPrChange w:id="293" w:author="Panagiotis Karkazis" w:date="2022-03-01T20:05:00Z">
            <w:rPr>
              <w:rFonts w:ascii="Arial" w:hAnsi="Arial" w:cs="Arial"/>
              <w:color w:val="000000"/>
              <w:sz w:val="24"/>
              <w:szCs w:val="24"/>
              <w:highlight w:val="red"/>
            </w:rPr>
          </w:rPrChange>
        </w:rPr>
      </w:pPr>
    </w:p>
    <w:p w14:paraId="40A3D63E" w14:textId="24FD683B" w:rsidR="00F81878" w:rsidRPr="00886CD4" w:rsidRDefault="00F81878" w:rsidP="00903003">
      <w:pPr>
        <w:autoSpaceDE w:val="0"/>
        <w:autoSpaceDN w:val="0"/>
        <w:adjustRightInd w:val="0"/>
        <w:spacing w:after="0" w:line="240" w:lineRule="auto"/>
        <w:rPr>
          <w:rFonts w:ascii="Arial" w:hAnsi="Arial" w:cs="Arial"/>
          <w:color w:val="000000"/>
          <w:sz w:val="24"/>
          <w:szCs w:val="24"/>
          <w:rPrChange w:id="294" w:author="Panagiotis Karkazis" w:date="2022-03-01T20:05:00Z">
            <w:rPr>
              <w:rFonts w:ascii="Arial" w:hAnsi="Arial" w:cs="Arial"/>
              <w:color w:val="000000"/>
              <w:sz w:val="24"/>
              <w:szCs w:val="24"/>
              <w:highlight w:val="red"/>
            </w:rPr>
          </w:rPrChange>
        </w:rPr>
      </w:pPr>
    </w:p>
    <w:p w14:paraId="685EE103" w14:textId="4C8FF7FA" w:rsidR="00F81878" w:rsidRPr="00886CD4" w:rsidRDefault="00F81878" w:rsidP="00903003">
      <w:pPr>
        <w:autoSpaceDE w:val="0"/>
        <w:autoSpaceDN w:val="0"/>
        <w:adjustRightInd w:val="0"/>
        <w:spacing w:after="0" w:line="240" w:lineRule="auto"/>
        <w:rPr>
          <w:rFonts w:ascii="Arial" w:hAnsi="Arial" w:cs="Arial"/>
          <w:color w:val="000000"/>
          <w:sz w:val="24"/>
          <w:szCs w:val="24"/>
          <w:rPrChange w:id="295" w:author="Panagiotis Karkazis" w:date="2022-03-01T20:05:00Z">
            <w:rPr>
              <w:rFonts w:ascii="Arial" w:hAnsi="Arial" w:cs="Arial"/>
              <w:color w:val="000000"/>
              <w:sz w:val="24"/>
              <w:szCs w:val="24"/>
              <w:highlight w:val="red"/>
            </w:rPr>
          </w:rPrChange>
        </w:rPr>
      </w:pPr>
    </w:p>
    <w:p w14:paraId="1AEB1DCA" w14:textId="42471E28" w:rsidR="00F81878" w:rsidRPr="00886CD4" w:rsidRDefault="000D3CAD" w:rsidP="00903003">
      <w:pPr>
        <w:autoSpaceDE w:val="0"/>
        <w:autoSpaceDN w:val="0"/>
        <w:adjustRightInd w:val="0"/>
        <w:spacing w:after="0" w:line="240" w:lineRule="auto"/>
        <w:rPr>
          <w:rFonts w:ascii="Arial" w:hAnsi="Arial" w:cs="Arial"/>
          <w:color w:val="000000"/>
          <w:sz w:val="24"/>
          <w:szCs w:val="24"/>
          <w:rPrChange w:id="296" w:author="Panagiotis Karkazis" w:date="2022-03-01T20:05:00Z">
            <w:rPr>
              <w:rFonts w:ascii="Arial" w:hAnsi="Arial" w:cs="Arial"/>
              <w:color w:val="000000"/>
              <w:sz w:val="24"/>
              <w:szCs w:val="24"/>
              <w:highlight w:val="red"/>
            </w:rPr>
          </w:rPrChange>
        </w:rPr>
      </w:pPr>
      <w:r w:rsidRPr="00886CD4">
        <w:rPr>
          <w:rFonts w:ascii="Arial" w:hAnsi="Arial" w:cs="Arial"/>
          <w:color w:val="000000"/>
          <w:sz w:val="24"/>
          <w:szCs w:val="24"/>
          <w:rPrChange w:id="297" w:author="Panagiotis Karkazis" w:date="2022-03-01T20:05:00Z">
            <w:rPr>
              <w:rFonts w:ascii="Arial" w:hAnsi="Arial" w:cs="Arial"/>
              <w:color w:val="000000"/>
              <w:sz w:val="24"/>
              <w:szCs w:val="24"/>
              <w:highlight w:val="red"/>
            </w:rPr>
          </w:rPrChange>
        </w:rPr>
        <w:tab/>
      </w:r>
      <w:r w:rsidRPr="00886CD4">
        <w:rPr>
          <w:rFonts w:ascii="Arial" w:hAnsi="Arial" w:cs="Arial"/>
          <w:color w:val="000000"/>
          <w:sz w:val="24"/>
          <w:szCs w:val="24"/>
          <w:rPrChange w:id="298" w:author="Panagiotis Karkazis" w:date="2022-03-01T20:05:00Z">
            <w:rPr>
              <w:rFonts w:ascii="Arial" w:hAnsi="Arial" w:cs="Arial"/>
              <w:color w:val="000000"/>
              <w:sz w:val="24"/>
              <w:szCs w:val="24"/>
              <w:highlight w:val="red"/>
            </w:rPr>
          </w:rPrChange>
        </w:rPr>
        <w:tab/>
      </w:r>
      <w:r w:rsidRPr="00886CD4">
        <w:rPr>
          <w:rFonts w:ascii="Arial" w:hAnsi="Arial" w:cs="Arial"/>
          <w:color w:val="000000"/>
          <w:sz w:val="24"/>
          <w:szCs w:val="24"/>
          <w:rPrChange w:id="299" w:author="Panagiotis Karkazis" w:date="2022-03-01T20:05:00Z">
            <w:rPr>
              <w:rFonts w:ascii="Arial" w:hAnsi="Arial" w:cs="Arial"/>
              <w:color w:val="000000"/>
              <w:sz w:val="24"/>
              <w:szCs w:val="24"/>
              <w:highlight w:val="red"/>
            </w:rPr>
          </w:rPrChange>
        </w:rPr>
        <w:tab/>
      </w:r>
      <w:r w:rsidRPr="00886CD4">
        <w:rPr>
          <w:rFonts w:ascii="Arial" w:hAnsi="Arial" w:cs="Arial"/>
          <w:color w:val="000000"/>
          <w:sz w:val="24"/>
          <w:szCs w:val="24"/>
          <w:rPrChange w:id="300" w:author="Panagiotis Karkazis" w:date="2022-03-01T20:05:00Z">
            <w:rPr>
              <w:rFonts w:ascii="Arial" w:hAnsi="Arial" w:cs="Arial"/>
              <w:color w:val="000000"/>
              <w:sz w:val="24"/>
              <w:szCs w:val="24"/>
              <w:highlight w:val="red"/>
            </w:rPr>
          </w:rPrChange>
        </w:rPr>
        <w:tab/>
      </w:r>
      <w:r w:rsidRPr="00886CD4">
        <w:rPr>
          <w:rFonts w:ascii="Arial" w:hAnsi="Arial" w:cs="Arial"/>
          <w:color w:val="000000"/>
          <w:sz w:val="24"/>
          <w:szCs w:val="24"/>
          <w:rPrChange w:id="301" w:author="Panagiotis Karkazis" w:date="2022-03-01T20:05:00Z">
            <w:rPr>
              <w:rFonts w:ascii="Arial" w:hAnsi="Arial" w:cs="Arial"/>
              <w:color w:val="000000"/>
              <w:sz w:val="24"/>
              <w:szCs w:val="24"/>
              <w:highlight w:val="red"/>
            </w:rPr>
          </w:rPrChange>
        </w:rPr>
        <w:tab/>
      </w:r>
      <w:r w:rsidRPr="00886CD4">
        <w:rPr>
          <w:rFonts w:ascii="Arial" w:hAnsi="Arial" w:cs="Arial"/>
          <w:color w:val="000000"/>
          <w:sz w:val="24"/>
          <w:szCs w:val="24"/>
          <w:rPrChange w:id="302" w:author="Panagiotis Karkazis" w:date="2022-03-01T20:05:00Z">
            <w:rPr>
              <w:rFonts w:ascii="Arial" w:hAnsi="Arial" w:cs="Arial"/>
              <w:color w:val="000000"/>
              <w:sz w:val="24"/>
              <w:szCs w:val="24"/>
              <w:highlight w:val="red"/>
            </w:rPr>
          </w:rPrChange>
        </w:rPr>
        <w:tab/>
      </w:r>
    </w:p>
    <w:p w14:paraId="48E27EDC"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03" w:author="Panagiotis Karkazis" w:date="2022-03-01T20:05:00Z">
            <w:rPr>
              <w:rFonts w:ascii="Arial" w:hAnsi="Arial" w:cs="Arial"/>
              <w:color w:val="000000"/>
              <w:sz w:val="24"/>
              <w:szCs w:val="24"/>
              <w:highlight w:val="red"/>
            </w:rPr>
          </w:rPrChange>
        </w:rPr>
      </w:pPr>
    </w:p>
    <w:p w14:paraId="3429ABC5"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04" w:author="Panagiotis Karkazis" w:date="2022-03-01T20:05:00Z">
            <w:rPr>
              <w:rFonts w:ascii="Arial" w:hAnsi="Arial" w:cs="Arial"/>
              <w:color w:val="000000"/>
              <w:sz w:val="24"/>
              <w:szCs w:val="24"/>
              <w:highlight w:val="red"/>
            </w:rPr>
          </w:rPrChange>
        </w:rPr>
      </w:pPr>
    </w:p>
    <w:p w14:paraId="3DAF62FB"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05" w:author="Panagiotis Karkazis" w:date="2022-03-01T20:05:00Z">
            <w:rPr>
              <w:rFonts w:ascii="Arial" w:hAnsi="Arial" w:cs="Arial"/>
              <w:color w:val="000000"/>
              <w:sz w:val="24"/>
              <w:szCs w:val="24"/>
              <w:highlight w:val="red"/>
            </w:rPr>
          </w:rPrChange>
        </w:rPr>
      </w:pPr>
    </w:p>
    <w:p w14:paraId="0C751CCA"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06" w:author="Panagiotis Karkazis" w:date="2022-03-01T20:05:00Z">
            <w:rPr>
              <w:rFonts w:ascii="Arial" w:hAnsi="Arial" w:cs="Arial"/>
              <w:color w:val="000000"/>
              <w:sz w:val="24"/>
              <w:szCs w:val="24"/>
              <w:highlight w:val="red"/>
            </w:rPr>
          </w:rPrChange>
        </w:rPr>
      </w:pPr>
    </w:p>
    <w:p w14:paraId="03DE308D"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07" w:author="Panagiotis Karkazis" w:date="2022-03-01T20:05:00Z">
            <w:rPr>
              <w:rFonts w:ascii="Arial" w:hAnsi="Arial" w:cs="Arial"/>
              <w:color w:val="000000"/>
              <w:sz w:val="24"/>
              <w:szCs w:val="24"/>
              <w:highlight w:val="red"/>
            </w:rPr>
          </w:rPrChange>
        </w:rPr>
      </w:pPr>
    </w:p>
    <w:p w14:paraId="7DF9496A"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08" w:author="Panagiotis Karkazis" w:date="2022-03-01T20:05:00Z">
            <w:rPr>
              <w:rFonts w:ascii="Arial" w:hAnsi="Arial" w:cs="Arial"/>
              <w:color w:val="000000"/>
              <w:sz w:val="24"/>
              <w:szCs w:val="24"/>
              <w:highlight w:val="red"/>
            </w:rPr>
          </w:rPrChange>
        </w:rPr>
      </w:pPr>
    </w:p>
    <w:p w14:paraId="5F82708D"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09" w:author="Panagiotis Karkazis" w:date="2022-03-01T20:05:00Z">
            <w:rPr>
              <w:rFonts w:ascii="Arial" w:hAnsi="Arial" w:cs="Arial"/>
              <w:color w:val="000000"/>
              <w:sz w:val="24"/>
              <w:szCs w:val="24"/>
              <w:highlight w:val="red"/>
            </w:rPr>
          </w:rPrChange>
        </w:rPr>
      </w:pPr>
    </w:p>
    <w:p w14:paraId="2A24B39B"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10" w:author="Panagiotis Karkazis" w:date="2022-03-01T20:05:00Z">
            <w:rPr>
              <w:rFonts w:ascii="Arial" w:hAnsi="Arial" w:cs="Arial"/>
              <w:color w:val="000000"/>
              <w:sz w:val="24"/>
              <w:szCs w:val="24"/>
              <w:highlight w:val="red"/>
            </w:rPr>
          </w:rPrChange>
        </w:rPr>
      </w:pPr>
    </w:p>
    <w:p w14:paraId="5D0B07BD"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11" w:author="Panagiotis Karkazis" w:date="2022-03-01T20:05:00Z">
            <w:rPr>
              <w:rFonts w:ascii="Arial" w:hAnsi="Arial" w:cs="Arial"/>
              <w:color w:val="000000"/>
              <w:sz w:val="24"/>
              <w:szCs w:val="24"/>
              <w:highlight w:val="red"/>
            </w:rPr>
          </w:rPrChange>
        </w:rPr>
      </w:pPr>
    </w:p>
    <w:p w14:paraId="0B34D3FA"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12" w:author="Panagiotis Karkazis" w:date="2022-03-01T20:05:00Z">
            <w:rPr>
              <w:rFonts w:ascii="Arial" w:hAnsi="Arial" w:cs="Arial"/>
              <w:color w:val="000000"/>
              <w:sz w:val="24"/>
              <w:szCs w:val="24"/>
              <w:highlight w:val="red"/>
            </w:rPr>
          </w:rPrChange>
        </w:rPr>
      </w:pPr>
    </w:p>
    <w:p w14:paraId="04B4CA08"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13" w:author="Panagiotis Karkazis" w:date="2022-03-01T20:05:00Z">
            <w:rPr>
              <w:rFonts w:ascii="Arial" w:hAnsi="Arial" w:cs="Arial"/>
              <w:color w:val="000000"/>
              <w:sz w:val="24"/>
              <w:szCs w:val="24"/>
              <w:highlight w:val="red"/>
            </w:rPr>
          </w:rPrChange>
        </w:rPr>
      </w:pPr>
    </w:p>
    <w:p w14:paraId="6157DE26" w14:textId="5DDBC60D" w:rsidR="00F81878" w:rsidRPr="00886CD4" w:rsidRDefault="00F81878" w:rsidP="00903003">
      <w:pPr>
        <w:autoSpaceDE w:val="0"/>
        <w:autoSpaceDN w:val="0"/>
        <w:adjustRightInd w:val="0"/>
        <w:spacing w:after="0" w:line="240" w:lineRule="auto"/>
        <w:rPr>
          <w:rFonts w:ascii="Arial" w:hAnsi="Arial" w:cs="Arial"/>
          <w:color w:val="000000"/>
          <w:sz w:val="24"/>
          <w:szCs w:val="24"/>
          <w:rPrChange w:id="314" w:author="Panagiotis Karkazis" w:date="2022-03-01T20:05:00Z">
            <w:rPr>
              <w:rFonts w:ascii="Arial" w:hAnsi="Arial" w:cs="Arial"/>
              <w:color w:val="000000"/>
              <w:sz w:val="24"/>
              <w:szCs w:val="24"/>
              <w:highlight w:val="red"/>
            </w:rPr>
          </w:rPrChange>
        </w:rPr>
      </w:pPr>
    </w:p>
    <w:p w14:paraId="02F24E6C"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15" w:author="Panagiotis Karkazis" w:date="2022-03-01T20:05:00Z">
            <w:rPr>
              <w:rFonts w:ascii="Arial" w:hAnsi="Arial" w:cs="Arial"/>
              <w:color w:val="000000"/>
              <w:sz w:val="24"/>
              <w:szCs w:val="24"/>
              <w:highlight w:val="red"/>
            </w:rPr>
          </w:rPrChange>
        </w:rPr>
      </w:pPr>
    </w:p>
    <w:p w14:paraId="24B726F4"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16" w:author="Panagiotis Karkazis" w:date="2022-03-01T20:05:00Z">
            <w:rPr>
              <w:rFonts w:ascii="Arial" w:hAnsi="Arial" w:cs="Arial"/>
              <w:color w:val="000000"/>
              <w:sz w:val="24"/>
              <w:szCs w:val="24"/>
              <w:highlight w:val="red"/>
            </w:rPr>
          </w:rPrChange>
        </w:rPr>
      </w:pPr>
    </w:p>
    <w:p w14:paraId="215E2E72"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17" w:author="Panagiotis Karkazis" w:date="2022-03-01T20:05:00Z">
            <w:rPr>
              <w:rFonts w:ascii="Arial" w:hAnsi="Arial" w:cs="Arial"/>
              <w:color w:val="000000"/>
              <w:sz w:val="24"/>
              <w:szCs w:val="24"/>
              <w:highlight w:val="red"/>
            </w:rPr>
          </w:rPrChange>
        </w:rPr>
      </w:pPr>
    </w:p>
    <w:p w14:paraId="352880B0"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18" w:author="Panagiotis Karkazis" w:date="2022-03-01T20:05:00Z">
            <w:rPr>
              <w:rFonts w:ascii="Arial" w:hAnsi="Arial" w:cs="Arial"/>
              <w:color w:val="000000"/>
              <w:sz w:val="24"/>
              <w:szCs w:val="24"/>
              <w:highlight w:val="red"/>
            </w:rPr>
          </w:rPrChange>
        </w:rPr>
      </w:pPr>
    </w:p>
    <w:p w14:paraId="6DDDBF65"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19" w:author="Panagiotis Karkazis" w:date="2022-03-01T20:05:00Z">
            <w:rPr>
              <w:rFonts w:ascii="Arial" w:hAnsi="Arial" w:cs="Arial"/>
              <w:color w:val="000000"/>
              <w:sz w:val="24"/>
              <w:szCs w:val="24"/>
              <w:highlight w:val="red"/>
            </w:rPr>
          </w:rPrChange>
        </w:rPr>
      </w:pPr>
    </w:p>
    <w:p w14:paraId="6F046F43"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20" w:author="Panagiotis Karkazis" w:date="2022-03-01T20:05:00Z">
            <w:rPr>
              <w:rFonts w:ascii="Arial" w:hAnsi="Arial" w:cs="Arial"/>
              <w:color w:val="000000"/>
              <w:sz w:val="24"/>
              <w:szCs w:val="24"/>
              <w:highlight w:val="red"/>
            </w:rPr>
          </w:rPrChange>
        </w:rPr>
      </w:pPr>
    </w:p>
    <w:p w14:paraId="182D5AFF"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21" w:author="Panagiotis Karkazis" w:date="2022-03-01T20:05:00Z">
            <w:rPr>
              <w:rFonts w:ascii="Arial" w:hAnsi="Arial" w:cs="Arial"/>
              <w:color w:val="000000"/>
              <w:sz w:val="24"/>
              <w:szCs w:val="24"/>
              <w:highlight w:val="red"/>
            </w:rPr>
          </w:rPrChange>
        </w:rPr>
      </w:pPr>
    </w:p>
    <w:p w14:paraId="1F08B3A4"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22" w:author="Panagiotis Karkazis" w:date="2022-03-01T20:05:00Z">
            <w:rPr>
              <w:rFonts w:ascii="Arial" w:hAnsi="Arial" w:cs="Arial"/>
              <w:color w:val="000000"/>
              <w:sz w:val="24"/>
              <w:szCs w:val="24"/>
              <w:highlight w:val="red"/>
            </w:rPr>
          </w:rPrChange>
        </w:rPr>
      </w:pPr>
    </w:p>
    <w:p w14:paraId="2BE06D9A"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23" w:author="Panagiotis Karkazis" w:date="2022-03-01T20:05:00Z">
            <w:rPr>
              <w:rFonts w:ascii="Arial" w:hAnsi="Arial" w:cs="Arial"/>
              <w:color w:val="000000"/>
              <w:sz w:val="24"/>
              <w:szCs w:val="24"/>
              <w:highlight w:val="red"/>
            </w:rPr>
          </w:rPrChange>
        </w:rPr>
      </w:pPr>
    </w:p>
    <w:p w14:paraId="5BD96A4F"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24" w:author="Panagiotis Karkazis" w:date="2022-03-01T20:05:00Z">
            <w:rPr>
              <w:rFonts w:ascii="Arial" w:hAnsi="Arial" w:cs="Arial"/>
              <w:color w:val="000000"/>
              <w:sz w:val="24"/>
              <w:szCs w:val="24"/>
              <w:highlight w:val="red"/>
            </w:rPr>
          </w:rPrChange>
        </w:rPr>
      </w:pPr>
    </w:p>
    <w:p w14:paraId="3ED04FD6"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25" w:author="Panagiotis Karkazis" w:date="2022-03-01T20:05:00Z">
            <w:rPr>
              <w:rFonts w:ascii="Arial" w:hAnsi="Arial" w:cs="Arial"/>
              <w:color w:val="000000"/>
              <w:sz w:val="24"/>
              <w:szCs w:val="24"/>
              <w:highlight w:val="red"/>
            </w:rPr>
          </w:rPrChange>
        </w:rPr>
      </w:pPr>
    </w:p>
    <w:p w14:paraId="5893973D"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26" w:author="Panagiotis Karkazis" w:date="2022-03-01T20:05:00Z">
            <w:rPr>
              <w:rFonts w:ascii="Arial" w:hAnsi="Arial" w:cs="Arial"/>
              <w:color w:val="000000"/>
              <w:sz w:val="24"/>
              <w:szCs w:val="24"/>
              <w:highlight w:val="red"/>
            </w:rPr>
          </w:rPrChange>
        </w:rPr>
      </w:pPr>
    </w:p>
    <w:p w14:paraId="311DD87A"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27" w:author="Panagiotis Karkazis" w:date="2022-03-01T20:05:00Z">
            <w:rPr>
              <w:rFonts w:ascii="Arial" w:hAnsi="Arial" w:cs="Arial"/>
              <w:color w:val="000000"/>
              <w:sz w:val="24"/>
              <w:szCs w:val="24"/>
              <w:highlight w:val="red"/>
            </w:rPr>
          </w:rPrChange>
        </w:rPr>
      </w:pPr>
    </w:p>
    <w:p w14:paraId="61068793"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28" w:author="Panagiotis Karkazis" w:date="2022-03-01T20:05:00Z">
            <w:rPr>
              <w:rFonts w:ascii="Arial" w:hAnsi="Arial" w:cs="Arial"/>
              <w:color w:val="000000"/>
              <w:sz w:val="24"/>
              <w:szCs w:val="24"/>
              <w:highlight w:val="red"/>
            </w:rPr>
          </w:rPrChange>
        </w:rPr>
      </w:pPr>
    </w:p>
    <w:p w14:paraId="528C08A3"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29" w:author="Panagiotis Karkazis" w:date="2022-03-01T20:05:00Z">
            <w:rPr>
              <w:rFonts w:ascii="Arial" w:hAnsi="Arial" w:cs="Arial"/>
              <w:color w:val="000000"/>
              <w:sz w:val="24"/>
              <w:szCs w:val="24"/>
              <w:highlight w:val="red"/>
            </w:rPr>
          </w:rPrChange>
        </w:rPr>
      </w:pPr>
    </w:p>
    <w:p w14:paraId="6134472E"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30" w:author="Panagiotis Karkazis" w:date="2022-03-01T20:05:00Z">
            <w:rPr>
              <w:rFonts w:ascii="Arial" w:hAnsi="Arial" w:cs="Arial"/>
              <w:color w:val="000000"/>
              <w:sz w:val="24"/>
              <w:szCs w:val="24"/>
              <w:highlight w:val="red"/>
            </w:rPr>
          </w:rPrChange>
        </w:rPr>
      </w:pPr>
    </w:p>
    <w:p w14:paraId="2D9B941E"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31" w:author="Panagiotis Karkazis" w:date="2022-03-01T20:05:00Z">
            <w:rPr>
              <w:rFonts w:ascii="Arial" w:hAnsi="Arial" w:cs="Arial"/>
              <w:color w:val="000000"/>
              <w:sz w:val="24"/>
              <w:szCs w:val="24"/>
              <w:highlight w:val="red"/>
            </w:rPr>
          </w:rPrChange>
        </w:rPr>
      </w:pPr>
    </w:p>
    <w:p w14:paraId="448E05A9" w14:textId="626F00E0" w:rsidR="00F81878" w:rsidRPr="00886CD4" w:rsidRDefault="00F81878" w:rsidP="00903003">
      <w:pPr>
        <w:autoSpaceDE w:val="0"/>
        <w:autoSpaceDN w:val="0"/>
        <w:adjustRightInd w:val="0"/>
        <w:spacing w:after="0" w:line="240" w:lineRule="auto"/>
        <w:rPr>
          <w:rFonts w:ascii="Arial" w:hAnsi="Arial" w:cs="Arial"/>
          <w:color w:val="000000"/>
          <w:sz w:val="24"/>
          <w:szCs w:val="24"/>
          <w:rPrChange w:id="332" w:author="Panagiotis Karkazis" w:date="2022-03-01T20:05:00Z">
            <w:rPr>
              <w:rFonts w:ascii="Arial" w:hAnsi="Arial" w:cs="Arial"/>
              <w:color w:val="000000"/>
              <w:sz w:val="24"/>
              <w:szCs w:val="24"/>
              <w:highlight w:val="red"/>
            </w:rPr>
          </w:rPrChange>
        </w:rPr>
      </w:pPr>
    </w:p>
    <w:p w14:paraId="57816E49" w14:textId="1B70C95A" w:rsidR="0028611D" w:rsidRPr="00886CD4" w:rsidRDefault="0028611D" w:rsidP="00903003">
      <w:pPr>
        <w:autoSpaceDE w:val="0"/>
        <w:autoSpaceDN w:val="0"/>
        <w:adjustRightInd w:val="0"/>
        <w:spacing w:after="0" w:line="240" w:lineRule="auto"/>
        <w:rPr>
          <w:rFonts w:ascii="Arial" w:hAnsi="Arial" w:cs="Arial"/>
          <w:color w:val="000000"/>
          <w:sz w:val="24"/>
          <w:szCs w:val="24"/>
          <w:rPrChange w:id="333" w:author="Panagiotis Karkazis" w:date="2022-03-01T20:05:00Z">
            <w:rPr>
              <w:rFonts w:ascii="Arial" w:hAnsi="Arial" w:cs="Arial"/>
              <w:color w:val="000000"/>
              <w:sz w:val="24"/>
              <w:szCs w:val="24"/>
              <w:highlight w:val="red"/>
            </w:rPr>
          </w:rPrChange>
        </w:rPr>
      </w:pPr>
    </w:p>
    <w:p w14:paraId="50E94B93" w14:textId="210523FD" w:rsidR="0028611D" w:rsidRPr="00886CD4" w:rsidRDefault="0028611D" w:rsidP="00903003">
      <w:pPr>
        <w:autoSpaceDE w:val="0"/>
        <w:autoSpaceDN w:val="0"/>
        <w:adjustRightInd w:val="0"/>
        <w:spacing w:after="0" w:line="240" w:lineRule="auto"/>
        <w:rPr>
          <w:rFonts w:ascii="Arial" w:hAnsi="Arial" w:cs="Arial"/>
          <w:color w:val="000000"/>
          <w:sz w:val="24"/>
          <w:szCs w:val="24"/>
          <w:rPrChange w:id="334" w:author="Panagiotis Karkazis" w:date="2022-03-01T20:05:00Z">
            <w:rPr>
              <w:rFonts w:ascii="Arial" w:hAnsi="Arial" w:cs="Arial"/>
              <w:color w:val="000000"/>
              <w:sz w:val="24"/>
              <w:szCs w:val="24"/>
              <w:highlight w:val="red"/>
            </w:rPr>
          </w:rPrChange>
        </w:rPr>
      </w:pPr>
    </w:p>
    <w:p w14:paraId="5D4275BA" w14:textId="59AB5216" w:rsidR="0028611D" w:rsidRPr="00886CD4" w:rsidRDefault="0028611D" w:rsidP="00903003">
      <w:pPr>
        <w:autoSpaceDE w:val="0"/>
        <w:autoSpaceDN w:val="0"/>
        <w:adjustRightInd w:val="0"/>
        <w:spacing w:after="0" w:line="240" w:lineRule="auto"/>
        <w:rPr>
          <w:rFonts w:ascii="Arial" w:hAnsi="Arial" w:cs="Arial"/>
          <w:color w:val="000000"/>
          <w:sz w:val="24"/>
          <w:szCs w:val="24"/>
          <w:rPrChange w:id="335" w:author="Panagiotis Karkazis" w:date="2022-03-01T20:05:00Z">
            <w:rPr>
              <w:rFonts w:ascii="Arial" w:hAnsi="Arial" w:cs="Arial"/>
              <w:color w:val="000000"/>
              <w:sz w:val="24"/>
              <w:szCs w:val="24"/>
              <w:highlight w:val="red"/>
            </w:rPr>
          </w:rPrChange>
        </w:rPr>
      </w:pPr>
    </w:p>
    <w:p w14:paraId="1C78F6F4" w14:textId="67A6A3C3" w:rsidR="0028611D" w:rsidRPr="00886CD4" w:rsidRDefault="0028611D" w:rsidP="00903003">
      <w:pPr>
        <w:autoSpaceDE w:val="0"/>
        <w:autoSpaceDN w:val="0"/>
        <w:adjustRightInd w:val="0"/>
        <w:spacing w:after="0" w:line="240" w:lineRule="auto"/>
        <w:rPr>
          <w:rFonts w:ascii="Arial" w:hAnsi="Arial" w:cs="Arial"/>
          <w:color w:val="000000"/>
          <w:sz w:val="24"/>
          <w:szCs w:val="24"/>
          <w:rPrChange w:id="336" w:author="Panagiotis Karkazis" w:date="2022-03-01T20:05:00Z">
            <w:rPr>
              <w:rFonts w:ascii="Arial" w:hAnsi="Arial" w:cs="Arial"/>
              <w:color w:val="000000"/>
              <w:sz w:val="24"/>
              <w:szCs w:val="24"/>
              <w:highlight w:val="red"/>
            </w:rPr>
          </w:rPrChange>
        </w:rPr>
      </w:pPr>
    </w:p>
    <w:p w14:paraId="7EE567B9" w14:textId="41C91606" w:rsidR="0028611D" w:rsidRPr="00886CD4" w:rsidRDefault="0028611D" w:rsidP="00903003">
      <w:pPr>
        <w:autoSpaceDE w:val="0"/>
        <w:autoSpaceDN w:val="0"/>
        <w:adjustRightInd w:val="0"/>
        <w:spacing w:after="0" w:line="240" w:lineRule="auto"/>
        <w:rPr>
          <w:rFonts w:ascii="Arial" w:hAnsi="Arial" w:cs="Arial"/>
          <w:color w:val="000000"/>
          <w:sz w:val="24"/>
          <w:szCs w:val="24"/>
          <w:rPrChange w:id="337" w:author="Panagiotis Karkazis" w:date="2022-03-01T20:05:00Z">
            <w:rPr>
              <w:rFonts w:ascii="Arial" w:hAnsi="Arial" w:cs="Arial"/>
              <w:color w:val="000000"/>
              <w:sz w:val="24"/>
              <w:szCs w:val="24"/>
              <w:highlight w:val="red"/>
            </w:rPr>
          </w:rPrChange>
        </w:rPr>
      </w:pPr>
    </w:p>
    <w:p w14:paraId="5A5EBAB8" w14:textId="7F2E1D2D" w:rsidR="0028611D" w:rsidRPr="00886CD4" w:rsidRDefault="0028611D" w:rsidP="00903003">
      <w:pPr>
        <w:autoSpaceDE w:val="0"/>
        <w:autoSpaceDN w:val="0"/>
        <w:adjustRightInd w:val="0"/>
        <w:spacing w:after="0" w:line="240" w:lineRule="auto"/>
        <w:rPr>
          <w:rFonts w:ascii="Arial" w:hAnsi="Arial" w:cs="Arial"/>
          <w:color w:val="000000"/>
          <w:sz w:val="24"/>
          <w:szCs w:val="24"/>
          <w:rPrChange w:id="338" w:author="Panagiotis Karkazis" w:date="2022-03-01T20:05:00Z">
            <w:rPr>
              <w:rFonts w:ascii="Arial" w:hAnsi="Arial" w:cs="Arial"/>
              <w:color w:val="000000"/>
              <w:sz w:val="24"/>
              <w:szCs w:val="24"/>
              <w:highlight w:val="red"/>
            </w:rPr>
          </w:rPrChange>
        </w:rPr>
      </w:pPr>
    </w:p>
    <w:p w14:paraId="27223C9D" w14:textId="677C10D9" w:rsidR="0028611D" w:rsidRPr="00886CD4" w:rsidRDefault="0028611D" w:rsidP="00903003">
      <w:pPr>
        <w:autoSpaceDE w:val="0"/>
        <w:autoSpaceDN w:val="0"/>
        <w:adjustRightInd w:val="0"/>
        <w:spacing w:after="0" w:line="240" w:lineRule="auto"/>
        <w:rPr>
          <w:rFonts w:ascii="Arial" w:hAnsi="Arial" w:cs="Arial"/>
          <w:color w:val="000000"/>
          <w:sz w:val="24"/>
          <w:szCs w:val="24"/>
          <w:rPrChange w:id="339" w:author="Panagiotis Karkazis" w:date="2022-03-01T20:05:00Z">
            <w:rPr>
              <w:rFonts w:ascii="Arial" w:hAnsi="Arial" w:cs="Arial"/>
              <w:color w:val="000000"/>
              <w:sz w:val="24"/>
              <w:szCs w:val="24"/>
              <w:highlight w:val="red"/>
            </w:rPr>
          </w:rPrChange>
        </w:rPr>
      </w:pPr>
    </w:p>
    <w:p w14:paraId="1D9F4F6B" w14:textId="77777777" w:rsidR="0028611D" w:rsidRPr="00886CD4" w:rsidRDefault="0028611D" w:rsidP="00903003">
      <w:pPr>
        <w:autoSpaceDE w:val="0"/>
        <w:autoSpaceDN w:val="0"/>
        <w:adjustRightInd w:val="0"/>
        <w:spacing w:after="0" w:line="240" w:lineRule="auto"/>
        <w:rPr>
          <w:rFonts w:ascii="Arial" w:hAnsi="Arial" w:cs="Arial"/>
          <w:color w:val="000000"/>
          <w:sz w:val="24"/>
          <w:szCs w:val="24"/>
          <w:rPrChange w:id="340" w:author="Panagiotis Karkazis" w:date="2022-03-01T20:05:00Z">
            <w:rPr>
              <w:rFonts w:ascii="Arial" w:hAnsi="Arial" w:cs="Arial"/>
              <w:color w:val="000000"/>
              <w:sz w:val="24"/>
              <w:szCs w:val="24"/>
              <w:highlight w:val="red"/>
            </w:rPr>
          </w:rPrChange>
        </w:rPr>
      </w:pPr>
    </w:p>
    <w:p w14:paraId="09EC3FF3" w14:textId="25D1D917" w:rsidR="00F81878" w:rsidRPr="00886CD4" w:rsidRDefault="00F81878" w:rsidP="00903003">
      <w:pPr>
        <w:autoSpaceDE w:val="0"/>
        <w:autoSpaceDN w:val="0"/>
        <w:adjustRightInd w:val="0"/>
        <w:spacing w:after="0" w:line="240" w:lineRule="auto"/>
        <w:rPr>
          <w:rFonts w:ascii="Arial" w:hAnsi="Arial" w:cs="Arial"/>
          <w:b/>
          <w:bCs/>
          <w:color w:val="000000"/>
          <w:sz w:val="23"/>
          <w:szCs w:val="23"/>
          <w:rPrChange w:id="341" w:author="Panagiotis Karkazis" w:date="2022-03-01T20:05:00Z">
            <w:rPr>
              <w:rFonts w:ascii="Arial" w:hAnsi="Arial" w:cs="Arial"/>
              <w:b/>
              <w:bCs/>
              <w:color w:val="000000"/>
              <w:sz w:val="23"/>
              <w:szCs w:val="23"/>
              <w:highlight w:val="red"/>
            </w:rPr>
          </w:rPrChange>
        </w:rPr>
      </w:pPr>
    </w:p>
    <w:p w14:paraId="7E820F82" w14:textId="5E99EB5B" w:rsidR="00110453" w:rsidRPr="00886CD4" w:rsidRDefault="00110453" w:rsidP="00903003">
      <w:pPr>
        <w:autoSpaceDE w:val="0"/>
        <w:autoSpaceDN w:val="0"/>
        <w:adjustRightInd w:val="0"/>
        <w:spacing w:after="0" w:line="240" w:lineRule="auto"/>
        <w:rPr>
          <w:rFonts w:ascii="Arial" w:hAnsi="Arial" w:cs="Arial"/>
          <w:b/>
          <w:bCs/>
          <w:color w:val="000000"/>
          <w:sz w:val="23"/>
          <w:szCs w:val="23"/>
          <w:rPrChange w:id="342" w:author="Panagiotis Karkazis" w:date="2022-03-01T20:05:00Z">
            <w:rPr>
              <w:rFonts w:ascii="Arial" w:hAnsi="Arial" w:cs="Arial"/>
              <w:b/>
              <w:bCs/>
              <w:color w:val="000000"/>
              <w:sz w:val="23"/>
              <w:szCs w:val="23"/>
              <w:highlight w:val="red"/>
            </w:rPr>
          </w:rPrChange>
        </w:rPr>
      </w:pPr>
    </w:p>
    <w:p w14:paraId="51E6E916" w14:textId="77777777" w:rsidR="00110453" w:rsidRPr="00886CD4" w:rsidRDefault="00110453" w:rsidP="00903003">
      <w:pPr>
        <w:autoSpaceDE w:val="0"/>
        <w:autoSpaceDN w:val="0"/>
        <w:adjustRightInd w:val="0"/>
        <w:spacing w:after="0" w:line="240" w:lineRule="auto"/>
        <w:rPr>
          <w:rFonts w:ascii="Arial" w:hAnsi="Arial" w:cs="Arial"/>
          <w:color w:val="000000"/>
          <w:sz w:val="24"/>
          <w:szCs w:val="24"/>
          <w:rPrChange w:id="343" w:author="Panagiotis Karkazis" w:date="2022-03-01T20:05:00Z">
            <w:rPr>
              <w:rFonts w:ascii="Arial" w:hAnsi="Arial" w:cs="Arial"/>
              <w:color w:val="000000"/>
              <w:sz w:val="24"/>
              <w:szCs w:val="24"/>
              <w:highlight w:val="red"/>
            </w:rPr>
          </w:rPrChange>
        </w:rPr>
      </w:pPr>
    </w:p>
    <w:p w14:paraId="475DF4D7"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44" w:author="Panagiotis Karkazis" w:date="2022-03-01T20:05:00Z">
            <w:rPr>
              <w:rFonts w:ascii="Arial" w:hAnsi="Arial" w:cs="Arial"/>
              <w:color w:val="000000"/>
              <w:sz w:val="24"/>
              <w:szCs w:val="24"/>
              <w:highlight w:val="red"/>
            </w:rPr>
          </w:rPrChange>
        </w:rPr>
      </w:pPr>
    </w:p>
    <w:p w14:paraId="7A86B258"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45" w:author="Panagiotis Karkazis" w:date="2022-03-01T20:05:00Z">
            <w:rPr>
              <w:rFonts w:ascii="Arial" w:hAnsi="Arial" w:cs="Arial"/>
              <w:color w:val="000000"/>
              <w:sz w:val="24"/>
              <w:szCs w:val="24"/>
              <w:highlight w:val="red"/>
            </w:rPr>
          </w:rPrChange>
        </w:rPr>
      </w:pPr>
    </w:p>
    <w:p w14:paraId="1C74DCCC"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46" w:author="Panagiotis Karkazis" w:date="2022-03-01T20:05:00Z">
            <w:rPr>
              <w:rFonts w:ascii="Arial" w:hAnsi="Arial" w:cs="Arial"/>
              <w:color w:val="000000"/>
              <w:sz w:val="24"/>
              <w:szCs w:val="24"/>
              <w:highlight w:val="red"/>
            </w:rPr>
          </w:rPrChange>
        </w:rPr>
      </w:pPr>
    </w:p>
    <w:p w14:paraId="4A473748"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47" w:author="Panagiotis Karkazis" w:date="2022-03-01T20:05:00Z">
            <w:rPr>
              <w:rFonts w:ascii="Arial" w:hAnsi="Arial" w:cs="Arial"/>
              <w:color w:val="000000"/>
              <w:sz w:val="24"/>
              <w:szCs w:val="24"/>
              <w:highlight w:val="red"/>
            </w:rPr>
          </w:rPrChange>
        </w:rPr>
      </w:pPr>
    </w:p>
    <w:p w14:paraId="29208F56"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48" w:author="Panagiotis Karkazis" w:date="2022-03-01T20:05:00Z">
            <w:rPr>
              <w:rFonts w:ascii="Arial" w:hAnsi="Arial" w:cs="Arial"/>
              <w:color w:val="000000"/>
              <w:sz w:val="24"/>
              <w:szCs w:val="24"/>
              <w:highlight w:val="red"/>
            </w:rPr>
          </w:rPrChange>
        </w:rPr>
      </w:pPr>
    </w:p>
    <w:p w14:paraId="6127A956"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49" w:author="Panagiotis Karkazis" w:date="2022-03-01T20:05:00Z">
            <w:rPr>
              <w:rFonts w:ascii="Arial" w:hAnsi="Arial" w:cs="Arial"/>
              <w:color w:val="000000"/>
              <w:sz w:val="24"/>
              <w:szCs w:val="24"/>
              <w:highlight w:val="red"/>
            </w:rPr>
          </w:rPrChange>
        </w:rPr>
      </w:pPr>
    </w:p>
    <w:p w14:paraId="499832F1"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50" w:author="Panagiotis Karkazis" w:date="2022-03-01T20:05:00Z">
            <w:rPr>
              <w:rFonts w:ascii="Arial" w:hAnsi="Arial" w:cs="Arial"/>
              <w:color w:val="000000"/>
              <w:sz w:val="24"/>
              <w:szCs w:val="24"/>
              <w:highlight w:val="red"/>
            </w:rPr>
          </w:rPrChange>
        </w:rPr>
      </w:pPr>
    </w:p>
    <w:p w14:paraId="6EE71433"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51" w:author="Panagiotis Karkazis" w:date="2022-03-01T20:05:00Z">
            <w:rPr>
              <w:rFonts w:ascii="Arial" w:hAnsi="Arial" w:cs="Arial"/>
              <w:color w:val="000000"/>
              <w:sz w:val="24"/>
              <w:szCs w:val="24"/>
              <w:highlight w:val="red"/>
            </w:rPr>
          </w:rPrChange>
        </w:rPr>
      </w:pPr>
    </w:p>
    <w:p w14:paraId="31FEE1C3"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52" w:author="Panagiotis Karkazis" w:date="2022-03-01T20:05:00Z">
            <w:rPr>
              <w:rFonts w:ascii="Arial" w:hAnsi="Arial" w:cs="Arial"/>
              <w:color w:val="000000"/>
              <w:sz w:val="24"/>
              <w:szCs w:val="24"/>
              <w:highlight w:val="red"/>
            </w:rPr>
          </w:rPrChange>
        </w:rPr>
      </w:pPr>
    </w:p>
    <w:p w14:paraId="1A27CBC9"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53" w:author="Panagiotis Karkazis" w:date="2022-03-01T20:05:00Z">
            <w:rPr>
              <w:rFonts w:ascii="Arial" w:hAnsi="Arial" w:cs="Arial"/>
              <w:color w:val="000000"/>
              <w:sz w:val="24"/>
              <w:szCs w:val="24"/>
              <w:highlight w:val="red"/>
            </w:rPr>
          </w:rPrChange>
        </w:rPr>
      </w:pPr>
    </w:p>
    <w:p w14:paraId="03C19E9D"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54" w:author="Panagiotis Karkazis" w:date="2022-03-01T20:05:00Z">
            <w:rPr>
              <w:rFonts w:ascii="Arial" w:hAnsi="Arial" w:cs="Arial"/>
              <w:color w:val="000000"/>
              <w:sz w:val="24"/>
              <w:szCs w:val="24"/>
              <w:highlight w:val="red"/>
            </w:rPr>
          </w:rPrChange>
        </w:rPr>
      </w:pPr>
    </w:p>
    <w:p w14:paraId="35EE902D"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55" w:author="Panagiotis Karkazis" w:date="2022-03-01T20:05:00Z">
            <w:rPr>
              <w:rFonts w:ascii="Arial" w:hAnsi="Arial" w:cs="Arial"/>
              <w:color w:val="000000"/>
              <w:sz w:val="24"/>
              <w:szCs w:val="24"/>
              <w:highlight w:val="red"/>
            </w:rPr>
          </w:rPrChange>
        </w:rPr>
      </w:pPr>
    </w:p>
    <w:p w14:paraId="1C1DEF75"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56" w:author="Panagiotis Karkazis" w:date="2022-03-01T20:05:00Z">
            <w:rPr>
              <w:rFonts w:ascii="Arial" w:hAnsi="Arial" w:cs="Arial"/>
              <w:color w:val="000000"/>
              <w:sz w:val="24"/>
              <w:szCs w:val="24"/>
              <w:highlight w:val="red"/>
            </w:rPr>
          </w:rPrChange>
        </w:rPr>
      </w:pPr>
    </w:p>
    <w:p w14:paraId="43781E91"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57" w:author="Panagiotis Karkazis" w:date="2022-03-01T20:05:00Z">
            <w:rPr>
              <w:rFonts w:ascii="Arial" w:hAnsi="Arial" w:cs="Arial"/>
              <w:color w:val="000000"/>
              <w:sz w:val="24"/>
              <w:szCs w:val="24"/>
              <w:highlight w:val="red"/>
            </w:rPr>
          </w:rPrChange>
        </w:rPr>
      </w:pPr>
    </w:p>
    <w:p w14:paraId="723969F4"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58" w:author="Panagiotis Karkazis" w:date="2022-03-01T20:05:00Z">
            <w:rPr>
              <w:rFonts w:ascii="Arial" w:hAnsi="Arial" w:cs="Arial"/>
              <w:color w:val="000000"/>
              <w:sz w:val="24"/>
              <w:szCs w:val="24"/>
              <w:highlight w:val="red"/>
            </w:rPr>
          </w:rPrChange>
        </w:rPr>
      </w:pPr>
    </w:p>
    <w:p w14:paraId="1FA2A835"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59" w:author="Panagiotis Karkazis" w:date="2022-03-01T20:05:00Z">
            <w:rPr>
              <w:rFonts w:ascii="Arial" w:hAnsi="Arial" w:cs="Arial"/>
              <w:color w:val="000000"/>
              <w:sz w:val="24"/>
              <w:szCs w:val="24"/>
              <w:highlight w:val="red"/>
            </w:rPr>
          </w:rPrChange>
        </w:rPr>
      </w:pPr>
    </w:p>
    <w:p w14:paraId="3E1BC8C1"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60" w:author="Panagiotis Karkazis" w:date="2022-03-01T20:05:00Z">
            <w:rPr>
              <w:rFonts w:ascii="Arial" w:hAnsi="Arial" w:cs="Arial"/>
              <w:color w:val="000000"/>
              <w:sz w:val="24"/>
              <w:szCs w:val="24"/>
              <w:highlight w:val="red"/>
            </w:rPr>
          </w:rPrChange>
        </w:rPr>
      </w:pPr>
    </w:p>
    <w:p w14:paraId="4AF1633D"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61" w:author="Panagiotis Karkazis" w:date="2022-03-01T20:05:00Z">
            <w:rPr>
              <w:rFonts w:ascii="Arial" w:hAnsi="Arial" w:cs="Arial"/>
              <w:color w:val="000000"/>
              <w:sz w:val="24"/>
              <w:szCs w:val="24"/>
              <w:highlight w:val="red"/>
            </w:rPr>
          </w:rPrChange>
        </w:rPr>
      </w:pPr>
    </w:p>
    <w:p w14:paraId="2978EDCF"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62" w:author="Panagiotis Karkazis" w:date="2022-03-01T20:05:00Z">
            <w:rPr>
              <w:rFonts w:ascii="Arial" w:hAnsi="Arial" w:cs="Arial"/>
              <w:color w:val="000000"/>
              <w:sz w:val="24"/>
              <w:szCs w:val="24"/>
              <w:highlight w:val="red"/>
            </w:rPr>
          </w:rPrChange>
        </w:rPr>
      </w:pPr>
    </w:p>
    <w:p w14:paraId="1F47DF17"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63" w:author="Panagiotis Karkazis" w:date="2022-03-01T20:05:00Z">
            <w:rPr>
              <w:rFonts w:ascii="Arial" w:hAnsi="Arial" w:cs="Arial"/>
              <w:color w:val="000000"/>
              <w:sz w:val="24"/>
              <w:szCs w:val="24"/>
              <w:highlight w:val="red"/>
            </w:rPr>
          </w:rPrChange>
        </w:rPr>
      </w:pPr>
    </w:p>
    <w:p w14:paraId="2346345F"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64" w:author="Panagiotis Karkazis" w:date="2022-03-01T20:05:00Z">
            <w:rPr>
              <w:rFonts w:ascii="Arial" w:hAnsi="Arial" w:cs="Arial"/>
              <w:color w:val="000000"/>
              <w:sz w:val="24"/>
              <w:szCs w:val="24"/>
              <w:highlight w:val="red"/>
            </w:rPr>
          </w:rPrChange>
        </w:rPr>
      </w:pPr>
    </w:p>
    <w:p w14:paraId="5753F122" w14:textId="77777777" w:rsidR="00F81878" w:rsidRPr="00886CD4" w:rsidRDefault="00F81878" w:rsidP="00903003">
      <w:pPr>
        <w:autoSpaceDE w:val="0"/>
        <w:autoSpaceDN w:val="0"/>
        <w:adjustRightInd w:val="0"/>
        <w:spacing w:after="0" w:line="240" w:lineRule="auto"/>
        <w:rPr>
          <w:rFonts w:ascii="Arial" w:hAnsi="Arial" w:cs="Arial"/>
          <w:color w:val="000000"/>
          <w:sz w:val="24"/>
          <w:szCs w:val="24"/>
          <w:rPrChange w:id="365" w:author="Panagiotis Karkazis" w:date="2022-03-01T20:05:00Z">
            <w:rPr>
              <w:rFonts w:ascii="Arial" w:hAnsi="Arial" w:cs="Arial"/>
              <w:color w:val="000000"/>
              <w:sz w:val="24"/>
              <w:szCs w:val="24"/>
              <w:highlight w:val="red"/>
            </w:rPr>
          </w:rPrChange>
        </w:rPr>
      </w:pPr>
    </w:p>
    <w:p w14:paraId="4A569046" w14:textId="77777777" w:rsidR="00F81878" w:rsidRPr="00886CD4" w:rsidRDefault="00F81878" w:rsidP="00262CFA">
      <w:pPr>
        <w:autoSpaceDE w:val="0"/>
        <w:autoSpaceDN w:val="0"/>
        <w:adjustRightInd w:val="0"/>
        <w:spacing w:after="0" w:line="360" w:lineRule="auto"/>
        <w:jc w:val="center"/>
        <w:rPr>
          <w:rFonts w:ascii="Arial" w:hAnsi="Arial" w:cs="Arial"/>
          <w:b/>
          <w:bCs/>
          <w:color w:val="000000"/>
          <w:sz w:val="28"/>
          <w:szCs w:val="28"/>
          <w:rPrChange w:id="366" w:author="Panagiotis Karkazis" w:date="2022-03-01T20:05:00Z">
            <w:rPr>
              <w:rFonts w:ascii="Arial" w:hAnsi="Arial" w:cs="Arial"/>
              <w:b/>
              <w:bCs/>
              <w:color w:val="000000"/>
              <w:sz w:val="28"/>
              <w:szCs w:val="28"/>
              <w:highlight w:val="red"/>
            </w:rPr>
          </w:rPrChange>
        </w:rPr>
      </w:pPr>
    </w:p>
    <w:p w14:paraId="40599D72" w14:textId="77777777" w:rsidR="000D3CAD" w:rsidRPr="00886CD4" w:rsidRDefault="000D3CAD" w:rsidP="00262CFA">
      <w:pPr>
        <w:autoSpaceDE w:val="0"/>
        <w:autoSpaceDN w:val="0"/>
        <w:adjustRightInd w:val="0"/>
        <w:spacing w:after="0" w:line="360" w:lineRule="auto"/>
        <w:jc w:val="center"/>
        <w:rPr>
          <w:rFonts w:ascii="Arial" w:hAnsi="Arial" w:cs="Arial"/>
          <w:b/>
          <w:bCs/>
          <w:color w:val="000000"/>
          <w:sz w:val="28"/>
          <w:szCs w:val="28"/>
          <w:rPrChange w:id="367" w:author="Panagiotis Karkazis" w:date="2022-03-01T20:05:00Z">
            <w:rPr>
              <w:rFonts w:ascii="Arial" w:hAnsi="Arial" w:cs="Arial"/>
              <w:b/>
              <w:bCs/>
              <w:color w:val="000000"/>
              <w:sz w:val="28"/>
              <w:szCs w:val="28"/>
              <w:highlight w:val="red"/>
            </w:rPr>
          </w:rPrChange>
        </w:rPr>
      </w:pPr>
    </w:p>
    <w:p w14:paraId="3A28769A" w14:textId="77777777" w:rsidR="000D3CAD" w:rsidRPr="00886CD4" w:rsidRDefault="000D3CAD" w:rsidP="00262CFA">
      <w:pPr>
        <w:autoSpaceDE w:val="0"/>
        <w:autoSpaceDN w:val="0"/>
        <w:adjustRightInd w:val="0"/>
        <w:spacing w:after="0" w:line="360" w:lineRule="auto"/>
        <w:jc w:val="center"/>
        <w:rPr>
          <w:rFonts w:ascii="Arial" w:hAnsi="Arial" w:cs="Arial"/>
          <w:b/>
          <w:bCs/>
          <w:color w:val="000000"/>
          <w:rPrChange w:id="368" w:author="Panagiotis Karkazis" w:date="2022-03-01T20:05:00Z">
            <w:rPr>
              <w:rFonts w:ascii="Arial" w:hAnsi="Arial" w:cs="Arial"/>
              <w:b/>
              <w:bCs/>
              <w:color w:val="000000"/>
              <w:highlight w:val="red"/>
            </w:rPr>
          </w:rPrChange>
        </w:rPr>
      </w:pPr>
    </w:p>
    <w:p w14:paraId="095D3AF1" w14:textId="1A0C9375" w:rsidR="00AD3305" w:rsidRPr="00886CD4" w:rsidRDefault="00AD3305" w:rsidP="00262CFA">
      <w:pPr>
        <w:autoSpaceDE w:val="0"/>
        <w:autoSpaceDN w:val="0"/>
        <w:adjustRightInd w:val="0"/>
        <w:spacing w:after="0" w:line="360" w:lineRule="auto"/>
        <w:jc w:val="center"/>
        <w:rPr>
          <w:rFonts w:ascii="Arial" w:hAnsi="Arial" w:cs="Arial"/>
          <w:b/>
          <w:bCs/>
          <w:color w:val="000000"/>
          <w:rPrChange w:id="369" w:author="Panagiotis Karkazis" w:date="2022-03-01T20:05:00Z">
            <w:rPr>
              <w:rFonts w:ascii="Arial" w:hAnsi="Arial" w:cs="Arial"/>
              <w:b/>
              <w:bCs/>
              <w:color w:val="000000"/>
              <w:highlight w:val="red"/>
            </w:rPr>
          </w:rPrChange>
        </w:rPr>
      </w:pPr>
    </w:p>
    <w:p w14:paraId="6F819E7B" w14:textId="575A8C15" w:rsidR="00996034" w:rsidRPr="00886CD4" w:rsidRDefault="00996034" w:rsidP="00262CFA">
      <w:pPr>
        <w:autoSpaceDE w:val="0"/>
        <w:autoSpaceDN w:val="0"/>
        <w:adjustRightInd w:val="0"/>
        <w:spacing w:after="0" w:line="360" w:lineRule="auto"/>
        <w:jc w:val="center"/>
        <w:rPr>
          <w:rFonts w:ascii="Arial" w:hAnsi="Arial" w:cs="Arial"/>
          <w:b/>
          <w:bCs/>
          <w:color w:val="000000"/>
          <w:rPrChange w:id="370" w:author="Panagiotis Karkazis" w:date="2022-03-01T20:05:00Z">
            <w:rPr>
              <w:rFonts w:ascii="Arial" w:hAnsi="Arial" w:cs="Arial"/>
              <w:b/>
              <w:bCs/>
              <w:color w:val="000000"/>
              <w:highlight w:val="red"/>
            </w:rPr>
          </w:rPrChange>
        </w:rPr>
      </w:pPr>
    </w:p>
    <w:p w14:paraId="6E1AD5E3" w14:textId="77777777" w:rsidR="005C43A3" w:rsidRPr="00886CD4" w:rsidRDefault="005C43A3" w:rsidP="0098273C">
      <w:pPr>
        <w:autoSpaceDE w:val="0"/>
        <w:autoSpaceDN w:val="0"/>
        <w:adjustRightInd w:val="0"/>
        <w:spacing w:after="0" w:line="360" w:lineRule="auto"/>
        <w:rPr>
          <w:rFonts w:ascii="Arial" w:hAnsi="Arial" w:cs="Arial"/>
          <w:b/>
          <w:bCs/>
          <w:color w:val="000000"/>
          <w:rPrChange w:id="371" w:author="Panagiotis Karkazis" w:date="2022-03-01T20:05:00Z">
            <w:rPr>
              <w:rFonts w:ascii="Arial" w:hAnsi="Arial" w:cs="Arial"/>
              <w:b/>
              <w:bCs/>
              <w:color w:val="000000"/>
              <w:highlight w:val="red"/>
            </w:rPr>
          </w:rPrChange>
        </w:rPr>
      </w:pPr>
    </w:p>
    <w:p w14:paraId="75E9AEFC" w14:textId="3047AA4A" w:rsidR="00D0260D" w:rsidRPr="00886CD4" w:rsidRDefault="00D0260D" w:rsidP="00262CFA">
      <w:pPr>
        <w:autoSpaceDE w:val="0"/>
        <w:autoSpaceDN w:val="0"/>
        <w:adjustRightInd w:val="0"/>
        <w:spacing w:after="0" w:line="360" w:lineRule="auto"/>
        <w:jc w:val="center"/>
        <w:rPr>
          <w:rFonts w:ascii="Arial" w:hAnsi="Arial" w:cs="Arial"/>
          <w:b/>
          <w:bCs/>
          <w:color w:val="000000"/>
          <w:sz w:val="24"/>
          <w:szCs w:val="24"/>
          <w:rPrChange w:id="372" w:author="Panagiotis Karkazis" w:date="2022-03-01T20:05:00Z">
            <w:rPr>
              <w:rFonts w:ascii="Arial" w:hAnsi="Arial" w:cs="Arial"/>
              <w:b/>
              <w:bCs/>
              <w:color w:val="000000"/>
              <w:sz w:val="24"/>
              <w:szCs w:val="24"/>
              <w:highlight w:val="red"/>
            </w:rPr>
          </w:rPrChange>
        </w:rPr>
      </w:pPr>
      <w:r w:rsidRPr="00886CD4">
        <w:rPr>
          <w:rFonts w:ascii="Arial" w:hAnsi="Arial" w:cs="Arial"/>
          <w:b/>
          <w:bCs/>
          <w:color w:val="000000"/>
          <w:sz w:val="28"/>
          <w:szCs w:val="28"/>
          <w:rPrChange w:id="373" w:author="Panagiotis Karkazis" w:date="2022-03-01T20:05:00Z">
            <w:rPr>
              <w:rFonts w:ascii="Arial" w:hAnsi="Arial" w:cs="Arial"/>
              <w:b/>
              <w:bCs/>
              <w:color w:val="000000"/>
              <w:sz w:val="28"/>
              <w:szCs w:val="28"/>
              <w:highlight w:val="red"/>
            </w:rPr>
          </w:rPrChange>
        </w:rPr>
        <w:lastRenderedPageBreak/>
        <w:t>ΕΥΧΑΡΙΣΤΙΕΣ</w:t>
      </w:r>
    </w:p>
    <w:p w14:paraId="20EAE66B" w14:textId="77777777" w:rsidR="00D0260D" w:rsidRPr="00886CD4" w:rsidRDefault="00D0260D" w:rsidP="00262CFA">
      <w:pPr>
        <w:autoSpaceDE w:val="0"/>
        <w:autoSpaceDN w:val="0"/>
        <w:adjustRightInd w:val="0"/>
        <w:spacing w:after="0" w:line="360" w:lineRule="auto"/>
        <w:jc w:val="center"/>
        <w:rPr>
          <w:rFonts w:ascii="Arial" w:hAnsi="Arial" w:cs="Arial"/>
          <w:color w:val="000000"/>
          <w:sz w:val="24"/>
          <w:szCs w:val="24"/>
          <w:rPrChange w:id="374" w:author="Panagiotis Karkazis" w:date="2022-03-01T20:05:00Z">
            <w:rPr>
              <w:rFonts w:ascii="Arial" w:hAnsi="Arial" w:cs="Arial"/>
              <w:color w:val="000000"/>
              <w:sz w:val="24"/>
              <w:szCs w:val="24"/>
              <w:highlight w:val="red"/>
            </w:rPr>
          </w:rPrChange>
        </w:rPr>
      </w:pPr>
      <w:r w:rsidRPr="00886CD4">
        <w:rPr>
          <w:rFonts w:ascii="Arial" w:hAnsi="Arial" w:cs="Arial"/>
          <w:b/>
          <w:bCs/>
          <w:color w:val="000000"/>
          <w:sz w:val="28"/>
          <w:szCs w:val="28"/>
          <w:rPrChange w:id="375" w:author="Panagiotis Karkazis" w:date="2022-03-01T20:05:00Z">
            <w:rPr>
              <w:rFonts w:ascii="Arial" w:hAnsi="Arial" w:cs="Arial"/>
              <w:b/>
              <w:bCs/>
              <w:color w:val="000000"/>
              <w:sz w:val="28"/>
              <w:szCs w:val="28"/>
              <w:highlight w:val="red"/>
            </w:rPr>
          </w:rPrChange>
        </w:rPr>
        <w:t xml:space="preserve"> </w:t>
      </w:r>
    </w:p>
    <w:p w14:paraId="2C7355E1" w14:textId="652B288C" w:rsidR="004C652C" w:rsidRPr="00886CD4" w:rsidRDefault="00975B59" w:rsidP="00262CFA">
      <w:pPr>
        <w:autoSpaceDE w:val="0"/>
        <w:autoSpaceDN w:val="0"/>
        <w:adjustRightInd w:val="0"/>
        <w:spacing w:after="0" w:line="360" w:lineRule="auto"/>
        <w:ind w:firstLine="227"/>
        <w:jc w:val="both"/>
        <w:rPr>
          <w:rFonts w:ascii="Arial" w:hAnsi="Arial" w:cs="Arial"/>
          <w:color w:val="000000"/>
          <w:sz w:val="24"/>
          <w:szCs w:val="24"/>
          <w:rPrChange w:id="376" w:author="Panagiotis Karkazis" w:date="2022-03-01T20:05:00Z">
            <w:rPr>
              <w:rFonts w:ascii="Arial" w:hAnsi="Arial" w:cs="Arial"/>
              <w:color w:val="000000"/>
              <w:sz w:val="24"/>
              <w:szCs w:val="24"/>
              <w:highlight w:val="red"/>
            </w:rPr>
          </w:rPrChange>
        </w:rPr>
      </w:pPr>
      <w:r w:rsidRPr="00886CD4">
        <w:rPr>
          <w:rFonts w:ascii="Arial" w:hAnsi="Arial" w:cs="Arial"/>
          <w:color w:val="000000"/>
          <w:sz w:val="24"/>
          <w:szCs w:val="24"/>
          <w:rPrChange w:id="377" w:author="Panagiotis Karkazis" w:date="2022-03-01T20:05:00Z">
            <w:rPr>
              <w:rFonts w:ascii="Arial" w:hAnsi="Arial" w:cs="Arial"/>
              <w:color w:val="000000"/>
              <w:sz w:val="24"/>
              <w:szCs w:val="24"/>
              <w:highlight w:val="red"/>
            </w:rPr>
          </w:rPrChange>
        </w:rPr>
        <w:t xml:space="preserve">Με την ολοκλήρωση της διπλωματικής μου εργασίας, </w:t>
      </w:r>
      <w:r w:rsidR="00015387" w:rsidRPr="00886CD4">
        <w:rPr>
          <w:rFonts w:ascii="Arial" w:hAnsi="Arial" w:cs="Arial"/>
          <w:color w:val="000000"/>
          <w:sz w:val="24"/>
          <w:szCs w:val="24"/>
          <w:rPrChange w:id="378" w:author="Panagiotis Karkazis" w:date="2022-03-01T20:05:00Z">
            <w:rPr>
              <w:rFonts w:ascii="Arial" w:hAnsi="Arial" w:cs="Arial"/>
              <w:color w:val="000000"/>
              <w:sz w:val="24"/>
              <w:szCs w:val="24"/>
              <w:highlight w:val="red"/>
            </w:rPr>
          </w:rPrChange>
        </w:rPr>
        <w:t>θα ήθελα να ευχαριστήσω όλους τους καθηγητές τους οποίους συνάντησα κατά την διάρκεια των σπουδών</w:t>
      </w:r>
      <w:r w:rsidR="00160385" w:rsidRPr="00886CD4">
        <w:rPr>
          <w:rFonts w:ascii="Arial" w:hAnsi="Arial" w:cs="Arial"/>
          <w:color w:val="000000"/>
          <w:sz w:val="24"/>
          <w:szCs w:val="24"/>
          <w:rPrChange w:id="379" w:author="Panagiotis Karkazis" w:date="2022-03-01T20:05:00Z">
            <w:rPr>
              <w:rFonts w:ascii="Arial" w:hAnsi="Arial" w:cs="Arial"/>
              <w:color w:val="000000"/>
              <w:sz w:val="24"/>
              <w:szCs w:val="24"/>
              <w:highlight w:val="red"/>
            </w:rPr>
          </w:rPrChange>
        </w:rPr>
        <w:t xml:space="preserve"> μου</w:t>
      </w:r>
      <w:r w:rsidR="00015387" w:rsidRPr="00886CD4">
        <w:rPr>
          <w:rFonts w:ascii="Arial" w:hAnsi="Arial" w:cs="Arial"/>
          <w:color w:val="000000"/>
          <w:sz w:val="24"/>
          <w:szCs w:val="24"/>
          <w:rPrChange w:id="380" w:author="Panagiotis Karkazis" w:date="2022-03-01T20:05:00Z">
            <w:rPr>
              <w:rFonts w:ascii="Arial" w:hAnsi="Arial" w:cs="Arial"/>
              <w:color w:val="000000"/>
              <w:sz w:val="24"/>
              <w:szCs w:val="24"/>
              <w:highlight w:val="red"/>
            </w:rPr>
          </w:rPrChange>
        </w:rPr>
        <w:t xml:space="preserve">. Με βοήθησαν να γίνω αυτό που είμαι σήμερα δίνοντας μου </w:t>
      </w:r>
      <w:r w:rsidR="00C329EC" w:rsidRPr="00886CD4">
        <w:rPr>
          <w:rFonts w:ascii="Arial" w:hAnsi="Arial" w:cs="Arial"/>
          <w:color w:val="000000"/>
          <w:sz w:val="24"/>
          <w:szCs w:val="24"/>
          <w:rPrChange w:id="381" w:author="Panagiotis Karkazis" w:date="2022-03-01T20:05:00Z">
            <w:rPr>
              <w:rFonts w:ascii="Arial" w:hAnsi="Arial" w:cs="Arial"/>
              <w:color w:val="000000"/>
              <w:sz w:val="24"/>
              <w:szCs w:val="24"/>
              <w:highlight w:val="red"/>
            </w:rPr>
          </w:rPrChange>
        </w:rPr>
        <w:t xml:space="preserve">τις κατάλληλες ωθήσεις ώστε να εντοπίσω τα λάθη μου και </w:t>
      </w:r>
      <w:r w:rsidR="00015387" w:rsidRPr="00886CD4">
        <w:rPr>
          <w:rFonts w:ascii="Arial" w:hAnsi="Arial" w:cs="Arial"/>
          <w:color w:val="000000"/>
          <w:sz w:val="24"/>
          <w:szCs w:val="24"/>
          <w:rPrChange w:id="382" w:author="Panagiotis Karkazis" w:date="2022-03-01T20:05:00Z">
            <w:rPr>
              <w:rFonts w:ascii="Arial" w:hAnsi="Arial" w:cs="Arial"/>
              <w:color w:val="000000"/>
              <w:sz w:val="24"/>
              <w:szCs w:val="24"/>
              <w:highlight w:val="red"/>
            </w:rPr>
          </w:rPrChange>
        </w:rPr>
        <w:t>να εξελιχθώ</w:t>
      </w:r>
      <w:r w:rsidR="00C329EC" w:rsidRPr="00886CD4">
        <w:rPr>
          <w:rFonts w:ascii="Arial" w:hAnsi="Arial" w:cs="Arial"/>
          <w:color w:val="000000"/>
          <w:sz w:val="24"/>
          <w:szCs w:val="24"/>
          <w:rPrChange w:id="383" w:author="Panagiotis Karkazis" w:date="2022-03-01T20:05:00Z">
            <w:rPr>
              <w:rFonts w:ascii="Arial" w:hAnsi="Arial" w:cs="Arial"/>
              <w:color w:val="000000"/>
              <w:sz w:val="24"/>
              <w:szCs w:val="24"/>
              <w:highlight w:val="red"/>
            </w:rPr>
          </w:rPrChange>
        </w:rPr>
        <w:t xml:space="preserve"> από αυτά</w:t>
      </w:r>
      <w:r w:rsidR="00015387" w:rsidRPr="00886CD4">
        <w:rPr>
          <w:rFonts w:ascii="Arial" w:hAnsi="Arial" w:cs="Arial"/>
          <w:color w:val="000000"/>
          <w:sz w:val="24"/>
          <w:szCs w:val="24"/>
          <w:rPrChange w:id="384" w:author="Panagiotis Karkazis" w:date="2022-03-01T20:05:00Z">
            <w:rPr>
              <w:rFonts w:ascii="Arial" w:hAnsi="Arial" w:cs="Arial"/>
              <w:color w:val="000000"/>
              <w:sz w:val="24"/>
              <w:szCs w:val="24"/>
              <w:highlight w:val="red"/>
            </w:rPr>
          </w:rPrChange>
        </w:rPr>
        <w:t>.</w:t>
      </w:r>
    </w:p>
    <w:p w14:paraId="569F4EF5" w14:textId="525C249D" w:rsidR="007F7FA9" w:rsidRPr="00886CD4" w:rsidRDefault="004C652C" w:rsidP="00262CFA">
      <w:pPr>
        <w:autoSpaceDE w:val="0"/>
        <w:autoSpaceDN w:val="0"/>
        <w:adjustRightInd w:val="0"/>
        <w:spacing w:after="0" w:line="360" w:lineRule="auto"/>
        <w:ind w:firstLine="227"/>
        <w:jc w:val="both"/>
        <w:rPr>
          <w:rFonts w:ascii="Arial" w:hAnsi="Arial" w:cs="Arial"/>
          <w:color w:val="000000"/>
          <w:sz w:val="24"/>
          <w:szCs w:val="24"/>
          <w:rPrChange w:id="385" w:author="Panagiotis Karkazis" w:date="2022-03-01T20:05:00Z">
            <w:rPr>
              <w:rFonts w:ascii="Arial" w:hAnsi="Arial" w:cs="Arial"/>
              <w:color w:val="000000"/>
              <w:sz w:val="24"/>
              <w:szCs w:val="24"/>
              <w:highlight w:val="red"/>
            </w:rPr>
          </w:rPrChange>
        </w:rPr>
      </w:pPr>
      <w:r w:rsidRPr="00886CD4">
        <w:rPr>
          <w:rFonts w:ascii="Arial" w:hAnsi="Arial" w:cs="Arial"/>
          <w:color w:val="000000"/>
          <w:sz w:val="24"/>
          <w:szCs w:val="24"/>
          <w:rPrChange w:id="386" w:author="Panagiotis Karkazis" w:date="2022-03-01T20:05:00Z">
            <w:rPr>
              <w:rFonts w:ascii="Arial" w:hAnsi="Arial" w:cs="Arial"/>
              <w:color w:val="000000"/>
              <w:sz w:val="24"/>
              <w:szCs w:val="24"/>
              <w:highlight w:val="red"/>
            </w:rPr>
          </w:rPrChange>
        </w:rPr>
        <w:t>Θέλω να ευχαριστήσω θερμά τον επιβλέποντα καθηγητή μου κ. Παναγιώτη Καρκαζή</w:t>
      </w:r>
      <w:r w:rsidR="00160385" w:rsidRPr="00886CD4">
        <w:rPr>
          <w:rFonts w:ascii="Arial" w:hAnsi="Arial" w:cs="Arial"/>
          <w:color w:val="000000"/>
          <w:sz w:val="24"/>
          <w:szCs w:val="24"/>
          <w:rPrChange w:id="387" w:author="Panagiotis Karkazis" w:date="2022-03-01T20:05:00Z">
            <w:rPr>
              <w:rFonts w:ascii="Arial" w:hAnsi="Arial" w:cs="Arial"/>
              <w:color w:val="000000"/>
              <w:sz w:val="24"/>
              <w:szCs w:val="24"/>
              <w:highlight w:val="red"/>
            </w:rPr>
          </w:rPrChange>
        </w:rPr>
        <w:t>,</w:t>
      </w:r>
      <w:r w:rsidRPr="00886CD4">
        <w:rPr>
          <w:rFonts w:ascii="Arial" w:hAnsi="Arial" w:cs="Arial"/>
          <w:color w:val="000000"/>
          <w:sz w:val="24"/>
          <w:szCs w:val="24"/>
          <w:rPrChange w:id="388" w:author="Panagiotis Karkazis" w:date="2022-03-01T20:05:00Z">
            <w:rPr>
              <w:rFonts w:ascii="Arial" w:hAnsi="Arial" w:cs="Arial"/>
              <w:color w:val="000000"/>
              <w:sz w:val="24"/>
              <w:szCs w:val="24"/>
              <w:highlight w:val="red"/>
            </w:rPr>
          </w:rPrChange>
        </w:rPr>
        <w:t xml:space="preserve"> για τις γνώσεις που μου παρείχε τόσα χρόνια κατά την διάρκεια των διαλέξεων του</w:t>
      </w:r>
      <w:r w:rsidR="007F7FA9" w:rsidRPr="00886CD4">
        <w:rPr>
          <w:rFonts w:ascii="Arial" w:hAnsi="Arial" w:cs="Arial"/>
          <w:color w:val="000000"/>
          <w:sz w:val="24"/>
          <w:szCs w:val="24"/>
          <w:rPrChange w:id="389" w:author="Panagiotis Karkazis" w:date="2022-03-01T20:05:00Z">
            <w:rPr>
              <w:rFonts w:ascii="Arial" w:hAnsi="Arial" w:cs="Arial"/>
              <w:color w:val="000000"/>
              <w:sz w:val="24"/>
              <w:szCs w:val="24"/>
              <w:highlight w:val="red"/>
            </w:rPr>
          </w:rPrChange>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886CD4">
        <w:rPr>
          <w:rFonts w:ascii="Arial" w:hAnsi="Arial" w:cs="Arial"/>
          <w:color w:val="000000"/>
          <w:sz w:val="24"/>
          <w:szCs w:val="24"/>
          <w:rPrChange w:id="390" w:author="Panagiotis Karkazis" w:date="2022-03-01T20:05:00Z">
            <w:rPr>
              <w:rFonts w:ascii="Arial" w:hAnsi="Arial" w:cs="Arial"/>
              <w:color w:val="000000"/>
              <w:sz w:val="24"/>
              <w:szCs w:val="24"/>
              <w:highlight w:val="red"/>
            </w:rPr>
          </w:rPrChange>
        </w:rPr>
        <w:t>.</w:t>
      </w:r>
    </w:p>
    <w:p w14:paraId="39227DC1" w14:textId="562436CA" w:rsidR="00015387" w:rsidRPr="00886CD4" w:rsidRDefault="004A7E55" w:rsidP="00015387">
      <w:pPr>
        <w:autoSpaceDE w:val="0"/>
        <w:autoSpaceDN w:val="0"/>
        <w:adjustRightInd w:val="0"/>
        <w:spacing w:after="0" w:line="360" w:lineRule="auto"/>
        <w:ind w:firstLine="227"/>
        <w:jc w:val="both"/>
        <w:rPr>
          <w:rFonts w:ascii="Arial" w:hAnsi="Arial" w:cs="Arial"/>
          <w:color w:val="000000"/>
          <w:sz w:val="24"/>
          <w:szCs w:val="24"/>
          <w:rPrChange w:id="391" w:author="Panagiotis Karkazis" w:date="2022-03-01T20:05:00Z">
            <w:rPr>
              <w:rFonts w:ascii="Arial" w:hAnsi="Arial" w:cs="Arial"/>
              <w:color w:val="000000"/>
              <w:sz w:val="24"/>
              <w:szCs w:val="24"/>
              <w:highlight w:val="red"/>
            </w:rPr>
          </w:rPrChange>
        </w:rPr>
      </w:pPr>
      <w:r w:rsidRPr="00886CD4">
        <w:rPr>
          <w:rFonts w:ascii="Arial" w:hAnsi="Arial" w:cs="Arial"/>
          <w:color w:val="000000"/>
          <w:sz w:val="24"/>
          <w:szCs w:val="24"/>
          <w:rPrChange w:id="392" w:author="Panagiotis Karkazis" w:date="2022-03-01T20:05:00Z">
            <w:rPr>
              <w:rFonts w:ascii="Arial" w:hAnsi="Arial" w:cs="Arial"/>
              <w:color w:val="000000"/>
              <w:sz w:val="24"/>
              <w:szCs w:val="24"/>
              <w:highlight w:val="red"/>
            </w:rPr>
          </w:rPrChange>
        </w:rPr>
        <w:t>Τέλος θέλω να ευχαριστήσω την οικογένεια μου, η οποία μου παρείχε τα πάντα ώστε να βγάλω εις πέρας τις σπουδές μου. Με στήρι</w:t>
      </w:r>
      <w:r w:rsidR="00CA07BF" w:rsidRPr="00886CD4">
        <w:rPr>
          <w:rFonts w:ascii="Arial" w:hAnsi="Arial" w:cs="Arial"/>
          <w:color w:val="000000"/>
          <w:sz w:val="24"/>
          <w:szCs w:val="24"/>
          <w:rPrChange w:id="393" w:author="Panagiotis Karkazis" w:date="2022-03-01T20:05:00Z">
            <w:rPr>
              <w:rFonts w:ascii="Arial" w:hAnsi="Arial" w:cs="Arial"/>
              <w:color w:val="000000"/>
              <w:sz w:val="24"/>
              <w:szCs w:val="24"/>
              <w:highlight w:val="red"/>
            </w:rPr>
          </w:rPrChange>
        </w:rPr>
        <w:t>ζ</w:t>
      </w:r>
      <w:r w:rsidRPr="00886CD4">
        <w:rPr>
          <w:rFonts w:ascii="Arial" w:hAnsi="Arial" w:cs="Arial"/>
          <w:color w:val="000000"/>
          <w:sz w:val="24"/>
          <w:szCs w:val="24"/>
          <w:rPrChange w:id="394" w:author="Panagiotis Karkazis" w:date="2022-03-01T20:05:00Z">
            <w:rPr>
              <w:rFonts w:ascii="Arial" w:hAnsi="Arial" w:cs="Arial"/>
              <w:color w:val="000000"/>
              <w:sz w:val="24"/>
              <w:szCs w:val="24"/>
              <w:highlight w:val="red"/>
            </w:rPr>
          </w:rPrChange>
        </w:rPr>
        <w:t>ε και μου έδινε δύναμη στις δύσκολες στιγμές των σπουδών μου.</w:t>
      </w:r>
      <w:r w:rsidR="001B50B4" w:rsidRPr="00886CD4">
        <w:rPr>
          <w:rFonts w:ascii="Arial" w:hAnsi="Arial" w:cs="Arial"/>
          <w:color w:val="000000"/>
          <w:sz w:val="24"/>
          <w:szCs w:val="24"/>
          <w:rPrChange w:id="395" w:author="Panagiotis Karkazis" w:date="2022-03-01T20:05:00Z">
            <w:rPr>
              <w:rFonts w:ascii="Arial" w:hAnsi="Arial" w:cs="Arial"/>
              <w:color w:val="000000"/>
              <w:sz w:val="24"/>
              <w:szCs w:val="24"/>
              <w:highlight w:val="red"/>
            </w:rPr>
          </w:rPrChange>
        </w:rPr>
        <w:t xml:space="preserve"> Με </w:t>
      </w:r>
      <w:r w:rsidR="000767FA" w:rsidRPr="00886CD4">
        <w:rPr>
          <w:rFonts w:ascii="Arial" w:hAnsi="Arial" w:cs="Arial"/>
          <w:color w:val="000000"/>
          <w:sz w:val="24"/>
          <w:szCs w:val="24"/>
          <w:rPrChange w:id="396" w:author="Panagiotis Karkazis" w:date="2022-03-01T20:05:00Z">
            <w:rPr>
              <w:rFonts w:ascii="Arial" w:hAnsi="Arial" w:cs="Arial"/>
              <w:color w:val="000000"/>
              <w:sz w:val="24"/>
              <w:szCs w:val="24"/>
              <w:highlight w:val="red"/>
            </w:rPr>
          </w:rPrChange>
        </w:rPr>
        <w:t>βοηθούσε</w:t>
      </w:r>
      <w:r w:rsidR="001B50B4" w:rsidRPr="00886CD4">
        <w:rPr>
          <w:rFonts w:ascii="Arial" w:hAnsi="Arial" w:cs="Arial"/>
          <w:color w:val="000000"/>
          <w:sz w:val="24"/>
          <w:szCs w:val="24"/>
          <w:rPrChange w:id="397" w:author="Panagiotis Karkazis" w:date="2022-03-01T20:05:00Z">
            <w:rPr>
              <w:rFonts w:ascii="Arial" w:hAnsi="Arial" w:cs="Arial"/>
              <w:color w:val="000000"/>
              <w:sz w:val="24"/>
              <w:szCs w:val="24"/>
              <w:highlight w:val="red"/>
            </w:rPr>
          </w:rPrChange>
        </w:rPr>
        <w:t xml:space="preserve"> και με ενθάρρυνε κάθε στι</w:t>
      </w:r>
      <w:r w:rsidR="00D117F9" w:rsidRPr="00886CD4">
        <w:rPr>
          <w:rFonts w:ascii="Arial" w:hAnsi="Arial" w:cs="Arial"/>
          <w:color w:val="000000"/>
          <w:sz w:val="24"/>
          <w:szCs w:val="24"/>
          <w:rPrChange w:id="398" w:author="Panagiotis Karkazis" w:date="2022-03-01T20:05:00Z">
            <w:rPr>
              <w:rFonts w:ascii="Arial" w:hAnsi="Arial" w:cs="Arial"/>
              <w:color w:val="000000"/>
              <w:sz w:val="24"/>
              <w:szCs w:val="24"/>
              <w:highlight w:val="red"/>
            </w:rPr>
          </w:rPrChange>
        </w:rPr>
        <w:t>γ</w:t>
      </w:r>
      <w:r w:rsidR="001B50B4" w:rsidRPr="00886CD4">
        <w:rPr>
          <w:rFonts w:ascii="Arial" w:hAnsi="Arial" w:cs="Arial"/>
          <w:color w:val="000000"/>
          <w:sz w:val="24"/>
          <w:szCs w:val="24"/>
          <w:rPrChange w:id="399" w:author="Panagiotis Karkazis" w:date="2022-03-01T20:05:00Z">
            <w:rPr>
              <w:rFonts w:ascii="Arial" w:hAnsi="Arial" w:cs="Arial"/>
              <w:color w:val="000000"/>
              <w:sz w:val="24"/>
              <w:szCs w:val="24"/>
              <w:highlight w:val="red"/>
            </w:rPr>
          </w:rPrChange>
        </w:rPr>
        <w:t>μή</w:t>
      </w:r>
      <w:r w:rsidR="004A15E0" w:rsidRPr="00886CD4">
        <w:rPr>
          <w:rFonts w:ascii="Arial" w:hAnsi="Arial" w:cs="Arial"/>
          <w:color w:val="000000"/>
          <w:sz w:val="24"/>
          <w:szCs w:val="24"/>
          <w:rPrChange w:id="400" w:author="Panagiotis Karkazis" w:date="2022-03-01T20:05:00Z">
            <w:rPr>
              <w:rFonts w:ascii="Arial" w:hAnsi="Arial" w:cs="Arial"/>
              <w:color w:val="000000"/>
              <w:sz w:val="24"/>
              <w:szCs w:val="24"/>
              <w:highlight w:val="red"/>
            </w:rPr>
          </w:rPrChange>
        </w:rPr>
        <w:t xml:space="preserve"> </w:t>
      </w:r>
      <w:r w:rsidR="00CA07BF" w:rsidRPr="00886CD4">
        <w:rPr>
          <w:rFonts w:ascii="Arial" w:hAnsi="Arial" w:cs="Arial"/>
          <w:color w:val="000000"/>
          <w:sz w:val="24"/>
          <w:szCs w:val="24"/>
          <w:rPrChange w:id="401" w:author="Panagiotis Karkazis" w:date="2022-03-01T20:05:00Z">
            <w:rPr>
              <w:rFonts w:ascii="Arial" w:hAnsi="Arial" w:cs="Arial"/>
              <w:color w:val="000000"/>
              <w:sz w:val="24"/>
              <w:szCs w:val="24"/>
              <w:highlight w:val="red"/>
            </w:rPr>
          </w:rPrChange>
        </w:rPr>
        <w:t>ώστε να τα βγάλω πέρα και με την βοήθεια τους τα κατάφερα</w:t>
      </w:r>
      <w:r w:rsidR="001B50B4" w:rsidRPr="00886CD4">
        <w:rPr>
          <w:rFonts w:ascii="Arial" w:hAnsi="Arial" w:cs="Arial"/>
          <w:color w:val="000000"/>
          <w:sz w:val="24"/>
          <w:szCs w:val="24"/>
          <w:rPrChange w:id="402" w:author="Panagiotis Karkazis" w:date="2022-03-01T20:05:00Z">
            <w:rPr>
              <w:rFonts w:ascii="Arial" w:hAnsi="Arial" w:cs="Arial"/>
              <w:color w:val="000000"/>
              <w:sz w:val="24"/>
              <w:szCs w:val="24"/>
              <w:highlight w:val="red"/>
            </w:rPr>
          </w:rPrChange>
        </w:rPr>
        <w:t>.</w:t>
      </w:r>
      <w:r w:rsidRPr="00886CD4">
        <w:rPr>
          <w:rFonts w:ascii="Arial" w:hAnsi="Arial" w:cs="Arial"/>
          <w:color w:val="000000"/>
          <w:sz w:val="24"/>
          <w:szCs w:val="24"/>
          <w:rPrChange w:id="403" w:author="Panagiotis Karkazis" w:date="2022-03-01T20:05:00Z">
            <w:rPr>
              <w:rFonts w:ascii="Arial" w:hAnsi="Arial" w:cs="Arial"/>
              <w:color w:val="000000"/>
              <w:sz w:val="24"/>
              <w:szCs w:val="24"/>
              <w:highlight w:val="red"/>
            </w:rPr>
          </w:rPrChange>
        </w:rPr>
        <w:t xml:space="preserve"> Χωρίς αυτούς δεν θα έφτανα έως </w:t>
      </w:r>
      <w:r w:rsidR="004A15E0" w:rsidRPr="00886CD4">
        <w:rPr>
          <w:rFonts w:ascii="Arial" w:hAnsi="Arial" w:cs="Arial"/>
          <w:color w:val="000000"/>
          <w:sz w:val="24"/>
          <w:szCs w:val="24"/>
          <w:rPrChange w:id="404" w:author="Panagiotis Karkazis" w:date="2022-03-01T20:05:00Z">
            <w:rPr>
              <w:rFonts w:ascii="Arial" w:hAnsi="Arial" w:cs="Arial"/>
              <w:color w:val="000000"/>
              <w:sz w:val="24"/>
              <w:szCs w:val="24"/>
              <w:highlight w:val="red"/>
            </w:rPr>
          </w:rPrChange>
        </w:rPr>
        <w:t>εδώ.</w:t>
      </w:r>
    </w:p>
    <w:p w14:paraId="091954AE" w14:textId="77777777" w:rsidR="004B10D3" w:rsidRPr="00886CD4" w:rsidRDefault="004B10D3" w:rsidP="00015387">
      <w:pPr>
        <w:autoSpaceDE w:val="0"/>
        <w:autoSpaceDN w:val="0"/>
        <w:adjustRightInd w:val="0"/>
        <w:spacing w:after="0" w:line="360" w:lineRule="auto"/>
        <w:jc w:val="both"/>
        <w:rPr>
          <w:rFonts w:ascii="Arial" w:hAnsi="Arial" w:cs="Arial"/>
          <w:b/>
          <w:bCs/>
          <w:color w:val="000000"/>
          <w:sz w:val="23"/>
          <w:szCs w:val="23"/>
          <w:rPrChange w:id="405" w:author="Panagiotis Karkazis" w:date="2022-03-01T20:05:00Z">
            <w:rPr>
              <w:rFonts w:ascii="Arial" w:hAnsi="Arial" w:cs="Arial"/>
              <w:b/>
              <w:bCs/>
              <w:color w:val="000000"/>
              <w:sz w:val="23"/>
              <w:szCs w:val="23"/>
              <w:highlight w:val="red"/>
            </w:rPr>
          </w:rPrChange>
        </w:rPr>
      </w:pPr>
    </w:p>
    <w:p w14:paraId="027FB1EE" w14:textId="77777777" w:rsidR="00D0260D" w:rsidRPr="00886CD4" w:rsidRDefault="00D0260D" w:rsidP="00903003">
      <w:pPr>
        <w:autoSpaceDE w:val="0"/>
        <w:autoSpaceDN w:val="0"/>
        <w:adjustRightInd w:val="0"/>
        <w:spacing w:after="0" w:line="240" w:lineRule="auto"/>
        <w:jc w:val="both"/>
        <w:rPr>
          <w:rFonts w:ascii="Arial" w:hAnsi="Arial" w:cs="Arial"/>
          <w:b/>
          <w:bCs/>
          <w:color w:val="000000"/>
          <w:sz w:val="23"/>
          <w:szCs w:val="23"/>
          <w:rPrChange w:id="406" w:author="Panagiotis Karkazis" w:date="2022-03-01T20:05:00Z">
            <w:rPr>
              <w:rFonts w:ascii="Arial" w:hAnsi="Arial" w:cs="Arial"/>
              <w:b/>
              <w:bCs/>
              <w:color w:val="000000"/>
              <w:sz w:val="23"/>
              <w:szCs w:val="23"/>
              <w:highlight w:val="red"/>
            </w:rPr>
          </w:rPrChange>
        </w:rPr>
      </w:pPr>
    </w:p>
    <w:p w14:paraId="77D9B772"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407" w:author="Panagiotis Karkazis" w:date="2022-03-01T20:05:00Z">
            <w:rPr>
              <w:rFonts w:ascii="Arial" w:hAnsi="Arial" w:cs="Arial"/>
              <w:b/>
              <w:bCs/>
              <w:color w:val="000000"/>
              <w:sz w:val="23"/>
              <w:szCs w:val="23"/>
              <w:highlight w:val="red"/>
            </w:rPr>
          </w:rPrChange>
        </w:rPr>
      </w:pPr>
    </w:p>
    <w:p w14:paraId="765F9543"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408" w:author="Panagiotis Karkazis" w:date="2022-03-01T20:05:00Z">
            <w:rPr>
              <w:rFonts w:ascii="Arial" w:hAnsi="Arial" w:cs="Arial"/>
              <w:b/>
              <w:bCs/>
              <w:color w:val="000000"/>
              <w:sz w:val="23"/>
              <w:szCs w:val="23"/>
              <w:highlight w:val="red"/>
            </w:rPr>
          </w:rPrChange>
        </w:rPr>
      </w:pPr>
    </w:p>
    <w:p w14:paraId="4BEE1E0E"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409" w:author="Panagiotis Karkazis" w:date="2022-03-01T20:05:00Z">
            <w:rPr>
              <w:rFonts w:ascii="Arial" w:hAnsi="Arial" w:cs="Arial"/>
              <w:b/>
              <w:bCs/>
              <w:color w:val="000000"/>
              <w:sz w:val="23"/>
              <w:szCs w:val="23"/>
              <w:highlight w:val="red"/>
            </w:rPr>
          </w:rPrChange>
        </w:rPr>
      </w:pPr>
    </w:p>
    <w:p w14:paraId="0903DC86" w14:textId="77777777" w:rsidR="00D0260D" w:rsidRPr="00886CD4" w:rsidRDefault="00D0260D" w:rsidP="00903003">
      <w:pPr>
        <w:autoSpaceDE w:val="0"/>
        <w:autoSpaceDN w:val="0"/>
        <w:adjustRightInd w:val="0"/>
        <w:spacing w:after="0" w:line="240" w:lineRule="auto"/>
        <w:jc w:val="center"/>
        <w:rPr>
          <w:rFonts w:ascii="Arial" w:hAnsi="Arial" w:cs="Arial"/>
          <w:b/>
          <w:bCs/>
          <w:color w:val="000000"/>
          <w:sz w:val="23"/>
          <w:szCs w:val="23"/>
          <w:rPrChange w:id="410" w:author="Panagiotis Karkazis" w:date="2022-03-01T20:05:00Z">
            <w:rPr>
              <w:rFonts w:ascii="Arial" w:hAnsi="Arial" w:cs="Arial"/>
              <w:b/>
              <w:bCs/>
              <w:color w:val="000000"/>
              <w:sz w:val="23"/>
              <w:szCs w:val="23"/>
              <w:highlight w:val="red"/>
            </w:rPr>
          </w:rPrChange>
        </w:rPr>
      </w:pPr>
    </w:p>
    <w:p w14:paraId="742FC78F" w14:textId="77777777" w:rsidR="00D0260D" w:rsidRPr="00886CD4" w:rsidRDefault="00D0260D" w:rsidP="00903003">
      <w:pPr>
        <w:autoSpaceDE w:val="0"/>
        <w:autoSpaceDN w:val="0"/>
        <w:adjustRightInd w:val="0"/>
        <w:spacing w:after="0" w:line="240" w:lineRule="auto"/>
        <w:jc w:val="center"/>
        <w:rPr>
          <w:rFonts w:ascii="Arial" w:hAnsi="Arial" w:cs="Arial"/>
          <w:color w:val="000000"/>
          <w:sz w:val="23"/>
          <w:szCs w:val="23"/>
          <w:rPrChange w:id="411" w:author="Panagiotis Karkazis" w:date="2022-03-01T20:05:00Z">
            <w:rPr>
              <w:rFonts w:ascii="Arial" w:hAnsi="Arial" w:cs="Arial"/>
              <w:color w:val="000000"/>
              <w:sz w:val="23"/>
              <w:szCs w:val="23"/>
              <w:highlight w:val="red"/>
            </w:rPr>
          </w:rPrChange>
        </w:rPr>
      </w:pPr>
    </w:p>
    <w:p w14:paraId="6807B2B5" w14:textId="77777777" w:rsidR="00D0260D" w:rsidRPr="00886CD4" w:rsidRDefault="00D0260D" w:rsidP="00903003">
      <w:pPr>
        <w:spacing w:after="0" w:line="240" w:lineRule="auto"/>
        <w:jc w:val="center"/>
        <w:rPr>
          <w:rFonts w:ascii="Arial" w:hAnsi="Arial" w:cs="Arial"/>
          <w:b/>
          <w:bCs/>
          <w:color w:val="000000"/>
          <w:sz w:val="23"/>
          <w:szCs w:val="23"/>
          <w:rPrChange w:id="412" w:author="Panagiotis Karkazis" w:date="2022-03-01T20:05:00Z">
            <w:rPr>
              <w:rFonts w:ascii="Arial" w:hAnsi="Arial" w:cs="Arial"/>
              <w:b/>
              <w:bCs/>
              <w:color w:val="000000"/>
              <w:sz w:val="23"/>
              <w:szCs w:val="23"/>
              <w:highlight w:val="red"/>
            </w:rPr>
          </w:rPrChange>
        </w:rPr>
      </w:pPr>
    </w:p>
    <w:p w14:paraId="0A5FAA0A" w14:textId="77777777" w:rsidR="00D0260D" w:rsidRPr="00886CD4" w:rsidRDefault="00D0260D" w:rsidP="00903003">
      <w:pPr>
        <w:spacing w:after="0" w:line="240" w:lineRule="auto"/>
        <w:jc w:val="center"/>
        <w:rPr>
          <w:rFonts w:ascii="Arial" w:hAnsi="Arial" w:cs="Arial"/>
          <w:b/>
          <w:bCs/>
          <w:color w:val="000000"/>
          <w:sz w:val="23"/>
          <w:szCs w:val="23"/>
          <w:rPrChange w:id="413" w:author="Panagiotis Karkazis" w:date="2022-03-01T20:05:00Z">
            <w:rPr>
              <w:rFonts w:ascii="Arial" w:hAnsi="Arial" w:cs="Arial"/>
              <w:b/>
              <w:bCs/>
              <w:color w:val="000000"/>
              <w:sz w:val="23"/>
              <w:szCs w:val="23"/>
              <w:highlight w:val="red"/>
            </w:rPr>
          </w:rPrChange>
        </w:rPr>
      </w:pPr>
    </w:p>
    <w:p w14:paraId="130B04C6" w14:textId="77777777" w:rsidR="00D0260D" w:rsidRPr="00886CD4" w:rsidRDefault="00D0260D" w:rsidP="00903003">
      <w:pPr>
        <w:spacing w:after="0" w:line="240" w:lineRule="auto"/>
        <w:jc w:val="center"/>
        <w:rPr>
          <w:rFonts w:ascii="Arial" w:hAnsi="Arial" w:cs="Arial"/>
          <w:b/>
          <w:bCs/>
          <w:color w:val="000000"/>
          <w:sz w:val="23"/>
          <w:szCs w:val="23"/>
          <w:rPrChange w:id="414" w:author="Panagiotis Karkazis" w:date="2022-03-01T20:05:00Z">
            <w:rPr>
              <w:rFonts w:ascii="Arial" w:hAnsi="Arial" w:cs="Arial"/>
              <w:b/>
              <w:bCs/>
              <w:color w:val="000000"/>
              <w:sz w:val="23"/>
              <w:szCs w:val="23"/>
              <w:highlight w:val="red"/>
            </w:rPr>
          </w:rPrChange>
        </w:rPr>
      </w:pPr>
    </w:p>
    <w:p w14:paraId="28C2C9D1" w14:textId="77777777" w:rsidR="00D0260D" w:rsidRPr="00886CD4" w:rsidRDefault="00D0260D" w:rsidP="00903003">
      <w:pPr>
        <w:spacing w:after="0" w:line="240" w:lineRule="auto"/>
        <w:jc w:val="center"/>
        <w:rPr>
          <w:rFonts w:ascii="Arial" w:hAnsi="Arial" w:cs="Arial"/>
          <w:b/>
          <w:bCs/>
          <w:color w:val="000000"/>
          <w:sz w:val="23"/>
          <w:szCs w:val="23"/>
          <w:rPrChange w:id="415" w:author="Panagiotis Karkazis" w:date="2022-03-01T20:05:00Z">
            <w:rPr>
              <w:rFonts w:ascii="Arial" w:hAnsi="Arial" w:cs="Arial"/>
              <w:b/>
              <w:bCs/>
              <w:color w:val="000000"/>
              <w:sz w:val="23"/>
              <w:szCs w:val="23"/>
              <w:highlight w:val="red"/>
            </w:rPr>
          </w:rPrChange>
        </w:rPr>
      </w:pPr>
    </w:p>
    <w:p w14:paraId="53C51F02" w14:textId="77777777" w:rsidR="00D0260D" w:rsidRPr="00886CD4" w:rsidRDefault="00D0260D" w:rsidP="00903003">
      <w:pPr>
        <w:spacing w:after="0" w:line="240" w:lineRule="auto"/>
        <w:jc w:val="center"/>
        <w:rPr>
          <w:rFonts w:ascii="Arial" w:hAnsi="Arial" w:cs="Arial"/>
          <w:b/>
          <w:bCs/>
          <w:color w:val="000000"/>
          <w:sz w:val="23"/>
          <w:szCs w:val="23"/>
          <w:rPrChange w:id="416" w:author="Panagiotis Karkazis" w:date="2022-03-01T20:05:00Z">
            <w:rPr>
              <w:rFonts w:ascii="Arial" w:hAnsi="Arial" w:cs="Arial"/>
              <w:b/>
              <w:bCs/>
              <w:color w:val="000000"/>
              <w:sz w:val="23"/>
              <w:szCs w:val="23"/>
              <w:highlight w:val="red"/>
            </w:rPr>
          </w:rPrChange>
        </w:rPr>
      </w:pPr>
    </w:p>
    <w:p w14:paraId="4C435F86" w14:textId="77777777" w:rsidR="00D0260D" w:rsidRPr="00886CD4" w:rsidRDefault="00D0260D" w:rsidP="00903003">
      <w:pPr>
        <w:spacing w:after="0" w:line="240" w:lineRule="auto"/>
        <w:jc w:val="center"/>
        <w:rPr>
          <w:rFonts w:ascii="Arial" w:hAnsi="Arial" w:cs="Arial"/>
          <w:b/>
          <w:bCs/>
          <w:color w:val="000000"/>
          <w:sz w:val="23"/>
          <w:szCs w:val="23"/>
          <w:rPrChange w:id="417" w:author="Panagiotis Karkazis" w:date="2022-03-01T20:05:00Z">
            <w:rPr>
              <w:rFonts w:ascii="Arial" w:hAnsi="Arial" w:cs="Arial"/>
              <w:b/>
              <w:bCs/>
              <w:color w:val="000000"/>
              <w:sz w:val="23"/>
              <w:szCs w:val="23"/>
              <w:highlight w:val="red"/>
            </w:rPr>
          </w:rPrChange>
        </w:rPr>
      </w:pPr>
    </w:p>
    <w:p w14:paraId="4FB482AD" w14:textId="77777777" w:rsidR="00D0260D" w:rsidRPr="00886CD4" w:rsidRDefault="00D0260D" w:rsidP="00903003">
      <w:pPr>
        <w:spacing w:after="0" w:line="240" w:lineRule="auto"/>
        <w:jc w:val="center"/>
        <w:rPr>
          <w:rFonts w:ascii="Arial" w:hAnsi="Arial" w:cs="Arial"/>
          <w:b/>
          <w:bCs/>
          <w:color w:val="000000"/>
          <w:sz w:val="23"/>
          <w:szCs w:val="23"/>
          <w:rPrChange w:id="418" w:author="Panagiotis Karkazis" w:date="2022-03-01T20:05:00Z">
            <w:rPr>
              <w:rFonts w:ascii="Arial" w:hAnsi="Arial" w:cs="Arial"/>
              <w:b/>
              <w:bCs/>
              <w:color w:val="000000"/>
              <w:sz w:val="23"/>
              <w:szCs w:val="23"/>
              <w:highlight w:val="red"/>
            </w:rPr>
          </w:rPrChange>
        </w:rPr>
      </w:pPr>
    </w:p>
    <w:p w14:paraId="5B060F5F" w14:textId="77777777" w:rsidR="00D0260D" w:rsidRPr="00886CD4" w:rsidRDefault="00D0260D" w:rsidP="00903003">
      <w:pPr>
        <w:spacing w:after="0" w:line="240" w:lineRule="auto"/>
        <w:jc w:val="center"/>
        <w:rPr>
          <w:rFonts w:ascii="Arial" w:hAnsi="Arial" w:cs="Arial"/>
          <w:b/>
          <w:bCs/>
          <w:color w:val="000000"/>
          <w:sz w:val="23"/>
          <w:szCs w:val="23"/>
          <w:rPrChange w:id="419" w:author="Panagiotis Karkazis" w:date="2022-03-01T20:05:00Z">
            <w:rPr>
              <w:rFonts w:ascii="Arial" w:hAnsi="Arial" w:cs="Arial"/>
              <w:b/>
              <w:bCs/>
              <w:color w:val="000000"/>
              <w:sz w:val="23"/>
              <w:szCs w:val="23"/>
              <w:highlight w:val="red"/>
            </w:rPr>
          </w:rPrChange>
        </w:rPr>
      </w:pPr>
    </w:p>
    <w:p w14:paraId="12889844" w14:textId="77777777" w:rsidR="00D0260D" w:rsidRPr="00886CD4" w:rsidRDefault="00D0260D" w:rsidP="00903003">
      <w:pPr>
        <w:spacing w:after="0" w:line="240" w:lineRule="auto"/>
        <w:jc w:val="center"/>
        <w:rPr>
          <w:rFonts w:ascii="Arial" w:hAnsi="Arial" w:cs="Arial"/>
          <w:b/>
          <w:bCs/>
          <w:color w:val="000000"/>
          <w:sz w:val="23"/>
          <w:szCs w:val="23"/>
          <w:rPrChange w:id="420" w:author="Panagiotis Karkazis" w:date="2022-03-01T20:05:00Z">
            <w:rPr>
              <w:rFonts w:ascii="Arial" w:hAnsi="Arial" w:cs="Arial"/>
              <w:b/>
              <w:bCs/>
              <w:color w:val="000000"/>
              <w:sz w:val="23"/>
              <w:szCs w:val="23"/>
              <w:highlight w:val="red"/>
            </w:rPr>
          </w:rPrChange>
        </w:rPr>
      </w:pPr>
    </w:p>
    <w:p w14:paraId="4FDB0E62" w14:textId="77777777" w:rsidR="00D0260D" w:rsidRPr="00886CD4" w:rsidRDefault="00D0260D" w:rsidP="00903003">
      <w:pPr>
        <w:spacing w:after="0" w:line="240" w:lineRule="auto"/>
        <w:jc w:val="center"/>
        <w:rPr>
          <w:rFonts w:ascii="Arial" w:hAnsi="Arial" w:cs="Arial"/>
          <w:b/>
          <w:bCs/>
          <w:color w:val="000000"/>
          <w:sz w:val="23"/>
          <w:szCs w:val="23"/>
          <w:rPrChange w:id="421" w:author="Panagiotis Karkazis" w:date="2022-03-01T20:05:00Z">
            <w:rPr>
              <w:rFonts w:ascii="Arial" w:hAnsi="Arial" w:cs="Arial"/>
              <w:b/>
              <w:bCs/>
              <w:color w:val="000000"/>
              <w:sz w:val="23"/>
              <w:szCs w:val="23"/>
              <w:highlight w:val="red"/>
            </w:rPr>
          </w:rPrChange>
        </w:rPr>
      </w:pPr>
    </w:p>
    <w:p w14:paraId="21C3B685" w14:textId="77777777" w:rsidR="00D0260D" w:rsidRPr="00886CD4" w:rsidRDefault="00D0260D" w:rsidP="00903003">
      <w:pPr>
        <w:spacing w:after="0" w:line="240" w:lineRule="auto"/>
        <w:jc w:val="center"/>
        <w:rPr>
          <w:rFonts w:ascii="Arial" w:hAnsi="Arial" w:cs="Arial"/>
          <w:b/>
          <w:bCs/>
          <w:color w:val="000000"/>
          <w:sz w:val="23"/>
          <w:szCs w:val="23"/>
          <w:rPrChange w:id="422" w:author="Panagiotis Karkazis" w:date="2022-03-01T20:05:00Z">
            <w:rPr>
              <w:rFonts w:ascii="Arial" w:hAnsi="Arial" w:cs="Arial"/>
              <w:b/>
              <w:bCs/>
              <w:color w:val="000000"/>
              <w:sz w:val="23"/>
              <w:szCs w:val="23"/>
              <w:highlight w:val="red"/>
            </w:rPr>
          </w:rPrChange>
        </w:rPr>
      </w:pPr>
    </w:p>
    <w:p w14:paraId="6C3DDBE3" w14:textId="77777777" w:rsidR="00D0260D" w:rsidRPr="00886CD4" w:rsidRDefault="00D0260D" w:rsidP="00903003">
      <w:pPr>
        <w:spacing w:after="0" w:line="240" w:lineRule="auto"/>
        <w:jc w:val="center"/>
        <w:rPr>
          <w:rFonts w:ascii="Arial" w:hAnsi="Arial" w:cs="Arial"/>
          <w:b/>
          <w:bCs/>
          <w:color w:val="000000"/>
          <w:sz w:val="23"/>
          <w:szCs w:val="23"/>
          <w:rPrChange w:id="423" w:author="Panagiotis Karkazis" w:date="2022-03-01T20:05:00Z">
            <w:rPr>
              <w:rFonts w:ascii="Arial" w:hAnsi="Arial" w:cs="Arial"/>
              <w:b/>
              <w:bCs/>
              <w:color w:val="000000"/>
              <w:sz w:val="23"/>
              <w:szCs w:val="23"/>
              <w:highlight w:val="red"/>
            </w:rPr>
          </w:rPrChange>
        </w:rPr>
      </w:pPr>
    </w:p>
    <w:p w14:paraId="1C298FEC" w14:textId="77777777" w:rsidR="00D0260D" w:rsidRPr="00886CD4" w:rsidRDefault="00D0260D" w:rsidP="00903003">
      <w:pPr>
        <w:spacing w:after="0" w:line="240" w:lineRule="auto"/>
        <w:jc w:val="center"/>
        <w:rPr>
          <w:rFonts w:ascii="Arial" w:hAnsi="Arial" w:cs="Arial"/>
          <w:b/>
          <w:bCs/>
          <w:color w:val="000000"/>
          <w:sz w:val="23"/>
          <w:szCs w:val="23"/>
          <w:rPrChange w:id="424" w:author="Panagiotis Karkazis" w:date="2022-03-01T20:05:00Z">
            <w:rPr>
              <w:rFonts w:ascii="Arial" w:hAnsi="Arial" w:cs="Arial"/>
              <w:b/>
              <w:bCs/>
              <w:color w:val="000000"/>
              <w:sz w:val="23"/>
              <w:szCs w:val="23"/>
              <w:highlight w:val="red"/>
            </w:rPr>
          </w:rPrChange>
        </w:rPr>
      </w:pPr>
    </w:p>
    <w:p w14:paraId="01831F57" w14:textId="77777777" w:rsidR="00D0260D" w:rsidRPr="00886CD4" w:rsidRDefault="00D0260D" w:rsidP="00903003">
      <w:pPr>
        <w:spacing w:after="0" w:line="240" w:lineRule="auto"/>
        <w:jc w:val="center"/>
        <w:rPr>
          <w:rFonts w:ascii="Arial" w:hAnsi="Arial" w:cs="Arial"/>
          <w:b/>
          <w:bCs/>
          <w:color w:val="000000"/>
          <w:sz w:val="23"/>
          <w:szCs w:val="23"/>
          <w:rPrChange w:id="425" w:author="Panagiotis Karkazis" w:date="2022-03-01T20:05:00Z">
            <w:rPr>
              <w:rFonts w:ascii="Arial" w:hAnsi="Arial" w:cs="Arial"/>
              <w:b/>
              <w:bCs/>
              <w:color w:val="000000"/>
              <w:sz w:val="23"/>
              <w:szCs w:val="23"/>
              <w:highlight w:val="red"/>
            </w:rPr>
          </w:rPrChange>
        </w:rPr>
      </w:pPr>
    </w:p>
    <w:p w14:paraId="1E55EE7A" w14:textId="77777777" w:rsidR="00D0260D" w:rsidRPr="00886CD4" w:rsidRDefault="00D0260D" w:rsidP="00903003">
      <w:pPr>
        <w:spacing w:after="0" w:line="240" w:lineRule="auto"/>
        <w:jc w:val="center"/>
        <w:rPr>
          <w:rFonts w:ascii="Arial" w:hAnsi="Arial" w:cs="Arial"/>
          <w:b/>
          <w:bCs/>
          <w:color w:val="000000"/>
          <w:sz w:val="23"/>
          <w:szCs w:val="23"/>
          <w:rPrChange w:id="426" w:author="Panagiotis Karkazis" w:date="2022-03-01T20:05:00Z">
            <w:rPr>
              <w:rFonts w:ascii="Arial" w:hAnsi="Arial" w:cs="Arial"/>
              <w:b/>
              <w:bCs/>
              <w:color w:val="000000"/>
              <w:sz w:val="23"/>
              <w:szCs w:val="23"/>
              <w:highlight w:val="red"/>
            </w:rPr>
          </w:rPrChange>
        </w:rPr>
      </w:pPr>
    </w:p>
    <w:p w14:paraId="61AA75B1" w14:textId="77777777" w:rsidR="00D0260D" w:rsidRPr="00886CD4" w:rsidRDefault="00D0260D" w:rsidP="00903003">
      <w:pPr>
        <w:spacing w:after="0" w:line="240" w:lineRule="auto"/>
        <w:jc w:val="center"/>
        <w:rPr>
          <w:rFonts w:ascii="Arial" w:hAnsi="Arial" w:cs="Arial"/>
          <w:b/>
          <w:bCs/>
          <w:color w:val="000000"/>
          <w:sz w:val="23"/>
          <w:szCs w:val="23"/>
          <w:rPrChange w:id="427" w:author="Panagiotis Karkazis" w:date="2022-03-01T20:05:00Z">
            <w:rPr>
              <w:rFonts w:ascii="Arial" w:hAnsi="Arial" w:cs="Arial"/>
              <w:b/>
              <w:bCs/>
              <w:color w:val="000000"/>
              <w:sz w:val="23"/>
              <w:szCs w:val="23"/>
              <w:highlight w:val="red"/>
            </w:rPr>
          </w:rPrChange>
        </w:rPr>
      </w:pPr>
    </w:p>
    <w:p w14:paraId="6371F58E" w14:textId="77777777" w:rsidR="00D0260D" w:rsidRPr="00886CD4" w:rsidRDefault="00D0260D" w:rsidP="00903003">
      <w:pPr>
        <w:spacing w:after="0" w:line="240" w:lineRule="auto"/>
        <w:jc w:val="center"/>
        <w:rPr>
          <w:rFonts w:ascii="Arial" w:hAnsi="Arial" w:cs="Arial"/>
          <w:b/>
          <w:bCs/>
          <w:color w:val="000000"/>
          <w:sz w:val="23"/>
          <w:szCs w:val="23"/>
          <w:rPrChange w:id="428" w:author="Panagiotis Karkazis" w:date="2022-03-01T20:05:00Z">
            <w:rPr>
              <w:rFonts w:ascii="Arial" w:hAnsi="Arial" w:cs="Arial"/>
              <w:b/>
              <w:bCs/>
              <w:color w:val="000000"/>
              <w:sz w:val="23"/>
              <w:szCs w:val="23"/>
              <w:highlight w:val="red"/>
            </w:rPr>
          </w:rPrChange>
        </w:rPr>
      </w:pPr>
    </w:p>
    <w:p w14:paraId="25E64079" w14:textId="77777777" w:rsidR="00D0260D" w:rsidRPr="00886CD4" w:rsidRDefault="00D0260D" w:rsidP="00903003">
      <w:pPr>
        <w:spacing w:after="0" w:line="240" w:lineRule="auto"/>
        <w:jc w:val="center"/>
        <w:rPr>
          <w:rFonts w:ascii="Arial" w:hAnsi="Arial" w:cs="Arial"/>
          <w:b/>
          <w:bCs/>
          <w:color w:val="000000"/>
          <w:sz w:val="23"/>
          <w:szCs w:val="23"/>
          <w:rPrChange w:id="429" w:author="Panagiotis Karkazis" w:date="2022-03-01T20:05:00Z">
            <w:rPr>
              <w:rFonts w:ascii="Arial" w:hAnsi="Arial" w:cs="Arial"/>
              <w:b/>
              <w:bCs/>
              <w:color w:val="000000"/>
              <w:sz w:val="23"/>
              <w:szCs w:val="23"/>
              <w:highlight w:val="red"/>
            </w:rPr>
          </w:rPrChange>
        </w:rPr>
      </w:pPr>
    </w:p>
    <w:p w14:paraId="0D442D6A" w14:textId="77777777" w:rsidR="00D0260D" w:rsidRPr="00886CD4" w:rsidRDefault="00D0260D" w:rsidP="00903003">
      <w:pPr>
        <w:spacing w:after="0" w:line="240" w:lineRule="auto"/>
        <w:jc w:val="center"/>
        <w:rPr>
          <w:rFonts w:ascii="Arial" w:hAnsi="Arial" w:cs="Arial"/>
          <w:b/>
          <w:bCs/>
          <w:color w:val="000000"/>
          <w:sz w:val="23"/>
          <w:szCs w:val="23"/>
          <w:rPrChange w:id="430" w:author="Panagiotis Karkazis" w:date="2022-03-01T20:05:00Z">
            <w:rPr>
              <w:rFonts w:ascii="Arial" w:hAnsi="Arial" w:cs="Arial"/>
              <w:b/>
              <w:bCs/>
              <w:color w:val="000000"/>
              <w:sz w:val="23"/>
              <w:szCs w:val="23"/>
              <w:highlight w:val="red"/>
            </w:rPr>
          </w:rPrChange>
        </w:rPr>
      </w:pPr>
    </w:p>
    <w:p w14:paraId="0B8EEB9E" w14:textId="77777777" w:rsidR="00D0260D" w:rsidRPr="00886CD4" w:rsidRDefault="00D0260D" w:rsidP="00903003">
      <w:pPr>
        <w:spacing w:after="0" w:line="240" w:lineRule="auto"/>
        <w:jc w:val="center"/>
        <w:rPr>
          <w:rFonts w:ascii="Arial" w:hAnsi="Arial" w:cs="Arial"/>
          <w:b/>
          <w:bCs/>
          <w:color w:val="000000"/>
          <w:sz w:val="23"/>
          <w:szCs w:val="23"/>
          <w:rPrChange w:id="431" w:author="Panagiotis Karkazis" w:date="2022-03-01T20:05:00Z">
            <w:rPr>
              <w:rFonts w:ascii="Arial" w:hAnsi="Arial" w:cs="Arial"/>
              <w:b/>
              <w:bCs/>
              <w:color w:val="000000"/>
              <w:sz w:val="23"/>
              <w:szCs w:val="23"/>
              <w:highlight w:val="red"/>
            </w:rPr>
          </w:rPrChange>
        </w:rPr>
      </w:pPr>
    </w:p>
    <w:p w14:paraId="04F1B10B" w14:textId="77777777" w:rsidR="00D0260D" w:rsidRPr="00886CD4" w:rsidRDefault="00D0260D" w:rsidP="00903003">
      <w:pPr>
        <w:spacing w:after="0" w:line="240" w:lineRule="auto"/>
        <w:jc w:val="center"/>
        <w:rPr>
          <w:rFonts w:ascii="Arial" w:hAnsi="Arial" w:cs="Arial"/>
          <w:b/>
          <w:bCs/>
          <w:color w:val="000000"/>
          <w:sz w:val="23"/>
          <w:szCs w:val="23"/>
          <w:rPrChange w:id="432" w:author="Panagiotis Karkazis" w:date="2022-03-01T20:05:00Z">
            <w:rPr>
              <w:rFonts w:ascii="Arial" w:hAnsi="Arial" w:cs="Arial"/>
              <w:b/>
              <w:bCs/>
              <w:color w:val="000000"/>
              <w:sz w:val="23"/>
              <w:szCs w:val="23"/>
              <w:highlight w:val="red"/>
            </w:rPr>
          </w:rPrChange>
        </w:rPr>
      </w:pPr>
    </w:p>
    <w:p w14:paraId="47219FA7" w14:textId="77777777" w:rsidR="00D0260D" w:rsidRPr="00886CD4" w:rsidRDefault="00D0260D" w:rsidP="00903003">
      <w:pPr>
        <w:spacing w:after="0" w:line="240" w:lineRule="auto"/>
        <w:jc w:val="center"/>
        <w:rPr>
          <w:rFonts w:ascii="Arial" w:hAnsi="Arial" w:cs="Arial"/>
          <w:b/>
          <w:bCs/>
          <w:color w:val="000000"/>
          <w:sz w:val="23"/>
          <w:szCs w:val="23"/>
          <w:rPrChange w:id="433" w:author="Panagiotis Karkazis" w:date="2022-03-01T20:05:00Z">
            <w:rPr>
              <w:rFonts w:ascii="Arial" w:hAnsi="Arial" w:cs="Arial"/>
              <w:b/>
              <w:bCs/>
              <w:color w:val="000000"/>
              <w:sz w:val="23"/>
              <w:szCs w:val="23"/>
              <w:highlight w:val="red"/>
            </w:rPr>
          </w:rPrChange>
        </w:rPr>
      </w:pPr>
    </w:p>
    <w:p w14:paraId="6FF6AD65" w14:textId="77777777" w:rsidR="00D0260D" w:rsidRPr="00886CD4" w:rsidRDefault="00D0260D" w:rsidP="00903003">
      <w:pPr>
        <w:spacing w:after="0" w:line="240" w:lineRule="auto"/>
        <w:jc w:val="center"/>
        <w:rPr>
          <w:rFonts w:ascii="Arial" w:hAnsi="Arial" w:cs="Arial"/>
          <w:b/>
          <w:bCs/>
          <w:color w:val="000000"/>
          <w:sz w:val="23"/>
          <w:szCs w:val="23"/>
          <w:rPrChange w:id="434" w:author="Panagiotis Karkazis" w:date="2022-03-01T20:05:00Z">
            <w:rPr>
              <w:rFonts w:ascii="Arial" w:hAnsi="Arial" w:cs="Arial"/>
              <w:b/>
              <w:bCs/>
              <w:color w:val="000000"/>
              <w:sz w:val="23"/>
              <w:szCs w:val="23"/>
              <w:highlight w:val="red"/>
            </w:rPr>
          </w:rPrChange>
        </w:rPr>
      </w:pPr>
    </w:p>
    <w:p w14:paraId="6566F2D3" w14:textId="77777777" w:rsidR="00D0260D" w:rsidRPr="00886CD4" w:rsidRDefault="00D0260D" w:rsidP="00903003">
      <w:pPr>
        <w:spacing w:after="0" w:line="240" w:lineRule="auto"/>
        <w:jc w:val="center"/>
        <w:rPr>
          <w:rFonts w:ascii="Arial" w:hAnsi="Arial" w:cs="Arial"/>
          <w:b/>
          <w:bCs/>
          <w:color w:val="000000"/>
          <w:sz w:val="23"/>
          <w:szCs w:val="23"/>
          <w:rPrChange w:id="435" w:author="Panagiotis Karkazis" w:date="2022-03-01T20:05:00Z">
            <w:rPr>
              <w:rFonts w:ascii="Arial" w:hAnsi="Arial" w:cs="Arial"/>
              <w:b/>
              <w:bCs/>
              <w:color w:val="000000"/>
              <w:sz w:val="23"/>
              <w:szCs w:val="23"/>
              <w:highlight w:val="red"/>
            </w:rPr>
          </w:rPrChange>
        </w:rPr>
      </w:pPr>
    </w:p>
    <w:p w14:paraId="397E81AA" w14:textId="77777777" w:rsidR="00D0260D" w:rsidRPr="00886CD4" w:rsidRDefault="00D0260D" w:rsidP="00903003">
      <w:pPr>
        <w:spacing w:after="0" w:line="240" w:lineRule="auto"/>
        <w:jc w:val="center"/>
        <w:rPr>
          <w:rFonts w:ascii="Arial" w:hAnsi="Arial" w:cs="Arial"/>
          <w:b/>
          <w:bCs/>
          <w:color w:val="000000"/>
          <w:sz w:val="23"/>
          <w:szCs w:val="23"/>
          <w:rPrChange w:id="436" w:author="Panagiotis Karkazis" w:date="2022-03-01T20:05:00Z">
            <w:rPr>
              <w:rFonts w:ascii="Arial" w:hAnsi="Arial" w:cs="Arial"/>
              <w:b/>
              <w:bCs/>
              <w:color w:val="000000"/>
              <w:sz w:val="23"/>
              <w:szCs w:val="23"/>
              <w:highlight w:val="red"/>
            </w:rPr>
          </w:rPrChange>
        </w:rPr>
      </w:pPr>
    </w:p>
    <w:p w14:paraId="454117A5" w14:textId="77777777" w:rsidR="00D0260D" w:rsidRPr="00886CD4" w:rsidRDefault="00D0260D" w:rsidP="00903003">
      <w:pPr>
        <w:spacing w:after="0" w:line="240" w:lineRule="auto"/>
        <w:jc w:val="center"/>
        <w:rPr>
          <w:rFonts w:ascii="Arial" w:hAnsi="Arial" w:cs="Arial"/>
          <w:b/>
          <w:bCs/>
          <w:color w:val="000000"/>
          <w:sz w:val="23"/>
          <w:szCs w:val="23"/>
          <w:rPrChange w:id="437" w:author="Panagiotis Karkazis" w:date="2022-03-01T20:05:00Z">
            <w:rPr>
              <w:rFonts w:ascii="Arial" w:hAnsi="Arial" w:cs="Arial"/>
              <w:b/>
              <w:bCs/>
              <w:color w:val="000000"/>
              <w:sz w:val="23"/>
              <w:szCs w:val="23"/>
              <w:highlight w:val="red"/>
            </w:rPr>
          </w:rPrChange>
        </w:rPr>
      </w:pPr>
    </w:p>
    <w:p w14:paraId="6D34FA51" w14:textId="77777777" w:rsidR="00D0260D" w:rsidRPr="00886CD4" w:rsidRDefault="00D0260D" w:rsidP="00903003">
      <w:pPr>
        <w:spacing w:after="0" w:line="240" w:lineRule="auto"/>
        <w:jc w:val="center"/>
        <w:rPr>
          <w:rFonts w:ascii="Arial" w:hAnsi="Arial" w:cs="Arial"/>
          <w:b/>
          <w:bCs/>
          <w:color w:val="000000"/>
          <w:sz w:val="23"/>
          <w:szCs w:val="23"/>
          <w:rPrChange w:id="438" w:author="Panagiotis Karkazis" w:date="2022-03-01T20:05:00Z">
            <w:rPr>
              <w:rFonts w:ascii="Arial" w:hAnsi="Arial" w:cs="Arial"/>
              <w:b/>
              <w:bCs/>
              <w:color w:val="000000"/>
              <w:sz w:val="23"/>
              <w:szCs w:val="23"/>
              <w:highlight w:val="red"/>
            </w:rPr>
          </w:rPrChange>
        </w:rPr>
      </w:pPr>
    </w:p>
    <w:p w14:paraId="2473EC6A" w14:textId="77777777" w:rsidR="00D0260D" w:rsidRPr="00886CD4" w:rsidRDefault="00D0260D" w:rsidP="00903003">
      <w:pPr>
        <w:spacing w:after="0" w:line="240" w:lineRule="auto"/>
        <w:jc w:val="center"/>
        <w:rPr>
          <w:rFonts w:ascii="Arial" w:hAnsi="Arial" w:cs="Arial"/>
          <w:b/>
          <w:bCs/>
          <w:color w:val="000000"/>
          <w:sz w:val="23"/>
          <w:szCs w:val="23"/>
          <w:rPrChange w:id="439" w:author="Panagiotis Karkazis" w:date="2022-03-01T20:05:00Z">
            <w:rPr>
              <w:rFonts w:ascii="Arial" w:hAnsi="Arial" w:cs="Arial"/>
              <w:b/>
              <w:bCs/>
              <w:color w:val="000000"/>
              <w:sz w:val="23"/>
              <w:szCs w:val="23"/>
              <w:highlight w:val="red"/>
            </w:rPr>
          </w:rPrChange>
        </w:rPr>
      </w:pPr>
    </w:p>
    <w:p w14:paraId="0E416312" w14:textId="77777777" w:rsidR="00D0260D" w:rsidRPr="00886CD4" w:rsidRDefault="00D0260D" w:rsidP="00903003">
      <w:pPr>
        <w:spacing w:after="0" w:line="240" w:lineRule="auto"/>
        <w:jc w:val="center"/>
        <w:rPr>
          <w:rFonts w:ascii="Arial" w:hAnsi="Arial" w:cs="Arial"/>
          <w:b/>
          <w:bCs/>
          <w:color w:val="000000"/>
          <w:sz w:val="23"/>
          <w:szCs w:val="23"/>
          <w:rPrChange w:id="440" w:author="Panagiotis Karkazis" w:date="2022-03-01T20:05:00Z">
            <w:rPr>
              <w:rFonts w:ascii="Arial" w:hAnsi="Arial" w:cs="Arial"/>
              <w:b/>
              <w:bCs/>
              <w:color w:val="000000"/>
              <w:sz w:val="23"/>
              <w:szCs w:val="23"/>
              <w:highlight w:val="red"/>
            </w:rPr>
          </w:rPrChange>
        </w:rPr>
      </w:pPr>
    </w:p>
    <w:p w14:paraId="7D8264BB" w14:textId="77777777" w:rsidR="00D0260D" w:rsidRPr="00886CD4" w:rsidRDefault="00D0260D" w:rsidP="00903003">
      <w:pPr>
        <w:spacing w:after="0" w:line="240" w:lineRule="auto"/>
        <w:jc w:val="center"/>
        <w:rPr>
          <w:rFonts w:ascii="Arial" w:hAnsi="Arial" w:cs="Arial"/>
          <w:b/>
          <w:bCs/>
          <w:color w:val="000000"/>
          <w:sz w:val="23"/>
          <w:szCs w:val="23"/>
          <w:rPrChange w:id="441" w:author="Panagiotis Karkazis" w:date="2022-03-01T20:05:00Z">
            <w:rPr>
              <w:rFonts w:ascii="Arial" w:hAnsi="Arial" w:cs="Arial"/>
              <w:b/>
              <w:bCs/>
              <w:color w:val="000000"/>
              <w:sz w:val="23"/>
              <w:szCs w:val="23"/>
              <w:highlight w:val="red"/>
            </w:rPr>
          </w:rPrChange>
        </w:rPr>
      </w:pPr>
    </w:p>
    <w:p w14:paraId="782C23D3" w14:textId="77777777" w:rsidR="00D0260D" w:rsidRPr="00886CD4" w:rsidRDefault="00D0260D" w:rsidP="00903003">
      <w:pPr>
        <w:spacing w:after="0" w:line="240" w:lineRule="auto"/>
        <w:jc w:val="center"/>
        <w:rPr>
          <w:rFonts w:ascii="Arial" w:hAnsi="Arial" w:cs="Arial"/>
          <w:b/>
          <w:bCs/>
          <w:color w:val="000000"/>
          <w:sz w:val="23"/>
          <w:szCs w:val="23"/>
          <w:rPrChange w:id="442" w:author="Panagiotis Karkazis" w:date="2022-03-01T20:05:00Z">
            <w:rPr>
              <w:rFonts w:ascii="Arial" w:hAnsi="Arial" w:cs="Arial"/>
              <w:b/>
              <w:bCs/>
              <w:color w:val="000000"/>
              <w:sz w:val="23"/>
              <w:szCs w:val="23"/>
              <w:highlight w:val="red"/>
            </w:rPr>
          </w:rPrChange>
        </w:rPr>
      </w:pPr>
    </w:p>
    <w:p w14:paraId="5067516F" w14:textId="77777777" w:rsidR="00D0260D" w:rsidRPr="00886CD4" w:rsidRDefault="00D0260D" w:rsidP="00903003">
      <w:pPr>
        <w:spacing w:after="0" w:line="240" w:lineRule="auto"/>
        <w:jc w:val="center"/>
        <w:rPr>
          <w:rFonts w:ascii="Arial" w:hAnsi="Arial" w:cs="Arial"/>
          <w:b/>
          <w:bCs/>
          <w:color w:val="000000"/>
          <w:sz w:val="23"/>
          <w:szCs w:val="23"/>
          <w:rPrChange w:id="443" w:author="Panagiotis Karkazis" w:date="2022-03-01T20:05:00Z">
            <w:rPr>
              <w:rFonts w:ascii="Arial" w:hAnsi="Arial" w:cs="Arial"/>
              <w:b/>
              <w:bCs/>
              <w:color w:val="000000"/>
              <w:sz w:val="23"/>
              <w:szCs w:val="23"/>
              <w:highlight w:val="red"/>
            </w:rPr>
          </w:rPrChange>
        </w:rPr>
      </w:pPr>
    </w:p>
    <w:p w14:paraId="26ABEBDD" w14:textId="77777777" w:rsidR="00D0260D" w:rsidRPr="00886CD4" w:rsidRDefault="00D0260D" w:rsidP="00903003">
      <w:pPr>
        <w:spacing w:after="0" w:line="240" w:lineRule="auto"/>
        <w:jc w:val="center"/>
        <w:rPr>
          <w:rFonts w:ascii="Arial" w:hAnsi="Arial" w:cs="Arial"/>
          <w:b/>
          <w:bCs/>
          <w:color w:val="000000"/>
          <w:sz w:val="23"/>
          <w:szCs w:val="23"/>
          <w:rPrChange w:id="444" w:author="Panagiotis Karkazis" w:date="2022-03-01T20:05:00Z">
            <w:rPr>
              <w:rFonts w:ascii="Arial" w:hAnsi="Arial" w:cs="Arial"/>
              <w:b/>
              <w:bCs/>
              <w:color w:val="000000"/>
              <w:sz w:val="23"/>
              <w:szCs w:val="23"/>
              <w:highlight w:val="red"/>
            </w:rPr>
          </w:rPrChange>
        </w:rPr>
      </w:pPr>
    </w:p>
    <w:p w14:paraId="2C843D47" w14:textId="77777777" w:rsidR="00D0260D" w:rsidRPr="00886CD4" w:rsidRDefault="00D0260D" w:rsidP="00903003">
      <w:pPr>
        <w:spacing w:after="0" w:line="240" w:lineRule="auto"/>
        <w:jc w:val="center"/>
        <w:rPr>
          <w:rFonts w:ascii="Arial" w:hAnsi="Arial" w:cs="Arial"/>
          <w:b/>
          <w:bCs/>
          <w:color w:val="000000"/>
          <w:sz w:val="23"/>
          <w:szCs w:val="23"/>
          <w:rPrChange w:id="445" w:author="Panagiotis Karkazis" w:date="2022-03-01T20:05:00Z">
            <w:rPr>
              <w:rFonts w:ascii="Arial" w:hAnsi="Arial" w:cs="Arial"/>
              <w:b/>
              <w:bCs/>
              <w:color w:val="000000"/>
              <w:sz w:val="23"/>
              <w:szCs w:val="23"/>
              <w:highlight w:val="red"/>
            </w:rPr>
          </w:rPrChange>
        </w:rPr>
      </w:pPr>
    </w:p>
    <w:p w14:paraId="765BD945" w14:textId="77777777" w:rsidR="00D0260D" w:rsidRPr="00886CD4" w:rsidRDefault="00D0260D" w:rsidP="00903003">
      <w:pPr>
        <w:spacing w:after="0" w:line="240" w:lineRule="auto"/>
        <w:jc w:val="center"/>
        <w:rPr>
          <w:rFonts w:ascii="Arial" w:hAnsi="Arial" w:cs="Arial"/>
          <w:b/>
          <w:bCs/>
          <w:color w:val="000000"/>
          <w:sz w:val="23"/>
          <w:szCs w:val="23"/>
          <w:rPrChange w:id="446" w:author="Panagiotis Karkazis" w:date="2022-03-01T20:05:00Z">
            <w:rPr>
              <w:rFonts w:ascii="Arial" w:hAnsi="Arial" w:cs="Arial"/>
              <w:b/>
              <w:bCs/>
              <w:color w:val="000000"/>
              <w:sz w:val="23"/>
              <w:szCs w:val="23"/>
              <w:highlight w:val="red"/>
            </w:rPr>
          </w:rPrChange>
        </w:rPr>
      </w:pPr>
    </w:p>
    <w:p w14:paraId="3CAB1186" w14:textId="77777777" w:rsidR="00D0260D" w:rsidRPr="00886CD4" w:rsidRDefault="00D0260D" w:rsidP="00903003">
      <w:pPr>
        <w:spacing w:after="0" w:line="240" w:lineRule="auto"/>
        <w:jc w:val="center"/>
        <w:rPr>
          <w:rFonts w:ascii="Arial" w:hAnsi="Arial" w:cs="Arial"/>
          <w:b/>
          <w:bCs/>
          <w:color w:val="000000"/>
          <w:sz w:val="23"/>
          <w:szCs w:val="23"/>
          <w:rPrChange w:id="447" w:author="Panagiotis Karkazis" w:date="2022-03-01T20:05:00Z">
            <w:rPr>
              <w:rFonts w:ascii="Arial" w:hAnsi="Arial" w:cs="Arial"/>
              <w:b/>
              <w:bCs/>
              <w:color w:val="000000"/>
              <w:sz w:val="23"/>
              <w:szCs w:val="23"/>
              <w:highlight w:val="red"/>
            </w:rPr>
          </w:rPrChange>
        </w:rPr>
      </w:pPr>
    </w:p>
    <w:p w14:paraId="09CC09FD" w14:textId="77777777" w:rsidR="00D0260D" w:rsidRPr="00886CD4" w:rsidRDefault="00D0260D" w:rsidP="00903003">
      <w:pPr>
        <w:spacing w:after="0" w:line="240" w:lineRule="auto"/>
        <w:jc w:val="center"/>
        <w:rPr>
          <w:rFonts w:ascii="Arial" w:hAnsi="Arial" w:cs="Arial"/>
          <w:b/>
          <w:bCs/>
          <w:color w:val="000000"/>
          <w:sz w:val="23"/>
          <w:szCs w:val="23"/>
          <w:rPrChange w:id="448" w:author="Panagiotis Karkazis" w:date="2022-03-01T20:05:00Z">
            <w:rPr>
              <w:rFonts w:ascii="Arial" w:hAnsi="Arial" w:cs="Arial"/>
              <w:b/>
              <w:bCs/>
              <w:color w:val="000000"/>
              <w:sz w:val="23"/>
              <w:szCs w:val="23"/>
              <w:highlight w:val="red"/>
            </w:rPr>
          </w:rPrChange>
        </w:rPr>
      </w:pPr>
    </w:p>
    <w:p w14:paraId="73A7ED3F" w14:textId="77777777" w:rsidR="00D0260D" w:rsidRPr="00886CD4" w:rsidRDefault="00D0260D" w:rsidP="00903003">
      <w:pPr>
        <w:spacing w:after="0" w:line="240" w:lineRule="auto"/>
        <w:jc w:val="center"/>
        <w:rPr>
          <w:rFonts w:ascii="Arial" w:hAnsi="Arial" w:cs="Arial"/>
          <w:b/>
          <w:bCs/>
          <w:color w:val="000000"/>
          <w:sz w:val="23"/>
          <w:szCs w:val="23"/>
          <w:rPrChange w:id="449" w:author="Panagiotis Karkazis" w:date="2022-03-01T20:05:00Z">
            <w:rPr>
              <w:rFonts w:ascii="Arial" w:hAnsi="Arial" w:cs="Arial"/>
              <w:b/>
              <w:bCs/>
              <w:color w:val="000000"/>
              <w:sz w:val="23"/>
              <w:szCs w:val="23"/>
              <w:highlight w:val="red"/>
            </w:rPr>
          </w:rPrChange>
        </w:rPr>
      </w:pPr>
    </w:p>
    <w:p w14:paraId="0C458EE3" w14:textId="77777777" w:rsidR="00D0260D" w:rsidRPr="00886CD4" w:rsidRDefault="00D0260D" w:rsidP="00903003">
      <w:pPr>
        <w:spacing w:after="0" w:line="240" w:lineRule="auto"/>
        <w:jc w:val="center"/>
        <w:rPr>
          <w:rFonts w:ascii="Arial" w:hAnsi="Arial" w:cs="Arial"/>
          <w:b/>
          <w:bCs/>
          <w:color w:val="000000"/>
          <w:sz w:val="23"/>
          <w:szCs w:val="23"/>
          <w:rPrChange w:id="450" w:author="Panagiotis Karkazis" w:date="2022-03-01T20:05:00Z">
            <w:rPr>
              <w:rFonts w:ascii="Arial" w:hAnsi="Arial" w:cs="Arial"/>
              <w:b/>
              <w:bCs/>
              <w:color w:val="000000"/>
              <w:sz w:val="23"/>
              <w:szCs w:val="23"/>
              <w:highlight w:val="red"/>
            </w:rPr>
          </w:rPrChange>
        </w:rPr>
      </w:pPr>
    </w:p>
    <w:p w14:paraId="63875DD3" w14:textId="77777777" w:rsidR="00D0260D" w:rsidRPr="00886CD4" w:rsidRDefault="00D0260D" w:rsidP="00903003">
      <w:pPr>
        <w:spacing w:after="0" w:line="240" w:lineRule="auto"/>
        <w:jc w:val="center"/>
        <w:rPr>
          <w:rFonts w:ascii="Arial" w:hAnsi="Arial" w:cs="Arial"/>
          <w:b/>
          <w:bCs/>
          <w:color w:val="000000"/>
          <w:sz w:val="23"/>
          <w:szCs w:val="23"/>
          <w:rPrChange w:id="451" w:author="Panagiotis Karkazis" w:date="2022-03-01T20:05:00Z">
            <w:rPr>
              <w:rFonts w:ascii="Arial" w:hAnsi="Arial" w:cs="Arial"/>
              <w:b/>
              <w:bCs/>
              <w:color w:val="000000"/>
              <w:sz w:val="23"/>
              <w:szCs w:val="23"/>
              <w:highlight w:val="red"/>
            </w:rPr>
          </w:rPrChange>
        </w:rPr>
      </w:pPr>
    </w:p>
    <w:p w14:paraId="5B274CCE" w14:textId="77777777" w:rsidR="00D0260D" w:rsidRPr="00886CD4" w:rsidRDefault="00D0260D" w:rsidP="00903003">
      <w:pPr>
        <w:spacing w:after="0" w:line="240" w:lineRule="auto"/>
        <w:jc w:val="center"/>
        <w:rPr>
          <w:rFonts w:ascii="Arial" w:hAnsi="Arial" w:cs="Arial"/>
          <w:b/>
          <w:bCs/>
          <w:color w:val="000000"/>
          <w:sz w:val="23"/>
          <w:szCs w:val="23"/>
          <w:rPrChange w:id="452" w:author="Panagiotis Karkazis" w:date="2022-03-01T20:05:00Z">
            <w:rPr>
              <w:rFonts w:ascii="Arial" w:hAnsi="Arial" w:cs="Arial"/>
              <w:b/>
              <w:bCs/>
              <w:color w:val="000000"/>
              <w:sz w:val="23"/>
              <w:szCs w:val="23"/>
              <w:highlight w:val="red"/>
            </w:rPr>
          </w:rPrChange>
        </w:rPr>
      </w:pPr>
    </w:p>
    <w:p w14:paraId="0DBA5CEC" w14:textId="77777777" w:rsidR="00D0260D" w:rsidRPr="00886CD4" w:rsidRDefault="00D0260D" w:rsidP="00903003">
      <w:pPr>
        <w:spacing w:after="0" w:line="240" w:lineRule="auto"/>
        <w:jc w:val="center"/>
        <w:rPr>
          <w:rFonts w:ascii="Arial" w:hAnsi="Arial" w:cs="Arial"/>
          <w:b/>
          <w:bCs/>
          <w:color w:val="000000"/>
          <w:sz w:val="23"/>
          <w:szCs w:val="23"/>
          <w:rPrChange w:id="453" w:author="Panagiotis Karkazis" w:date="2022-03-01T20:05:00Z">
            <w:rPr>
              <w:rFonts w:ascii="Arial" w:hAnsi="Arial" w:cs="Arial"/>
              <w:b/>
              <w:bCs/>
              <w:color w:val="000000"/>
              <w:sz w:val="23"/>
              <w:szCs w:val="23"/>
              <w:highlight w:val="red"/>
            </w:rPr>
          </w:rPrChange>
        </w:rPr>
      </w:pPr>
    </w:p>
    <w:p w14:paraId="418B744B" w14:textId="77777777" w:rsidR="00D0260D" w:rsidRPr="00886CD4" w:rsidRDefault="00D0260D" w:rsidP="00903003">
      <w:pPr>
        <w:spacing w:after="0" w:line="240" w:lineRule="auto"/>
        <w:jc w:val="center"/>
        <w:rPr>
          <w:rFonts w:ascii="Arial" w:hAnsi="Arial" w:cs="Arial"/>
          <w:b/>
          <w:bCs/>
          <w:color w:val="000000"/>
          <w:sz w:val="23"/>
          <w:szCs w:val="23"/>
          <w:rPrChange w:id="454" w:author="Panagiotis Karkazis" w:date="2022-03-01T20:05:00Z">
            <w:rPr>
              <w:rFonts w:ascii="Arial" w:hAnsi="Arial" w:cs="Arial"/>
              <w:b/>
              <w:bCs/>
              <w:color w:val="000000"/>
              <w:sz w:val="23"/>
              <w:szCs w:val="23"/>
              <w:highlight w:val="red"/>
            </w:rPr>
          </w:rPrChange>
        </w:rPr>
      </w:pPr>
    </w:p>
    <w:p w14:paraId="1DF941AE" w14:textId="77777777" w:rsidR="00D0260D" w:rsidRPr="00886CD4" w:rsidRDefault="00D0260D" w:rsidP="00903003">
      <w:pPr>
        <w:spacing w:after="0" w:line="240" w:lineRule="auto"/>
        <w:jc w:val="center"/>
        <w:rPr>
          <w:rFonts w:ascii="Arial" w:hAnsi="Arial" w:cs="Arial"/>
          <w:b/>
          <w:bCs/>
          <w:color w:val="000000"/>
          <w:sz w:val="23"/>
          <w:szCs w:val="23"/>
          <w:rPrChange w:id="455" w:author="Panagiotis Karkazis" w:date="2022-03-01T20:05:00Z">
            <w:rPr>
              <w:rFonts w:ascii="Arial" w:hAnsi="Arial" w:cs="Arial"/>
              <w:b/>
              <w:bCs/>
              <w:color w:val="000000"/>
              <w:sz w:val="23"/>
              <w:szCs w:val="23"/>
              <w:highlight w:val="red"/>
            </w:rPr>
          </w:rPrChange>
        </w:rPr>
      </w:pPr>
    </w:p>
    <w:p w14:paraId="7E598148" w14:textId="77777777" w:rsidR="00D0260D" w:rsidRPr="00886CD4" w:rsidRDefault="00D0260D" w:rsidP="00903003">
      <w:pPr>
        <w:spacing w:after="0" w:line="240" w:lineRule="auto"/>
        <w:jc w:val="center"/>
        <w:rPr>
          <w:rFonts w:ascii="Arial" w:hAnsi="Arial" w:cs="Arial"/>
          <w:b/>
          <w:bCs/>
          <w:color w:val="000000"/>
          <w:sz w:val="23"/>
          <w:szCs w:val="23"/>
          <w:rPrChange w:id="456" w:author="Panagiotis Karkazis" w:date="2022-03-01T20:05:00Z">
            <w:rPr>
              <w:rFonts w:ascii="Arial" w:hAnsi="Arial" w:cs="Arial"/>
              <w:b/>
              <w:bCs/>
              <w:color w:val="000000"/>
              <w:sz w:val="23"/>
              <w:szCs w:val="23"/>
              <w:highlight w:val="red"/>
            </w:rPr>
          </w:rPrChange>
        </w:rPr>
      </w:pPr>
    </w:p>
    <w:p w14:paraId="4AC19586" w14:textId="77777777" w:rsidR="00D0260D" w:rsidRPr="00886CD4" w:rsidRDefault="00D0260D" w:rsidP="00903003">
      <w:pPr>
        <w:spacing w:after="0" w:line="240" w:lineRule="auto"/>
        <w:jc w:val="center"/>
        <w:rPr>
          <w:rFonts w:ascii="Arial" w:hAnsi="Arial" w:cs="Arial"/>
          <w:b/>
          <w:bCs/>
          <w:color w:val="000000"/>
          <w:sz w:val="23"/>
          <w:szCs w:val="23"/>
          <w:rPrChange w:id="457" w:author="Panagiotis Karkazis" w:date="2022-03-01T20:05:00Z">
            <w:rPr>
              <w:rFonts w:ascii="Arial" w:hAnsi="Arial" w:cs="Arial"/>
              <w:b/>
              <w:bCs/>
              <w:color w:val="000000"/>
              <w:sz w:val="23"/>
              <w:szCs w:val="23"/>
              <w:highlight w:val="red"/>
            </w:rPr>
          </w:rPrChange>
        </w:rPr>
      </w:pPr>
    </w:p>
    <w:p w14:paraId="7F9224F2" w14:textId="77777777" w:rsidR="00D0260D" w:rsidRPr="00886CD4" w:rsidRDefault="00D0260D" w:rsidP="00903003">
      <w:pPr>
        <w:spacing w:after="0" w:line="240" w:lineRule="auto"/>
        <w:jc w:val="center"/>
        <w:rPr>
          <w:rFonts w:ascii="Arial" w:hAnsi="Arial" w:cs="Arial"/>
          <w:b/>
          <w:bCs/>
          <w:color w:val="000000"/>
          <w:sz w:val="23"/>
          <w:szCs w:val="23"/>
          <w:rPrChange w:id="458" w:author="Panagiotis Karkazis" w:date="2022-03-01T20:05:00Z">
            <w:rPr>
              <w:rFonts w:ascii="Arial" w:hAnsi="Arial" w:cs="Arial"/>
              <w:b/>
              <w:bCs/>
              <w:color w:val="000000"/>
              <w:sz w:val="23"/>
              <w:szCs w:val="23"/>
              <w:highlight w:val="red"/>
            </w:rPr>
          </w:rPrChange>
        </w:rPr>
      </w:pPr>
    </w:p>
    <w:p w14:paraId="24A04E01" w14:textId="77777777" w:rsidR="00D0260D" w:rsidRPr="00886CD4" w:rsidRDefault="00D0260D" w:rsidP="00903003">
      <w:pPr>
        <w:spacing w:after="0" w:line="240" w:lineRule="auto"/>
        <w:jc w:val="center"/>
        <w:rPr>
          <w:rFonts w:ascii="Arial" w:hAnsi="Arial" w:cs="Arial"/>
          <w:b/>
          <w:bCs/>
          <w:color w:val="000000"/>
          <w:sz w:val="23"/>
          <w:szCs w:val="23"/>
          <w:rPrChange w:id="459" w:author="Panagiotis Karkazis" w:date="2022-03-01T20:05:00Z">
            <w:rPr>
              <w:rFonts w:ascii="Arial" w:hAnsi="Arial" w:cs="Arial"/>
              <w:b/>
              <w:bCs/>
              <w:color w:val="000000"/>
              <w:sz w:val="23"/>
              <w:szCs w:val="23"/>
              <w:highlight w:val="red"/>
            </w:rPr>
          </w:rPrChange>
        </w:rPr>
      </w:pPr>
    </w:p>
    <w:p w14:paraId="34DD3A08" w14:textId="77777777" w:rsidR="00D0260D" w:rsidRPr="00886CD4" w:rsidRDefault="00D0260D" w:rsidP="00903003">
      <w:pPr>
        <w:spacing w:after="0" w:line="240" w:lineRule="auto"/>
        <w:jc w:val="center"/>
        <w:rPr>
          <w:rFonts w:ascii="Arial" w:hAnsi="Arial" w:cs="Arial"/>
          <w:b/>
          <w:bCs/>
          <w:color w:val="000000"/>
          <w:sz w:val="23"/>
          <w:szCs w:val="23"/>
          <w:rPrChange w:id="460" w:author="Panagiotis Karkazis" w:date="2022-03-01T20:05:00Z">
            <w:rPr>
              <w:rFonts w:ascii="Arial" w:hAnsi="Arial" w:cs="Arial"/>
              <w:b/>
              <w:bCs/>
              <w:color w:val="000000"/>
              <w:sz w:val="23"/>
              <w:szCs w:val="23"/>
              <w:highlight w:val="red"/>
            </w:rPr>
          </w:rPrChange>
        </w:rPr>
      </w:pPr>
    </w:p>
    <w:p w14:paraId="7698FB12" w14:textId="77777777" w:rsidR="00142D63" w:rsidRPr="00886CD4" w:rsidRDefault="00142D63" w:rsidP="00903003">
      <w:pPr>
        <w:spacing w:after="0" w:line="240" w:lineRule="auto"/>
        <w:jc w:val="center"/>
        <w:rPr>
          <w:rFonts w:ascii="Arial" w:hAnsi="Arial" w:cs="Arial"/>
          <w:b/>
          <w:bCs/>
          <w:color w:val="000000"/>
          <w:sz w:val="23"/>
          <w:szCs w:val="23"/>
          <w:rPrChange w:id="461" w:author="Panagiotis Karkazis" w:date="2022-03-01T20:05:00Z">
            <w:rPr>
              <w:rFonts w:ascii="Arial" w:hAnsi="Arial" w:cs="Arial"/>
              <w:b/>
              <w:bCs/>
              <w:color w:val="000000"/>
              <w:sz w:val="23"/>
              <w:szCs w:val="23"/>
              <w:highlight w:val="red"/>
            </w:rPr>
          </w:rPrChange>
        </w:rPr>
      </w:pPr>
    </w:p>
    <w:p w14:paraId="1DA218D1" w14:textId="77777777" w:rsidR="00D0260D" w:rsidRPr="00886CD4" w:rsidRDefault="00D0260D" w:rsidP="00903003">
      <w:pPr>
        <w:spacing w:after="0" w:line="240" w:lineRule="auto"/>
        <w:jc w:val="center"/>
        <w:rPr>
          <w:rFonts w:ascii="Arial" w:hAnsi="Arial" w:cs="Arial"/>
          <w:b/>
          <w:bCs/>
          <w:color w:val="000000"/>
          <w:sz w:val="23"/>
          <w:szCs w:val="23"/>
          <w:rPrChange w:id="462" w:author="Panagiotis Karkazis" w:date="2022-03-01T20:05:00Z">
            <w:rPr>
              <w:rFonts w:ascii="Arial" w:hAnsi="Arial" w:cs="Arial"/>
              <w:b/>
              <w:bCs/>
              <w:color w:val="000000"/>
              <w:sz w:val="23"/>
              <w:szCs w:val="23"/>
              <w:highlight w:val="red"/>
            </w:rPr>
          </w:rPrChange>
        </w:rPr>
      </w:pPr>
    </w:p>
    <w:p w14:paraId="6E9EBE60" w14:textId="77777777" w:rsidR="00D0260D" w:rsidRPr="00886CD4" w:rsidRDefault="00D0260D" w:rsidP="00903003">
      <w:pPr>
        <w:spacing w:after="0" w:line="240" w:lineRule="auto"/>
        <w:jc w:val="center"/>
        <w:rPr>
          <w:rFonts w:ascii="Arial" w:hAnsi="Arial" w:cs="Arial"/>
          <w:b/>
          <w:bCs/>
          <w:color w:val="000000"/>
          <w:sz w:val="23"/>
          <w:szCs w:val="23"/>
          <w:rPrChange w:id="463" w:author="Panagiotis Karkazis" w:date="2022-03-01T20:05:00Z">
            <w:rPr>
              <w:rFonts w:ascii="Arial" w:hAnsi="Arial" w:cs="Arial"/>
              <w:b/>
              <w:bCs/>
              <w:color w:val="000000"/>
              <w:sz w:val="23"/>
              <w:szCs w:val="23"/>
              <w:highlight w:val="red"/>
            </w:rPr>
          </w:rPrChange>
        </w:rPr>
      </w:pPr>
    </w:p>
    <w:p w14:paraId="5AFA4868" w14:textId="77777777" w:rsidR="00D0260D" w:rsidRPr="00886CD4" w:rsidRDefault="00D0260D" w:rsidP="00903003">
      <w:pPr>
        <w:spacing w:after="0" w:line="240" w:lineRule="auto"/>
        <w:jc w:val="center"/>
        <w:rPr>
          <w:rFonts w:ascii="Arial" w:hAnsi="Arial" w:cs="Arial"/>
          <w:b/>
          <w:bCs/>
          <w:color w:val="000000"/>
          <w:sz w:val="23"/>
          <w:szCs w:val="23"/>
          <w:rPrChange w:id="464" w:author="Panagiotis Karkazis" w:date="2022-03-01T20:05:00Z">
            <w:rPr>
              <w:rFonts w:ascii="Arial" w:hAnsi="Arial" w:cs="Arial"/>
              <w:b/>
              <w:bCs/>
              <w:color w:val="000000"/>
              <w:sz w:val="23"/>
              <w:szCs w:val="23"/>
              <w:highlight w:val="red"/>
            </w:rPr>
          </w:rPrChange>
        </w:rPr>
      </w:pPr>
    </w:p>
    <w:p w14:paraId="341A8AD6" w14:textId="77777777" w:rsidR="00D0260D" w:rsidRPr="00886CD4" w:rsidRDefault="00D0260D" w:rsidP="00731FBC">
      <w:pPr>
        <w:spacing w:after="0" w:line="240" w:lineRule="auto"/>
        <w:rPr>
          <w:rFonts w:ascii="Arial" w:hAnsi="Arial" w:cs="Arial"/>
          <w:b/>
          <w:bCs/>
          <w:color w:val="000000"/>
          <w:sz w:val="23"/>
          <w:szCs w:val="23"/>
          <w:rPrChange w:id="465" w:author="Panagiotis Karkazis" w:date="2022-03-01T20:05:00Z">
            <w:rPr>
              <w:rFonts w:ascii="Arial" w:hAnsi="Arial" w:cs="Arial"/>
              <w:b/>
              <w:bCs/>
              <w:color w:val="000000"/>
              <w:sz w:val="23"/>
              <w:szCs w:val="23"/>
              <w:highlight w:val="red"/>
            </w:rPr>
          </w:rPrChange>
        </w:rPr>
      </w:pPr>
    </w:p>
    <w:p w14:paraId="794D1598" w14:textId="7AEB2D5B" w:rsidR="00D0260D" w:rsidRPr="00886CD4" w:rsidRDefault="00D0260D" w:rsidP="00903003">
      <w:pPr>
        <w:spacing w:after="0" w:line="240" w:lineRule="auto"/>
        <w:jc w:val="center"/>
        <w:rPr>
          <w:rFonts w:ascii="Arial" w:hAnsi="Arial" w:cs="Arial"/>
          <w:b/>
          <w:bCs/>
          <w:color w:val="000000"/>
          <w:sz w:val="24"/>
          <w:szCs w:val="24"/>
          <w:rPrChange w:id="466" w:author="Panagiotis Karkazis" w:date="2022-03-01T20:05:00Z">
            <w:rPr>
              <w:rFonts w:ascii="Arial" w:hAnsi="Arial" w:cs="Arial"/>
              <w:b/>
              <w:bCs/>
              <w:color w:val="000000"/>
              <w:sz w:val="24"/>
              <w:szCs w:val="24"/>
              <w:highlight w:val="red"/>
            </w:rPr>
          </w:rPrChange>
        </w:rPr>
      </w:pPr>
    </w:p>
    <w:p w14:paraId="2B3801BB" w14:textId="48A60540" w:rsidR="00D1573B" w:rsidRPr="00886CD4" w:rsidRDefault="00D1573B" w:rsidP="00903003">
      <w:pPr>
        <w:spacing w:after="0" w:line="240" w:lineRule="auto"/>
        <w:jc w:val="center"/>
        <w:rPr>
          <w:rFonts w:ascii="Arial" w:hAnsi="Arial" w:cs="Arial"/>
          <w:b/>
          <w:bCs/>
          <w:color w:val="000000"/>
          <w:sz w:val="24"/>
          <w:szCs w:val="24"/>
          <w:rPrChange w:id="467" w:author="Panagiotis Karkazis" w:date="2022-03-01T20:05:00Z">
            <w:rPr>
              <w:rFonts w:ascii="Arial" w:hAnsi="Arial" w:cs="Arial"/>
              <w:b/>
              <w:bCs/>
              <w:color w:val="000000"/>
              <w:sz w:val="24"/>
              <w:szCs w:val="24"/>
              <w:highlight w:val="red"/>
            </w:rPr>
          </w:rPrChange>
        </w:rPr>
      </w:pPr>
    </w:p>
    <w:p w14:paraId="11184680" w14:textId="5DA0A9E2" w:rsidR="00D1573B" w:rsidRPr="00886CD4" w:rsidRDefault="00D1573B" w:rsidP="00B5595D">
      <w:pPr>
        <w:spacing w:after="0" w:line="240" w:lineRule="auto"/>
        <w:jc w:val="center"/>
        <w:rPr>
          <w:rFonts w:ascii="Arial" w:hAnsi="Arial" w:cs="Arial"/>
          <w:b/>
          <w:bCs/>
          <w:color w:val="000000"/>
          <w:sz w:val="24"/>
          <w:szCs w:val="24"/>
          <w:rPrChange w:id="468" w:author="Panagiotis Karkazis" w:date="2022-03-01T20:05:00Z">
            <w:rPr>
              <w:rFonts w:ascii="Arial" w:hAnsi="Arial" w:cs="Arial"/>
              <w:b/>
              <w:bCs/>
              <w:color w:val="000000"/>
              <w:sz w:val="24"/>
              <w:szCs w:val="24"/>
              <w:highlight w:val="red"/>
            </w:rPr>
          </w:rPrChange>
        </w:rPr>
      </w:pPr>
    </w:p>
    <w:p w14:paraId="77A22973" w14:textId="231D25A1" w:rsidR="00B5595D" w:rsidRPr="00886CD4" w:rsidRDefault="00B5595D" w:rsidP="00B5595D">
      <w:pPr>
        <w:spacing w:after="0" w:line="240" w:lineRule="auto"/>
        <w:jc w:val="center"/>
        <w:rPr>
          <w:rFonts w:ascii="Arial" w:hAnsi="Arial" w:cs="Arial"/>
          <w:b/>
          <w:bCs/>
          <w:color w:val="000000"/>
          <w:sz w:val="24"/>
          <w:szCs w:val="24"/>
          <w:rPrChange w:id="469" w:author="Panagiotis Karkazis" w:date="2022-03-01T20:05:00Z">
            <w:rPr>
              <w:rFonts w:ascii="Arial" w:hAnsi="Arial" w:cs="Arial"/>
              <w:b/>
              <w:bCs/>
              <w:color w:val="000000"/>
              <w:sz w:val="24"/>
              <w:szCs w:val="24"/>
              <w:highlight w:val="red"/>
            </w:rPr>
          </w:rPrChange>
        </w:rPr>
      </w:pPr>
    </w:p>
    <w:p w14:paraId="303946EA" w14:textId="73117C69" w:rsidR="00B5595D" w:rsidRPr="00886CD4" w:rsidRDefault="00B5595D" w:rsidP="00B5595D">
      <w:pPr>
        <w:spacing w:after="0" w:line="240" w:lineRule="auto"/>
        <w:jc w:val="center"/>
        <w:rPr>
          <w:rFonts w:ascii="Arial" w:hAnsi="Arial" w:cs="Arial"/>
          <w:b/>
          <w:bCs/>
          <w:color w:val="000000"/>
          <w:sz w:val="24"/>
          <w:szCs w:val="24"/>
          <w:rPrChange w:id="470" w:author="Panagiotis Karkazis" w:date="2022-03-01T20:05:00Z">
            <w:rPr>
              <w:rFonts w:ascii="Arial" w:hAnsi="Arial" w:cs="Arial"/>
              <w:b/>
              <w:bCs/>
              <w:color w:val="000000"/>
              <w:sz w:val="24"/>
              <w:szCs w:val="24"/>
              <w:highlight w:val="red"/>
            </w:rPr>
          </w:rPrChange>
        </w:rPr>
      </w:pPr>
    </w:p>
    <w:p w14:paraId="00DEC85A" w14:textId="7DB8D013" w:rsidR="00EA41D6" w:rsidRPr="00886CD4" w:rsidRDefault="00EA41D6" w:rsidP="00B5595D">
      <w:pPr>
        <w:spacing w:after="0" w:line="240" w:lineRule="auto"/>
        <w:jc w:val="center"/>
        <w:rPr>
          <w:rFonts w:ascii="Arial" w:hAnsi="Arial" w:cs="Arial"/>
          <w:b/>
          <w:bCs/>
          <w:color w:val="000000"/>
          <w:sz w:val="24"/>
          <w:szCs w:val="24"/>
          <w:rPrChange w:id="471" w:author="Panagiotis Karkazis" w:date="2022-03-01T20:05:00Z">
            <w:rPr>
              <w:rFonts w:ascii="Arial" w:hAnsi="Arial" w:cs="Arial"/>
              <w:b/>
              <w:bCs/>
              <w:color w:val="000000"/>
              <w:sz w:val="24"/>
              <w:szCs w:val="24"/>
              <w:highlight w:val="red"/>
            </w:rPr>
          </w:rPrChange>
        </w:rPr>
      </w:pPr>
    </w:p>
    <w:p w14:paraId="36136FA0" w14:textId="500012B9" w:rsidR="00EA41D6" w:rsidRPr="00886CD4" w:rsidRDefault="00EA41D6" w:rsidP="00B5595D">
      <w:pPr>
        <w:spacing w:after="0" w:line="240" w:lineRule="auto"/>
        <w:jc w:val="center"/>
        <w:rPr>
          <w:rFonts w:ascii="Arial" w:hAnsi="Arial" w:cs="Arial"/>
          <w:b/>
          <w:bCs/>
          <w:color w:val="000000"/>
          <w:sz w:val="24"/>
          <w:szCs w:val="24"/>
          <w:rPrChange w:id="472" w:author="Panagiotis Karkazis" w:date="2022-03-01T20:05:00Z">
            <w:rPr>
              <w:rFonts w:ascii="Arial" w:hAnsi="Arial" w:cs="Arial"/>
              <w:b/>
              <w:bCs/>
              <w:color w:val="000000"/>
              <w:sz w:val="24"/>
              <w:szCs w:val="24"/>
              <w:highlight w:val="red"/>
            </w:rPr>
          </w:rPrChange>
        </w:rPr>
      </w:pPr>
    </w:p>
    <w:p w14:paraId="2DDB1E8C" w14:textId="4A2FA472" w:rsidR="00557E7A" w:rsidRPr="00886CD4" w:rsidRDefault="00557E7A" w:rsidP="00B5595D">
      <w:pPr>
        <w:spacing w:after="0" w:line="240" w:lineRule="auto"/>
        <w:jc w:val="center"/>
        <w:rPr>
          <w:rFonts w:ascii="Arial" w:hAnsi="Arial" w:cs="Arial"/>
          <w:b/>
          <w:bCs/>
          <w:color w:val="000000"/>
          <w:sz w:val="24"/>
          <w:szCs w:val="24"/>
          <w:rPrChange w:id="473" w:author="Panagiotis Karkazis" w:date="2022-03-01T20:05:00Z">
            <w:rPr>
              <w:rFonts w:ascii="Arial" w:hAnsi="Arial" w:cs="Arial"/>
              <w:b/>
              <w:bCs/>
              <w:color w:val="000000"/>
              <w:sz w:val="24"/>
              <w:szCs w:val="24"/>
              <w:highlight w:val="red"/>
            </w:rPr>
          </w:rPrChange>
        </w:rPr>
      </w:pPr>
    </w:p>
    <w:p w14:paraId="20C47D1C" w14:textId="2CAFE33F" w:rsidR="00557E7A" w:rsidRPr="00886CD4" w:rsidRDefault="00557E7A" w:rsidP="00B5595D">
      <w:pPr>
        <w:spacing w:after="0" w:line="240" w:lineRule="auto"/>
        <w:jc w:val="center"/>
        <w:rPr>
          <w:rFonts w:ascii="Arial" w:hAnsi="Arial" w:cs="Arial"/>
          <w:b/>
          <w:bCs/>
          <w:color w:val="000000"/>
          <w:sz w:val="24"/>
          <w:szCs w:val="24"/>
          <w:rPrChange w:id="474" w:author="Panagiotis Karkazis" w:date="2022-03-01T20:05:00Z">
            <w:rPr>
              <w:rFonts w:ascii="Arial" w:hAnsi="Arial" w:cs="Arial"/>
              <w:b/>
              <w:bCs/>
              <w:color w:val="000000"/>
              <w:sz w:val="24"/>
              <w:szCs w:val="24"/>
              <w:highlight w:val="red"/>
            </w:rPr>
          </w:rPrChange>
        </w:rPr>
      </w:pPr>
    </w:p>
    <w:p w14:paraId="72ADA181" w14:textId="7C6815F6" w:rsidR="00557E7A" w:rsidRPr="00886CD4" w:rsidRDefault="00557E7A" w:rsidP="00B5595D">
      <w:pPr>
        <w:spacing w:after="0" w:line="240" w:lineRule="auto"/>
        <w:jc w:val="center"/>
        <w:rPr>
          <w:rFonts w:ascii="Arial" w:hAnsi="Arial" w:cs="Arial"/>
          <w:b/>
          <w:bCs/>
          <w:color w:val="000000"/>
          <w:sz w:val="24"/>
          <w:szCs w:val="24"/>
          <w:rPrChange w:id="475" w:author="Panagiotis Karkazis" w:date="2022-03-01T20:05:00Z">
            <w:rPr>
              <w:rFonts w:ascii="Arial" w:hAnsi="Arial" w:cs="Arial"/>
              <w:b/>
              <w:bCs/>
              <w:color w:val="000000"/>
              <w:sz w:val="24"/>
              <w:szCs w:val="24"/>
              <w:highlight w:val="red"/>
            </w:rPr>
          </w:rPrChange>
        </w:rPr>
      </w:pPr>
    </w:p>
    <w:p w14:paraId="401F88E9" w14:textId="14D426F1" w:rsidR="00FF71A4" w:rsidRPr="00886CD4" w:rsidRDefault="00FF71A4" w:rsidP="00B5595D">
      <w:pPr>
        <w:spacing w:after="0" w:line="240" w:lineRule="auto"/>
        <w:jc w:val="center"/>
        <w:rPr>
          <w:rFonts w:ascii="Arial" w:hAnsi="Arial" w:cs="Arial"/>
          <w:b/>
          <w:bCs/>
          <w:color w:val="000000"/>
          <w:sz w:val="24"/>
          <w:szCs w:val="24"/>
          <w:rPrChange w:id="476" w:author="Panagiotis Karkazis" w:date="2022-03-01T20:05:00Z">
            <w:rPr>
              <w:rFonts w:ascii="Arial" w:hAnsi="Arial" w:cs="Arial"/>
              <w:b/>
              <w:bCs/>
              <w:color w:val="000000"/>
              <w:sz w:val="24"/>
              <w:szCs w:val="24"/>
              <w:highlight w:val="red"/>
            </w:rPr>
          </w:rPrChange>
        </w:rPr>
      </w:pPr>
    </w:p>
    <w:p w14:paraId="29E6AC4A" w14:textId="027442A1" w:rsidR="00FF71A4" w:rsidRPr="00886CD4" w:rsidRDefault="00FF71A4" w:rsidP="00B5595D">
      <w:pPr>
        <w:spacing w:after="0" w:line="240" w:lineRule="auto"/>
        <w:jc w:val="center"/>
        <w:rPr>
          <w:rFonts w:ascii="Arial" w:hAnsi="Arial" w:cs="Arial"/>
          <w:b/>
          <w:bCs/>
          <w:color w:val="000000"/>
          <w:sz w:val="24"/>
          <w:szCs w:val="24"/>
          <w:rPrChange w:id="477" w:author="Panagiotis Karkazis" w:date="2022-03-01T20:05:00Z">
            <w:rPr>
              <w:rFonts w:ascii="Arial" w:hAnsi="Arial" w:cs="Arial"/>
              <w:b/>
              <w:bCs/>
              <w:color w:val="000000"/>
              <w:sz w:val="24"/>
              <w:szCs w:val="24"/>
              <w:highlight w:val="red"/>
            </w:rPr>
          </w:rPrChange>
        </w:rPr>
      </w:pPr>
    </w:p>
    <w:p w14:paraId="412CDCBA" w14:textId="00B769BF" w:rsidR="00FF71A4" w:rsidRPr="00886CD4" w:rsidRDefault="00FF71A4" w:rsidP="00B5595D">
      <w:pPr>
        <w:spacing w:after="0" w:line="240" w:lineRule="auto"/>
        <w:jc w:val="center"/>
        <w:rPr>
          <w:rFonts w:ascii="Arial" w:hAnsi="Arial" w:cs="Arial"/>
          <w:b/>
          <w:bCs/>
          <w:color w:val="000000"/>
          <w:sz w:val="24"/>
          <w:szCs w:val="24"/>
          <w:rPrChange w:id="478" w:author="Panagiotis Karkazis" w:date="2022-03-01T20:05:00Z">
            <w:rPr>
              <w:rFonts w:ascii="Arial" w:hAnsi="Arial" w:cs="Arial"/>
              <w:b/>
              <w:bCs/>
              <w:color w:val="000000"/>
              <w:sz w:val="24"/>
              <w:szCs w:val="24"/>
              <w:highlight w:val="red"/>
            </w:rPr>
          </w:rPrChange>
        </w:rPr>
      </w:pPr>
    </w:p>
    <w:p w14:paraId="048002C9" w14:textId="6633F8CF" w:rsidR="00FF71A4" w:rsidRPr="00886CD4" w:rsidRDefault="00FF71A4" w:rsidP="00B5595D">
      <w:pPr>
        <w:spacing w:after="0" w:line="240" w:lineRule="auto"/>
        <w:jc w:val="center"/>
        <w:rPr>
          <w:rFonts w:ascii="Arial" w:hAnsi="Arial" w:cs="Arial"/>
          <w:b/>
          <w:bCs/>
          <w:color w:val="000000"/>
          <w:sz w:val="24"/>
          <w:szCs w:val="24"/>
          <w:rPrChange w:id="479" w:author="Panagiotis Karkazis" w:date="2022-03-01T20:05:00Z">
            <w:rPr>
              <w:rFonts w:ascii="Arial" w:hAnsi="Arial" w:cs="Arial"/>
              <w:b/>
              <w:bCs/>
              <w:color w:val="000000"/>
              <w:sz w:val="24"/>
              <w:szCs w:val="24"/>
              <w:highlight w:val="red"/>
            </w:rPr>
          </w:rPrChange>
        </w:rPr>
      </w:pPr>
    </w:p>
    <w:p w14:paraId="59268782" w14:textId="77777777" w:rsidR="00174269" w:rsidRPr="00886CD4" w:rsidRDefault="00174269" w:rsidP="00B5595D">
      <w:pPr>
        <w:spacing w:after="0" w:line="240" w:lineRule="auto"/>
        <w:jc w:val="center"/>
        <w:rPr>
          <w:rFonts w:ascii="Arial" w:hAnsi="Arial" w:cs="Arial"/>
          <w:b/>
          <w:bCs/>
          <w:color w:val="000000"/>
          <w:sz w:val="24"/>
          <w:szCs w:val="24"/>
          <w:rPrChange w:id="480" w:author="Panagiotis Karkazis" w:date="2022-03-01T20:05:00Z">
            <w:rPr>
              <w:rFonts w:ascii="Arial" w:hAnsi="Arial" w:cs="Arial"/>
              <w:b/>
              <w:bCs/>
              <w:color w:val="000000"/>
              <w:sz w:val="24"/>
              <w:szCs w:val="24"/>
              <w:highlight w:val="red"/>
            </w:rPr>
          </w:rPrChange>
        </w:rPr>
      </w:pPr>
    </w:p>
    <w:p w14:paraId="18F47A3E" w14:textId="4186D4F9" w:rsidR="00D0260D" w:rsidRPr="00886CD4" w:rsidRDefault="00D0260D" w:rsidP="007738D8">
      <w:pPr>
        <w:pStyle w:val="1"/>
        <w:jc w:val="center"/>
        <w:rPr>
          <w:rFonts w:ascii="Arial" w:hAnsi="Arial" w:cs="Arial"/>
          <w:b/>
          <w:bCs/>
          <w:color w:val="auto"/>
          <w:sz w:val="28"/>
          <w:szCs w:val="28"/>
          <w:rPrChange w:id="481" w:author="Panagiotis Karkazis" w:date="2022-03-01T20:05:00Z">
            <w:rPr>
              <w:rFonts w:ascii="Arial" w:hAnsi="Arial" w:cs="Arial"/>
              <w:b/>
              <w:bCs/>
              <w:color w:val="auto"/>
              <w:sz w:val="28"/>
              <w:szCs w:val="28"/>
              <w:highlight w:val="red"/>
            </w:rPr>
          </w:rPrChange>
        </w:rPr>
      </w:pPr>
      <w:bookmarkStart w:id="482" w:name="_Toc96683884"/>
      <w:r w:rsidRPr="00886CD4">
        <w:rPr>
          <w:rFonts w:ascii="Arial" w:hAnsi="Arial" w:cs="Arial"/>
          <w:b/>
          <w:bCs/>
          <w:color w:val="auto"/>
          <w:sz w:val="28"/>
          <w:szCs w:val="28"/>
          <w:rPrChange w:id="483" w:author="Panagiotis Karkazis" w:date="2022-03-01T20:05:00Z">
            <w:rPr>
              <w:rFonts w:ascii="Arial" w:hAnsi="Arial" w:cs="Arial"/>
              <w:b/>
              <w:bCs/>
              <w:color w:val="auto"/>
              <w:sz w:val="28"/>
              <w:szCs w:val="28"/>
              <w:highlight w:val="red"/>
            </w:rPr>
          </w:rPrChange>
        </w:rPr>
        <w:lastRenderedPageBreak/>
        <w:t>ΠΕΡΙΛΗΨΗ</w:t>
      </w:r>
      <w:bookmarkEnd w:id="482"/>
    </w:p>
    <w:p w14:paraId="57BCFC1E" w14:textId="77777777" w:rsidR="00731FBC" w:rsidRPr="00886CD4" w:rsidRDefault="00731FBC" w:rsidP="003A4191">
      <w:pPr>
        <w:spacing w:after="0" w:line="360" w:lineRule="auto"/>
        <w:jc w:val="center"/>
        <w:rPr>
          <w:rFonts w:ascii="Arial" w:hAnsi="Arial" w:cs="Arial"/>
          <w:color w:val="000000"/>
          <w:sz w:val="24"/>
          <w:szCs w:val="24"/>
          <w:rPrChange w:id="484" w:author="Panagiotis Karkazis" w:date="2022-03-01T20:05:00Z">
            <w:rPr>
              <w:rFonts w:ascii="Arial" w:hAnsi="Arial" w:cs="Arial"/>
              <w:color w:val="000000"/>
              <w:sz w:val="24"/>
              <w:szCs w:val="24"/>
              <w:highlight w:val="red"/>
            </w:rPr>
          </w:rPrChange>
        </w:rPr>
      </w:pPr>
    </w:p>
    <w:p w14:paraId="0A8F4B39" w14:textId="40AAAA8C" w:rsidR="007A176C" w:rsidRPr="00886CD4" w:rsidRDefault="007A176C" w:rsidP="007A176C">
      <w:pPr>
        <w:spacing w:after="0" w:line="360" w:lineRule="auto"/>
        <w:ind w:firstLine="227"/>
        <w:jc w:val="both"/>
        <w:rPr>
          <w:rFonts w:ascii="Arial" w:hAnsi="Arial" w:cs="Arial"/>
          <w:color w:val="000000"/>
          <w:sz w:val="24"/>
          <w:szCs w:val="24"/>
          <w:rPrChange w:id="485" w:author="Panagiotis Karkazis" w:date="2022-03-01T20:05:00Z">
            <w:rPr>
              <w:rFonts w:ascii="Arial" w:hAnsi="Arial" w:cs="Arial"/>
              <w:color w:val="000000"/>
              <w:sz w:val="24"/>
              <w:szCs w:val="24"/>
              <w:highlight w:val="red"/>
            </w:rPr>
          </w:rPrChange>
        </w:rPr>
      </w:pPr>
      <w:del w:id="486" w:author="Panagiotis Karkazis" w:date="2022-03-01T19:49:00Z">
        <w:r w:rsidRPr="00886CD4" w:rsidDel="00F143EF">
          <w:rPr>
            <w:rFonts w:ascii="Arial" w:hAnsi="Arial" w:cs="Arial"/>
            <w:color w:val="000000"/>
            <w:sz w:val="24"/>
            <w:szCs w:val="24"/>
            <w:rPrChange w:id="487" w:author="Panagiotis Karkazis" w:date="2022-03-01T20:05:00Z">
              <w:rPr>
                <w:rFonts w:ascii="Arial" w:hAnsi="Arial" w:cs="Arial"/>
                <w:color w:val="000000"/>
                <w:sz w:val="24"/>
                <w:szCs w:val="24"/>
                <w:highlight w:val="red"/>
              </w:rPr>
            </w:rPrChange>
          </w:rPr>
          <w:delText>Στην τωρινή εποχή, ο</w:delText>
        </w:r>
      </w:del>
      <w:ins w:id="488" w:author="Panagiotis Karkazis" w:date="2022-03-01T19:49:00Z">
        <w:r w:rsidR="00F143EF" w:rsidRPr="00886CD4">
          <w:rPr>
            <w:rFonts w:ascii="Arial" w:hAnsi="Arial" w:cs="Arial"/>
            <w:color w:val="000000"/>
            <w:sz w:val="24"/>
            <w:szCs w:val="24"/>
            <w:rPrChange w:id="489" w:author="Panagiotis Karkazis" w:date="2022-03-01T20:05:00Z">
              <w:rPr>
                <w:rFonts w:ascii="Arial" w:hAnsi="Arial" w:cs="Arial"/>
                <w:color w:val="000000"/>
                <w:sz w:val="24"/>
                <w:szCs w:val="24"/>
                <w:highlight w:val="red"/>
              </w:rPr>
            </w:rPrChange>
          </w:rPr>
          <w:t xml:space="preserve">Ο </w:t>
        </w:r>
      </w:ins>
      <w:r w:rsidRPr="00886CD4">
        <w:rPr>
          <w:rFonts w:ascii="Arial" w:hAnsi="Arial" w:cs="Arial"/>
          <w:color w:val="000000"/>
          <w:sz w:val="24"/>
          <w:szCs w:val="24"/>
          <w:rPrChange w:id="490" w:author="Panagiotis Karkazis" w:date="2022-03-01T20:05:00Z">
            <w:rPr>
              <w:rFonts w:ascii="Arial" w:hAnsi="Arial" w:cs="Arial"/>
              <w:color w:val="000000"/>
              <w:sz w:val="24"/>
              <w:szCs w:val="24"/>
              <w:highlight w:val="red"/>
            </w:rPr>
          </w:rPrChange>
        </w:rPr>
        <w:t xml:space="preserve"> όρος Τεχνητή Νοημοσύνη έχει γίνει γνωστός σε όλο τον κόσμο. Κατακλυζόμαστε από </w:t>
      </w:r>
      <w:del w:id="491" w:author="Panagiotis Karkazis" w:date="2022-03-01T19:50:00Z">
        <w:r w:rsidRPr="00886CD4" w:rsidDel="00F143EF">
          <w:rPr>
            <w:rFonts w:ascii="Arial" w:hAnsi="Arial" w:cs="Arial"/>
            <w:color w:val="000000"/>
            <w:sz w:val="24"/>
            <w:szCs w:val="24"/>
            <w:rPrChange w:id="492" w:author="Panagiotis Karkazis" w:date="2022-03-01T20:05:00Z">
              <w:rPr>
                <w:rFonts w:ascii="Arial" w:hAnsi="Arial" w:cs="Arial"/>
                <w:color w:val="000000"/>
                <w:sz w:val="24"/>
                <w:szCs w:val="24"/>
                <w:highlight w:val="red"/>
              </w:rPr>
            </w:rPrChange>
          </w:rPr>
          <w:delText xml:space="preserve">την αγορά </w:delText>
        </w:r>
      </w:del>
      <w:r w:rsidRPr="00886CD4">
        <w:rPr>
          <w:rFonts w:ascii="Arial" w:hAnsi="Arial" w:cs="Arial"/>
          <w:color w:val="000000"/>
          <w:sz w:val="24"/>
          <w:szCs w:val="24"/>
          <w:rPrChange w:id="493" w:author="Panagiotis Karkazis" w:date="2022-03-01T20:05:00Z">
            <w:rPr>
              <w:rFonts w:ascii="Arial" w:hAnsi="Arial" w:cs="Arial"/>
              <w:color w:val="000000"/>
              <w:sz w:val="24"/>
              <w:szCs w:val="24"/>
              <w:highlight w:val="red"/>
            </w:rPr>
          </w:rPrChange>
        </w:rPr>
        <w:t>με έξυπνα κινητά, έξυπνα σπίτια, έξυπνες τηλεοράσεις κ</w:t>
      </w:r>
      <w:r w:rsidR="00DE01E3" w:rsidRPr="00886CD4">
        <w:rPr>
          <w:rFonts w:ascii="Arial" w:hAnsi="Arial" w:cs="Arial"/>
          <w:color w:val="000000"/>
          <w:sz w:val="24"/>
          <w:szCs w:val="24"/>
          <w:rPrChange w:id="494" w:author="Panagiotis Karkazis" w:date="2022-03-01T20:05:00Z">
            <w:rPr>
              <w:rFonts w:ascii="Arial" w:hAnsi="Arial" w:cs="Arial"/>
              <w:color w:val="000000"/>
              <w:sz w:val="24"/>
              <w:szCs w:val="24"/>
              <w:highlight w:val="red"/>
            </w:rPr>
          </w:rPrChange>
        </w:rPr>
        <w:t xml:space="preserve">αι γενικά από συσκευές και υπολογιστικά συστήματα τα οποία </w:t>
      </w:r>
      <w:del w:id="495" w:author="Panagiotis Karkazis" w:date="2022-03-01T19:50:00Z">
        <w:r w:rsidR="00DE01E3" w:rsidRPr="00886CD4" w:rsidDel="00F143EF">
          <w:rPr>
            <w:rFonts w:ascii="Arial" w:hAnsi="Arial" w:cs="Arial"/>
            <w:color w:val="000000"/>
            <w:sz w:val="24"/>
            <w:szCs w:val="24"/>
            <w:rPrChange w:id="496" w:author="Panagiotis Karkazis" w:date="2022-03-01T20:05:00Z">
              <w:rPr>
                <w:rFonts w:ascii="Arial" w:hAnsi="Arial" w:cs="Arial"/>
                <w:color w:val="000000"/>
                <w:sz w:val="24"/>
                <w:szCs w:val="24"/>
                <w:highlight w:val="red"/>
              </w:rPr>
            </w:rPrChange>
          </w:rPr>
          <w:delText>χαρακτηρίζονται έξυπνα</w:delText>
        </w:r>
      </w:del>
      <w:ins w:id="497" w:author="Panagiotis Karkazis" w:date="2022-03-01T19:50:00Z">
        <w:r w:rsidR="00F143EF" w:rsidRPr="00886CD4">
          <w:rPr>
            <w:rFonts w:ascii="Arial" w:hAnsi="Arial" w:cs="Arial"/>
            <w:color w:val="000000"/>
            <w:sz w:val="24"/>
            <w:szCs w:val="24"/>
            <w:rPrChange w:id="498" w:author="Panagiotis Karkazis" w:date="2022-03-01T20:05:00Z">
              <w:rPr>
                <w:rFonts w:ascii="Arial" w:hAnsi="Arial" w:cs="Arial"/>
                <w:color w:val="000000"/>
                <w:sz w:val="24"/>
                <w:szCs w:val="24"/>
                <w:highlight w:val="red"/>
              </w:rPr>
            </w:rPrChange>
          </w:rPr>
          <w:t xml:space="preserve">παρέχουν </w:t>
        </w:r>
      </w:ins>
      <w:ins w:id="499" w:author="Panagiotis Karkazis" w:date="2022-03-01T19:51:00Z">
        <w:r w:rsidR="00F143EF" w:rsidRPr="00886CD4">
          <w:rPr>
            <w:rFonts w:ascii="Arial" w:hAnsi="Arial" w:cs="Arial"/>
            <w:color w:val="000000"/>
            <w:sz w:val="24"/>
            <w:szCs w:val="24"/>
            <w:rPrChange w:id="500" w:author="Panagiotis Karkazis" w:date="2022-03-01T20:05:00Z">
              <w:rPr>
                <w:rFonts w:ascii="Arial" w:hAnsi="Arial" w:cs="Arial"/>
                <w:color w:val="000000"/>
                <w:sz w:val="24"/>
                <w:szCs w:val="24"/>
                <w:highlight w:val="red"/>
              </w:rPr>
            </w:rPrChange>
          </w:rPr>
          <w:t>ευφυείς</w:t>
        </w:r>
      </w:ins>
      <w:ins w:id="501" w:author="Panagiotis Karkazis" w:date="2022-03-01T19:50:00Z">
        <w:r w:rsidR="00F143EF" w:rsidRPr="00886CD4">
          <w:rPr>
            <w:rFonts w:ascii="Arial" w:hAnsi="Arial" w:cs="Arial"/>
            <w:color w:val="000000"/>
            <w:sz w:val="24"/>
            <w:szCs w:val="24"/>
            <w:rPrChange w:id="502" w:author="Panagiotis Karkazis" w:date="2022-03-01T20:05:00Z">
              <w:rPr>
                <w:rFonts w:ascii="Arial" w:hAnsi="Arial" w:cs="Arial"/>
                <w:color w:val="000000"/>
                <w:sz w:val="24"/>
                <w:szCs w:val="24"/>
                <w:highlight w:val="red"/>
              </w:rPr>
            </w:rPrChange>
          </w:rPr>
          <w:t xml:space="preserve"> υπηρεσίες</w:t>
        </w:r>
      </w:ins>
      <w:r w:rsidRPr="00886CD4">
        <w:rPr>
          <w:rFonts w:ascii="Arial" w:hAnsi="Arial" w:cs="Arial"/>
          <w:color w:val="000000"/>
          <w:sz w:val="24"/>
          <w:szCs w:val="24"/>
          <w:rPrChange w:id="503" w:author="Panagiotis Karkazis" w:date="2022-03-01T20:05:00Z">
            <w:rPr>
              <w:rFonts w:ascii="Arial" w:hAnsi="Arial" w:cs="Arial"/>
              <w:color w:val="000000"/>
              <w:sz w:val="24"/>
              <w:szCs w:val="24"/>
              <w:highlight w:val="red"/>
            </w:rPr>
          </w:rPrChange>
        </w:rPr>
        <w:t xml:space="preserve">.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w:t>
      </w:r>
      <w:commentRangeStart w:id="504"/>
      <w:r w:rsidRPr="00886CD4">
        <w:rPr>
          <w:rFonts w:ascii="Arial" w:hAnsi="Arial" w:cs="Arial"/>
          <w:color w:val="000000"/>
          <w:sz w:val="24"/>
          <w:szCs w:val="24"/>
          <w:rPrChange w:id="505" w:author="Panagiotis Karkazis" w:date="2022-03-01T20:05:00Z">
            <w:rPr>
              <w:rFonts w:ascii="Arial" w:hAnsi="Arial" w:cs="Arial"/>
              <w:color w:val="000000"/>
              <w:sz w:val="24"/>
              <w:szCs w:val="24"/>
              <w:highlight w:val="red"/>
            </w:rPr>
          </w:rPrChange>
        </w:rPr>
        <w:t xml:space="preserve">Παρόλο που </w:t>
      </w:r>
      <w:commentRangeStart w:id="506"/>
      <w:r w:rsidRPr="00886CD4">
        <w:rPr>
          <w:rFonts w:ascii="Arial" w:hAnsi="Arial" w:cs="Arial"/>
          <w:color w:val="000000"/>
          <w:sz w:val="24"/>
          <w:szCs w:val="24"/>
          <w:rPrChange w:id="507" w:author="Panagiotis Karkazis" w:date="2022-03-01T20:05:00Z">
            <w:rPr>
              <w:rFonts w:ascii="Arial" w:hAnsi="Arial" w:cs="Arial"/>
              <w:color w:val="000000"/>
              <w:sz w:val="24"/>
              <w:szCs w:val="24"/>
              <w:highlight w:val="red"/>
            </w:rPr>
          </w:rPrChange>
        </w:rPr>
        <w:t xml:space="preserve">έχει γίνει μόδα </w:t>
      </w:r>
      <w:commentRangeEnd w:id="506"/>
      <w:r w:rsidR="00F143EF" w:rsidRPr="00886CD4">
        <w:rPr>
          <w:rStyle w:val="a8"/>
        </w:rPr>
        <w:commentReference w:id="506"/>
      </w:r>
      <w:r w:rsidRPr="00886CD4">
        <w:rPr>
          <w:rFonts w:ascii="Arial" w:hAnsi="Arial" w:cs="Arial"/>
          <w:color w:val="000000"/>
          <w:sz w:val="24"/>
          <w:szCs w:val="24"/>
          <w:rPrChange w:id="508" w:author="Panagiotis Karkazis" w:date="2022-03-01T20:05:00Z">
            <w:rPr>
              <w:rFonts w:ascii="Arial" w:hAnsi="Arial" w:cs="Arial"/>
              <w:color w:val="000000"/>
              <w:sz w:val="24"/>
              <w:szCs w:val="24"/>
              <w:highlight w:val="red"/>
            </w:rPr>
          </w:rPrChange>
        </w:rPr>
        <w:t>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sidRPr="00886CD4">
        <w:rPr>
          <w:rFonts w:ascii="Arial" w:hAnsi="Arial" w:cs="Arial"/>
          <w:color w:val="000000"/>
          <w:sz w:val="24"/>
          <w:szCs w:val="24"/>
          <w:rPrChange w:id="509" w:author="Panagiotis Karkazis" w:date="2022-03-01T20:05:00Z">
            <w:rPr>
              <w:rFonts w:ascii="Arial" w:hAnsi="Arial" w:cs="Arial"/>
              <w:color w:val="000000"/>
              <w:sz w:val="24"/>
              <w:szCs w:val="24"/>
              <w:highlight w:val="red"/>
            </w:rPr>
          </w:rPrChange>
        </w:rPr>
        <w:t xml:space="preserve"> </w:t>
      </w:r>
      <w:commentRangeEnd w:id="504"/>
      <w:r w:rsidR="00F143EF" w:rsidRPr="00886CD4">
        <w:rPr>
          <w:rStyle w:val="a8"/>
        </w:rPr>
        <w:commentReference w:id="504"/>
      </w:r>
    </w:p>
    <w:p w14:paraId="36458547" w14:textId="37BA0CB6" w:rsidR="007A176C" w:rsidRPr="00886CD4" w:rsidRDefault="00E23EC1" w:rsidP="007A176C">
      <w:pPr>
        <w:spacing w:after="0" w:line="360" w:lineRule="auto"/>
        <w:ind w:firstLine="227"/>
        <w:jc w:val="both"/>
        <w:rPr>
          <w:rFonts w:ascii="Arial" w:hAnsi="Arial" w:cs="Arial"/>
          <w:color w:val="000000"/>
          <w:sz w:val="24"/>
          <w:szCs w:val="24"/>
          <w:rPrChange w:id="510" w:author="Panagiotis Karkazis" w:date="2022-03-01T20:05:00Z">
            <w:rPr>
              <w:rFonts w:ascii="Arial" w:hAnsi="Arial" w:cs="Arial"/>
              <w:color w:val="000000"/>
              <w:sz w:val="24"/>
              <w:szCs w:val="24"/>
              <w:highlight w:val="red"/>
            </w:rPr>
          </w:rPrChange>
        </w:rPr>
      </w:pPr>
      <w:r w:rsidRPr="00886CD4">
        <w:rPr>
          <w:rFonts w:ascii="Arial" w:hAnsi="Arial" w:cs="Arial"/>
          <w:color w:val="000000"/>
          <w:sz w:val="24"/>
          <w:szCs w:val="24"/>
          <w:rPrChange w:id="511" w:author="Panagiotis Karkazis" w:date="2022-03-01T20:05:00Z">
            <w:rPr>
              <w:rFonts w:ascii="Arial" w:hAnsi="Arial" w:cs="Arial"/>
              <w:color w:val="000000"/>
              <w:sz w:val="24"/>
              <w:szCs w:val="24"/>
              <w:highlight w:val="red"/>
            </w:rPr>
          </w:rPrChange>
        </w:rPr>
        <w:t xml:space="preserve">Οι δυνατότητες της Τεχνητής Νοημοσύνης και οι τομείς που μπορεί να χρησιμοποιηθεί </w:t>
      </w:r>
      <w:r w:rsidR="00990783" w:rsidRPr="00886CD4">
        <w:rPr>
          <w:rFonts w:ascii="Arial" w:hAnsi="Arial" w:cs="Arial"/>
          <w:color w:val="000000"/>
          <w:sz w:val="24"/>
          <w:szCs w:val="24"/>
          <w:rPrChange w:id="512" w:author="Panagiotis Karkazis" w:date="2022-03-01T20:05:00Z">
            <w:rPr>
              <w:rFonts w:ascii="Arial" w:hAnsi="Arial" w:cs="Arial"/>
              <w:color w:val="000000"/>
              <w:sz w:val="24"/>
              <w:szCs w:val="24"/>
              <w:highlight w:val="red"/>
            </w:rPr>
          </w:rPrChange>
        </w:rPr>
        <w:t>αυξάνονται συνεχώς. Βρισκόμαστε στην εποχή</w:t>
      </w:r>
      <w:ins w:id="513" w:author="Panagiotis Karkazis" w:date="2022-03-01T19:53:00Z">
        <w:r w:rsidR="00F143EF" w:rsidRPr="00886CD4">
          <w:rPr>
            <w:rFonts w:ascii="Arial" w:hAnsi="Arial" w:cs="Arial"/>
            <w:color w:val="000000"/>
            <w:sz w:val="24"/>
            <w:szCs w:val="24"/>
            <w:rPrChange w:id="514" w:author="Panagiotis Karkazis" w:date="2022-03-01T20:05:00Z">
              <w:rPr>
                <w:rFonts w:ascii="Arial" w:hAnsi="Arial" w:cs="Arial"/>
                <w:color w:val="000000"/>
                <w:sz w:val="24"/>
                <w:szCs w:val="24"/>
                <w:highlight w:val="red"/>
              </w:rPr>
            </w:rPrChange>
          </w:rPr>
          <w:t>,</w:t>
        </w:r>
      </w:ins>
      <w:r w:rsidR="00990783" w:rsidRPr="00886CD4">
        <w:rPr>
          <w:rFonts w:ascii="Arial" w:hAnsi="Arial" w:cs="Arial"/>
          <w:color w:val="000000"/>
          <w:sz w:val="24"/>
          <w:szCs w:val="24"/>
          <w:rPrChange w:id="515" w:author="Panagiotis Karkazis" w:date="2022-03-01T20:05:00Z">
            <w:rPr>
              <w:rFonts w:ascii="Arial" w:hAnsi="Arial" w:cs="Arial"/>
              <w:color w:val="000000"/>
              <w:sz w:val="24"/>
              <w:szCs w:val="24"/>
              <w:highlight w:val="red"/>
            </w:rPr>
          </w:rPrChange>
        </w:rPr>
        <w:t xml:space="preserve">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w:t>
      </w:r>
      <w:del w:id="516" w:author="Panagiotis Karkazis" w:date="2022-03-01T19:53:00Z">
        <w:r w:rsidR="00990783" w:rsidRPr="00886CD4" w:rsidDel="00F143EF">
          <w:rPr>
            <w:rFonts w:ascii="Arial" w:hAnsi="Arial" w:cs="Arial"/>
            <w:color w:val="000000"/>
            <w:sz w:val="24"/>
            <w:szCs w:val="24"/>
            <w:rPrChange w:id="517" w:author="Panagiotis Karkazis" w:date="2022-03-01T20:05:00Z">
              <w:rPr>
                <w:rFonts w:ascii="Arial" w:hAnsi="Arial" w:cs="Arial"/>
                <w:color w:val="000000"/>
                <w:sz w:val="24"/>
                <w:szCs w:val="24"/>
                <w:highlight w:val="red"/>
              </w:rPr>
            </w:rPrChange>
          </w:rPr>
          <w:delText xml:space="preserve">από τους ανθρώπους </w:delText>
        </w:r>
      </w:del>
      <w:r w:rsidR="00990783" w:rsidRPr="00886CD4">
        <w:rPr>
          <w:rFonts w:ascii="Arial" w:hAnsi="Arial" w:cs="Arial"/>
          <w:color w:val="000000"/>
          <w:sz w:val="24"/>
          <w:szCs w:val="24"/>
          <w:rPrChange w:id="518" w:author="Panagiotis Karkazis" w:date="2022-03-01T20:05:00Z">
            <w:rPr>
              <w:rFonts w:ascii="Arial" w:hAnsi="Arial" w:cs="Arial"/>
              <w:color w:val="000000"/>
              <w:sz w:val="24"/>
              <w:szCs w:val="24"/>
              <w:highlight w:val="red"/>
            </w:rPr>
          </w:rPrChange>
        </w:rPr>
        <w:t>καθημερινά.</w:t>
      </w:r>
    </w:p>
    <w:p w14:paraId="03402B7A" w14:textId="7E792A39" w:rsidR="00BC511A" w:rsidRPr="00886CD4" w:rsidRDefault="00BC511A" w:rsidP="00BC511A">
      <w:pPr>
        <w:spacing w:after="0" w:line="360" w:lineRule="auto"/>
        <w:ind w:firstLine="227"/>
        <w:jc w:val="both"/>
        <w:rPr>
          <w:rFonts w:ascii="Arial" w:hAnsi="Arial" w:cs="Arial"/>
          <w:color w:val="000000"/>
          <w:sz w:val="24"/>
          <w:szCs w:val="24"/>
          <w:rPrChange w:id="519" w:author="Panagiotis Karkazis" w:date="2022-03-01T20:05:00Z">
            <w:rPr>
              <w:rFonts w:ascii="Arial" w:hAnsi="Arial" w:cs="Arial"/>
              <w:color w:val="000000"/>
              <w:sz w:val="24"/>
              <w:szCs w:val="24"/>
              <w:highlight w:val="red"/>
            </w:rPr>
          </w:rPrChange>
        </w:rPr>
      </w:pPr>
      <w:del w:id="520" w:author="Panagiotis Karkazis" w:date="2022-03-01T19:54:00Z">
        <w:r w:rsidRPr="00886CD4" w:rsidDel="00F143EF">
          <w:rPr>
            <w:rFonts w:ascii="Arial" w:hAnsi="Arial" w:cs="Arial"/>
            <w:color w:val="000000"/>
            <w:sz w:val="24"/>
            <w:szCs w:val="24"/>
            <w:rPrChange w:id="521" w:author="Panagiotis Karkazis" w:date="2022-03-01T20:05:00Z">
              <w:rPr>
                <w:rFonts w:ascii="Arial" w:hAnsi="Arial" w:cs="Arial"/>
                <w:color w:val="000000"/>
                <w:sz w:val="24"/>
                <w:szCs w:val="24"/>
                <w:highlight w:val="red"/>
              </w:rPr>
            </w:rPrChange>
          </w:rPr>
          <w:delText>Είναι καιρός να συνειδητοποιήσει ο κόσμος την μοναδικότητα και τα οφέλη που μπορεί να παρέχει στην καθημερινότητα του η Τεχνητή Νοημοσύνη</w:delText>
        </w:r>
      </w:del>
      <w:r w:rsidRPr="00886CD4">
        <w:rPr>
          <w:rFonts w:ascii="Arial" w:hAnsi="Arial" w:cs="Arial"/>
          <w:color w:val="000000"/>
          <w:sz w:val="24"/>
          <w:szCs w:val="24"/>
          <w:rPrChange w:id="522" w:author="Panagiotis Karkazis" w:date="2022-03-01T20:05:00Z">
            <w:rPr>
              <w:rFonts w:ascii="Arial" w:hAnsi="Arial" w:cs="Arial"/>
              <w:color w:val="000000"/>
              <w:sz w:val="24"/>
              <w:szCs w:val="24"/>
              <w:highlight w:val="red"/>
            </w:rPr>
          </w:rPrChange>
        </w:rPr>
        <w:t xml:space="preserve">. </w:t>
      </w:r>
      <w:commentRangeStart w:id="523"/>
      <w:r w:rsidRPr="00886CD4">
        <w:rPr>
          <w:rFonts w:ascii="Arial" w:hAnsi="Arial" w:cs="Arial"/>
          <w:color w:val="000000"/>
          <w:sz w:val="24"/>
          <w:szCs w:val="24"/>
          <w:rPrChange w:id="524" w:author="Panagiotis Karkazis" w:date="2022-03-01T20:05:00Z">
            <w:rPr>
              <w:rFonts w:ascii="Arial" w:hAnsi="Arial" w:cs="Arial"/>
              <w:color w:val="000000"/>
              <w:sz w:val="24"/>
              <w:szCs w:val="24"/>
              <w:highlight w:val="red"/>
            </w:rPr>
          </w:rPrChange>
        </w:rPr>
        <w:t xml:space="preserve">Για να αποτυπωθούν πιο σωστά οι δυνατότητες και οι προοπτικές της Τεχνητής </w:t>
      </w:r>
      <w:commentRangeEnd w:id="523"/>
      <w:r w:rsidR="00F143EF" w:rsidRPr="00886CD4">
        <w:rPr>
          <w:rStyle w:val="a8"/>
        </w:rPr>
        <w:commentReference w:id="523"/>
      </w:r>
      <w:r w:rsidRPr="00886CD4">
        <w:rPr>
          <w:rFonts w:ascii="Arial" w:hAnsi="Arial" w:cs="Arial"/>
          <w:color w:val="000000"/>
          <w:sz w:val="24"/>
          <w:szCs w:val="24"/>
          <w:rPrChange w:id="525" w:author="Panagiotis Karkazis" w:date="2022-03-01T20:05:00Z">
            <w:rPr>
              <w:rFonts w:ascii="Arial" w:hAnsi="Arial" w:cs="Arial"/>
              <w:color w:val="000000"/>
              <w:sz w:val="24"/>
              <w:szCs w:val="24"/>
              <w:highlight w:val="red"/>
            </w:rPr>
          </w:rPrChange>
        </w:rPr>
        <w:t>Νοημοσύνης, δημιουργείται παρακάτω ένα μοντέλο με την χρήση αλγορίθμων Μηχανικής Μάθησης και Όρασης Υπολογιστών</w:t>
      </w:r>
      <w:ins w:id="526" w:author="Panagiotis Karkazis" w:date="2022-03-01T19:54:00Z">
        <w:r w:rsidR="00F143EF" w:rsidRPr="00886CD4">
          <w:rPr>
            <w:rFonts w:ascii="Arial" w:hAnsi="Arial" w:cs="Arial"/>
            <w:color w:val="000000"/>
            <w:sz w:val="24"/>
            <w:szCs w:val="24"/>
            <w:rPrChange w:id="527" w:author="Panagiotis Karkazis" w:date="2022-03-01T20:05:00Z">
              <w:rPr>
                <w:rFonts w:ascii="Arial" w:hAnsi="Arial" w:cs="Arial"/>
                <w:color w:val="000000"/>
                <w:sz w:val="24"/>
                <w:szCs w:val="24"/>
                <w:highlight w:val="red"/>
              </w:rPr>
            </w:rPrChange>
          </w:rPr>
          <w:t>,</w:t>
        </w:r>
      </w:ins>
      <w:r w:rsidRPr="00886CD4">
        <w:rPr>
          <w:rFonts w:ascii="Arial" w:hAnsi="Arial" w:cs="Arial"/>
          <w:color w:val="000000"/>
          <w:sz w:val="24"/>
          <w:szCs w:val="24"/>
          <w:rPrChange w:id="528" w:author="Panagiotis Karkazis" w:date="2022-03-01T20:05:00Z">
            <w:rPr>
              <w:rFonts w:ascii="Arial" w:hAnsi="Arial" w:cs="Arial"/>
              <w:color w:val="000000"/>
              <w:sz w:val="24"/>
              <w:szCs w:val="24"/>
              <w:highlight w:val="red"/>
            </w:rPr>
          </w:rPrChange>
        </w:rPr>
        <w:t xml:space="preserve">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 την τεχνική του Α.</w:t>
      </w:r>
    </w:p>
    <w:p w14:paraId="7697BDCC" w14:textId="77777777" w:rsidR="000D12D8" w:rsidRPr="00886CD4" w:rsidRDefault="000D12D8" w:rsidP="0028611D">
      <w:pPr>
        <w:spacing w:after="0" w:line="360" w:lineRule="auto"/>
        <w:jc w:val="both"/>
        <w:rPr>
          <w:rFonts w:ascii="Arial" w:hAnsi="Arial" w:cs="Arial"/>
          <w:color w:val="000000"/>
          <w:sz w:val="24"/>
          <w:szCs w:val="24"/>
          <w:rPrChange w:id="529" w:author="Panagiotis Karkazis" w:date="2022-03-01T20:05:00Z">
            <w:rPr>
              <w:rFonts w:ascii="Arial" w:hAnsi="Arial" w:cs="Arial"/>
              <w:color w:val="000000"/>
              <w:sz w:val="24"/>
              <w:szCs w:val="24"/>
              <w:highlight w:val="red"/>
            </w:rPr>
          </w:rPrChange>
        </w:rPr>
      </w:pPr>
    </w:p>
    <w:p w14:paraId="5A023990" w14:textId="38E4A990" w:rsidR="002909E0" w:rsidRPr="00886CD4" w:rsidRDefault="00731FBC" w:rsidP="00D50784">
      <w:pPr>
        <w:spacing w:after="0" w:line="360" w:lineRule="auto"/>
        <w:jc w:val="both"/>
        <w:rPr>
          <w:rFonts w:ascii="Arial" w:hAnsi="Arial" w:cs="Arial"/>
          <w:color w:val="000000"/>
          <w:sz w:val="24"/>
          <w:szCs w:val="24"/>
          <w:rPrChange w:id="530" w:author="Panagiotis Karkazis" w:date="2022-03-01T20:05:00Z">
            <w:rPr>
              <w:rFonts w:ascii="Arial" w:hAnsi="Arial" w:cs="Arial"/>
              <w:color w:val="000000"/>
              <w:sz w:val="24"/>
              <w:szCs w:val="24"/>
              <w:highlight w:val="red"/>
            </w:rPr>
          </w:rPrChange>
        </w:rPr>
      </w:pPr>
      <w:r w:rsidRPr="00886CD4">
        <w:rPr>
          <w:rFonts w:ascii="Arial" w:hAnsi="Arial" w:cs="Arial"/>
          <w:b/>
          <w:bCs/>
          <w:color w:val="000000"/>
          <w:sz w:val="24"/>
          <w:szCs w:val="24"/>
          <w:rPrChange w:id="531" w:author="Panagiotis Karkazis" w:date="2022-03-01T20:05:00Z">
            <w:rPr>
              <w:rFonts w:ascii="Arial" w:hAnsi="Arial" w:cs="Arial"/>
              <w:b/>
              <w:bCs/>
              <w:color w:val="000000"/>
              <w:sz w:val="24"/>
              <w:szCs w:val="24"/>
              <w:highlight w:val="red"/>
            </w:rPr>
          </w:rPrChange>
        </w:rPr>
        <w:t>Λέξεις κλειδιά:</w:t>
      </w:r>
      <w:r w:rsidRPr="00886CD4">
        <w:rPr>
          <w:rFonts w:ascii="Arial" w:hAnsi="Arial" w:cs="Arial"/>
          <w:color w:val="000000"/>
          <w:sz w:val="24"/>
          <w:szCs w:val="24"/>
          <w:rPrChange w:id="532" w:author="Panagiotis Karkazis" w:date="2022-03-01T20:05:00Z">
            <w:rPr>
              <w:rFonts w:ascii="Arial" w:hAnsi="Arial" w:cs="Arial"/>
              <w:color w:val="000000"/>
              <w:sz w:val="24"/>
              <w:szCs w:val="24"/>
              <w:highlight w:val="red"/>
            </w:rPr>
          </w:rPrChange>
        </w:rPr>
        <w:t xml:space="preserve"> </w:t>
      </w:r>
      <w:r w:rsidR="004F0BF0" w:rsidRPr="00886CD4">
        <w:rPr>
          <w:rFonts w:ascii="Arial" w:hAnsi="Arial" w:cs="Arial"/>
          <w:color w:val="000000"/>
          <w:sz w:val="24"/>
          <w:szCs w:val="24"/>
          <w:rPrChange w:id="533" w:author="Panagiotis Karkazis" w:date="2022-03-01T20:05:00Z">
            <w:rPr>
              <w:rFonts w:ascii="Arial" w:hAnsi="Arial" w:cs="Arial"/>
              <w:color w:val="000000"/>
              <w:sz w:val="24"/>
              <w:szCs w:val="24"/>
              <w:highlight w:val="red"/>
            </w:rPr>
          </w:rPrChange>
        </w:rPr>
        <w:t>Μηχανική Μάθηση (</w:t>
      </w:r>
      <w:r w:rsidR="004F0BF0" w:rsidRPr="00886CD4">
        <w:rPr>
          <w:rFonts w:ascii="Arial" w:hAnsi="Arial" w:cs="Arial"/>
          <w:color w:val="000000"/>
          <w:sz w:val="24"/>
          <w:szCs w:val="24"/>
          <w:lang w:val="en-US"/>
          <w:rPrChange w:id="534" w:author="Panagiotis Karkazis" w:date="2022-03-01T20:05:00Z">
            <w:rPr>
              <w:rFonts w:ascii="Arial" w:hAnsi="Arial" w:cs="Arial"/>
              <w:color w:val="000000"/>
              <w:sz w:val="24"/>
              <w:szCs w:val="24"/>
              <w:highlight w:val="red"/>
              <w:lang w:val="en-US"/>
            </w:rPr>
          </w:rPrChange>
        </w:rPr>
        <w:t>M</w:t>
      </w:r>
      <w:r w:rsidR="00503BAD" w:rsidRPr="00886CD4">
        <w:rPr>
          <w:rFonts w:ascii="Arial" w:hAnsi="Arial" w:cs="Arial"/>
          <w:color w:val="000000"/>
          <w:sz w:val="24"/>
          <w:szCs w:val="24"/>
          <w:lang w:val="en-US"/>
          <w:rPrChange w:id="535" w:author="Panagiotis Karkazis" w:date="2022-03-01T20:05:00Z">
            <w:rPr>
              <w:rFonts w:ascii="Arial" w:hAnsi="Arial" w:cs="Arial"/>
              <w:color w:val="000000"/>
              <w:sz w:val="24"/>
              <w:szCs w:val="24"/>
              <w:highlight w:val="red"/>
              <w:lang w:val="en-US"/>
            </w:rPr>
          </w:rPrChange>
        </w:rPr>
        <w:t>achine</w:t>
      </w:r>
      <w:r w:rsidR="00503BAD" w:rsidRPr="00886CD4">
        <w:rPr>
          <w:rFonts w:ascii="Arial" w:hAnsi="Arial" w:cs="Arial"/>
          <w:color w:val="000000"/>
          <w:sz w:val="24"/>
          <w:szCs w:val="24"/>
          <w:rPrChange w:id="536" w:author="Panagiotis Karkazis" w:date="2022-03-01T20:05:00Z">
            <w:rPr>
              <w:rFonts w:ascii="Arial" w:hAnsi="Arial" w:cs="Arial"/>
              <w:color w:val="000000"/>
              <w:sz w:val="24"/>
              <w:szCs w:val="24"/>
              <w:highlight w:val="red"/>
            </w:rPr>
          </w:rPrChange>
        </w:rPr>
        <w:t xml:space="preserve"> </w:t>
      </w:r>
      <w:r w:rsidR="00503BAD" w:rsidRPr="00886CD4">
        <w:rPr>
          <w:rFonts w:ascii="Arial" w:hAnsi="Arial" w:cs="Arial"/>
          <w:color w:val="000000"/>
          <w:sz w:val="24"/>
          <w:szCs w:val="24"/>
          <w:lang w:val="en-US"/>
          <w:rPrChange w:id="537" w:author="Panagiotis Karkazis" w:date="2022-03-01T20:05:00Z">
            <w:rPr>
              <w:rFonts w:ascii="Arial" w:hAnsi="Arial" w:cs="Arial"/>
              <w:color w:val="000000"/>
              <w:sz w:val="24"/>
              <w:szCs w:val="24"/>
              <w:highlight w:val="red"/>
              <w:lang w:val="en-US"/>
            </w:rPr>
          </w:rPrChange>
        </w:rPr>
        <w:t>Learning</w:t>
      </w:r>
      <w:r w:rsidR="00503BAD" w:rsidRPr="00886CD4">
        <w:rPr>
          <w:rFonts w:ascii="Arial" w:hAnsi="Arial" w:cs="Arial"/>
          <w:color w:val="000000"/>
          <w:sz w:val="24"/>
          <w:szCs w:val="24"/>
          <w:rPrChange w:id="538" w:author="Panagiotis Karkazis" w:date="2022-03-01T20:05:00Z">
            <w:rPr>
              <w:rFonts w:ascii="Arial" w:hAnsi="Arial" w:cs="Arial"/>
              <w:color w:val="000000"/>
              <w:sz w:val="24"/>
              <w:szCs w:val="24"/>
              <w:highlight w:val="red"/>
            </w:rPr>
          </w:rPrChange>
        </w:rPr>
        <w:t xml:space="preserve"> - </w:t>
      </w:r>
      <w:r w:rsidR="00503BAD" w:rsidRPr="00886CD4">
        <w:rPr>
          <w:rFonts w:ascii="Arial" w:hAnsi="Arial" w:cs="Arial"/>
          <w:color w:val="000000"/>
          <w:sz w:val="24"/>
          <w:szCs w:val="24"/>
          <w:lang w:val="en-US"/>
          <w:rPrChange w:id="539" w:author="Panagiotis Karkazis" w:date="2022-03-01T20:05:00Z">
            <w:rPr>
              <w:rFonts w:ascii="Arial" w:hAnsi="Arial" w:cs="Arial"/>
              <w:color w:val="000000"/>
              <w:sz w:val="24"/>
              <w:szCs w:val="24"/>
              <w:highlight w:val="red"/>
              <w:lang w:val="en-US"/>
            </w:rPr>
          </w:rPrChange>
        </w:rPr>
        <w:t>ML</w:t>
      </w:r>
      <w:r w:rsidR="004F0BF0" w:rsidRPr="00886CD4">
        <w:rPr>
          <w:rFonts w:ascii="Arial" w:hAnsi="Arial" w:cs="Arial"/>
          <w:color w:val="000000"/>
          <w:sz w:val="24"/>
          <w:szCs w:val="24"/>
          <w:rPrChange w:id="540" w:author="Panagiotis Karkazis" w:date="2022-03-01T20:05:00Z">
            <w:rPr>
              <w:rFonts w:ascii="Arial" w:hAnsi="Arial" w:cs="Arial"/>
              <w:color w:val="000000"/>
              <w:sz w:val="24"/>
              <w:szCs w:val="24"/>
              <w:highlight w:val="red"/>
            </w:rPr>
          </w:rPrChange>
        </w:rPr>
        <w:t>), Όραση Υπολογιστών (</w:t>
      </w:r>
      <w:r w:rsidR="004F0BF0" w:rsidRPr="00886CD4">
        <w:rPr>
          <w:rFonts w:ascii="Arial" w:hAnsi="Arial" w:cs="Arial"/>
          <w:color w:val="000000"/>
          <w:sz w:val="24"/>
          <w:szCs w:val="24"/>
          <w:lang w:val="en-US"/>
          <w:rPrChange w:id="541" w:author="Panagiotis Karkazis" w:date="2022-03-01T20:05:00Z">
            <w:rPr>
              <w:rFonts w:ascii="Arial" w:hAnsi="Arial" w:cs="Arial"/>
              <w:color w:val="000000"/>
              <w:sz w:val="24"/>
              <w:szCs w:val="24"/>
              <w:highlight w:val="red"/>
              <w:lang w:val="en-US"/>
            </w:rPr>
          </w:rPrChange>
        </w:rPr>
        <w:t>C</w:t>
      </w:r>
      <w:r w:rsidR="00503BAD" w:rsidRPr="00886CD4">
        <w:rPr>
          <w:rFonts w:ascii="Arial" w:hAnsi="Arial" w:cs="Arial"/>
          <w:color w:val="000000"/>
          <w:sz w:val="24"/>
          <w:szCs w:val="24"/>
          <w:lang w:val="en-US"/>
          <w:rPrChange w:id="542" w:author="Panagiotis Karkazis" w:date="2022-03-01T20:05:00Z">
            <w:rPr>
              <w:rFonts w:ascii="Arial" w:hAnsi="Arial" w:cs="Arial"/>
              <w:color w:val="000000"/>
              <w:sz w:val="24"/>
              <w:szCs w:val="24"/>
              <w:highlight w:val="red"/>
              <w:lang w:val="en-US"/>
            </w:rPr>
          </w:rPrChange>
        </w:rPr>
        <w:t>omputer</w:t>
      </w:r>
      <w:r w:rsidR="00503BAD" w:rsidRPr="00886CD4">
        <w:rPr>
          <w:rFonts w:ascii="Arial" w:hAnsi="Arial" w:cs="Arial"/>
          <w:color w:val="000000"/>
          <w:sz w:val="24"/>
          <w:szCs w:val="24"/>
          <w:rPrChange w:id="543" w:author="Panagiotis Karkazis" w:date="2022-03-01T20:05:00Z">
            <w:rPr>
              <w:rFonts w:ascii="Arial" w:hAnsi="Arial" w:cs="Arial"/>
              <w:color w:val="000000"/>
              <w:sz w:val="24"/>
              <w:szCs w:val="24"/>
              <w:highlight w:val="red"/>
            </w:rPr>
          </w:rPrChange>
        </w:rPr>
        <w:t xml:space="preserve"> </w:t>
      </w:r>
      <w:r w:rsidR="004F0BF0" w:rsidRPr="00886CD4">
        <w:rPr>
          <w:rFonts w:ascii="Arial" w:hAnsi="Arial" w:cs="Arial"/>
          <w:color w:val="000000"/>
          <w:sz w:val="24"/>
          <w:szCs w:val="24"/>
          <w:lang w:val="en-US"/>
          <w:rPrChange w:id="544" w:author="Panagiotis Karkazis" w:date="2022-03-01T20:05:00Z">
            <w:rPr>
              <w:rFonts w:ascii="Arial" w:hAnsi="Arial" w:cs="Arial"/>
              <w:color w:val="000000"/>
              <w:sz w:val="24"/>
              <w:szCs w:val="24"/>
              <w:highlight w:val="red"/>
              <w:lang w:val="en-US"/>
            </w:rPr>
          </w:rPrChange>
        </w:rPr>
        <w:t>V</w:t>
      </w:r>
      <w:r w:rsidR="00503BAD" w:rsidRPr="00886CD4">
        <w:rPr>
          <w:rFonts w:ascii="Arial" w:hAnsi="Arial" w:cs="Arial"/>
          <w:color w:val="000000"/>
          <w:sz w:val="24"/>
          <w:szCs w:val="24"/>
          <w:lang w:val="en-US"/>
          <w:rPrChange w:id="545" w:author="Panagiotis Karkazis" w:date="2022-03-01T20:05:00Z">
            <w:rPr>
              <w:rFonts w:ascii="Arial" w:hAnsi="Arial" w:cs="Arial"/>
              <w:color w:val="000000"/>
              <w:sz w:val="24"/>
              <w:szCs w:val="24"/>
              <w:highlight w:val="red"/>
              <w:lang w:val="en-US"/>
            </w:rPr>
          </w:rPrChange>
        </w:rPr>
        <w:t>ision</w:t>
      </w:r>
      <w:r w:rsidR="00503BAD" w:rsidRPr="00886CD4">
        <w:rPr>
          <w:rFonts w:ascii="Arial" w:hAnsi="Arial" w:cs="Arial"/>
          <w:color w:val="000000"/>
          <w:sz w:val="24"/>
          <w:szCs w:val="24"/>
          <w:rPrChange w:id="546" w:author="Panagiotis Karkazis" w:date="2022-03-01T20:05:00Z">
            <w:rPr>
              <w:rFonts w:ascii="Arial" w:hAnsi="Arial" w:cs="Arial"/>
              <w:color w:val="000000"/>
              <w:sz w:val="24"/>
              <w:szCs w:val="24"/>
              <w:highlight w:val="red"/>
            </w:rPr>
          </w:rPrChange>
        </w:rPr>
        <w:t xml:space="preserve"> - </w:t>
      </w:r>
      <w:r w:rsidR="00503BAD" w:rsidRPr="00886CD4">
        <w:rPr>
          <w:rFonts w:ascii="Arial" w:hAnsi="Arial" w:cs="Arial"/>
          <w:color w:val="000000"/>
          <w:sz w:val="24"/>
          <w:szCs w:val="24"/>
          <w:lang w:val="en-US"/>
          <w:rPrChange w:id="547" w:author="Panagiotis Karkazis" w:date="2022-03-01T20:05:00Z">
            <w:rPr>
              <w:rFonts w:ascii="Arial" w:hAnsi="Arial" w:cs="Arial"/>
              <w:color w:val="000000"/>
              <w:sz w:val="24"/>
              <w:szCs w:val="24"/>
              <w:highlight w:val="red"/>
              <w:lang w:val="en-US"/>
            </w:rPr>
          </w:rPrChange>
        </w:rPr>
        <w:t>CV</w:t>
      </w:r>
      <w:r w:rsidR="004F0BF0" w:rsidRPr="00886CD4">
        <w:rPr>
          <w:rFonts w:ascii="Arial" w:hAnsi="Arial" w:cs="Arial"/>
          <w:color w:val="000000"/>
          <w:sz w:val="24"/>
          <w:szCs w:val="24"/>
          <w:rPrChange w:id="548" w:author="Panagiotis Karkazis" w:date="2022-03-01T20:05:00Z">
            <w:rPr>
              <w:rFonts w:ascii="Arial" w:hAnsi="Arial" w:cs="Arial"/>
              <w:color w:val="000000"/>
              <w:sz w:val="24"/>
              <w:szCs w:val="24"/>
              <w:highlight w:val="red"/>
            </w:rPr>
          </w:rPrChange>
        </w:rPr>
        <w:t>),</w:t>
      </w:r>
      <w:r w:rsidR="004530D1" w:rsidRPr="00886CD4">
        <w:rPr>
          <w:rFonts w:ascii="Arial" w:hAnsi="Arial" w:cs="Arial"/>
          <w:color w:val="000000"/>
          <w:sz w:val="24"/>
          <w:szCs w:val="24"/>
          <w:rPrChange w:id="549" w:author="Panagiotis Karkazis" w:date="2022-03-01T20:05:00Z">
            <w:rPr>
              <w:rFonts w:ascii="Arial" w:hAnsi="Arial" w:cs="Arial"/>
              <w:color w:val="000000"/>
              <w:sz w:val="24"/>
              <w:szCs w:val="24"/>
              <w:highlight w:val="red"/>
            </w:rPr>
          </w:rPrChange>
        </w:rPr>
        <w:t xml:space="preserve"> Τεχνητή Νοημοσύνη (</w:t>
      </w:r>
      <w:r w:rsidR="004B3544" w:rsidRPr="00886CD4">
        <w:rPr>
          <w:rFonts w:ascii="Arial" w:hAnsi="Arial" w:cs="Arial"/>
          <w:color w:val="000000"/>
          <w:sz w:val="24"/>
          <w:szCs w:val="24"/>
          <w:lang w:val="en-US"/>
          <w:rPrChange w:id="550" w:author="Panagiotis Karkazis" w:date="2022-03-01T20:05:00Z">
            <w:rPr>
              <w:rFonts w:ascii="Arial" w:hAnsi="Arial" w:cs="Arial"/>
              <w:color w:val="000000"/>
              <w:sz w:val="24"/>
              <w:szCs w:val="24"/>
              <w:highlight w:val="red"/>
              <w:lang w:val="en-US"/>
            </w:rPr>
          </w:rPrChange>
        </w:rPr>
        <w:t>Artificial</w:t>
      </w:r>
      <w:r w:rsidR="004B3544" w:rsidRPr="00886CD4">
        <w:rPr>
          <w:rFonts w:ascii="Arial" w:hAnsi="Arial" w:cs="Arial"/>
          <w:color w:val="000000"/>
          <w:sz w:val="24"/>
          <w:szCs w:val="24"/>
          <w:rPrChange w:id="551" w:author="Panagiotis Karkazis" w:date="2022-03-01T20:05:00Z">
            <w:rPr>
              <w:rFonts w:ascii="Arial" w:hAnsi="Arial" w:cs="Arial"/>
              <w:color w:val="000000"/>
              <w:sz w:val="24"/>
              <w:szCs w:val="24"/>
              <w:highlight w:val="red"/>
            </w:rPr>
          </w:rPrChange>
        </w:rPr>
        <w:t xml:space="preserve"> </w:t>
      </w:r>
      <w:r w:rsidR="004B3544" w:rsidRPr="00886CD4">
        <w:rPr>
          <w:rFonts w:ascii="Arial" w:hAnsi="Arial" w:cs="Arial"/>
          <w:color w:val="000000"/>
          <w:sz w:val="24"/>
          <w:szCs w:val="24"/>
          <w:lang w:val="en-US"/>
          <w:rPrChange w:id="552" w:author="Panagiotis Karkazis" w:date="2022-03-01T20:05:00Z">
            <w:rPr>
              <w:rFonts w:ascii="Arial" w:hAnsi="Arial" w:cs="Arial"/>
              <w:color w:val="000000"/>
              <w:sz w:val="24"/>
              <w:szCs w:val="24"/>
              <w:highlight w:val="red"/>
              <w:lang w:val="en-US"/>
            </w:rPr>
          </w:rPrChange>
        </w:rPr>
        <w:t>Intelligence</w:t>
      </w:r>
      <w:r w:rsidR="004B3544" w:rsidRPr="00886CD4">
        <w:rPr>
          <w:rFonts w:ascii="Arial" w:hAnsi="Arial" w:cs="Arial"/>
          <w:color w:val="000000"/>
          <w:sz w:val="24"/>
          <w:szCs w:val="24"/>
          <w:rPrChange w:id="553" w:author="Panagiotis Karkazis" w:date="2022-03-01T20:05:00Z">
            <w:rPr>
              <w:rFonts w:ascii="Arial" w:hAnsi="Arial" w:cs="Arial"/>
              <w:color w:val="000000"/>
              <w:sz w:val="24"/>
              <w:szCs w:val="24"/>
              <w:highlight w:val="red"/>
            </w:rPr>
          </w:rPrChange>
        </w:rPr>
        <w:t xml:space="preserve"> - </w:t>
      </w:r>
      <w:r w:rsidR="004530D1" w:rsidRPr="00886CD4">
        <w:rPr>
          <w:rFonts w:ascii="Arial" w:hAnsi="Arial" w:cs="Arial"/>
          <w:color w:val="000000"/>
          <w:sz w:val="24"/>
          <w:szCs w:val="24"/>
          <w:lang w:val="en-US"/>
          <w:rPrChange w:id="554" w:author="Panagiotis Karkazis" w:date="2022-03-01T20:05:00Z">
            <w:rPr>
              <w:rFonts w:ascii="Arial" w:hAnsi="Arial" w:cs="Arial"/>
              <w:color w:val="000000"/>
              <w:sz w:val="24"/>
              <w:szCs w:val="24"/>
              <w:highlight w:val="red"/>
              <w:lang w:val="en-US"/>
            </w:rPr>
          </w:rPrChange>
        </w:rPr>
        <w:t>AI</w:t>
      </w:r>
      <w:r w:rsidR="004530D1" w:rsidRPr="00886CD4">
        <w:rPr>
          <w:rFonts w:ascii="Arial" w:hAnsi="Arial" w:cs="Arial"/>
          <w:color w:val="000000"/>
          <w:sz w:val="24"/>
          <w:szCs w:val="24"/>
          <w:rPrChange w:id="555" w:author="Panagiotis Karkazis" w:date="2022-03-01T20:05:00Z">
            <w:rPr>
              <w:rFonts w:ascii="Arial" w:hAnsi="Arial" w:cs="Arial"/>
              <w:color w:val="000000"/>
              <w:sz w:val="24"/>
              <w:szCs w:val="24"/>
              <w:highlight w:val="red"/>
            </w:rPr>
          </w:rPrChange>
        </w:rPr>
        <w:t>)</w:t>
      </w:r>
      <w:r w:rsidR="007A166E" w:rsidRPr="00886CD4">
        <w:rPr>
          <w:rFonts w:ascii="Arial" w:hAnsi="Arial" w:cs="Arial"/>
          <w:color w:val="000000"/>
          <w:sz w:val="24"/>
          <w:szCs w:val="24"/>
          <w:rPrChange w:id="556" w:author="Panagiotis Karkazis" w:date="2022-03-01T20:05:00Z">
            <w:rPr>
              <w:rFonts w:ascii="Arial" w:hAnsi="Arial" w:cs="Arial"/>
              <w:color w:val="000000"/>
              <w:sz w:val="24"/>
              <w:szCs w:val="24"/>
              <w:highlight w:val="red"/>
            </w:rPr>
          </w:rPrChange>
        </w:rPr>
        <w:t>,</w:t>
      </w:r>
      <w:r w:rsidR="00542990" w:rsidRPr="00886CD4">
        <w:rPr>
          <w:rFonts w:ascii="Arial" w:hAnsi="Arial" w:cs="Arial"/>
          <w:color w:val="000000"/>
          <w:sz w:val="24"/>
          <w:szCs w:val="24"/>
          <w:rPrChange w:id="557" w:author="Panagiotis Karkazis" w:date="2022-03-01T20:05:00Z">
            <w:rPr>
              <w:rFonts w:ascii="Arial" w:hAnsi="Arial" w:cs="Arial"/>
              <w:color w:val="000000"/>
              <w:sz w:val="24"/>
              <w:szCs w:val="24"/>
              <w:highlight w:val="red"/>
            </w:rPr>
          </w:rPrChange>
        </w:rPr>
        <w:t xml:space="preserve"> Νευρωνικά Δίκτυα (</w:t>
      </w:r>
      <w:r w:rsidR="00542990" w:rsidRPr="00886CD4">
        <w:rPr>
          <w:rFonts w:ascii="Arial" w:hAnsi="Arial" w:cs="Arial"/>
          <w:color w:val="000000"/>
          <w:sz w:val="24"/>
          <w:szCs w:val="24"/>
          <w:lang w:val="en-US"/>
          <w:rPrChange w:id="558" w:author="Panagiotis Karkazis" w:date="2022-03-01T20:05:00Z">
            <w:rPr>
              <w:rFonts w:ascii="Arial" w:hAnsi="Arial" w:cs="Arial"/>
              <w:color w:val="000000"/>
              <w:sz w:val="24"/>
              <w:szCs w:val="24"/>
              <w:highlight w:val="red"/>
              <w:lang w:val="en-US"/>
            </w:rPr>
          </w:rPrChange>
        </w:rPr>
        <w:t>Neural</w:t>
      </w:r>
      <w:r w:rsidR="00542990" w:rsidRPr="00886CD4">
        <w:rPr>
          <w:rFonts w:ascii="Arial" w:hAnsi="Arial" w:cs="Arial"/>
          <w:color w:val="000000"/>
          <w:sz w:val="24"/>
          <w:szCs w:val="24"/>
          <w:rPrChange w:id="559" w:author="Panagiotis Karkazis" w:date="2022-03-01T20:05:00Z">
            <w:rPr>
              <w:rFonts w:ascii="Arial" w:hAnsi="Arial" w:cs="Arial"/>
              <w:color w:val="000000"/>
              <w:sz w:val="24"/>
              <w:szCs w:val="24"/>
              <w:highlight w:val="red"/>
            </w:rPr>
          </w:rPrChange>
        </w:rPr>
        <w:t xml:space="preserve"> </w:t>
      </w:r>
      <w:r w:rsidR="00542990" w:rsidRPr="00886CD4">
        <w:rPr>
          <w:rFonts w:ascii="Arial" w:hAnsi="Arial" w:cs="Arial"/>
          <w:color w:val="000000"/>
          <w:sz w:val="24"/>
          <w:szCs w:val="24"/>
          <w:lang w:val="en-US"/>
          <w:rPrChange w:id="560" w:author="Panagiotis Karkazis" w:date="2022-03-01T20:05:00Z">
            <w:rPr>
              <w:rFonts w:ascii="Arial" w:hAnsi="Arial" w:cs="Arial"/>
              <w:color w:val="000000"/>
              <w:sz w:val="24"/>
              <w:szCs w:val="24"/>
              <w:highlight w:val="red"/>
              <w:lang w:val="en-US"/>
            </w:rPr>
          </w:rPrChange>
        </w:rPr>
        <w:t>Networks</w:t>
      </w:r>
      <w:r w:rsidR="004B3544" w:rsidRPr="00886CD4">
        <w:rPr>
          <w:rFonts w:ascii="Arial" w:hAnsi="Arial" w:cs="Arial"/>
          <w:color w:val="000000"/>
          <w:sz w:val="24"/>
          <w:szCs w:val="24"/>
          <w:rPrChange w:id="561" w:author="Panagiotis Karkazis" w:date="2022-03-01T20:05:00Z">
            <w:rPr>
              <w:rFonts w:ascii="Arial" w:hAnsi="Arial" w:cs="Arial"/>
              <w:color w:val="000000"/>
              <w:sz w:val="24"/>
              <w:szCs w:val="24"/>
              <w:highlight w:val="red"/>
            </w:rPr>
          </w:rPrChange>
        </w:rPr>
        <w:t xml:space="preserve"> - </w:t>
      </w:r>
      <w:r w:rsidR="004B3544" w:rsidRPr="00886CD4">
        <w:rPr>
          <w:rFonts w:ascii="Arial" w:hAnsi="Arial" w:cs="Arial"/>
          <w:color w:val="000000"/>
          <w:sz w:val="24"/>
          <w:szCs w:val="24"/>
          <w:lang w:val="en-US"/>
          <w:rPrChange w:id="562" w:author="Panagiotis Karkazis" w:date="2022-03-01T20:05:00Z">
            <w:rPr>
              <w:rFonts w:ascii="Arial" w:hAnsi="Arial" w:cs="Arial"/>
              <w:color w:val="000000"/>
              <w:sz w:val="24"/>
              <w:szCs w:val="24"/>
              <w:highlight w:val="red"/>
              <w:lang w:val="en-US"/>
            </w:rPr>
          </w:rPrChange>
        </w:rPr>
        <w:t>NN</w:t>
      </w:r>
      <w:r w:rsidR="00542990" w:rsidRPr="00886CD4">
        <w:rPr>
          <w:rFonts w:ascii="Arial" w:hAnsi="Arial" w:cs="Arial"/>
          <w:color w:val="000000"/>
          <w:sz w:val="24"/>
          <w:szCs w:val="24"/>
          <w:rPrChange w:id="563" w:author="Panagiotis Karkazis" w:date="2022-03-01T20:05:00Z">
            <w:rPr>
              <w:rFonts w:ascii="Arial" w:hAnsi="Arial" w:cs="Arial"/>
              <w:color w:val="000000"/>
              <w:sz w:val="24"/>
              <w:szCs w:val="24"/>
              <w:highlight w:val="red"/>
            </w:rPr>
          </w:rPrChange>
        </w:rPr>
        <w:t xml:space="preserve">), </w:t>
      </w:r>
      <w:r w:rsidR="00542990" w:rsidRPr="00886CD4">
        <w:rPr>
          <w:rFonts w:ascii="Arial" w:hAnsi="Arial" w:cs="Arial"/>
          <w:sz w:val="24"/>
          <w:szCs w:val="24"/>
          <w:rPrChange w:id="564" w:author="Panagiotis Karkazis" w:date="2022-03-01T20:05:00Z">
            <w:rPr>
              <w:rFonts w:ascii="Arial" w:hAnsi="Arial" w:cs="Arial"/>
              <w:sz w:val="24"/>
              <w:szCs w:val="24"/>
              <w:highlight w:val="red"/>
            </w:rPr>
          </w:rPrChange>
        </w:rPr>
        <w:t>Βαθιά Μάθηση (</w:t>
      </w:r>
      <w:r w:rsidR="00542990" w:rsidRPr="00886CD4">
        <w:rPr>
          <w:rFonts w:ascii="Arial" w:hAnsi="Arial" w:cs="Arial"/>
          <w:sz w:val="24"/>
          <w:szCs w:val="24"/>
          <w:lang w:val="en-US"/>
          <w:rPrChange w:id="565" w:author="Panagiotis Karkazis" w:date="2022-03-01T20:05:00Z">
            <w:rPr>
              <w:rFonts w:ascii="Arial" w:hAnsi="Arial" w:cs="Arial"/>
              <w:sz w:val="24"/>
              <w:szCs w:val="24"/>
              <w:highlight w:val="red"/>
              <w:lang w:val="en-US"/>
            </w:rPr>
          </w:rPrChange>
        </w:rPr>
        <w:t>Deep</w:t>
      </w:r>
      <w:r w:rsidR="00542990" w:rsidRPr="00886CD4">
        <w:rPr>
          <w:rFonts w:ascii="Arial" w:hAnsi="Arial" w:cs="Arial"/>
          <w:sz w:val="24"/>
          <w:szCs w:val="24"/>
          <w:rPrChange w:id="566" w:author="Panagiotis Karkazis" w:date="2022-03-01T20:05:00Z">
            <w:rPr>
              <w:rFonts w:ascii="Arial" w:hAnsi="Arial" w:cs="Arial"/>
              <w:sz w:val="24"/>
              <w:szCs w:val="24"/>
              <w:highlight w:val="red"/>
            </w:rPr>
          </w:rPrChange>
        </w:rPr>
        <w:t xml:space="preserve"> </w:t>
      </w:r>
      <w:r w:rsidR="00542990" w:rsidRPr="00886CD4">
        <w:rPr>
          <w:rFonts w:ascii="Arial" w:hAnsi="Arial" w:cs="Arial"/>
          <w:sz w:val="24"/>
          <w:szCs w:val="24"/>
          <w:lang w:val="en-US"/>
          <w:rPrChange w:id="567" w:author="Panagiotis Karkazis" w:date="2022-03-01T20:05:00Z">
            <w:rPr>
              <w:rFonts w:ascii="Arial" w:hAnsi="Arial" w:cs="Arial"/>
              <w:sz w:val="24"/>
              <w:szCs w:val="24"/>
              <w:highlight w:val="red"/>
              <w:lang w:val="en-US"/>
            </w:rPr>
          </w:rPrChange>
        </w:rPr>
        <w:t>Learning</w:t>
      </w:r>
      <w:r w:rsidR="004B3544" w:rsidRPr="00886CD4">
        <w:rPr>
          <w:rFonts w:ascii="Arial" w:hAnsi="Arial" w:cs="Arial"/>
          <w:sz w:val="24"/>
          <w:szCs w:val="24"/>
          <w:rPrChange w:id="568" w:author="Panagiotis Karkazis" w:date="2022-03-01T20:05:00Z">
            <w:rPr>
              <w:rFonts w:ascii="Arial" w:hAnsi="Arial" w:cs="Arial"/>
              <w:sz w:val="24"/>
              <w:szCs w:val="24"/>
              <w:highlight w:val="red"/>
            </w:rPr>
          </w:rPrChange>
        </w:rPr>
        <w:t xml:space="preserve"> - </w:t>
      </w:r>
      <w:r w:rsidR="004B3544" w:rsidRPr="00886CD4">
        <w:rPr>
          <w:rFonts w:ascii="Arial" w:hAnsi="Arial" w:cs="Arial"/>
          <w:sz w:val="24"/>
          <w:szCs w:val="24"/>
          <w:lang w:val="en-US"/>
          <w:rPrChange w:id="569" w:author="Panagiotis Karkazis" w:date="2022-03-01T20:05:00Z">
            <w:rPr>
              <w:rFonts w:ascii="Arial" w:hAnsi="Arial" w:cs="Arial"/>
              <w:sz w:val="24"/>
              <w:szCs w:val="24"/>
              <w:highlight w:val="red"/>
              <w:lang w:val="en-US"/>
            </w:rPr>
          </w:rPrChange>
        </w:rPr>
        <w:t>DL</w:t>
      </w:r>
      <w:r w:rsidR="00542990" w:rsidRPr="00886CD4">
        <w:rPr>
          <w:rFonts w:ascii="Arial" w:hAnsi="Arial" w:cs="Arial"/>
          <w:sz w:val="24"/>
          <w:szCs w:val="24"/>
          <w:rPrChange w:id="570" w:author="Panagiotis Karkazis" w:date="2022-03-01T20:05:00Z">
            <w:rPr>
              <w:rFonts w:ascii="Arial" w:hAnsi="Arial" w:cs="Arial"/>
              <w:sz w:val="24"/>
              <w:szCs w:val="24"/>
              <w:highlight w:val="red"/>
            </w:rPr>
          </w:rPrChange>
        </w:rPr>
        <w:t>), Επεξεργασία Φυσικής Γλώσσας (</w:t>
      </w:r>
      <w:r w:rsidR="004B3544" w:rsidRPr="00886CD4">
        <w:rPr>
          <w:rFonts w:ascii="Arial" w:hAnsi="Arial" w:cs="Arial"/>
          <w:sz w:val="24"/>
          <w:szCs w:val="24"/>
          <w:lang w:val="en-US"/>
          <w:rPrChange w:id="571" w:author="Panagiotis Karkazis" w:date="2022-03-01T20:05:00Z">
            <w:rPr>
              <w:rFonts w:ascii="Arial" w:hAnsi="Arial" w:cs="Arial"/>
              <w:sz w:val="24"/>
              <w:szCs w:val="24"/>
              <w:highlight w:val="red"/>
              <w:lang w:val="en-US"/>
            </w:rPr>
          </w:rPrChange>
        </w:rPr>
        <w:t>Natural</w:t>
      </w:r>
      <w:r w:rsidR="004B3544" w:rsidRPr="00886CD4">
        <w:rPr>
          <w:rFonts w:ascii="Arial" w:hAnsi="Arial" w:cs="Arial"/>
          <w:sz w:val="24"/>
          <w:szCs w:val="24"/>
          <w:rPrChange w:id="572" w:author="Panagiotis Karkazis" w:date="2022-03-01T20:05:00Z">
            <w:rPr>
              <w:rFonts w:ascii="Arial" w:hAnsi="Arial" w:cs="Arial"/>
              <w:sz w:val="24"/>
              <w:szCs w:val="24"/>
              <w:highlight w:val="red"/>
            </w:rPr>
          </w:rPrChange>
        </w:rPr>
        <w:t xml:space="preserve"> </w:t>
      </w:r>
      <w:r w:rsidR="004B3544" w:rsidRPr="00886CD4">
        <w:rPr>
          <w:rFonts w:ascii="Arial" w:hAnsi="Arial" w:cs="Arial"/>
          <w:sz w:val="24"/>
          <w:szCs w:val="24"/>
          <w:lang w:val="en-US"/>
          <w:rPrChange w:id="573" w:author="Panagiotis Karkazis" w:date="2022-03-01T20:05:00Z">
            <w:rPr>
              <w:rFonts w:ascii="Arial" w:hAnsi="Arial" w:cs="Arial"/>
              <w:sz w:val="24"/>
              <w:szCs w:val="24"/>
              <w:highlight w:val="red"/>
              <w:lang w:val="en-US"/>
            </w:rPr>
          </w:rPrChange>
        </w:rPr>
        <w:t>Language</w:t>
      </w:r>
      <w:r w:rsidR="004B3544" w:rsidRPr="00886CD4">
        <w:rPr>
          <w:rFonts w:ascii="Arial" w:hAnsi="Arial" w:cs="Arial"/>
          <w:sz w:val="24"/>
          <w:szCs w:val="24"/>
          <w:rPrChange w:id="574" w:author="Panagiotis Karkazis" w:date="2022-03-01T20:05:00Z">
            <w:rPr>
              <w:rFonts w:ascii="Arial" w:hAnsi="Arial" w:cs="Arial"/>
              <w:sz w:val="24"/>
              <w:szCs w:val="24"/>
              <w:highlight w:val="red"/>
            </w:rPr>
          </w:rPrChange>
        </w:rPr>
        <w:t xml:space="preserve"> </w:t>
      </w:r>
      <w:r w:rsidR="004B3544" w:rsidRPr="00886CD4">
        <w:rPr>
          <w:rFonts w:ascii="Arial" w:hAnsi="Arial" w:cs="Arial"/>
          <w:sz w:val="24"/>
          <w:szCs w:val="24"/>
          <w:lang w:val="en-US"/>
          <w:rPrChange w:id="575" w:author="Panagiotis Karkazis" w:date="2022-03-01T20:05:00Z">
            <w:rPr>
              <w:rFonts w:ascii="Arial" w:hAnsi="Arial" w:cs="Arial"/>
              <w:sz w:val="24"/>
              <w:szCs w:val="24"/>
              <w:highlight w:val="red"/>
              <w:lang w:val="en-US"/>
            </w:rPr>
          </w:rPrChange>
        </w:rPr>
        <w:t>Processing</w:t>
      </w:r>
      <w:r w:rsidR="004B3544" w:rsidRPr="00886CD4">
        <w:rPr>
          <w:rFonts w:ascii="Arial" w:hAnsi="Arial" w:cs="Arial"/>
          <w:sz w:val="24"/>
          <w:szCs w:val="24"/>
          <w:rPrChange w:id="576" w:author="Panagiotis Karkazis" w:date="2022-03-01T20:05:00Z">
            <w:rPr>
              <w:rFonts w:ascii="Arial" w:hAnsi="Arial" w:cs="Arial"/>
              <w:sz w:val="24"/>
              <w:szCs w:val="24"/>
              <w:highlight w:val="red"/>
            </w:rPr>
          </w:rPrChange>
        </w:rPr>
        <w:t xml:space="preserve"> - </w:t>
      </w:r>
      <w:r w:rsidR="00542990" w:rsidRPr="00886CD4">
        <w:rPr>
          <w:rFonts w:ascii="Arial" w:hAnsi="Arial" w:cs="Arial"/>
          <w:sz w:val="24"/>
          <w:szCs w:val="24"/>
          <w:lang w:val="en-US"/>
          <w:rPrChange w:id="577" w:author="Panagiotis Karkazis" w:date="2022-03-01T20:05:00Z">
            <w:rPr>
              <w:rFonts w:ascii="Arial" w:hAnsi="Arial" w:cs="Arial"/>
              <w:sz w:val="24"/>
              <w:szCs w:val="24"/>
              <w:highlight w:val="red"/>
              <w:lang w:val="en-US"/>
            </w:rPr>
          </w:rPrChange>
        </w:rPr>
        <w:t>NLP</w:t>
      </w:r>
      <w:r w:rsidR="00542990" w:rsidRPr="00886CD4">
        <w:rPr>
          <w:rFonts w:ascii="Arial" w:hAnsi="Arial" w:cs="Arial"/>
          <w:sz w:val="24"/>
          <w:szCs w:val="24"/>
          <w:rPrChange w:id="578" w:author="Panagiotis Karkazis" w:date="2022-03-01T20:05:00Z">
            <w:rPr>
              <w:rFonts w:ascii="Arial" w:hAnsi="Arial" w:cs="Arial"/>
              <w:sz w:val="24"/>
              <w:szCs w:val="24"/>
              <w:highlight w:val="red"/>
            </w:rPr>
          </w:rPrChange>
        </w:rPr>
        <w:t xml:space="preserve">), </w:t>
      </w:r>
      <w:r w:rsidR="002B6427" w:rsidRPr="00886CD4">
        <w:rPr>
          <w:rFonts w:ascii="Arial" w:hAnsi="Arial" w:cs="Arial"/>
          <w:sz w:val="24"/>
          <w:szCs w:val="24"/>
          <w:rPrChange w:id="579" w:author="Panagiotis Karkazis" w:date="2022-03-01T20:05:00Z">
            <w:rPr>
              <w:rFonts w:ascii="Arial" w:hAnsi="Arial" w:cs="Arial"/>
              <w:sz w:val="24"/>
              <w:szCs w:val="24"/>
              <w:highlight w:val="red"/>
            </w:rPr>
          </w:rPrChange>
        </w:rPr>
        <w:t>Γνωστική</w:t>
      </w:r>
      <w:r w:rsidR="00542990" w:rsidRPr="00886CD4">
        <w:rPr>
          <w:rFonts w:ascii="Arial" w:hAnsi="Arial" w:cs="Arial"/>
          <w:sz w:val="24"/>
          <w:szCs w:val="24"/>
          <w:rPrChange w:id="580" w:author="Panagiotis Karkazis" w:date="2022-03-01T20:05:00Z">
            <w:rPr>
              <w:rFonts w:ascii="Arial" w:hAnsi="Arial" w:cs="Arial"/>
              <w:sz w:val="24"/>
              <w:szCs w:val="24"/>
              <w:highlight w:val="red"/>
            </w:rPr>
          </w:rPrChange>
        </w:rPr>
        <w:t xml:space="preserve"> Υπολογιστική (</w:t>
      </w:r>
      <w:r w:rsidR="00542990" w:rsidRPr="00886CD4">
        <w:rPr>
          <w:rFonts w:ascii="Arial" w:hAnsi="Arial" w:cs="Arial"/>
          <w:sz w:val="24"/>
          <w:szCs w:val="24"/>
          <w:lang w:val="en-US"/>
          <w:rPrChange w:id="581" w:author="Panagiotis Karkazis" w:date="2022-03-01T20:05:00Z">
            <w:rPr>
              <w:rFonts w:ascii="Arial" w:hAnsi="Arial" w:cs="Arial"/>
              <w:sz w:val="24"/>
              <w:szCs w:val="24"/>
              <w:highlight w:val="red"/>
              <w:lang w:val="en-US"/>
            </w:rPr>
          </w:rPrChange>
        </w:rPr>
        <w:t>Cognitive</w:t>
      </w:r>
      <w:r w:rsidR="00542990" w:rsidRPr="00886CD4">
        <w:rPr>
          <w:rFonts w:ascii="Arial" w:hAnsi="Arial" w:cs="Arial"/>
          <w:sz w:val="24"/>
          <w:szCs w:val="24"/>
          <w:rPrChange w:id="582" w:author="Panagiotis Karkazis" w:date="2022-03-01T20:05:00Z">
            <w:rPr>
              <w:rFonts w:ascii="Arial" w:hAnsi="Arial" w:cs="Arial"/>
              <w:sz w:val="24"/>
              <w:szCs w:val="24"/>
              <w:highlight w:val="red"/>
            </w:rPr>
          </w:rPrChange>
        </w:rPr>
        <w:t xml:space="preserve"> </w:t>
      </w:r>
      <w:r w:rsidR="00542990" w:rsidRPr="00886CD4">
        <w:rPr>
          <w:rFonts w:ascii="Arial" w:hAnsi="Arial" w:cs="Arial"/>
          <w:sz w:val="24"/>
          <w:szCs w:val="24"/>
          <w:lang w:val="en-US"/>
          <w:rPrChange w:id="583" w:author="Panagiotis Karkazis" w:date="2022-03-01T20:05:00Z">
            <w:rPr>
              <w:rFonts w:ascii="Arial" w:hAnsi="Arial" w:cs="Arial"/>
              <w:sz w:val="24"/>
              <w:szCs w:val="24"/>
              <w:highlight w:val="red"/>
              <w:lang w:val="en-US"/>
            </w:rPr>
          </w:rPrChange>
        </w:rPr>
        <w:t>Computing</w:t>
      </w:r>
      <w:r w:rsidR="000D12D8" w:rsidRPr="00886CD4">
        <w:rPr>
          <w:rFonts w:ascii="Arial" w:hAnsi="Arial" w:cs="Arial"/>
          <w:sz w:val="24"/>
          <w:szCs w:val="24"/>
          <w:rPrChange w:id="584" w:author="Panagiotis Karkazis" w:date="2022-03-01T20:05:00Z">
            <w:rPr>
              <w:rFonts w:ascii="Arial" w:hAnsi="Arial" w:cs="Arial"/>
              <w:sz w:val="24"/>
              <w:szCs w:val="24"/>
              <w:highlight w:val="red"/>
            </w:rPr>
          </w:rPrChange>
        </w:rPr>
        <w:t xml:space="preserve"> - </w:t>
      </w:r>
      <w:r w:rsidR="000D12D8" w:rsidRPr="00886CD4">
        <w:rPr>
          <w:rFonts w:ascii="Arial" w:hAnsi="Arial" w:cs="Arial"/>
          <w:sz w:val="24"/>
          <w:szCs w:val="24"/>
          <w:lang w:val="en-US"/>
          <w:rPrChange w:id="585" w:author="Panagiotis Karkazis" w:date="2022-03-01T20:05:00Z">
            <w:rPr>
              <w:rFonts w:ascii="Arial" w:hAnsi="Arial" w:cs="Arial"/>
              <w:sz w:val="24"/>
              <w:szCs w:val="24"/>
              <w:highlight w:val="red"/>
              <w:lang w:val="en-US"/>
            </w:rPr>
          </w:rPrChange>
        </w:rPr>
        <w:t>CC</w:t>
      </w:r>
      <w:r w:rsidR="00542990" w:rsidRPr="00886CD4">
        <w:rPr>
          <w:rFonts w:ascii="Arial" w:hAnsi="Arial" w:cs="Arial"/>
          <w:sz w:val="24"/>
          <w:szCs w:val="24"/>
          <w:rPrChange w:id="586" w:author="Panagiotis Karkazis" w:date="2022-03-01T20:05:00Z">
            <w:rPr>
              <w:rFonts w:ascii="Arial" w:hAnsi="Arial" w:cs="Arial"/>
              <w:sz w:val="24"/>
              <w:szCs w:val="24"/>
              <w:highlight w:val="red"/>
            </w:rPr>
          </w:rPrChange>
        </w:rPr>
        <w:t xml:space="preserve">), </w:t>
      </w:r>
      <w:r w:rsidR="00AE5F93" w:rsidRPr="00886CD4">
        <w:rPr>
          <w:rFonts w:ascii="Arial" w:hAnsi="Arial" w:cs="Arial"/>
          <w:color w:val="000000"/>
          <w:sz w:val="24"/>
          <w:szCs w:val="24"/>
          <w:rPrChange w:id="587" w:author="Panagiotis Karkazis" w:date="2022-03-01T20:05:00Z">
            <w:rPr>
              <w:rFonts w:ascii="Arial" w:hAnsi="Arial" w:cs="Arial"/>
              <w:color w:val="000000"/>
              <w:sz w:val="24"/>
              <w:szCs w:val="24"/>
              <w:highlight w:val="red"/>
            </w:rPr>
          </w:rPrChange>
        </w:rPr>
        <w:t>Δ</w:t>
      </w:r>
      <w:r w:rsidR="007A166E" w:rsidRPr="00886CD4">
        <w:rPr>
          <w:rFonts w:ascii="Arial" w:hAnsi="Arial" w:cs="Arial"/>
          <w:color w:val="000000"/>
          <w:sz w:val="24"/>
          <w:szCs w:val="24"/>
          <w:rPrChange w:id="588" w:author="Panagiotis Karkazis" w:date="2022-03-01T20:05:00Z">
            <w:rPr>
              <w:rFonts w:ascii="Arial" w:hAnsi="Arial" w:cs="Arial"/>
              <w:color w:val="000000"/>
              <w:sz w:val="24"/>
              <w:szCs w:val="24"/>
              <w:highlight w:val="red"/>
            </w:rPr>
          </w:rPrChange>
        </w:rPr>
        <w:t xml:space="preserve">εδομένα, </w:t>
      </w:r>
      <w:r w:rsidR="00AE5F93" w:rsidRPr="00886CD4">
        <w:rPr>
          <w:rFonts w:ascii="Arial" w:hAnsi="Arial" w:cs="Arial"/>
          <w:color w:val="000000"/>
          <w:sz w:val="24"/>
          <w:szCs w:val="24"/>
          <w:rPrChange w:id="589" w:author="Panagiotis Karkazis" w:date="2022-03-01T20:05:00Z">
            <w:rPr>
              <w:rFonts w:ascii="Arial" w:hAnsi="Arial" w:cs="Arial"/>
              <w:color w:val="000000"/>
              <w:sz w:val="24"/>
              <w:szCs w:val="24"/>
              <w:highlight w:val="red"/>
            </w:rPr>
          </w:rPrChange>
        </w:rPr>
        <w:t>Β</w:t>
      </w:r>
      <w:r w:rsidR="007A166E" w:rsidRPr="00886CD4">
        <w:rPr>
          <w:rFonts w:ascii="Arial" w:hAnsi="Arial" w:cs="Arial"/>
          <w:color w:val="000000"/>
          <w:sz w:val="24"/>
          <w:szCs w:val="24"/>
          <w:rPrChange w:id="590" w:author="Panagiotis Karkazis" w:date="2022-03-01T20:05:00Z">
            <w:rPr>
              <w:rFonts w:ascii="Arial" w:hAnsi="Arial" w:cs="Arial"/>
              <w:color w:val="000000"/>
              <w:sz w:val="24"/>
              <w:szCs w:val="24"/>
              <w:highlight w:val="red"/>
            </w:rPr>
          </w:rPrChange>
        </w:rPr>
        <w:t xml:space="preserve">ελτιστοποίηση </w:t>
      </w:r>
      <w:r w:rsidR="00AE5F93" w:rsidRPr="00886CD4">
        <w:rPr>
          <w:rFonts w:ascii="Arial" w:hAnsi="Arial" w:cs="Arial"/>
          <w:color w:val="000000"/>
          <w:sz w:val="24"/>
          <w:szCs w:val="24"/>
          <w:rPrChange w:id="591" w:author="Panagiotis Karkazis" w:date="2022-03-01T20:05:00Z">
            <w:rPr>
              <w:rFonts w:ascii="Arial" w:hAnsi="Arial" w:cs="Arial"/>
              <w:color w:val="000000"/>
              <w:sz w:val="24"/>
              <w:szCs w:val="24"/>
              <w:highlight w:val="red"/>
            </w:rPr>
          </w:rPrChange>
        </w:rPr>
        <w:t>Α</w:t>
      </w:r>
      <w:r w:rsidR="007A166E" w:rsidRPr="00886CD4">
        <w:rPr>
          <w:rFonts w:ascii="Arial" w:hAnsi="Arial" w:cs="Arial"/>
          <w:color w:val="000000"/>
          <w:sz w:val="24"/>
          <w:szCs w:val="24"/>
          <w:rPrChange w:id="592" w:author="Panagiotis Karkazis" w:date="2022-03-01T20:05:00Z">
            <w:rPr>
              <w:rFonts w:ascii="Arial" w:hAnsi="Arial" w:cs="Arial"/>
              <w:color w:val="000000"/>
              <w:sz w:val="24"/>
              <w:szCs w:val="24"/>
              <w:highlight w:val="red"/>
            </w:rPr>
          </w:rPrChange>
        </w:rPr>
        <w:t xml:space="preserve">θλητικής </w:t>
      </w:r>
      <w:r w:rsidR="00AE5F93" w:rsidRPr="00886CD4">
        <w:rPr>
          <w:rFonts w:ascii="Arial" w:hAnsi="Arial" w:cs="Arial"/>
          <w:color w:val="000000"/>
          <w:sz w:val="24"/>
          <w:szCs w:val="24"/>
          <w:rPrChange w:id="593" w:author="Panagiotis Karkazis" w:date="2022-03-01T20:05:00Z">
            <w:rPr>
              <w:rFonts w:ascii="Arial" w:hAnsi="Arial" w:cs="Arial"/>
              <w:color w:val="000000"/>
              <w:sz w:val="24"/>
              <w:szCs w:val="24"/>
              <w:highlight w:val="red"/>
            </w:rPr>
          </w:rPrChange>
        </w:rPr>
        <w:t>Α</w:t>
      </w:r>
      <w:r w:rsidR="007A166E" w:rsidRPr="00886CD4">
        <w:rPr>
          <w:rFonts w:ascii="Arial" w:hAnsi="Arial" w:cs="Arial"/>
          <w:color w:val="000000"/>
          <w:sz w:val="24"/>
          <w:szCs w:val="24"/>
          <w:rPrChange w:id="594" w:author="Panagiotis Karkazis" w:date="2022-03-01T20:05:00Z">
            <w:rPr>
              <w:rFonts w:ascii="Arial" w:hAnsi="Arial" w:cs="Arial"/>
              <w:color w:val="000000"/>
              <w:sz w:val="24"/>
              <w:szCs w:val="24"/>
              <w:highlight w:val="red"/>
            </w:rPr>
          </w:rPrChange>
        </w:rPr>
        <w:t xml:space="preserve">πόδοσης, </w:t>
      </w:r>
      <w:r w:rsidR="00AE5F93" w:rsidRPr="00886CD4">
        <w:rPr>
          <w:rFonts w:ascii="Arial" w:hAnsi="Arial" w:cs="Arial"/>
          <w:color w:val="000000"/>
          <w:sz w:val="24"/>
          <w:szCs w:val="24"/>
          <w:rPrChange w:id="595" w:author="Panagiotis Karkazis" w:date="2022-03-01T20:05:00Z">
            <w:rPr>
              <w:rFonts w:ascii="Arial" w:hAnsi="Arial" w:cs="Arial"/>
              <w:color w:val="000000"/>
              <w:sz w:val="24"/>
              <w:szCs w:val="24"/>
              <w:highlight w:val="red"/>
            </w:rPr>
          </w:rPrChange>
        </w:rPr>
        <w:t>Εκπαίδευση, Ευφυή, Μοντέλο, Έξυπνες Συσκευές, Ανάλυση Δεδομένων</w:t>
      </w:r>
    </w:p>
    <w:p w14:paraId="621B7390" w14:textId="3E4A535E" w:rsidR="00D0260D" w:rsidRPr="00886CD4" w:rsidRDefault="00D0260D" w:rsidP="00DE266B">
      <w:pPr>
        <w:pStyle w:val="1"/>
        <w:jc w:val="center"/>
        <w:rPr>
          <w:rFonts w:ascii="Arial" w:hAnsi="Arial" w:cs="Arial"/>
          <w:b/>
          <w:bCs/>
          <w:color w:val="auto"/>
          <w:sz w:val="28"/>
          <w:szCs w:val="28"/>
          <w:lang w:val="en-US"/>
          <w:rPrChange w:id="596" w:author="Panagiotis Karkazis" w:date="2022-03-01T20:05:00Z">
            <w:rPr>
              <w:rFonts w:ascii="Arial" w:hAnsi="Arial" w:cs="Arial"/>
              <w:b/>
              <w:bCs/>
              <w:color w:val="auto"/>
              <w:sz w:val="28"/>
              <w:szCs w:val="28"/>
              <w:highlight w:val="red"/>
              <w:lang w:val="en-US"/>
            </w:rPr>
          </w:rPrChange>
        </w:rPr>
      </w:pPr>
      <w:bookmarkStart w:id="597" w:name="_Toc96683885"/>
      <w:r w:rsidRPr="00886CD4">
        <w:rPr>
          <w:rFonts w:ascii="Arial" w:hAnsi="Arial" w:cs="Arial"/>
          <w:b/>
          <w:bCs/>
          <w:color w:val="auto"/>
          <w:sz w:val="28"/>
          <w:szCs w:val="28"/>
          <w:lang w:val="en-US"/>
          <w:rPrChange w:id="598" w:author="Panagiotis Karkazis" w:date="2022-03-01T20:05:00Z">
            <w:rPr>
              <w:rFonts w:ascii="Arial" w:hAnsi="Arial" w:cs="Arial"/>
              <w:b/>
              <w:bCs/>
              <w:color w:val="auto"/>
              <w:sz w:val="28"/>
              <w:szCs w:val="28"/>
              <w:highlight w:val="red"/>
              <w:lang w:val="en-US"/>
            </w:rPr>
          </w:rPrChange>
        </w:rPr>
        <w:lastRenderedPageBreak/>
        <w:t>ABSTRACT</w:t>
      </w:r>
      <w:bookmarkEnd w:id="597"/>
    </w:p>
    <w:p w14:paraId="45F2FF4E" w14:textId="1D549895" w:rsidR="003331A0" w:rsidRPr="00886CD4" w:rsidRDefault="007778EA" w:rsidP="00422C38">
      <w:pPr>
        <w:spacing w:after="0" w:line="360" w:lineRule="auto"/>
        <w:jc w:val="both"/>
        <w:rPr>
          <w:rFonts w:ascii="Arial" w:hAnsi="Arial" w:cs="Arial"/>
          <w:color w:val="000000"/>
          <w:sz w:val="24"/>
          <w:szCs w:val="24"/>
          <w:lang w:val="en-US"/>
          <w:rPrChange w:id="599" w:author="Panagiotis Karkazis" w:date="2022-03-01T20:05:00Z">
            <w:rPr>
              <w:rFonts w:ascii="Arial" w:hAnsi="Arial" w:cs="Arial"/>
              <w:color w:val="000000"/>
              <w:sz w:val="24"/>
              <w:szCs w:val="24"/>
              <w:highlight w:val="red"/>
              <w:lang w:val="en-US"/>
            </w:rPr>
          </w:rPrChange>
        </w:rPr>
      </w:pPr>
      <w:r w:rsidRPr="00886CD4">
        <w:rPr>
          <w:rFonts w:ascii="Arial" w:hAnsi="Arial" w:cs="Arial"/>
          <w:color w:val="000000"/>
          <w:sz w:val="24"/>
          <w:szCs w:val="24"/>
          <w:lang w:val="en-US"/>
          <w:rPrChange w:id="600" w:author="Panagiotis Karkazis" w:date="2022-03-01T20:05:00Z">
            <w:rPr>
              <w:rFonts w:ascii="Arial" w:hAnsi="Arial" w:cs="Arial"/>
              <w:color w:val="000000"/>
              <w:sz w:val="24"/>
              <w:szCs w:val="24"/>
              <w:highlight w:val="red"/>
              <w:lang w:val="en-US"/>
            </w:rPr>
          </w:rPrChange>
        </w:rPr>
        <w:tab/>
      </w:r>
      <w:r w:rsidRPr="00886CD4">
        <w:rPr>
          <w:rFonts w:ascii="Arial" w:hAnsi="Arial" w:cs="Arial"/>
          <w:color w:val="000000"/>
          <w:sz w:val="24"/>
          <w:szCs w:val="24"/>
          <w:lang w:val="en-US"/>
          <w:rPrChange w:id="601" w:author="Panagiotis Karkazis" w:date="2022-03-01T20:05:00Z">
            <w:rPr>
              <w:rFonts w:ascii="Arial" w:hAnsi="Arial" w:cs="Arial"/>
              <w:color w:val="000000"/>
              <w:sz w:val="24"/>
              <w:szCs w:val="24"/>
              <w:highlight w:val="red"/>
              <w:lang w:val="en-US"/>
            </w:rPr>
          </w:rPrChange>
        </w:rPr>
        <w:tab/>
      </w:r>
      <w:r w:rsidRPr="00886CD4">
        <w:rPr>
          <w:rFonts w:ascii="Arial" w:hAnsi="Arial" w:cs="Arial"/>
          <w:color w:val="000000"/>
          <w:sz w:val="24"/>
          <w:szCs w:val="24"/>
          <w:lang w:val="en-US"/>
          <w:rPrChange w:id="602" w:author="Panagiotis Karkazis" w:date="2022-03-01T20:05:00Z">
            <w:rPr>
              <w:rFonts w:ascii="Arial" w:hAnsi="Arial" w:cs="Arial"/>
              <w:color w:val="000000"/>
              <w:sz w:val="24"/>
              <w:szCs w:val="24"/>
              <w:highlight w:val="red"/>
              <w:lang w:val="en-US"/>
            </w:rPr>
          </w:rPrChange>
        </w:rPr>
        <w:tab/>
      </w:r>
      <w:r w:rsidRPr="00886CD4">
        <w:rPr>
          <w:rFonts w:ascii="Arial" w:hAnsi="Arial" w:cs="Arial"/>
          <w:color w:val="000000"/>
          <w:sz w:val="24"/>
          <w:szCs w:val="24"/>
          <w:lang w:val="en-US"/>
          <w:rPrChange w:id="603" w:author="Panagiotis Karkazis" w:date="2022-03-01T20:05:00Z">
            <w:rPr>
              <w:rFonts w:ascii="Arial" w:hAnsi="Arial" w:cs="Arial"/>
              <w:color w:val="000000"/>
              <w:sz w:val="24"/>
              <w:szCs w:val="24"/>
              <w:highlight w:val="red"/>
              <w:lang w:val="en-US"/>
            </w:rPr>
          </w:rPrChange>
        </w:rPr>
        <w:tab/>
      </w:r>
      <w:r w:rsidRPr="00886CD4">
        <w:rPr>
          <w:rFonts w:ascii="Arial" w:hAnsi="Arial" w:cs="Arial"/>
          <w:color w:val="000000"/>
          <w:sz w:val="24"/>
          <w:szCs w:val="24"/>
          <w:lang w:val="en-US"/>
          <w:rPrChange w:id="604" w:author="Panagiotis Karkazis" w:date="2022-03-01T20:05:00Z">
            <w:rPr>
              <w:rFonts w:ascii="Arial" w:hAnsi="Arial" w:cs="Arial"/>
              <w:color w:val="000000"/>
              <w:sz w:val="24"/>
              <w:szCs w:val="24"/>
              <w:highlight w:val="red"/>
              <w:lang w:val="en-US"/>
            </w:rPr>
          </w:rPrChange>
        </w:rPr>
        <w:tab/>
      </w:r>
      <w:r w:rsidRPr="00886CD4">
        <w:rPr>
          <w:rFonts w:ascii="Arial" w:hAnsi="Arial" w:cs="Arial"/>
          <w:color w:val="000000"/>
          <w:sz w:val="24"/>
          <w:szCs w:val="24"/>
          <w:lang w:val="en-US"/>
          <w:rPrChange w:id="605" w:author="Panagiotis Karkazis" w:date="2022-03-01T20:05:00Z">
            <w:rPr>
              <w:rFonts w:ascii="Arial" w:hAnsi="Arial" w:cs="Arial"/>
              <w:color w:val="000000"/>
              <w:sz w:val="24"/>
              <w:szCs w:val="24"/>
              <w:highlight w:val="red"/>
              <w:lang w:val="en-US"/>
            </w:rPr>
          </w:rPrChange>
        </w:rPr>
        <w:tab/>
      </w:r>
    </w:p>
    <w:p w14:paraId="58856C7B" w14:textId="0222D9EE" w:rsidR="003E09DF" w:rsidRPr="00886CD4" w:rsidRDefault="003E09DF" w:rsidP="003E09DF">
      <w:pPr>
        <w:spacing w:after="0" w:line="360" w:lineRule="auto"/>
        <w:ind w:firstLine="227"/>
        <w:jc w:val="both"/>
        <w:rPr>
          <w:rFonts w:ascii="Arial" w:hAnsi="Arial" w:cs="Arial"/>
          <w:color w:val="000000"/>
          <w:sz w:val="24"/>
          <w:szCs w:val="24"/>
          <w:lang w:val="en-US"/>
          <w:rPrChange w:id="606" w:author="Panagiotis Karkazis" w:date="2022-03-01T20:05:00Z">
            <w:rPr>
              <w:rFonts w:ascii="Arial" w:hAnsi="Arial" w:cs="Arial"/>
              <w:color w:val="000000"/>
              <w:sz w:val="24"/>
              <w:szCs w:val="24"/>
              <w:highlight w:val="red"/>
              <w:lang w:val="en-US"/>
            </w:rPr>
          </w:rPrChange>
        </w:rPr>
      </w:pPr>
      <w:r w:rsidRPr="00886CD4">
        <w:rPr>
          <w:rFonts w:ascii="Arial" w:hAnsi="Arial" w:cs="Arial"/>
          <w:color w:val="000000"/>
          <w:sz w:val="24"/>
          <w:szCs w:val="24"/>
          <w:lang w:val="en-US"/>
          <w:rPrChange w:id="607" w:author="Panagiotis Karkazis" w:date="2022-03-01T20:05:00Z">
            <w:rPr>
              <w:rFonts w:ascii="Arial" w:hAnsi="Arial" w:cs="Arial"/>
              <w:color w:val="000000"/>
              <w:sz w:val="24"/>
              <w:szCs w:val="24"/>
              <w:highlight w:val="red"/>
              <w:lang w:val="en-US"/>
            </w:rPr>
          </w:rPrChange>
        </w:rPr>
        <w:t xml:space="preserve">Nowadays, the term </w:t>
      </w:r>
      <w:r w:rsidR="005653D7" w:rsidRPr="00886CD4">
        <w:rPr>
          <w:rFonts w:ascii="Arial" w:hAnsi="Arial" w:cs="Arial"/>
          <w:color w:val="000000"/>
          <w:sz w:val="24"/>
          <w:szCs w:val="24"/>
          <w:lang w:val="en-US"/>
          <w:rPrChange w:id="608" w:author="Panagiotis Karkazis" w:date="2022-03-01T20:05:00Z">
            <w:rPr>
              <w:rFonts w:ascii="Arial" w:hAnsi="Arial" w:cs="Arial"/>
              <w:color w:val="000000"/>
              <w:sz w:val="24"/>
              <w:szCs w:val="24"/>
              <w:highlight w:val="red"/>
              <w:lang w:val="en-US"/>
            </w:rPr>
          </w:rPrChange>
        </w:rPr>
        <w:t>“</w:t>
      </w:r>
      <w:r w:rsidRPr="00886CD4">
        <w:rPr>
          <w:rFonts w:ascii="Arial" w:hAnsi="Arial" w:cs="Arial"/>
          <w:color w:val="000000"/>
          <w:sz w:val="24"/>
          <w:szCs w:val="24"/>
          <w:lang w:val="en-US"/>
          <w:rPrChange w:id="609" w:author="Panagiotis Karkazis" w:date="2022-03-01T20:05:00Z">
            <w:rPr>
              <w:rFonts w:ascii="Arial" w:hAnsi="Arial" w:cs="Arial"/>
              <w:color w:val="000000"/>
              <w:sz w:val="24"/>
              <w:szCs w:val="24"/>
              <w:highlight w:val="red"/>
              <w:lang w:val="en-US"/>
            </w:rPr>
          </w:rPrChange>
        </w:rPr>
        <w:t>Artificial Intelligence</w:t>
      </w:r>
      <w:r w:rsidR="005653D7" w:rsidRPr="00886CD4">
        <w:rPr>
          <w:rFonts w:ascii="Arial" w:hAnsi="Arial" w:cs="Arial"/>
          <w:color w:val="000000"/>
          <w:sz w:val="24"/>
          <w:szCs w:val="24"/>
          <w:lang w:val="en-US"/>
          <w:rPrChange w:id="610" w:author="Panagiotis Karkazis" w:date="2022-03-01T20:05:00Z">
            <w:rPr>
              <w:rFonts w:ascii="Arial" w:hAnsi="Arial" w:cs="Arial"/>
              <w:color w:val="000000"/>
              <w:sz w:val="24"/>
              <w:szCs w:val="24"/>
              <w:highlight w:val="red"/>
              <w:lang w:val="en-US"/>
            </w:rPr>
          </w:rPrChange>
        </w:rPr>
        <w:t>”</w:t>
      </w:r>
      <w:r w:rsidRPr="00886CD4">
        <w:rPr>
          <w:rFonts w:ascii="Arial" w:hAnsi="Arial" w:cs="Arial"/>
          <w:color w:val="000000"/>
          <w:sz w:val="24"/>
          <w:szCs w:val="24"/>
          <w:lang w:val="en-US"/>
          <w:rPrChange w:id="611" w:author="Panagiotis Karkazis" w:date="2022-03-01T20:05:00Z">
            <w:rPr>
              <w:rFonts w:ascii="Arial" w:hAnsi="Arial" w:cs="Arial"/>
              <w:color w:val="000000"/>
              <w:sz w:val="24"/>
              <w:szCs w:val="24"/>
              <w:highlight w:val="red"/>
              <w:lang w:val="en-US"/>
            </w:rPr>
          </w:rPrChange>
        </w:rPr>
        <w:t xml:space="preserve"> has become known all over the world. </w:t>
      </w:r>
      <w:commentRangeStart w:id="612"/>
      <w:r w:rsidRPr="00886CD4">
        <w:rPr>
          <w:rFonts w:ascii="Arial" w:hAnsi="Arial" w:cs="Arial"/>
          <w:color w:val="000000"/>
          <w:sz w:val="24"/>
          <w:szCs w:val="24"/>
          <w:lang w:val="en-US"/>
          <w:rPrChange w:id="613" w:author="Panagiotis Karkazis" w:date="2022-03-01T20:05:00Z">
            <w:rPr>
              <w:rFonts w:ascii="Arial" w:hAnsi="Arial" w:cs="Arial"/>
              <w:color w:val="000000"/>
              <w:sz w:val="24"/>
              <w:szCs w:val="24"/>
              <w:highlight w:val="red"/>
              <w:lang w:val="en-US"/>
            </w:rPr>
          </w:rPrChange>
        </w:rPr>
        <w:t xml:space="preserve">We are flooded </w:t>
      </w:r>
      <w:r w:rsidR="00333950" w:rsidRPr="00886CD4">
        <w:rPr>
          <w:rFonts w:ascii="Arial" w:hAnsi="Arial" w:cs="Arial"/>
          <w:color w:val="000000"/>
          <w:sz w:val="24"/>
          <w:szCs w:val="24"/>
          <w:lang w:val="en-US"/>
          <w:rPrChange w:id="614" w:author="Panagiotis Karkazis" w:date="2022-03-01T20:05:00Z">
            <w:rPr>
              <w:rFonts w:ascii="Arial" w:hAnsi="Arial" w:cs="Arial"/>
              <w:color w:val="000000"/>
              <w:sz w:val="24"/>
              <w:szCs w:val="24"/>
              <w:highlight w:val="red"/>
              <w:lang w:val="en-US"/>
            </w:rPr>
          </w:rPrChange>
        </w:rPr>
        <w:t>by</w:t>
      </w:r>
      <w:r w:rsidRPr="00886CD4">
        <w:rPr>
          <w:rFonts w:ascii="Arial" w:hAnsi="Arial" w:cs="Arial"/>
          <w:color w:val="000000"/>
          <w:sz w:val="24"/>
          <w:szCs w:val="24"/>
          <w:lang w:val="en-US"/>
          <w:rPrChange w:id="615" w:author="Panagiotis Karkazis" w:date="2022-03-01T20:05:00Z">
            <w:rPr>
              <w:rFonts w:ascii="Arial" w:hAnsi="Arial" w:cs="Arial"/>
              <w:color w:val="000000"/>
              <w:sz w:val="24"/>
              <w:szCs w:val="24"/>
              <w:highlight w:val="red"/>
              <w:lang w:val="en-US"/>
            </w:rPr>
          </w:rPrChange>
        </w:rPr>
        <w:t xml:space="preserve"> the market </w:t>
      </w:r>
      <w:commentRangeEnd w:id="612"/>
      <w:r w:rsidR="00F143EF" w:rsidRPr="00886CD4">
        <w:rPr>
          <w:rStyle w:val="a8"/>
        </w:rPr>
        <w:commentReference w:id="612"/>
      </w:r>
      <w:r w:rsidRPr="00886CD4">
        <w:rPr>
          <w:rFonts w:ascii="Arial" w:hAnsi="Arial" w:cs="Arial"/>
          <w:color w:val="000000"/>
          <w:sz w:val="24"/>
          <w:szCs w:val="24"/>
          <w:lang w:val="en-US"/>
          <w:rPrChange w:id="616" w:author="Panagiotis Karkazis" w:date="2022-03-01T20:05:00Z">
            <w:rPr>
              <w:rFonts w:ascii="Arial" w:hAnsi="Arial" w:cs="Arial"/>
              <w:color w:val="000000"/>
              <w:sz w:val="24"/>
              <w:szCs w:val="24"/>
              <w:highlight w:val="red"/>
              <w:lang w:val="en-US"/>
            </w:rPr>
          </w:rPrChange>
        </w:rPr>
        <w:t>with smart phones, smart homes, smart TVs and so on. However, it is not fully understood that the title "smart" that has now been given to devices is mainly due to the development of Artificial Intelligence and its integration into</w:t>
      </w:r>
      <w:r w:rsidR="00333950" w:rsidRPr="00886CD4">
        <w:rPr>
          <w:rFonts w:ascii="Arial" w:hAnsi="Arial" w:cs="Arial"/>
          <w:color w:val="000000"/>
          <w:sz w:val="24"/>
          <w:szCs w:val="24"/>
          <w:lang w:val="en-US"/>
          <w:rPrChange w:id="617" w:author="Panagiotis Karkazis" w:date="2022-03-01T20:05:00Z">
            <w:rPr>
              <w:rFonts w:ascii="Arial" w:hAnsi="Arial" w:cs="Arial"/>
              <w:color w:val="000000"/>
              <w:sz w:val="24"/>
              <w:szCs w:val="24"/>
              <w:highlight w:val="red"/>
              <w:lang w:val="en-US"/>
            </w:rPr>
          </w:rPrChange>
        </w:rPr>
        <w:t xml:space="preserve"> our</w:t>
      </w:r>
      <w:r w:rsidRPr="00886CD4">
        <w:rPr>
          <w:rFonts w:ascii="Arial" w:hAnsi="Arial" w:cs="Arial"/>
          <w:color w:val="000000"/>
          <w:sz w:val="24"/>
          <w:szCs w:val="24"/>
          <w:lang w:val="en-US"/>
          <w:rPrChange w:id="618" w:author="Panagiotis Karkazis" w:date="2022-03-01T20:05:00Z">
            <w:rPr>
              <w:rFonts w:ascii="Arial" w:hAnsi="Arial" w:cs="Arial"/>
              <w:color w:val="000000"/>
              <w:sz w:val="24"/>
              <w:szCs w:val="24"/>
              <w:highlight w:val="red"/>
              <w:lang w:val="en-US"/>
            </w:rPr>
          </w:rPrChange>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sidRPr="00886CD4">
        <w:rPr>
          <w:rFonts w:ascii="Arial" w:hAnsi="Arial" w:cs="Arial"/>
          <w:color w:val="000000"/>
          <w:sz w:val="24"/>
          <w:szCs w:val="24"/>
          <w:lang w:val="en-US"/>
          <w:rPrChange w:id="619" w:author="Panagiotis Karkazis" w:date="2022-03-01T20:05:00Z">
            <w:rPr>
              <w:rFonts w:ascii="Arial" w:hAnsi="Arial" w:cs="Arial"/>
              <w:color w:val="000000"/>
              <w:sz w:val="24"/>
              <w:szCs w:val="24"/>
              <w:highlight w:val="red"/>
              <w:lang w:val="en-US"/>
            </w:rPr>
          </w:rPrChange>
        </w:rPr>
        <w:t xml:space="preserve"> </w:t>
      </w:r>
      <w:r w:rsidRPr="00886CD4">
        <w:rPr>
          <w:rFonts w:ascii="Arial" w:hAnsi="Arial" w:cs="Arial"/>
          <w:color w:val="000000"/>
          <w:sz w:val="24"/>
          <w:szCs w:val="24"/>
          <w:lang w:val="en-US"/>
          <w:rPrChange w:id="620" w:author="Panagiotis Karkazis" w:date="2022-03-01T20:05:00Z">
            <w:rPr>
              <w:rFonts w:ascii="Arial" w:hAnsi="Arial" w:cs="Arial"/>
              <w:color w:val="000000"/>
              <w:sz w:val="24"/>
              <w:szCs w:val="24"/>
              <w:highlight w:val="red"/>
              <w:lang w:val="en-US"/>
            </w:rPr>
          </w:rPrChange>
        </w:rPr>
        <w:t>but it represents a very small percentage of its application range.</w:t>
      </w:r>
    </w:p>
    <w:p w14:paraId="119F886C" w14:textId="0EDD3452" w:rsidR="003E09DF" w:rsidRPr="00886CD4" w:rsidRDefault="003E09DF" w:rsidP="003E09DF">
      <w:pPr>
        <w:spacing w:after="0" w:line="360" w:lineRule="auto"/>
        <w:ind w:firstLine="227"/>
        <w:jc w:val="both"/>
        <w:rPr>
          <w:rFonts w:ascii="Arial" w:hAnsi="Arial" w:cs="Arial"/>
          <w:color w:val="000000"/>
          <w:sz w:val="24"/>
          <w:szCs w:val="24"/>
          <w:lang w:val="en-US"/>
          <w:rPrChange w:id="621" w:author="Panagiotis Karkazis" w:date="2022-03-01T20:05:00Z">
            <w:rPr>
              <w:rFonts w:ascii="Arial" w:hAnsi="Arial" w:cs="Arial"/>
              <w:color w:val="000000"/>
              <w:sz w:val="24"/>
              <w:szCs w:val="24"/>
              <w:highlight w:val="red"/>
              <w:lang w:val="en-US"/>
            </w:rPr>
          </w:rPrChange>
        </w:rPr>
      </w:pPr>
      <w:r w:rsidRPr="00886CD4">
        <w:rPr>
          <w:rFonts w:ascii="Arial" w:hAnsi="Arial" w:cs="Arial"/>
          <w:color w:val="000000"/>
          <w:sz w:val="24"/>
          <w:szCs w:val="24"/>
          <w:lang w:val="en-US"/>
          <w:rPrChange w:id="622" w:author="Panagiotis Karkazis" w:date="2022-03-01T20:05:00Z">
            <w:rPr>
              <w:rFonts w:ascii="Arial" w:hAnsi="Arial" w:cs="Arial"/>
              <w:color w:val="000000"/>
              <w:sz w:val="24"/>
              <w:szCs w:val="24"/>
              <w:highlight w:val="red"/>
              <w:lang w:val="en-US"/>
            </w:rPr>
          </w:rPrChange>
        </w:rPr>
        <w:t xml:space="preserve">The capabilities of Artificial Intelligence and the areas that can be used are constantly increasing. We are in a time </w:t>
      </w:r>
      <w:r w:rsidR="00333950" w:rsidRPr="00886CD4">
        <w:rPr>
          <w:rFonts w:ascii="Arial" w:hAnsi="Arial" w:cs="Arial"/>
          <w:color w:val="000000"/>
          <w:sz w:val="24"/>
          <w:szCs w:val="24"/>
          <w:lang w:val="en-US"/>
          <w:rPrChange w:id="623" w:author="Panagiotis Karkazis" w:date="2022-03-01T20:05:00Z">
            <w:rPr>
              <w:rFonts w:ascii="Arial" w:hAnsi="Arial" w:cs="Arial"/>
              <w:color w:val="000000"/>
              <w:sz w:val="24"/>
              <w:szCs w:val="24"/>
              <w:highlight w:val="red"/>
              <w:lang w:val="en-US"/>
            </w:rPr>
          </w:rPrChange>
        </w:rPr>
        <w:t>that</w:t>
      </w:r>
      <w:r w:rsidRPr="00886CD4">
        <w:rPr>
          <w:rFonts w:ascii="Arial" w:hAnsi="Arial" w:cs="Arial"/>
          <w:color w:val="000000"/>
          <w:sz w:val="24"/>
          <w:szCs w:val="24"/>
          <w:lang w:val="en-US"/>
          <w:rPrChange w:id="624" w:author="Panagiotis Karkazis" w:date="2022-03-01T20:05:00Z">
            <w:rPr>
              <w:rFonts w:ascii="Arial" w:hAnsi="Arial" w:cs="Arial"/>
              <w:color w:val="000000"/>
              <w:sz w:val="24"/>
              <w:szCs w:val="24"/>
              <w:highlight w:val="red"/>
              <w:lang w:val="en-US"/>
            </w:rPr>
          </w:rPrChange>
        </w:rPr>
        <w:t xml:space="preserve"> scientists are realizing the prospects and convenience</w:t>
      </w:r>
      <w:r w:rsidR="00333950" w:rsidRPr="00886CD4">
        <w:rPr>
          <w:rFonts w:ascii="Arial" w:hAnsi="Arial" w:cs="Arial"/>
          <w:color w:val="000000"/>
          <w:sz w:val="24"/>
          <w:szCs w:val="24"/>
          <w:lang w:val="en-US"/>
          <w:rPrChange w:id="625" w:author="Panagiotis Karkazis" w:date="2022-03-01T20:05:00Z">
            <w:rPr>
              <w:rFonts w:ascii="Arial" w:hAnsi="Arial" w:cs="Arial"/>
              <w:color w:val="000000"/>
              <w:sz w:val="24"/>
              <w:szCs w:val="24"/>
              <w:highlight w:val="red"/>
              <w:lang w:val="en-US"/>
            </w:rPr>
          </w:rPrChange>
        </w:rPr>
        <w:t xml:space="preserve"> </w:t>
      </w:r>
      <w:r w:rsidRPr="00886CD4">
        <w:rPr>
          <w:rFonts w:ascii="Arial" w:hAnsi="Arial" w:cs="Arial"/>
          <w:color w:val="000000"/>
          <w:sz w:val="24"/>
          <w:szCs w:val="24"/>
          <w:lang w:val="en-US"/>
          <w:rPrChange w:id="626" w:author="Panagiotis Karkazis" w:date="2022-03-01T20:05:00Z">
            <w:rPr>
              <w:rFonts w:ascii="Arial" w:hAnsi="Arial" w:cs="Arial"/>
              <w:color w:val="000000"/>
              <w:sz w:val="24"/>
              <w:szCs w:val="24"/>
              <w:highlight w:val="red"/>
              <w:lang w:val="en-US"/>
            </w:rPr>
          </w:rPrChange>
        </w:rPr>
        <w:t>smart devices can provide us which is why the production of intelligent computer systems and the creation of software that learns from the data produced by humans on a daily basis has begun.</w:t>
      </w:r>
    </w:p>
    <w:p w14:paraId="42A1644C" w14:textId="2F82AC91" w:rsidR="00992060" w:rsidRPr="00886CD4" w:rsidRDefault="003E09DF" w:rsidP="003E09DF">
      <w:pPr>
        <w:spacing w:after="0" w:line="360" w:lineRule="auto"/>
        <w:ind w:firstLine="227"/>
        <w:jc w:val="both"/>
        <w:rPr>
          <w:rFonts w:ascii="Arial" w:hAnsi="Arial" w:cs="Arial"/>
          <w:color w:val="000000"/>
          <w:sz w:val="24"/>
          <w:szCs w:val="24"/>
          <w:lang w:val="en-US"/>
          <w:rPrChange w:id="627" w:author="Panagiotis Karkazis" w:date="2022-03-01T20:05:00Z">
            <w:rPr>
              <w:rFonts w:ascii="Arial" w:hAnsi="Arial" w:cs="Arial"/>
              <w:color w:val="000000"/>
              <w:sz w:val="24"/>
              <w:szCs w:val="24"/>
              <w:highlight w:val="red"/>
              <w:lang w:val="en-US"/>
            </w:rPr>
          </w:rPrChange>
        </w:rPr>
      </w:pPr>
      <w:r w:rsidRPr="00886CD4">
        <w:rPr>
          <w:rFonts w:ascii="Arial" w:hAnsi="Arial" w:cs="Arial"/>
          <w:color w:val="000000"/>
          <w:sz w:val="24"/>
          <w:szCs w:val="24"/>
          <w:lang w:val="en-US"/>
          <w:rPrChange w:id="628" w:author="Panagiotis Karkazis" w:date="2022-03-01T20:05:00Z">
            <w:rPr>
              <w:rFonts w:ascii="Arial" w:hAnsi="Arial" w:cs="Arial"/>
              <w:color w:val="000000"/>
              <w:sz w:val="24"/>
              <w:szCs w:val="24"/>
              <w:highlight w:val="red"/>
              <w:lang w:val="en-US"/>
            </w:rPr>
          </w:rPrChange>
        </w:rPr>
        <w:t xml:space="preserve">It is time for people to realize the uniqueness and </w:t>
      </w:r>
      <w:r w:rsidR="00686C83" w:rsidRPr="00886CD4">
        <w:rPr>
          <w:rFonts w:ascii="Arial" w:hAnsi="Arial" w:cs="Arial"/>
          <w:color w:val="000000"/>
          <w:sz w:val="24"/>
          <w:szCs w:val="24"/>
          <w:lang w:val="en-US"/>
          <w:rPrChange w:id="629" w:author="Panagiotis Karkazis" w:date="2022-03-01T20:05:00Z">
            <w:rPr>
              <w:rFonts w:ascii="Arial" w:hAnsi="Arial" w:cs="Arial"/>
              <w:color w:val="000000"/>
              <w:sz w:val="24"/>
              <w:szCs w:val="24"/>
              <w:highlight w:val="red"/>
              <w:lang w:val="en-US"/>
            </w:rPr>
          </w:rPrChange>
        </w:rPr>
        <w:t xml:space="preserve">the </w:t>
      </w:r>
      <w:r w:rsidRPr="00886CD4">
        <w:rPr>
          <w:rFonts w:ascii="Arial" w:hAnsi="Arial" w:cs="Arial"/>
          <w:color w:val="000000"/>
          <w:sz w:val="24"/>
          <w:szCs w:val="24"/>
          <w:lang w:val="en-US"/>
          <w:rPrChange w:id="630" w:author="Panagiotis Karkazis" w:date="2022-03-01T20:05:00Z">
            <w:rPr>
              <w:rFonts w:ascii="Arial" w:hAnsi="Arial" w:cs="Arial"/>
              <w:color w:val="000000"/>
              <w:sz w:val="24"/>
              <w:szCs w:val="24"/>
              <w:highlight w:val="red"/>
              <w:lang w:val="en-US"/>
            </w:rPr>
          </w:rPrChange>
        </w:rPr>
        <w:t xml:space="preserve">benefits </w:t>
      </w:r>
      <w:r w:rsidR="00686C83" w:rsidRPr="00886CD4">
        <w:rPr>
          <w:rFonts w:ascii="Arial" w:hAnsi="Arial" w:cs="Arial"/>
          <w:color w:val="000000"/>
          <w:sz w:val="24"/>
          <w:szCs w:val="24"/>
          <w:lang w:val="en-US"/>
          <w:rPrChange w:id="631" w:author="Panagiotis Karkazis" w:date="2022-03-01T20:05:00Z">
            <w:rPr>
              <w:rFonts w:ascii="Arial" w:hAnsi="Arial" w:cs="Arial"/>
              <w:color w:val="000000"/>
              <w:sz w:val="24"/>
              <w:szCs w:val="24"/>
              <w:highlight w:val="red"/>
              <w:lang w:val="en-US"/>
            </w:rPr>
          </w:rPrChange>
        </w:rPr>
        <w:t>Artificial Intelligence</w:t>
      </w:r>
      <w:r w:rsidRPr="00886CD4">
        <w:rPr>
          <w:rFonts w:ascii="Arial" w:hAnsi="Arial" w:cs="Arial"/>
          <w:color w:val="000000"/>
          <w:sz w:val="24"/>
          <w:szCs w:val="24"/>
          <w:lang w:val="en-US"/>
          <w:rPrChange w:id="632" w:author="Panagiotis Karkazis" w:date="2022-03-01T20:05:00Z">
            <w:rPr>
              <w:rFonts w:ascii="Arial" w:hAnsi="Arial" w:cs="Arial"/>
              <w:color w:val="000000"/>
              <w:sz w:val="24"/>
              <w:szCs w:val="24"/>
              <w:highlight w:val="red"/>
              <w:lang w:val="en-US"/>
            </w:rPr>
          </w:rPrChange>
        </w:rPr>
        <w:t xml:space="preserve"> can provide in their daily lives. To better capture the capabilities and prospects of Artificial Intelligence, a model is created</w:t>
      </w:r>
      <w:r w:rsidR="00DF5BA8" w:rsidRPr="00886CD4">
        <w:rPr>
          <w:rFonts w:ascii="Arial" w:hAnsi="Arial" w:cs="Arial"/>
          <w:color w:val="000000"/>
          <w:sz w:val="24"/>
          <w:szCs w:val="24"/>
          <w:lang w:val="en-US"/>
          <w:rPrChange w:id="633" w:author="Panagiotis Karkazis" w:date="2022-03-01T20:05:00Z">
            <w:rPr>
              <w:rFonts w:ascii="Arial" w:hAnsi="Arial" w:cs="Arial"/>
              <w:color w:val="000000"/>
              <w:sz w:val="24"/>
              <w:szCs w:val="24"/>
              <w:highlight w:val="red"/>
              <w:lang w:val="en-US"/>
            </w:rPr>
          </w:rPrChange>
        </w:rPr>
        <w:t xml:space="preserve"> </w:t>
      </w:r>
      <w:r w:rsidRPr="00886CD4">
        <w:rPr>
          <w:rFonts w:ascii="Arial" w:hAnsi="Arial" w:cs="Arial"/>
          <w:color w:val="000000"/>
          <w:sz w:val="24"/>
          <w:szCs w:val="24"/>
          <w:lang w:val="en-US"/>
          <w:rPrChange w:id="634" w:author="Panagiotis Karkazis" w:date="2022-03-01T20:05:00Z">
            <w:rPr>
              <w:rFonts w:ascii="Arial" w:hAnsi="Arial" w:cs="Arial"/>
              <w:color w:val="000000"/>
              <w:sz w:val="24"/>
              <w:szCs w:val="24"/>
              <w:highlight w:val="red"/>
              <w:lang w:val="en-US"/>
            </w:rPr>
          </w:rPrChange>
        </w:rPr>
        <w:t xml:space="preserve">using </w:t>
      </w:r>
      <w:r w:rsidR="00333950" w:rsidRPr="00886CD4">
        <w:rPr>
          <w:rFonts w:ascii="Arial" w:hAnsi="Arial" w:cs="Arial"/>
          <w:color w:val="000000"/>
          <w:sz w:val="24"/>
          <w:szCs w:val="24"/>
          <w:lang w:val="en-US"/>
          <w:rPrChange w:id="635" w:author="Panagiotis Karkazis" w:date="2022-03-01T20:05:00Z">
            <w:rPr>
              <w:rFonts w:ascii="Arial" w:hAnsi="Arial" w:cs="Arial"/>
              <w:color w:val="000000"/>
              <w:sz w:val="24"/>
              <w:szCs w:val="24"/>
              <w:highlight w:val="red"/>
              <w:lang w:val="en-US"/>
            </w:rPr>
          </w:rPrChange>
        </w:rPr>
        <w:t xml:space="preserve">Machine </w:t>
      </w:r>
      <w:r w:rsidRPr="00886CD4">
        <w:rPr>
          <w:rFonts w:ascii="Arial" w:hAnsi="Arial" w:cs="Arial"/>
          <w:color w:val="000000"/>
          <w:sz w:val="24"/>
          <w:szCs w:val="24"/>
          <w:lang w:val="en-US"/>
          <w:rPrChange w:id="636" w:author="Panagiotis Karkazis" w:date="2022-03-01T20:05:00Z">
            <w:rPr>
              <w:rFonts w:ascii="Arial" w:hAnsi="Arial" w:cs="Arial"/>
              <w:color w:val="000000"/>
              <w:sz w:val="24"/>
              <w:szCs w:val="24"/>
              <w:highlight w:val="red"/>
              <w:lang w:val="en-US"/>
            </w:rPr>
          </w:rPrChange>
        </w:rPr>
        <w:t xml:space="preserve">Learning and </w:t>
      </w:r>
      <w:r w:rsidR="00333950" w:rsidRPr="00886CD4">
        <w:rPr>
          <w:rFonts w:ascii="Arial" w:hAnsi="Arial" w:cs="Arial"/>
          <w:color w:val="000000"/>
          <w:sz w:val="24"/>
          <w:szCs w:val="24"/>
          <w:lang w:val="en-US"/>
          <w:rPrChange w:id="637" w:author="Panagiotis Karkazis" w:date="2022-03-01T20:05:00Z">
            <w:rPr>
              <w:rFonts w:ascii="Arial" w:hAnsi="Arial" w:cs="Arial"/>
              <w:color w:val="000000"/>
              <w:sz w:val="24"/>
              <w:szCs w:val="24"/>
              <w:highlight w:val="red"/>
              <w:lang w:val="en-US"/>
            </w:rPr>
          </w:rPrChange>
        </w:rPr>
        <w:t xml:space="preserve">Computer </w:t>
      </w:r>
      <w:r w:rsidRPr="00886CD4">
        <w:rPr>
          <w:rFonts w:ascii="Arial" w:hAnsi="Arial" w:cs="Arial"/>
          <w:color w:val="000000"/>
          <w:sz w:val="24"/>
          <w:szCs w:val="24"/>
          <w:lang w:val="en-US"/>
          <w:rPrChange w:id="638" w:author="Panagiotis Karkazis" w:date="2022-03-01T20:05:00Z">
            <w:rPr>
              <w:rFonts w:ascii="Arial" w:hAnsi="Arial" w:cs="Arial"/>
              <w:color w:val="000000"/>
              <w:sz w:val="24"/>
              <w:szCs w:val="24"/>
              <w:highlight w:val="red"/>
              <w:lang w:val="en-US"/>
            </w:rPr>
          </w:rPrChange>
        </w:rPr>
        <w:t>Vision algorithms that is trained based on a set of free</w:t>
      </w:r>
      <w:r w:rsidR="00E91DA4" w:rsidRPr="00886CD4">
        <w:rPr>
          <w:rFonts w:ascii="Arial" w:hAnsi="Arial" w:cs="Arial"/>
          <w:color w:val="000000"/>
          <w:sz w:val="24"/>
          <w:szCs w:val="24"/>
          <w:lang w:val="en-US"/>
          <w:rPrChange w:id="639" w:author="Panagiotis Karkazis" w:date="2022-03-01T20:05:00Z">
            <w:rPr>
              <w:rFonts w:ascii="Arial" w:hAnsi="Arial" w:cs="Arial"/>
              <w:color w:val="000000"/>
              <w:sz w:val="24"/>
              <w:szCs w:val="24"/>
              <w:highlight w:val="red"/>
              <w:lang w:val="en-US"/>
            </w:rPr>
          </w:rPrChange>
        </w:rPr>
        <w:t xml:space="preserve"> throw</w:t>
      </w:r>
      <w:r w:rsidRPr="00886CD4">
        <w:rPr>
          <w:rFonts w:ascii="Arial" w:hAnsi="Arial" w:cs="Arial"/>
          <w:color w:val="000000"/>
          <w:sz w:val="24"/>
          <w:szCs w:val="24"/>
          <w:lang w:val="en-US"/>
          <w:rPrChange w:id="640" w:author="Panagiotis Karkazis" w:date="2022-03-01T20:05:00Z">
            <w:rPr>
              <w:rFonts w:ascii="Arial" w:hAnsi="Arial" w:cs="Arial"/>
              <w:color w:val="000000"/>
              <w:sz w:val="24"/>
              <w:szCs w:val="24"/>
              <w:highlight w:val="red"/>
              <w:lang w:val="en-US"/>
            </w:rPr>
          </w:rPrChange>
        </w:rPr>
        <w:t xml:space="preserve"> videos of a person A and a person B feeds his video to the model to see if the technique of his free throw is correct according to the technique of A.</w:t>
      </w:r>
    </w:p>
    <w:p w14:paraId="7BC5CCC2" w14:textId="77777777" w:rsidR="003E09DF" w:rsidRPr="00886CD4" w:rsidRDefault="003E09DF" w:rsidP="003E09DF">
      <w:pPr>
        <w:spacing w:after="0" w:line="360" w:lineRule="auto"/>
        <w:jc w:val="both"/>
        <w:rPr>
          <w:lang w:val="en-US"/>
          <w:rPrChange w:id="641" w:author="Panagiotis Karkazis" w:date="2022-03-01T20:05:00Z">
            <w:rPr>
              <w:highlight w:val="red"/>
              <w:lang w:val="en-US"/>
            </w:rPr>
          </w:rPrChange>
        </w:rPr>
      </w:pPr>
    </w:p>
    <w:p w14:paraId="5588F5AF" w14:textId="7E7D7F31" w:rsidR="003C06F6" w:rsidRPr="00886CD4" w:rsidRDefault="00731FBC" w:rsidP="00E36800">
      <w:pPr>
        <w:spacing w:after="0" w:line="360" w:lineRule="auto"/>
        <w:jc w:val="both"/>
        <w:rPr>
          <w:rFonts w:ascii="Arial" w:hAnsi="Arial" w:cs="Arial"/>
          <w:sz w:val="24"/>
          <w:szCs w:val="24"/>
          <w:lang w:val="en-US"/>
          <w:rPrChange w:id="642" w:author="Panagiotis Karkazis" w:date="2022-03-01T20:05:00Z">
            <w:rPr>
              <w:rFonts w:ascii="Arial" w:hAnsi="Arial" w:cs="Arial"/>
              <w:sz w:val="24"/>
              <w:szCs w:val="24"/>
              <w:highlight w:val="red"/>
              <w:lang w:val="en-US"/>
            </w:rPr>
          </w:rPrChange>
        </w:rPr>
      </w:pPr>
      <w:r w:rsidRPr="00886CD4">
        <w:rPr>
          <w:rFonts w:ascii="Arial" w:hAnsi="Arial" w:cs="Arial"/>
          <w:b/>
          <w:bCs/>
          <w:sz w:val="24"/>
          <w:szCs w:val="24"/>
          <w:lang w:val="en-US"/>
          <w:rPrChange w:id="643" w:author="Panagiotis Karkazis" w:date="2022-03-01T20:05:00Z">
            <w:rPr>
              <w:rFonts w:ascii="Arial" w:hAnsi="Arial" w:cs="Arial"/>
              <w:b/>
              <w:bCs/>
              <w:sz w:val="24"/>
              <w:szCs w:val="24"/>
              <w:highlight w:val="red"/>
              <w:lang w:val="en-US"/>
            </w:rPr>
          </w:rPrChange>
        </w:rPr>
        <w:t>Keywords</w:t>
      </w:r>
      <w:r w:rsidR="00D0260D" w:rsidRPr="00886CD4">
        <w:rPr>
          <w:rFonts w:ascii="Arial" w:hAnsi="Arial" w:cs="Arial"/>
          <w:b/>
          <w:bCs/>
          <w:sz w:val="24"/>
          <w:szCs w:val="24"/>
          <w:lang w:val="en-US"/>
          <w:rPrChange w:id="644" w:author="Panagiotis Karkazis" w:date="2022-03-01T20:05:00Z">
            <w:rPr>
              <w:rFonts w:ascii="Arial" w:hAnsi="Arial" w:cs="Arial"/>
              <w:b/>
              <w:bCs/>
              <w:sz w:val="24"/>
              <w:szCs w:val="24"/>
              <w:highlight w:val="red"/>
              <w:lang w:val="en-US"/>
            </w:rPr>
          </w:rPrChange>
        </w:rPr>
        <w:t>:</w:t>
      </w:r>
      <w:r w:rsidR="00D0260D" w:rsidRPr="00886CD4">
        <w:rPr>
          <w:rFonts w:ascii="Arial" w:hAnsi="Arial" w:cs="Arial"/>
          <w:sz w:val="24"/>
          <w:szCs w:val="24"/>
          <w:lang w:val="en-US"/>
          <w:rPrChange w:id="645" w:author="Panagiotis Karkazis" w:date="2022-03-01T20:05:00Z">
            <w:rPr>
              <w:rFonts w:ascii="Arial" w:hAnsi="Arial" w:cs="Arial"/>
              <w:sz w:val="24"/>
              <w:szCs w:val="24"/>
              <w:highlight w:val="red"/>
              <w:lang w:val="en-US"/>
            </w:rPr>
          </w:rPrChange>
        </w:rPr>
        <w:t xml:space="preserve"> </w:t>
      </w:r>
      <w:r w:rsidR="001927FA" w:rsidRPr="00886CD4">
        <w:rPr>
          <w:rFonts w:ascii="Arial" w:hAnsi="Arial" w:cs="Arial"/>
          <w:sz w:val="24"/>
          <w:szCs w:val="24"/>
          <w:lang w:val="en-US"/>
          <w:rPrChange w:id="646" w:author="Panagiotis Karkazis" w:date="2022-03-01T20:05:00Z">
            <w:rPr>
              <w:rFonts w:ascii="Arial" w:hAnsi="Arial" w:cs="Arial"/>
              <w:sz w:val="24"/>
              <w:szCs w:val="24"/>
              <w:highlight w:val="red"/>
              <w:lang w:val="en-US"/>
            </w:rPr>
          </w:rPrChange>
        </w:rPr>
        <w:t xml:space="preserve">Machine Learning (ML), Computer Vision (CV), </w:t>
      </w:r>
      <w:r w:rsidR="00AF28DD" w:rsidRPr="00886CD4">
        <w:rPr>
          <w:rFonts w:ascii="Arial" w:hAnsi="Arial" w:cs="Arial"/>
          <w:sz w:val="24"/>
          <w:szCs w:val="24"/>
          <w:lang w:val="en-US"/>
          <w:rPrChange w:id="647" w:author="Panagiotis Karkazis" w:date="2022-03-01T20:05:00Z">
            <w:rPr>
              <w:rFonts w:ascii="Arial" w:hAnsi="Arial" w:cs="Arial"/>
              <w:sz w:val="24"/>
              <w:szCs w:val="24"/>
              <w:highlight w:val="red"/>
              <w:lang w:val="en-US"/>
            </w:rPr>
          </w:rPrChange>
        </w:rPr>
        <w:t xml:space="preserve">Artificial Intelligence (AI), </w:t>
      </w:r>
      <w:r w:rsidR="00542990" w:rsidRPr="00886CD4">
        <w:rPr>
          <w:rFonts w:ascii="Arial" w:hAnsi="Arial" w:cs="Arial"/>
          <w:sz w:val="24"/>
          <w:szCs w:val="24"/>
          <w:lang w:val="en-US"/>
          <w:rPrChange w:id="648" w:author="Panagiotis Karkazis" w:date="2022-03-01T20:05:00Z">
            <w:rPr>
              <w:rFonts w:ascii="Arial" w:hAnsi="Arial" w:cs="Arial"/>
              <w:sz w:val="24"/>
              <w:szCs w:val="24"/>
              <w:highlight w:val="red"/>
              <w:lang w:val="en-US"/>
            </w:rPr>
          </w:rPrChange>
        </w:rPr>
        <w:t>Neural Networks (NN), Deep Learning</w:t>
      </w:r>
      <w:r w:rsidR="000D12D8" w:rsidRPr="00886CD4">
        <w:rPr>
          <w:rFonts w:ascii="Arial" w:hAnsi="Arial" w:cs="Arial"/>
          <w:sz w:val="24"/>
          <w:szCs w:val="24"/>
          <w:lang w:val="en-US"/>
          <w:rPrChange w:id="649" w:author="Panagiotis Karkazis" w:date="2022-03-01T20:05:00Z">
            <w:rPr>
              <w:rFonts w:ascii="Arial" w:hAnsi="Arial" w:cs="Arial"/>
              <w:sz w:val="24"/>
              <w:szCs w:val="24"/>
              <w:highlight w:val="red"/>
              <w:lang w:val="en-US"/>
            </w:rPr>
          </w:rPrChange>
        </w:rPr>
        <w:t xml:space="preserve"> (DL)</w:t>
      </w:r>
      <w:r w:rsidR="00542990" w:rsidRPr="00886CD4">
        <w:rPr>
          <w:rFonts w:ascii="Arial" w:hAnsi="Arial" w:cs="Arial"/>
          <w:sz w:val="24"/>
          <w:szCs w:val="24"/>
          <w:lang w:val="en-US"/>
          <w:rPrChange w:id="650" w:author="Panagiotis Karkazis" w:date="2022-03-01T20:05:00Z">
            <w:rPr>
              <w:rFonts w:ascii="Arial" w:hAnsi="Arial" w:cs="Arial"/>
              <w:sz w:val="24"/>
              <w:szCs w:val="24"/>
              <w:highlight w:val="red"/>
              <w:lang w:val="en-US"/>
            </w:rPr>
          </w:rPrChange>
        </w:rPr>
        <w:t>, Natural Language Processing (NLP), Cognitive Computing</w:t>
      </w:r>
      <w:r w:rsidR="000D12D8" w:rsidRPr="00886CD4">
        <w:rPr>
          <w:rFonts w:ascii="Arial" w:hAnsi="Arial" w:cs="Arial"/>
          <w:sz w:val="24"/>
          <w:szCs w:val="24"/>
          <w:lang w:val="en-US"/>
          <w:rPrChange w:id="651" w:author="Panagiotis Karkazis" w:date="2022-03-01T20:05:00Z">
            <w:rPr>
              <w:rFonts w:ascii="Arial" w:hAnsi="Arial" w:cs="Arial"/>
              <w:sz w:val="24"/>
              <w:szCs w:val="24"/>
              <w:highlight w:val="red"/>
              <w:lang w:val="en-US"/>
            </w:rPr>
          </w:rPrChange>
        </w:rPr>
        <w:t xml:space="preserve"> (CC)</w:t>
      </w:r>
      <w:r w:rsidR="000B48D4" w:rsidRPr="00886CD4">
        <w:rPr>
          <w:rFonts w:ascii="Arial" w:hAnsi="Arial" w:cs="Arial"/>
          <w:sz w:val="24"/>
          <w:szCs w:val="24"/>
          <w:lang w:val="en-US"/>
          <w:rPrChange w:id="652" w:author="Panagiotis Karkazis" w:date="2022-03-01T20:05:00Z">
            <w:rPr>
              <w:rFonts w:ascii="Arial" w:hAnsi="Arial" w:cs="Arial"/>
              <w:sz w:val="24"/>
              <w:szCs w:val="24"/>
              <w:highlight w:val="red"/>
              <w:lang w:val="en-US"/>
            </w:rPr>
          </w:rPrChange>
        </w:rPr>
        <w:t xml:space="preserve">, Data, Athletic Performance Optimization, </w:t>
      </w:r>
      <w:r w:rsidR="0021799F" w:rsidRPr="00886CD4">
        <w:rPr>
          <w:rFonts w:ascii="Arial" w:hAnsi="Arial" w:cs="Arial"/>
          <w:sz w:val="24"/>
          <w:szCs w:val="24"/>
          <w:lang w:val="en-US"/>
          <w:rPrChange w:id="653" w:author="Panagiotis Karkazis" w:date="2022-03-01T20:05:00Z">
            <w:rPr>
              <w:rFonts w:ascii="Arial" w:hAnsi="Arial" w:cs="Arial"/>
              <w:sz w:val="24"/>
              <w:szCs w:val="24"/>
              <w:highlight w:val="red"/>
              <w:lang w:val="en-US"/>
            </w:rPr>
          </w:rPrChange>
        </w:rPr>
        <w:t>Training, Intelligent, Model, Smart Devices, Data Analysis</w:t>
      </w:r>
    </w:p>
    <w:p w14:paraId="0EECE539" w14:textId="31226FB5" w:rsidR="0011778D" w:rsidRPr="00886CD4" w:rsidRDefault="0011778D" w:rsidP="00E36800">
      <w:pPr>
        <w:spacing w:after="0" w:line="360" w:lineRule="auto"/>
        <w:jc w:val="both"/>
        <w:rPr>
          <w:rFonts w:ascii="Arial" w:hAnsi="Arial" w:cs="Arial"/>
          <w:sz w:val="24"/>
          <w:szCs w:val="24"/>
          <w:lang w:val="en-US"/>
          <w:rPrChange w:id="654" w:author="Panagiotis Karkazis" w:date="2022-03-01T20:05:00Z">
            <w:rPr>
              <w:rFonts w:ascii="Arial" w:hAnsi="Arial" w:cs="Arial"/>
              <w:sz w:val="24"/>
              <w:szCs w:val="24"/>
              <w:highlight w:val="red"/>
              <w:lang w:val="en-US"/>
            </w:rPr>
          </w:rPrChange>
        </w:rPr>
      </w:pPr>
    </w:p>
    <w:p w14:paraId="11244ED8" w14:textId="38F17103" w:rsidR="0011778D" w:rsidRPr="00886CD4" w:rsidRDefault="0011778D" w:rsidP="00E36800">
      <w:pPr>
        <w:spacing w:after="0" w:line="360" w:lineRule="auto"/>
        <w:jc w:val="both"/>
        <w:rPr>
          <w:rFonts w:ascii="Arial" w:hAnsi="Arial" w:cs="Arial"/>
          <w:sz w:val="24"/>
          <w:szCs w:val="24"/>
          <w:lang w:val="en-US"/>
          <w:rPrChange w:id="655" w:author="Panagiotis Karkazis" w:date="2022-03-01T20:05:00Z">
            <w:rPr>
              <w:rFonts w:ascii="Arial" w:hAnsi="Arial" w:cs="Arial"/>
              <w:sz w:val="24"/>
              <w:szCs w:val="24"/>
              <w:highlight w:val="red"/>
              <w:lang w:val="en-US"/>
            </w:rPr>
          </w:rPrChange>
        </w:rPr>
      </w:pPr>
    </w:p>
    <w:p w14:paraId="218950F1" w14:textId="2BF2E0A7" w:rsidR="0011778D" w:rsidRPr="00886CD4" w:rsidRDefault="0011778D" w:rsidP="00E36800">
      <w:pPr>
        <w:spacing w:after="0" w:line="360" w:lineRule="auto"/>
        <w:jc w:val="both"/>
        <w:rPr>
          <w:rFonts w:ascii="Arial" w:hAnsi="Arial" w:cs="Arial"/>
          <w:sz w:val="24"/>
          <w:szCs w:val="24"/>
          <w:lang w:val="en-US"/>
          <w:rPrChange w:id="656" w:author="Panagiotis Karkazis" w:date="2022-03-01T20:05:00Z">
            <w:rPr>
              <w:rFonts w:ascii="Arial" w:hAnsi="Arial" w:cs="Arial"/>
              <w:sz w:val="24"/>
              <w:szCs w:val="24"/>
              <w:highlight w:val="red"/>
              <w:lang w:val="en-US"/>
            </w:rPr>
          </w:rPrChange>
        </w:rPr>
      </w:pPr>
    </w:p>
    <w:p w14:paraId="1FA13BDD" w14:textId="078254EC" w:rsidR="0011778D" w:rsidRPr="00886CD4" w:rsidRDefault="0011778D" w:rsidP="00E36800">
      <w:pPr>
        <w:spacing w:after="0" w:line="360" w:lineRule="auto"/>
        <w:jc w:val="both"/>
        <w:rPr>
          <w:rFonts w:ascii="Arial" w:hAnsi="Arial" w:cs="Arial"/>
          <w:sz w:val="24"/>
          <w:szCs w:val="24"/>
          <w:lang w:val="en-US"/>
          <w:rPrChange w:id="657" w:author="Panagiotis Karkazis" w:date="2022-03-01T20:05:00Z">
            <w:rPr>
              <w:rFonts w:ascii="Arial" w:hAnsi="Arial" w:cs="Arial"/>
              <w:sz w:val="24"/>
              <w:szCs w:val="24"/>
              <w:highlight w:val="red"/>
              <w:lang w:val="en-US"/>
            </w:rPr>
          </w:rPrChange>
        </w:rPr>
      </w:pPr>
    </w:p>
    <w:p w14:paraId="2E0087B9" w14:textId="6563A191" w:rsidR="0011778D" w:rsidRPr="00886CD4" w:rsidRDefault="0011778D" w:rsidP="00E36800">
      <w:pPr>
        <w:spacing w:after="0" w:line="360" w:lineRule="auto"/>
        <w:jc w:val="both"/>
        <w:rPr>
          <w:rFonts w:ascii="Arial" w:hAnsi="Arial" w:cs="Arial"/>
          <w:sz w:val="24"/>
          <w:szCs w:val="24"/>
          <w:lang w:val="en-US"/>
          <w:rPrChange w:id="658" w:author="Panagiotis Karkazis" w:date="2022-03-01T20:05:00Z">
            <w:rPr>
              <w:rFonts w:ascii="Arial" w:hAnsi="Arial" w:cs="Arial"/>
              <w:sz w:val="24"/>
              <w:szCs w:val="24"/>
              <w:highlight w:val="red"/>
              <w:lang w:val="en-US"/>
            </w:rPr>
          </w:rPrChange>
        </w:rPr>
      </w:pPr>
    </w:p>
    <w:p w14:paraId="79037E87" w14:textId="77777777" w:rsidR="003B3ACF" w:rsidRPr="00886CD4" w:rsidRDefault="003B3ACF" w:rsidP="003B3ACF">
      <w:pPr>
        <w:spacing w:after="0" w:line="360" w:lineRule="auto"/>
        <w:rPr>
          <w:rFonts w:ascii="Arial" w:hAnsi="Arial" w:cs="Arial"/>
          <w:sz w:val="24"/>
          <w:szCs w:val="24"/>
          <w:lang w:val="en-US"/>
          <w:rPrChange w:id="659" w:author="Panagiotis Karkazis" w:date="2022-03-01T20:05:00Z">
            <w:rPr>
              <w:rFonts w:ascii="Arial" w:hAnsi="Arial" w:cs="Arial"/>
              <w:sz w:val="24"/>
              <w:szCs w:val="24"/>
              <w:highlight w:val="red"/>
              <w:lang w:val="en-US"/>
            </w:rPr>
          </w:rPrChange>
        </w:rPr>
      </w:pPr>
    </w:p>
    <w:sdt>
      <w:sdtPr>
        <w:rPr>
          <w:rFonts w:ascii="Calibri" w:eastAsia="Calibri" w:hAnsi="Calibri" w:cs="Times New Roman"/>
          <w:color w:val="auto"/>
          <w:sz w:val="22"/>
          <w:szCs w:val="22"/>
          <w:lang w:val="el-GR"/>
          <w:rPrChange w:id="660" w:author="Panagiotis Karkazis" w:date="2022-03-01T20:05:00Z">
            <w:rPr>
              <w:rFonts w:ascii="Calibri" w:eastAsia="Calibri" w:hAnsi="Calibri" w:cs="Times New Roman"/>
              <w:color w:val="auto"/>
              <w:sz w:val="22"/>
              <w:szCs w:val="22"/>
              <w:highlight w:val="red"/>
              <w:lang w:val="el-GR"/>
            </w:rPr>
          </w:rPrChange>
        </w:rPr>
        <w:id w:val="-451859771"/>
        <w:docPartObj>
          <w:docPartGallery w:val="Table of Contents"/>
          <w:docPartUnique/>
        </w:docPartObj>
      </w:sdtPr>
      <w:sdtEndPr>
        <w:rPr>
          <w:b/>
          <w:bCs/>
          <w:noProof/>
          <w:rPrChange w:id="661" w:author="Panagiotis Karkazis" w:date="2022-03-01T20:05:00Z">
            <w:rPr/>
          </w:rPrChange>
        </w:rPr>
      </w:sdtEndPr>
      <w:sdtContent>
        <w:p w14:paraId="3AF8C155" w14:textId="5BEDEAD1" w:rsidR="006557E3" w:rsidRPr="00886CD4" w:rsidRDefault="006557E3" w:rsidP="006557E3">
          <w:pPr>
            <w:pStyle w:val="ab"/>
            <w:jc w:val="center"/>
            <w:rPr>
              <w:rFonts w:ascii="Arial" w:hAnsi="Arial" w:cs="Arial"/>
              <w:b/>
              <w:bCs/>
              <w:color w:val="auto"/>
              <w:sz w:val="28"/>
              <w:szCs w:val="28"/>
              <w:lang w:val="el-GR"/>
              <w:rPrChange w:id="662" w:author="Panagiotis Karkazis" w:date="2022-03-01T20:05:00Z">
                <w:rPr>
                  <w:rFonts w:ascii="Arial" w:hAnsi="Arial" w:cs="Arial"/>
                  <w:b/>
                  <w:bCs/>
                  <w:color w:val="auto"/>
                  <w:sz w:val="28"/>
                  <w:szCs w:val="28"/>
                  <w:highlight w:val="red"/>
                  <w:lang w:val="el-GR"/>
                </w:rPr>
              </w:rPrChange>
            </w:rPr>
          </w:pPr>
          <w:r w:rsidRPr="00886CD4">
            <w:rPr>
              <w:rFonts w:ascii="Arial" w:hAnsi="Arial" w:cs="Arial"/>
              <w:b/>
              <w:bCs/>
              <w:color w:val="auto"/>
              <w:sz w:val="28"/>
              <w:szCs w:val="28"/>
              <w:lang w:val="el-GR"/>
              <w:rPrChange w:id="663" w:author="Panagiotis Karkazis" w:date="2022-03-01T20:05:00Z">
                <w:rPr>
                  <w:rFonts w:ascii="Arial" w:hAnsi="Arial" w:cs="Arial"/>
                  <w:b/>
                  <w:bCs/>
                  <w:color w:val="auto"/>
                  <w:sz w:val="28"/>
                  <w:szCs w:val="28"/>
                  <w:highlight w:val="red"/>
                  <w:lang w:val="el-GR"/>
                </w:rPr>
              </w:rPrChange>
            </w:rPr>
            <w:t>ΠΕΡΙΕΧΟΜΕΝΑ</w:t>
          </w:r>
        </w:p>
        <w:p w14:paraId="5156478A" w14:textId="77777777" w:rsidR="001D15FE" w:rsidRPr="00886CD4" w:rsidRDefault="001D15FE" w:rsidP="00936535">
          <w:pPr>
            <w:jc w:val="center"/>
            <w:rPr>
              <w:rPrChange w:id="664" w:author="Panagiotis Karkazis" w:date="2022-03-01T20:05:00Z">
                <w:rPr>
                  <w:highlight w:val="red"/>
                </w:rPr>
              </w:rPrChange>
            </w:rPr>
          </w:pPr>
        </w:p>
        <w:p w14:paraId="5CAE45BF" w14:textId="1752D1D0" w:rsidR="005D4B8F" w:rsidRPr="00886CD4" w:rsidRDefault="006557E3">
          <w:pPr>
            <w:pStyle w:val="10"/>
            <w:tabs>
              <w:tab w:val="right" w:leader="dot" w:pos="8732"/>
            </w:tabs>
            <w:rPr>
              <w:rFonts w:asciiTheme="minorHAnsi" w:eastAsiaTheme="minorEastAsia" w:hAnsiTheme="minorHAnsi" w:cstheme="minorBidi"/>
              <w:noProof/>
              <w:lang w:eastAsia="el-GR"/>
              <w:rPrChange w:id="665" w:author="Panagiotis Karkazis" w:date="2022-03-01T20:05:00Z">
                <w:rPr>
                  <w:rFonts w:asciiTheme="minorHAnsi" w:eastAsiaTheme="minorEastAsia" w:hAnsiTheme="minorHAnsi" w:cstheme="minorBidi"/>
                  <w:noProof/>
                  <w:highlight w:val="red"/>
                  <w:lang w:eastAsia="el-GR"/>
                </w:rPr>
              </w:rPrChange>
            </w:rPr>
          </w:pPr>
          <w:r w:rsidRPr="00886CD4">
            <w:rPr>
              <w:rPrChange w:id="666" w:author="Panagiotis Karkazis" w:date="2022-03-01T20:05:00Z">
                <w:rPr>
                  <w:highlight w:val="red"/>
                </w:rPr>
              </w:rPrChange>
            </w:rPr>
            <w:fldChar w:fldCharType="begin"/>
          </w:r>
          <w:r w:rsidRPr="00886CD4">
            <w:rPr>
              <w:rPrChange w:id="667" w:author="Panagiotis Karkazis" w:date="2022-03-01T20:05:00Z">
                <w:rPr>
                  <w:highlight w:val="red"/>
                </w:rPr>
              </w:rPrChange>
            </w:rPr>
            <w:instrText xml:space="preserve"> TOC \o "1-3" \h \z \u </w:instrText>
          </w:r>
          <w:r w:rsidRPr="00886CD4">
            <w:rPr>
              <w:rPrChange w:id="668" w:author="Panagiotis Karkazis" w:date="2022-03-01T20:05:00Z">
                <w:rPr>
                  <w:highlight w:val="red"/>
                </w:rPr>
              </w:rPrChange>
            </w:rPr>
            <w:fldChar w:fldCharType="separate"/>
          </w:r>
          <w:r w:rsidR="00F143EF" w:rsidRPr="00886CD4">
            <w:rPr>
              <w:rPrChange w:id="669" w:author="Panagiotis Karkazis" w:date="2022-03-01T20:05:00Z">
                <w:rPr/>
              </w:rPrChange>
            </w:rPr>
            <w:fldChar w:fldCharType="begin"/>
          </w:r>
          <w:r w:rsidR="00F143EF" w:rsidRPr="00886CD4">
            <w:rPr>
              <w:rPrChange w:id="670" w:author="Panagiotis Karkazis" w:date="2022-03-01T20:05:00Z">
                <w:rPr/>
              </w:rPrChange>
            </w:rPr>
            <w:instrText xml:space="preserve"> HYPERLINK \l "_Toc96683884" </w:instrText>
          </w:r>
          <w:r w:rsidR="00F143EF" w:rsidRPr="00886CD4">
            <w:rPr>
              <w:rPrChange w:id="671" w:author="Panagiotis Karkazis" w:date="2022-03-01T20:05:00Z">
                <w:rPr/>
              </w:rPrChange>
            </w:rPr>
            <w:fldChar w:fldCharType="separate"/>
          </w:r>
          <w:r w:rsidR="005D4B8F" w:rsidRPr="00886CD4">
            <w:rPr>
              <w:rStyle w:val="-"/>
              <w:rFonts w:ascii="Arial" w:hAnsi="Arial" w:cs="Arial"/>
              <w:b/>
              <w:bCs/>
              <w:noProof/>
              <w:rPrChange w:id="672" w:author="Panagiotis Karkazis" w:date="2022-03-01T20:05:00Z">
                <w:rPr>
                  <w:rStyle w:val="-"/>
                  <w:rFonts w:ascii="Arial" w:hAnsi="Arial" w:cs="Arial"/>
                  <w:b/>
                  <w:bCs/>
                  <w:noProof/>
                  <w:highlight w:val="red"/>
                </w:rPr>
              </w:rPrChange>
            </w:rPr>
            <w:t>ΠΕΡΙΛΗΨΗ</w:t>
          </w:r>
          <w:r w:rsidR="005D4B8F" w:rsidRPr="00886CD4">
            <w:rPr>
              <w:noProof/>
              <w:webHidden/>
              <w:rPrChange w:id="673" w:author="Panagiotis Karkazis" w:date="2022-03-01T20:05:00Z">
                <w:rPr>
                  <w:noProof/>
                  <w:webHidden/>
                  <w:highlight w:val="red"/>
                </w:rPr>
              </w:rPrChange>
            </w:rPr>
            <w:tab/>
          </w:r>
          <w:r w:rsidR="005D4B8F" w:rsidRPr="00886CD4">
            <w:rPr>
              <w:noProof/>
              <w:webHidden/>
              <w:rPrChange w:id="674" w:author="Panagiotis Karkazis" w:date="2022-03-01T20:05:00Z">
                <w:rPr>
                  <w:noProof/>
                  <w:webHidden/>
                  <w:highlight w:val="red"/>
                </w:rPr>
              </w:rPrChange>
            </w:rPr>
            <w:fldChar w:fldCharType="begin"/>
          </w:r>
          <w:r w:rsidR="005D4B8F" w:rsidRPr="00886CD4">
            <w:rPr>
              <w:noProof/>
              <w:webHidden/>
              <w:rPrChange w:id="675" w:author="Panagiotis Karkazis" w:date="2022-03-01T20:05:00Z">
                <w:rPr>
                  <w:noProof/>
                  <w:webHidden/>
                  <w:highlight w:val="red"/>
                </w:rPr>
              </w:rPrChange>
            </w:rPr>
            <w:instrText xml:space="preserve"> PAGEREF _Toc96683884 \h </w:instrText>
          </w:r>
          <w:r w:rsidR="005D4B8F" w:rsidRPr="00886CD4">
            <w:rPr>
              <w:noProof/>
              <w:webHidden/>
              <w:rPrChange w:id="676" w:author="Panagiotis Karkazis" w:date="2022-03-01T20:05:00Z">
                <w:rPr>
                  <w:noProof/>
                  <w:webHidden/>
                  <w:highlight w:val="red"/>
                </w:rPr>
              </w:rPrChange>
            </w:rPr>
          </w:r>
          <w:r w:rsidR="005D4B8F" w:rsidRPr="00886CD4">
            <w:rPr>
              <w:noProof/>
              <w:webHidden/>
              <w:rPrChange w:id="677" w:author="Panagiotis Karkazis" w:date="2022-03-01T20:05:00Z">
                <w:rPr>
                  <w:noProof/>
                  <w:webHidden/>
                  <w:highlight w:val="red"/>
                </w:rPr>
              </w:rPrChange>
            </w:rPr>
            <w:fldChar w:fldCharType="separate"/>
          </w:r>
          <w:r w:rsidR="005D4B8F" w:rsidRPr="00886CD4">
            <w:rPr>
              <w:noProof/>
              <w:webHidden/>
              <w:rPrChange w:id="678" w:author="Panagiotis Karkazis" w:date="2022-03-01T20:05:00Z">
                <w:rPr>
                  <w:noProof/>
                  <w:webHidden/>
                  <w:highlight w:val="red"/>
                </w:rPr>
              </w:rPrChange>
            </w:rPr>
            <w:t>8</w:t>
          </w:r>
          <w:r w:rsidR="005D4B8F" w:rsidRPr="00886CD4">
            <w:rPr>
              <w:noProof/>
              <w:webHidden/>
              <w:rPrChange w:id="679" w:author="Panagiotis Karkazis" w:date="2022-03-01T20:05:00Z">
                <w:rPr>
                  <w:noProof/>
                  <w:webHidden/>
                  <w:highlight w:val="red"/>
                </w:rPr>
              </w:rPrChange>
            </w:rPr>
            <w:fldChar w:fldCharType="end"/>
          </w:r>
          <w:r w:rsidR="00F143EF" w:rsidRPr="00886CD4">
            <w:rPr>
              <w:noProof/>
              <w:rPrChange w:id="680" w:author="Panagiotis Karkazis" w:date="2022-03-01T20:05:00Z">
                <w:rPr>
                  <w:noProof/>
                  <w:highlight w:val="red"/>
                </w:rPr>
              </w:rPrChange>
            </w:rPr>
            <w:fldChar w:fldCharType="end"/>
          </w:r>
        </w:p>
        <w:p w14:paraId="24B69338" w14:textId="68414F73" w:rsidR="005D4B8F" w:rsidRPr="00886CD4" w:rsidRDefault="00F143EF">
          <w:pPr>
            <w:pStyle w:val="10"/>
            <w:tabs>
              <w:tab w:val="right" w:leader="dot" w:pos="8732"/>
            </w:tabs>
            <w:rPr>
              <w:rFonts w:asciiTheme="minorHAnsi" w:eastAsiaTheme="minorEastAsia" w:hAnsiTheme="minorHAnsi" w:cstheme="minorBidi"/>
              <w:noProof/>
              <w:lang w:eastAsia="el-GR"/>
              <w:rPrChange w:id="681" w:author="Panagiotis Karkazis" w:date="2022-03-01T20:05:00Z">
                <w:rPr>
                  <w:rFonts w:asciiTheme="minorHAnsi" w:eastAsiaTheme="minorEastAsia" w:hAnsiTheme="minorHAnsi" w:cstheme="minorBidi"/>
                  <w:noProof/>
                  <w:highlight w:val="red"/>
                  <w:lang w:eastAsia="el-GR"/>
                </w:rPr>
              </w:rPrChange>
            </w:rPr>
          </w:pPr>
          <w:r w:rsidRPr="00886CD4">
            <w:rPr>
              <w:rPrChange w:id="682" w:author="Panagiotis Karkazis" w:date="2022-03-01T20:05:00Z">
                <w:rPr/>
              </w:rPrChange>
            </w:rPr>
            <w:fldChar w:fldCharType="begin"/>
          </w:r>
          <w:r w:rsidRPr="00886CD4">
            <w:rPr>
              <w:rPrChange w:id="683" w:author="Panagiotis Karkazis" w:date="2022-03-01T20:05:00Z">
                <w:rPr/>
              </w:rPrChange>
            </w:rPr>
            <w:instrText xml:space="preserve"> HYPERLINK \l "_Toc96683885" </w:instrText>
          </w:r>
          <w:r w:rsidRPr="00886CD4">
            <w:rPr>
              <w:rPrChange w:id="684" w:author="Panagiotis Karkazis" w:date="2022-03-01T20:05:00Z">
                <w:rPr/>
              </w:rPrChange>
            </w:rPr>
            <w:fldChar w:fldCharType="separate"/>
          </w:r>
          <w:r w:rsidR="005D4B8F" w:rsidRPr="00886CD4">
            <w:rPr>
              <w:rStyle w:val="-"/>
              <w:rFonts w:ascii="Arial" w:hAnsi="Arial" w:cs="Arial"/>
              <w:b/>
              <w:bCs/>
              <w:noProof/>
              <w:lang w:val="en-US"/>
              <w:rPrChange w:id="685" w:author="Panagiotis Karkazis" w:date="2022-03-01T20:05:00Z">
                <w:rPr>
                  <w:rStyle w:val="-"/>
                  <w:rFonts w:ascii="Arial" w:hAnsi="Arial" w:cs="Arial"/>
                  <w:b/>
                  <w:bCs/>
                  <w:noProof/>
                  <w:highlight w:val="red"/>
                  <w:lang w:val="en-US"/>
                </w:rPr>
              </w:rPrChange>
            </w:rPr>
            <w:t>ABSTRACT</w:t>
          </w:r>
          <w:r w:rsidR="005D4B8F" w:rsidRPr="00886CD4">
            <w:rPr>
              <w:noProof/>
              <w:webHidden/>
              <w:rPrChange w:id="686" w:author="Panagiotis Karkazis" w:date="2022-03-01T20:05:00Z">
                <w:rPr>
                  <w:noProof/>
                  <w:webHidden/>
                  <w:highlight w:val="red"/>
                </w:rPr>
              </w:rPrChange>
            </w:rPr>
            <w:tab/>
          </w:r>
          <w:r w:rsidR="005D4B8F" w:rsidRPr="00886CD4">
            <w:rPr>
              <w:noProof/>
              <w:webHidden/>
              <w:rPrChange w:id="687" w:author="Panagiotis Karkazis" w:date="2022-03-01T20:05:00Z">
                <w:rPr>
                  <w:noProof/>
                  <w:webHidden/>
                  <w:highlight w:val="red"/>
                </w:rPr>
              </w:rPrChange>
            </w:rPr>
            <w:fldChar w:fldCharType="begin"/>
          </w:r>
          <w:r w:rsidR="005D4B8F" w:rsidRPr="00886CD4">
            <w:rPr>
              <w:noProof/>
              <w:webHidden/>
              <w:rPrChange w:id="688" w:author="Panagiotis Karkazis" w:date="2022-03-01T20:05:00Z">
                <w:rPr>
                  <w:noProof/>
                  <w:webHidden/>
                  <w:highlight w:val="red"/>
                </w:rPr>
              </w:rPrChange>
            </w:rPr>
            <w:instrText xml:space="preserve"> PAGEREF _Toc96683885 \h </w:instrText>
          </w:r>
          <w:r w:rsidR="005D4B8F" w:rsidRPr="00886CD4">
            <w:rPr>
              <w:noProof/>
              <w:webHidden/>
              <w:rPrChange w:id="689" w:author="Panagiotis Karkazis" w:date="2022-03-01T20:05:00Z">
                <w:rPr>
                  <w:noProof/>
                  <w:webHidden/>
                  <w:highlight w:val="red"/>
                </w:rPr>
              </w:rPrChange>
            </w:rPr>
          </w:r>
          <w:r w:rsidR="005D4B8F" w:rsidRPr="00886CD4">
            <w:rPr>
              <w:noProof/>
              <w:webHidden/>
              <w:rPrChange w:id="690" w:author="Panagiotis Karkazis" w:date="2022-03-01T20:05:00Z">
                <w:rPr>
                  <w:noProof/>
                  <w:webHidden/>
                  <w:highlight w:val="red"/>
                </w:rPr>
              </w:rPrChange>
            </w:rPr>
            <w:fldChar w:fldCharType="separate"/>
          </w:r>
          <w:r w:rsidR="005D4B8F" w:rsidRPr="00886CD4">
            <w:rPr>
              <w:noProof/>
              <w:webHidden/>
              <w:rPrChange w:id="691" w:author="Panagiotis Karkazis" w:date="2022-03-01T20:05:00Z">
                <w:rPr>
                  <w:noProof/>
                  <w:webHidden/>
                  <w:highlight w:val="red"/>
                </w:rPr>
              </w:rPrChange>
            </w:rPr>
            <w:t>9</w:t>
          </w:r>
          <w:r w:rsidR="005D4B8F" w:rsidRPr="00886CD4">
            <w:rPr>
              <w:noProof/>
              <w:webHidden/>
              <w:rPrChange w:id="692" w:author="Panagiotis Karkazis" w:date="2022-03-01T20:05:00Z">
                <w:rPr>
                  <w:noProof/>
                  <w:webHidden/>
                  <w:highlight w:val="red"/>
                </w:rPr>
              </w:rPrChange>
            </w:rPr>
            <w:fldChar w:fldCharType="end"/>
          </w:r>
          <w:r w:rsidRPr="00886CD4">
            <w:rPr>
              <w:noProof/>
              <w:rPrChange w:id="693" w:author="Panagiotis Karkazis" w:date="2022-03-01T20:05:00Z">
                <w:rPr>
                  <w:noProof/>
                  <w:highlight w:val="red"/>
                </w:rPr>
              </w:rPrChange>
            </w:rPr>
            <w:fldChar w:fldCharType="end"/>
          </w:r>
        </w:p>
        <w:p w14:paraId="0B3A953A" w14:textId="75398B02" w:rsidR="005D4B8F" w:rsidRPr="00886CD4" w:rsidRDefault="00F143EF">
          <w:pPr>
            <w:pStyle w:val="10"/>
            <w:tabs>
              <w:tab w:val="right" w:leader="dot" w:pos="8732"/>
            </w:tabs>
            <w:rPr>
              <w:rFonts w:asciiTheme="minorHAnsi" w:eastAsiaTheme="minorEastAsia" w:hAnsiTheme="minorHAnsi" w:cstheme="minorBidi"/>
              <w:noProof/>
              <w:lang w:eastAsia="el-GR"/>
              <w:rPrChange w:id="694" w:author="Panagiotis Karkazis" w:date="2022-03-01T20:05:00Z">
                <w:rPr>
                  <w:rFonts w:asciiTheme="minorHAnsi" w:eastAsiaTheme="minorEastAsia" w:hAnsiTheme="minorHAnsi" w:cstheme="minorBidi"/>
                  <w:noProof/>
                  <w:highlight w:val="red"/>
                  <w:lang w:eastAsia="el-GR"/>
                </w:rPr>
              </w:rPrChange>
            </w:rPr>
          </w:pPr>
          <w:r w:rsidRPr="00886CD4">
            <w:rPr>
              <w:rPrChange w:id="695" w:author="Panagiotis Karkazis" w:date="2022-03-01T20:05:00Z">
                <w:rPr/>
              </w:rPrChange>
            </w:rPr>
            <w:fldChar w:fldCharType="begin"/>
          </w:r>
          <w:r w:rsidRPr="00886CD4">
            <w:rPr>
              <w:rPrChange w:id="696" w:author="Panagiotis Karkazis" w:date="2022-03-01T20:05:00Z">
                <w:rPr/>
              </w:rPrChange>
            </w:rPr>
            <w:instrText xml:space="preserve"> HYPERLINK \l "_Toc96683886" </w:instrText>
          </w:r>
          <w:r w:rsidRPr="00886CD4">
            <w:rPr>
              <w:rPrChange w:id="697" w:author="Panagiotis Karkazis" w:date="2022-03-01T20:05:00Z">
                <w:rPr/>
              </w:rPrChange>
            </w:rPr>
            <w:fldChar w:fldCharType="separate"/>
          </w:r>
          <w:r w:rsidR="005D4B8F" w:rsidRPr="00886CD4">
            <w:rPr>
              <w:rStyle w:val="-"/>
              <w:rFonts w:ascii="Arial" w:hAnsi="Arial" w:cs="Arial"/>
              <w:b/>
              <w:bCs/>
              <w:noProof/>
              <w:rPrChange w:id="698" w:author="Panagiotis Karkazis" w:date="2022-03-01T20:05:00Z">
                <w:rPr>
                  <w:rStyle w:val="-"/>
                  <w:rFonts w:ascii="Arial" w:hAnsi="Arial" w:cs="Arial"/>
                  <w:b/>
                  <w:bCs/>
                  <w:noProof/>
                  <w:highlight w:val="red"/>
                </w:rPr>
              </w:rPrChange>
            </w:rPr>
            <w:t>ΕΙΣΑΓΩΓΗ</w:t>
          </w:r>
          <w:r w:rsidR="005D4B8F" w:rsidRPr="00886CD4">
            <w:rPr>
              <w:noProof/>
              <w:webHidden/>
              <w:rPrChange w:id="699" w:author="Panagiotis Karkazis" w:date="2022-03-01T20:05:00Z">
                <w:rPr>
                  <w:noProof/>
                  <w:webHidden/>
                  <w:highlight w:val="red"/>
                </w:rPr>
              </w:rPrChange>
            </w:rPr>
            <w:tab/>
          </w:r>
          <w:r w:rsidR="005D4B8F" w:rsidRPr="00886CD4">
            <w:rPr>
              <w:noProof/>
              <w:webHidden/>
              <w:rPrChange w:id="700" w:author="Panagiotis Karkazis" w:date="2022-03-01T20:05:00Z">
                <w:rPr>
                  <w:noProof/>
                  <w:webHidden/>
                  <w:highlight w:val="red"/>
                </w:rPr>
              </w:rPrChange>
            </w:rPr>
            <w:fldChar w:fldCharType="begin"/>
          </w:r>
          <w:r w:rsidR="005D4B8F" w:rsidRPr="00886CD4">
            <w:rPr>
              <w:noProof/>
              <w:webHidden/>
              <w:rPrChange w:id="701" w:author="Panagiotis Karkazis" w:date="2022-03-01T20:05:00Z">
                <w:rPr>
                  <w:noProof/>
                  <w:webHidden/>
                  <w:highlight w:val="red"/>
                </w:rPr>
              </w:rPrChange>
            </w:rPr>
            <w:instrText xml:space="preserve"> PAGEREF _Toc96683886 \h </w:instrText>
          </w:r>
          <w:r w:rsidR="005D4B8F" w:rsidRPr="00886CD4">
            <w:rPr>
              <w:noProof/>
              <w:webHidden/>
              <w:rPrChange w:id="702" w:author="Panagiotis Karkazis" w:date="2022-03-01T20:05:00Z">
                <w:rPr>
                  <w:noProof/>
                  <w:webHidden/>
                  <w:highlight w:val="red"/>
                </w:rPr>
              </w:rPrChange>
            </w:rPr>
          </w:r>
          <w:r w:rsidR="005D4B8F" w:rsidRPr="00886CD4">
            <w:rPr>
              <w:noProof/>
              <w:webHidden/>
              <w:rPrChange w:id="703" w:author="Panagiotis Karkazis" w:date="2022-03-01T20:05:00Z">
                <w:rPr>
                  <w:noProof/>
                  <w:webHidden/>
                  <w:highlight w:val="red"/>
                </w:rPr>
              </w:rPrChange>
            </w:rPr>
            <w:fldChar w:fldCharType="separate"/>
          </w:r>
          <w:r w:rsidR="005D4B8F" w:rsidRPr="00886CD4">
            <w:rPr>
              <w:noProof/>
              <w:webHidden/>
              <w:rPrChange w:id="704" w:author="Panagiotis Karkazis" w:date="2022-03-01T20:05:00Z">
                <w:rPr>
                  <w:noProof/>
                  <w:webHidden/>
                  <w:highlight w:val="red"/>
                </w:rPr>
              </w:rPrChange>
            </w:rPr>
            <w:t>14</w:t>
          </w:r>
          <w:r w:rsidR="005D4B8F" w:rsidRPr="00886CD4">
            <w:rPr>
              <w:noProof/>
              <w:webHidden/>
              <w:rPrChange w:id="705" w:author="Panagiotis Karkazis" w:date="2022-03-01T20:05:00Z">
                <w:rPr>
                  <w:noProof/>
                  <w:webHidden/>
                  <w:highlight w:val="red"/>
                </w:rPr>
              </w:rPrChange>
            </w:rPr>
            <w:fldChar w:fldCharType="end"/>
          </w:r>
          <w:r w:rsidRPr="00886CD4">
            <w:rPr>
              <w:noProof/>
              <w:rPrChange w:id="706" w:author="Panagiotis Karkazis" w:date="2022-03-01T20:05:00Z">
                <w:rPr>
                  <w:noProof/>
                  <w:highlight w:val="red"/>
                </w:rPr>
              </w:rPrChange>
            </w:rPr>
            <w:fldChar w:fldCharType="end"/>
          </w:r>
        </w:p>
        <w:p w14:paraId="617B894A" w14:textId="30F76C0C" w:rsidR="005D4B8F" w:rsidRPr="00886CD4" w:rsidRDefault="00F143EF">
          <w:pPr>
            <w:pStyle w:val="10"/>
            <w:tabs>
              <w:tab w:val="right" w:leader="dot" w:pos="8732"/>
            </w:tabs>
            <w:rPr>
              <w:rFonts w:asciiTheme="minorHAnsi" w:eastAsiaTheme="minorEastAsia" w:hAnsiTheme="minorHAnsi" w:cstheme="minorBidi"/>
              <w:noProof/>
              <w:lang w:eastAsia="el-GR"/>
              <w:rPrChange w:id="707" w:author="Panagiotis Karkazis" w:date="2022-03-01T20:05:00Z">
                <w:rPr>
                  <w:rFonts w:asciiTheme="minorHAnsi" w:eastAsiaTheme="minorEastAsia" w:hAnsiTheme="minorHAnsi" w:cstheme="minorBidi"/>
                  <w:noProof/>
                  <w:highlight w:val="red"/>
                  <w:lang w:eastAsia="el-GR"/>
                </w:rPr>
              </w:rPrChange>
            </w:rPr>
          </w:pPr>
          <w:r w:rsidRPr="00886CD4">
            <w:rPr>
              <w:rPrChange w:id="708" w:author="Panagiotis Karkazis" w:date="2022-03-01T20:05:00Z">
                <w:rPr/>
              </w:rPrChange>
            </w:rPr>
            <w:fldChar w:fldCharType="begin"/>
          </w:r>
          <w:r w:rsidRPr="00886CD4">
            <w:rPr>
              <w:rPrChange w:id="709" w:author="Panagiotis Karkazis" w:date="2022-03-01T20:05:00Z">
                <w:rPr/>
              </w:rPrChange>
            </w:rPr>
            <w:instrText xml:space="preserve"> HYPERLINK \l "_Toc96683887" </w:instrText>
          </w:r>
          <w:r w:rsidRPr="00886CD4">
            <w:rPr>
              <w:rPrChange w:id="710" w:author="Panagiotis Karkazis" w:date="2022-03-01T20:05:00Z">
                <w:rPr/>
              </w:rPrChange>
            </w:rPr>
            <w:fldChar w:fldCharType="separate"/>
          </w:r>
          <w:r w:rsidR="005D4B8F" w:rsidRPr="00886CD4">
            <w:rPr>
              <w:rStyle w:val="-"/>
              <w:rFonts w:ascii="Arial" w:hAnsi="Arial" w:cs="Arial"/>
              <w:b/>
              <w:bCs/>
              <w:noProof/>
              <w:rPrChange w:id="711" w:author="Panagiotis Karkazis" w:date="2022-03-01T20:05:00Z">
                <w:rPr>
                  <w:rStyle w:val="-"/>
                  <w:rFonts w:ascii="Arial" w:hAnsi="Arial" w:cs="Arial"/>
                  <w:b/>
                  <w:bCs/>
                  <w:noProof/>
                  <w:highlight w:val="red"/>
                </w:rPr>
              </w:rPrChange>
            </w:rPr>
            <w:t>ΤΕΧΝΗΤΗ ΝΟΗΜΟΣΥΝΗ</w:t>
          </w:r>
          <w:r w:rsidR="005D4B8F" w:rsidRPr="00886CD4">
            <w:rPr>
              <w:noProof/>
              <w:webHidden/>
              <w:rPrChange w:id="712" w:author="Panagiotis Karkazis" w:date="2022-03-01T20:05:00Z">
                <w:rPr>
                  <w:noProof/>
                  <w:webHidden/>
                  <w:highlight w:val="red"/>
                </w:rPr>
              </w:rPrChange>
            </w:rPr>
            <w:tab/>
          </w:r>
          <w:r w:rsidR="005D4B8F" w:rsidRPr="00886CD4">
            <w:rPr>
              <w:noProof/>
              <w:webHidden/>
              <w:rPrChange w:id="713" w:author="Panagiotis Karkazis" w:date="2022-03-01T20:05:00Z">
                <w:rPr>
                  <w:noProof/>
                  <w:webHidden/>
                  <w:highlight w:val="red"/>
                </w:rPr>
              </w:rPrChange>
            </w:rPr>
            <w:fldChar w:fldCharType="begin"/>
          </w:r>
          <w:r w:rsidR="005D4B8F" w:rsidRPr="00886CD4">
            <w:rPr>
              <w:noProof/>
              <w:webHidden/>
              <w:rPrChange w:id="714" w:author="Panagiotis Karkazis" w:date="2022-03-01T20:05:00Z">
                <w:rPr>
                  <w:noProof/>
                  <w:webHidden/>
                  <w:highlight w:val="red"/>
                </w:rPr>
              </w:rPrChange>
            </w:rPr>
            <w:instrText xml:space="preserve"> PAGEREF _Toc96683887 \h </w:instrText>
          </w:r>
          <w:r w:rsidR="005D4B8F" w:rsidRPr="00886CD4">
            <w:rPr>
              <w:noProof/>
              <w:webHidden/>
              <w:rPrChange w:id="715" w:author="Panagiotis Karkazis" w:date="2022-03-01T20:05:00Z">
                <w:rPr>
                  <w:noProof/>
                  <w:webHidden/>
                  <w:highlight w:val="red"/>
                </w:rPr>
              </w:rPrChange>
            </w:rPr>
          </w:r>
          <w:r w:rsidR="005D4B8F" w:rsidRPr="00886CD4">
            <w:rPr>
              <w:noProof/>
              <w:webHidden/>
              <w:rPrChange w:id="716" w:author="Panagiotis Karkazis" w:date="2022-03-01T20:05:00Z">
                <w:rPr>
                  <w:noProof/>
                  <w:webHidden/>
                  <w:highlight w:val="red"/>
                </w:rPr>
              </w:rPrChange>
            </w:rPr>
            <w:fldChar w:fldCharType="separate"/>
          </w:r>
          <w:r w:rsidR="005D4B8F" w:rsidRPr="00886CD4">
            <w:rPr>
              <w:noProof/>
              <w:webHidden/>
              <w:rPrChange w:id="717" w:author="Panagiotis Karkazis" w:date="2022-03-01T20:05:00Z">
                <w:rPr>
                  <w:noProof/>
                  <w:webHidden/>
                  <w:highlight w:val="red"/>
                </w:rPr>
              </w:rPrChange>
            </w:rPr>
            <w:t>16</w:t>
          </w:r>
          <w:r w:rsidR="005D4B8F" w:rsidRPr="00886CD4">
            <w:rPr>
              <w:noProof/>
              <w:webHidden/>
              <w:rPrChange w:id="718" w:author="Panagiotis Karkazis" w:date="2022-03-01T20:05:00Z">
                <w:rPr>
                  <w:noProof/>
                  <w:webHidden/>
                  <w:highlight w:val="red"/>
                </w:rPr>
              </w:rPrChange>
            </w:rPr>
            <w:fldChar w:fldCharType="end"/>
          </w:r>
          <w:r w:rsidRPr="00886CD4">
            <w:rPr>
              <w:noProof/>
              <w:rPrChange w:id="719" w:author="Panagiotis Karkazis" w:date="2022-03-01T20:05:00Z">
                <w:rPr>
                  <w:noProof/>
                  <w:highlight w:val="red"/>
                </w:rPr>
              </w:rPrChange>
            </w:rPr>
            <w:fldChar w:fldCharType="end"/>
          </w:r>
        </w:p>
        <w:p w14:paraId="5B4ED710" w14:textId="61C7D718" w:rsidR="005D4B8F" w:rsidRPr="00886CD4" w:rsidRDefault="00F143EF">
          <w:pPr>
            <w:pStyle w:val="20"/>
            <w:rPr>
              <w:rFonts w:asciiTheme="minorHAnsi" w:eastAsiaTheme="minorEastAsia" w:hAnsiTheme="minorHAnsi" w:cstheme="minorBidi"/>
              <w:sz w:val="22"/>
              <w:szCs w:val="22"/>
              <w:lang w:eastAsia="el-GR"/>
              <w:rPrChange w:id="720" w:author="Panagiotis Karkazis" w:date="2022-03-01T20:05:00Z">
                <w:rPr>
                  <w:rFonts w:asciiTheme="minorHAnsi" w:eastAsiaTheme="minorEastAsia" w:hAnsiTheme="minorHAnsi" w:cstheme="minorBidi"/>
                  <w:sz w:val="22"/>
                  <w:szCs w:val="22"/>
                  <w:highlight w:val="red"/>
                  <w:lang w:eastAsia="el-GR"/>
                </w:rPr>
              </w:rPrChange>
            </w:rPr>
          </w:pPr>
          <w:r w:rsidRPr="00886CD4">
            <w:rPr>
              <w:rPrChange w:id="721" w:author="Panagiotis Karkazis" w:date="2022-03-01T20:05:00Z">
                <w:rPr/>
              </w:rPrChange>
            </w:rPr>
            <w:fldChar w:fldCharType="begin"/>
          </w:r>
          <w:r w:rsidRPr="00886CD4">
            <w:rPr>
              <w:rPrChange w:id="722" w:author="Panagiotis Karkazis" w:date="2022-03-01T20:05:00Z">
                <w:rPr/>
              </w:rPrChange>
            </w:rPr>
            <w:instrText xml:space="preserve"> HYPERLINK \l "_Toc96683888" </w:instrText>
          </w:r>
          <w:r w:rsidRPr="00886CD4">
            <w:rPr>
              <w:rPrChange w:id="723" w:author="Panagiotis Karkazis" w:date="2022-03-01T20:05:00Z">
                <w:rPr/>
              </w:rPrChange>
            </w:rPr>
            <w:fldChar w:fldCharType="separate"/>
          </w:r>
          <w:r w:rsidR="005D4B8F" w:rsidRPr="00886CD4">
            <w:rPr>
              <w:rStyle w:val="-"/>
              <w:rFonts w:ascii="Arial" w:hAnsi="Arial" w:cs="Arial"/>
              <w:rPrChange w:id="724" w:author="Panagiotis Karkazis" w:date="2022-03-01T20:05:00Z">
                <w:rPr>
                  <w:rStyle w:val="-"/>
                  <w:rFonts w:ascii="Arial" w:hAnsi="Arial" w:cs="Arial"/>
                  <w:highlight w:val="red"/>
                </w:rPr>
              </w:rPrChange>
            </w:rPr>
            <w:t>2.1 Ορισμός της Τεχνητής Νοημοσύνης</w:t>
          </w:r>
          <w:r w:rsidR="005D4B8F" w:rsidRPr="00886CD4">
            <w:rPr>
              <w:webHidden/>
              <w:rPrChange w:id="725" w:author="Panagiotis Karkazis" w:date="2022-03-01T20:05:00Z">
                <w:rPr>
                  <w:webHidden/>
                  <w:highlight w:val="red"/>
                </w:rPr>
              </w:rPrChange>
            </w:rPr>
            <w:tab/>
          </w:r>
          <w:r w:rsidR="005D4B8F" w:rsidRPr="00886CD4">
            <w:rPr>
              <w:webHidden/>
              <w:rPrChange w:id="726" w:author="Panagiotis Karkazis" w:date="2022-03-01T20:05:00Z">
                <w:rPr>
                  <w:webHidden/>
                  <w:highlight w:val="red"/>
                </w:rPr>
              </w:rPrChange>
            </w:rPr>
            <w:fldChar w:fldCharType="begin"/>
          </w:r>
          <w:r w:rsidR="005D4B8F" w:rsidRPr="00886CD4">
            <w:rPr>
              <w:webHidden/>
              <w:rPrChange w:id="727" w:author="Panagiotis Karkazis" w:date="2022-03-01T20:05:00Z">
                <w:rPr>
                  <w:webHidden/>
                  <w:highlight w:val="red"/>
                </w:rPr>
              </w:rPrChange>
            </w:rPr>
            <w:instrText xml:space="preserve"> PAGEREF _Toc96683888 \h </w:instrText>
          </w:r>
          <w:r w:rsidR="005D4B8F" w:rsidRPr="00886CD4">
            <w:rPr>
              <w:webHidden/>
              <w:rPrChange w:id="728" w:author="Panagiotis Karkazis" w:date="2022-03-01T20:05:00Z">
                <w:rPr>
                  <w:webHidden/>
                  <w:highlight w:val="red"/>
                </w:rPr>
              </w:rPrChange>
            </w:rPr>
          </w:r>
          <w:r w:rsidR="005D4B8F" w:rsidRPr="00886CD4">
            <w:rPr>
              <w:webHidden/>
              <w:rPrChange w:id="729" w:author="Panagiotis Karkazis" w:date="2022-03-01T20:05:00Z">
                <w:rPr>
                  <w:webHidden/>
                  <w:highlight w:val="red"/>
                </w:rPr>
              </w:rPrChange>
            </w:rPr>
            <w:fldChar w:fldCharType="separate"/>
          </w:r>
          <w:r w:rsidR="005D4B8F" w:rsidRPr="00886CD4">
            <w:rPr>
              <w:webHidden/>
              <w:rPrChange w:id="730" w:author="Panagiotis Karkazis" w:date="2022-03-01T20:05:00Z">
                <w:rPr>
                  <w:webHidden/>
                  <w:highlight w:val="red"/>
                </w:rPr>
              </w:rPrChange>
            </w:rPr>
            <w:t>16</w:t>
          </w:r>
          <w:r w:rsidR="005D4B8F" w:rsidRPr="00886CD4">
            <w:rPr>
              <w:webHidden/>
              <w:rPrChange w:id="731" w:author="Panagiotis Karkazis" w:date="2022-03-01T20:05:00Z">
                <w:rPr>
                  <w:webHidden/>
                  <w:highlight w:val="red"/>
                </w:rPr>
              </w:rPrChange>
            </w:rPr>
            <w:fldChar w:fldCharType="end"/>
          </w:r>
          <w:r w:rsidRPr="00886CD4">
            <w:rPr>
              <w:rPrChange w:id="732" w:author="Panagiotis Karkazis" w:date="2022-03-01T20:05:00Z">
                <w:rPr>
                  <w:highlight w:val="red"/>
                </w:rPr>
              </w:rPrChange>
            </w:rPr>
            <w:fldChar w:fldCharType="end"/>
          </w:r>
        </w:p>
        <w:p w14:paraId="7A9D7253" w14:textId="408030DB" w:rsidR="005D4B8F" w:rsidRPr="00886CD4" w:rsidRDefault="00F143EF">
          <w:pPr>
            <w:pStyle w:val="20"/>
            <w:rPr>
              <w:rFonts w:asciiTheme="minorHAnsi" w:eastAsiaTheme="minorEastAsia" w:hAnsiTheme="minorHAnsi" w:cstheme="minorBidi"/>
              <w:sz w:val="22"/>
              <w:szCs w:val="22"/>
              <w:lang w:eastAsia="el-GR"/>
              <w:rPrChange w:id="733" w:author="Panagiotis Karkazis" w:date="2022-03-01T20:05:00Z">
                <w:rPr>
                  <w:rFonts w:asciiTheme="minorHAnsi" w:eastAsiaTheme="minorEastAsia" w:hAnsiTheme="minorHAnsi" w:cstheme="minorBidi"/>
                  <w:sz w:val="22"/>
                  <w:szCs w:val="22"/>
                  <w:highlight w:val="red"/>
                  <w:lang w:eastAsia="el-GR"/>
                </w:rPr>
              </w:rPrChange>
            </w:rPr>
          </w:pPr>
          <w:r w:rsidRPr="00886CD4">
            <w:rPr>
              <w:rPrChange w:id="734" w:author="Panagiotis Karkazis" w:date="2022-03-01T20:05:00Z">
                <w:rPr/>
              </w:rPrChange>
            </w:rPr>
            <w:fldChar w:fldCharType="begin"/>
          </w:r>
          <w:r w:rsidRPr="00886CD4">
            <w:rPr>
              <w:rPrChange w:id="735" w:author="Panagiotis Karkazis" w:date="2022-03-01T20:05:00Z">
                <w:rPr/>
              </w:rPrChange>
            </w:rPr>
            <w:instrText xml:space="preserve"> HYPERLINK \l "_Toc96683889" </w:instrText>
          </w:r>
          <w:r w:rsidRPr="00886CD4">
            <w:rPr>
              <w:rPrChange w:id="736" w:author="Panagiotis Karkazis" w:date="2022-03-01T20:05:00Z">
                <w:rPr/>
              </w:rPrChange>
            </w:rPr>
            <w:fldChar w:fldCharType="separate"/>
          </w:r>
          <w:r w:rsidR="005D4B8F" w:rsidRPr="00886CD4">
            <w:rPr>
              <w:rStyle w:val="-"/>
              <w:rFonts w:ascii="Arial" w:hAnsi="Arial" w:cs="Arial"/>
              <w:rPrChange w:id="737" w:author="Panagiotis Karkazis" w:date="2022-03-01T20:05:00Z">
                <w:rPr>
                  <w:rStyle w:val="-"/>
                  <w:rFonts w:ascii="Arial" w:hAnsi="Arial" w:cs="Arial"/>
                  <w:highlight w:val="red"/>
                </w:rPr>
              </w:rPrChange>
            </w:rPr>
            <w:t>2.2 Διαχωρισμός της Τεχνητής Νοημοσύνης σε υποκατηγορίες</w:t>
          </w:r>
          <w:r w:rsidR="005D4B8F" w:rsidRPr="00886CD4">
            <w:rPr>
              <w:webHidden/>
              <w:rPrChange w:id="738" w:author="Panagiotis Karkazis" w:date="2022-03-01T20:05:00Z">
                <w:rPr>
                  <w:webHidden/>
                  <w:highlight w:val="red"/>
                </w:rPr>
              </w:rPrChange>
            </w:rPr>
            <w:tab/>
          </w:r>
          <w:r w:rsidR="005D4B8F" w:rsidRPr="00886CD4">
            <w:rPr>
              <w:webHidden/>
              <w:rPrChange w:id="739" w:author="Panagiotis Karkazis" w:date="2022-03-01T20:05:00Z">
                <w:rPr>
                  <w:webHidden/>
                  <w:highlight w:val="red"/>
                </w:rPr>
              </w:rPrChange>
            </w:rPr>
            <w:fldChar w:fldCharType="begin"/>
          </w:r>
          <w:r w:rsidR="005D4B8F" w:rsidRPr="00886CD4">
            <w:rPr>
              <w:webHidden/>
              <w:rPrChange w:id="740" w:author="Panagiotis Karkazis" w:date="2022-03-01T20:05:00Z">
                <w:rPr>
                  <w:webHidden/>
                  <w:highlight w:val="red"/>
                </w:rPr>
              </w:rPrChange>
            </w:rPr>
            <w:instrText xml:space="preserve"> PAGEREF _Toc96683889 \h </w:instrText>
          </w:r>
          <w:r w:rsidR="005D4B8F" w:rsidRPr="00886CD4">
            <w:rPr>
              <w:webHidden/>
              <w:rPrChange w:id="741" w:author="Panagiotis Karkazis" w:date="2022-03-01T20:05:00Z">
                <w:rPr>
                  <w:webHidden/>
                  <w:highlight w:val="red"/>
                </w:rPr>
              </w:rPrChange>
            </w:rPr>
          </w:r>
          <w:r w:rsidR="005D4B8F" w:rsidRPr="00886CD4">
            <w:rPr>
              <w:webHidden/>
              <w:rPrChange w:id="742" w:author="Panagiotis Karkazis" w:date="2022-03-01T20:05:00Z">
                <w:rPr>
                  <w:webHidden/>
                  <w:highlight w:val="red"/>
                </w:rPr>
              </w:rPrChange>
            </w:rPr>
            <w:fldChar w:fldCharType="separate"/>
          </w:r>
          <w:r w:rsidR="005D4B8F" w:rsidRPr="00886CD4">
            <w:rPr>
              <w:webHidden/>
              <w:rPrChange w:id="743" w:author="Panagiotis Karkazis" w:date="2022-03-01T20:05:00Z">
                <w:rPr>
                  <w:webHidden/>
                  <w:highlight w:val="red"/>
                </w:rPr>
              </w:rPrChange>
            </w:rPr>
            <w:t>17</w:t>
          </w:r>
          <w:r w:rsidR="005D4B8F" w:rsidRPr="00886CD4">
            <w:rPr>
              <w:webHidden/>
              <w:rPrChange w:id="744" w:author="Panagiotis Karkazis" w:date="2022-03-01T20:05:00Z">
                <w:rPr>
                  <w:webHidden/>
                  <w:highlight w:val="red"/>
                </w:rPr>
              </w:rPrChange>
            </w:rPr>
            <w:fldChar w:fldCharType="end"/>
          </w:r>
          <w:r w:rsidRPr="00886CD4">
            <w:rPr>
              <w:rPrChange w:id="745" w:author="Panagiotis Karkazis" w:date="2022-03-01T20:05:00Z">
                <w:rPr>
                  <w:highlight w:val="red"/>
                </w:rPr>
              </w:rPrChange>
            </w:rPr>
            <w:fldChar w:fldCharType="end"/>
          </w:r>
        </w:p>
        <w:p w14:paraId="0537E17A" w14:textId="14B8DC1C" w:rsidR="005D4B8F" w:rsidRPr="00886CD4" w:rsidRDefault="00F143EF">
          <w:pPr>
            <w:pStyle w:val="30"/>
            <w:tabs>
              <w:tab w:val="right" w:leader="dot" w:pos="8732"/>
            </w:tabs>
            <w:rPr>
              <w:rFonts w:asciiTheme="minorHAnsi" w:eastAsiaTheme="minorEastAsia" w:hAnsiTheme="minorHAnsi" w:cstheme="minorBidi"/>
              <w:noProof/>
              <w:lang w:eastAsia="el-GR"/>
              <w:rPrChange w:id="746" w:author="Panagiotis Karkazis" w:date="2022-03-01T20:05:00Z">
                <w:rPr>
                  <w:rFonts w:asciiTheme="minorHAnsi" w:eastAsiaTheme="minorEastAsia" w:hAnsiTheme="minorHAnsi" w:cstheme="minorBidi"/>
                  <w:noProof/>
                  <w:highlight w:val="red"/>
                  <w:lang w:eastAsia="el-GR"/>
                </w:rPr>
              </w:rPrChange>
            </w:rPr>
          </w:pPr>
          <w:r w:rsidRPr="00886CD4">
            <w:rPr>
              <w:rPrChange w:id="747" w:author="Panagiotis Karkazis" w:date="2022-03-01T20:05:00Z">
                <w:rPr/>
              </w:rPrChange>
            </w:rPr>
            <w:fldChar w:fldCharType="begin"/>
          </w:r>
          <w:r w:rsidRPr="00886CD4">
            <w:rPr>
              <w:rPrChange w:id="748" w:author="Panagiotis Karkazis" w:date="2022-03-01T20:05:00Z">
                <w:rPr/>
              </w:rPrChange>
            </w:rPr>
            <w:instrText xml:space="preserve"> HYPERLINK \l "_Toc96683890" </w:instrText>
          </w:r>
          <w:r w:rsidRPr="00886CD4">
            <w:rPr>
              <w:rPrChange w:id="749" w:author="Panagiotis Karkazis" w:date="2022-03-01T20:05:00Z">
                <w:rPr/>
              </w:rPrChange>
            </w:rPr>
            <w:fldChar w:fldCharType="separate"/>
          </w:r>
          <w:r w:rsidR="005D4B8F" w:rsidRPr="00886CD4">
            <w:rPr>
              <w:rStyle w:val="-"/>
              <w:rFonts w:ascii="Arial" w:hAnsi="Arial" w:cs="Arial"/>
              <w:noProof/>
              <w:rPrChange w:id="750" w:author="Panagiotis Karkazis" w:date="2022-03-01T20:05:00Z">
                <w:rPr>
                  <w:rStyle w:val="-"/>
                  <w:rFonts w:ascii="Arial" w:hAnsi="Arial" w:cs="Arial"/>
                  <w:noProof/>
                  <w:highlight w:val="red"/>
                </w:rPr>
              </w:rPrChange>
            </w:rPr>
            <w:t xml:space="preserve">2.2.1 Νευρωνικά Δίκτυα – </w:t>
          </w:r>
          <w:r w:rsidR="005D4B8F" w:rsidRPr="00886CD4">
            <w:rPr>
              <w:rStyle w:val="-"/>
              <w:rFonts w:ascii="Arial" w:hAnsi="Arial" w:cs="Arial"/>
              <w:noProof/>
              <w:lang w:val="en-US"/>
              <w:rPrChange w:id="751" w:author="Panagiotis Karkazis" w:date="2022-03-01T20:05:00Z">
                <w:rPr>
                  <w:rStyle w:val="-"/>
                  <w:rFonts w:ascii="Arial" w:hAnsi="Arial" w:cs="Arial"/>
                  <w:noProof/>
                  <w:highlight w:val="red"/>
                  <w:lang w:val="en-US"/>
                </w:rPr>
              </w:rPrChange>
            </w:rPr>
            <w:t>Artificial</w:t>
          </w:r>
          <w:r w:rsidR="005D4B8F" w:rsidRPr="00886CD4">
            <w:rPr>
              <w:rStyle w:val="-"/>
              <w:rFonts w:ascii="Arial" w:hAnsi="Arial" w:cs="Arial"/>
              <w:noProof/>
              <w:rPrChange w:id="752" w:author="Panagiotis Karkazis" w:date="2022-03-01T20:05:00Z">
                <w:rPr>
                  <w:rStyle w:val="-"/>
                  <w:rFonts w:ascii="Arial" w:hAnsi="Arial" w:cs="Arial"/>
                  <w:noProof/>
                  <w:highlight w:val="red"/>
                </w:rPr>
              </w:rPrChange>
            </w:rPr>
            <w:t xml:space="preserve"> </w:t>
          </w:r>
          <w:r w:rsidR="005D4B8F" w:rsidRPr="00886CD4">
            <w:rPr>
              <w:rStyle w:val="-"/>
              <w:rFonts w:ascii="Arial" w:hAnsi="Arial" w:cs="Arial"/>
              <w:noProof/>
              <w:lang w:val="en-US"/>
              <w:rPrChange w:id="753" w:author="Panagiotis Karkazis" w:date="2022-03-01T20:05:00Z">
                <w:rPr>
                  <w:rStyle w:val="-"/>
                  <w:rFonts w:ascii="Arial" w:hAnsi="Arial" w:cs="Arial"/>
                  <w:noProof/>
                  <w:highlight w:val="red"/>
                  <w:lang w:val="en-US"/>
                </w:rPr>
              </w:rPrChange>
            </w:rPr>
            <w:t>Neural</w:t>
          </w:r>
          <w:r w:rsidR="005D4B8F" w:rsidRPr="00886CD4">
            <w:rPr>
              <w:rStyle w:val="-"/>
              <w:rFonts w:ascii="Arial" w:hAnsi="Arial" w:cs="Arial"/>
              <w:noProof/>
              <w:rPrChange w:id="754" w:author="Panagiotis Karkazis" w:date="2022-03-01T20:05:00Z">
                <w:rPr>
                  <w:rStyle w:val="-"/>
                  <w:rFonts w:ascii="Arial" w:hAnsi="Arial" w:cs="Arial"/>
                  <w:noProof/>
                  <w:highlight w:val="red"/>
                </w:rPr>
              </w:rPrChange>
            </w:rPr>
            <w:t xml:space="preserve"> </w:t>
          </w:r>
          <w:r w:rsidR="005D4B8F" w:rsidRPr="00886CD4">
            <w:rPr>
              <w:rStyle w:val="-"/>
              <w:rFonts w:ascii="Arial" w:hAnsi="Arial" w:cs="Arial"/>
              <w:noProof/>
              <w:lang w:val="en-US"/>
              <w:rPrChange w:id="755" w:author="Panagiotis Karkazis" w:date="2022-03-01T20:05:00Z">
                <w:rPr>
                  <w:rStyle w:val="-"/>
                  <w:rFonts w:ascii="Arial" w:hAnsi="Arial" w:cs="Arial"/>
                  <w:noProof/>
                  <w:highlight w:val="red"/>
                  <w:lang w:val="en-US"/>
                </w:rPr>
              </w:rPrChange>
            </w:rPr>
            <w:t>Networks</w:t>
          </w:r>
          <w:r w:rsidR="005D4B8F" w:rsidRPr="00886CD4">
            <w:rPr>
              <w:noProof/>
              <w:webHidden/>
              <w:rPrChange w:id="756" w:author="Panagiotis Karkazis" w:date="2022-03-01T20:05:00Z">
                <w:rPr>
                  <w:noProof/>
                  <w:webHidden/>
                  <w:highlight w:val="red"/>
                </w:rPr>
              </w:rPrChange>
            </w:rPr>
            <w:tab/>
          </w:r>
          <w:r w:rsidR="005D4B8F" w:rsidRPr="00886CD4">
            <w:rPr>
              <w:noProof/>
              <w:webHidden/>
              <w:rPrChange w:id="757" w:author="Panagiotis Karkazis" w:date="2022-03-01T20:05:00Z">
                <w:rPr>
                  <w:noProof/>
                  <w:webHidden/>
                  <w:highlight w:val="red"/>
                </w:rPr>
              </w:rPrChange>
            </w:rPr>
            <w:fldChar w:fldCharType="begin"/>
          </w:r>
          <w:r w:rsidR="005D4B8F" w:rsidRPr="00886CD4">
            <w:rPr>
              <w:noProof/>
              <w:webHidden/>
              <w:rPrChange w:id="758" w:author="Panagiotis Karkazis" w:date="2022-03-01T20:05:00Z">
                <w:rPr>
                  <w:noProof/>
                  <w:webHidden/>
                  <w:highlight w:val="red"/>
                </w:rPr>
              </w:rPrChange>
            </w:rPr>
            <w:instrText xml:space="preserve"> PAGEREF _Toc96683890 \h </w:instrText>
          </w:r>
          <w:r w:rsidR="005D4B8F" w:rsidRPr="00886CD4">
            <w:rPr>
              <w:noProof/>
              <w:webHidden/>
              <w:rPrChange w:id="759" w:author="Panagiotis Karkazis" w:date="2022-03-01T20:05:00Z">
                <w:rPr>
                  <w:noProof/>
                  <w:webHidden/>
                  <w:highlight w:val="red"/>
                </w:rPr>
              </w:rPrChange>
            </w:rPr>
          </w:r>
          <w:r w:rsidR="005D4B8F" w:rsidRPr="00886CD4">
            <w:rPr>
              <w:noProof/>
              <w:webHidden/>
              <w:rPrChange w:id="760" w:author="Panagiotis Karkazis" w:date="2022-03-01T20:05:00Z">
                <w:rPr>
                  <w:noProof/>
                  <w:webHidden/>
                  <w:highlight w:val="red"/>
                </w:rPr>
              </w:rPrChange>
            </w:rPr>
            <w:fldChar w:fldCharType="separate"/>
          </w:r>
          <w:r w:rsidR="005D4B8F" w:rsidRPr="00886CD4">
            <w:rPr>
              <w:noProof/>
              <w:webHidden/>
              <w:rPrChange w:id="761" w:author="Panagiotis Karkazis" w:date="2022-03-01T20:05:00Z">
                <w:rPr>
                  <w:noProof/>
                  <w:webHidden/>
                  <w:highlight w:val="red"/>
                </w:rPr>
              </w:rPrChange>
            </w:rPr>
            <w:t>19</w:t>
          </w:r>
          <w:r w:rsidR="005D4B8F" w:rsidRPr="00886CD4">
            <w:rPr>
              <w:noProof/>
              <w:webHidden/>
              <w:rPrChange w:id="762" w:author="Panagiotis Karkazis" w:date="2022-03-01T20:05:00Z">
                <w:rPr>
                  <w:noProof/>
                  <w:webHidden/>
                  <w:highlight w:val="red"/>
                </w:rPr>
              </w:rPrChange>
            </w:rPr>
            <w:fldChar w:fldCharType="end"/>
          </w:r>
          <w:r w:rsidRPr="00886CD4">
            <w:rPr>
              <w:noProof/>
              <w:rPrChange w:id="763" w:author="Panagiotis Karkazis" w:date="2022-03-01T20:05:00Z">
                <w:rPr>
                  <w:noProof/>
                  <w:highlight w:val="red"/>
                </w:rPr>
              </w:rPrChange>
            </w:rPr>
            <w:fldChar w:fldCharType="end"/>
          </w:r>
        </w:p>
        <w:p w14:paraId="4BD1BA98" w14:textId="7ED849F0" w:rsidR="005D4B8F" w:rsidRPr="00886CD4" w:rsidRDefault="00F143EF">
          <w:pPr>
            <w:pStyle w:val="30"/>
            <w:tabs>
              <w:tab w:val="right" w:leader="dot" w:pos="8732"/>
            </w:tabs>
            <w:rPr>
              <w:rFonts w:asciiTheme="minorHAnsi" w:eastAsiaTheme="minorEastAsia" w:hAnsiTheme="minorHAnsi" w:cstheme="minorBidi"/>
              <w:noProof/>
              <w:lang w:eastAsia="el-GR"/>
              <w:rPrChange w:id="764" w:author="Panagiotis Karkazis" w:date="2022-03-01T20:05:00Z">
                <w:rPr>
                  <w:rFonts w:asciiTheme="minorHAnsi" w:eastAsiaTheme="minorEastAsia" w:hAnsiTheme="minorHAnsi" w:cstheme="minorBidi"/>
                  <w:noProof/>
                  <w:highlight w:val="red"/>
                  <w:lang w:eastAsia="el-GR"/>
                </w:rPr>
              </w:rPrChange>
            </w:rPr>
          </w:pPr>
          <w:r w:rsidRPr="00886CD4">
            <w:rPr>
              <w:rPrChange w:id="765" w:author="Panagiotis Karkazis" w:date="2022-03-01T20:05:00Z">
                <w:rPr/>
              </w:rPrChange>
            </w:rPr>
            <w:fldChar w:fldCharType="begin"/>
          </w:r>
          <w:r w:rsidRPr="00886CD4">
            <w:rPr>
              <w:rPrChange w:id="766" w:author="Panagiotis Karkazis" w:date="2022-03-01T20:05:00Z">
                <w:rPr/>
              </w:rPrChange>
            </w:rPr>
            <w:instrText xml:space="preserve"> HYPERLINK \l "_Toc96683891" </w:instrText>
          </w:r>
          <w:r w:rsidRPr="00886CD4">
            <w:rPr>
              <w:rPrChange w:id="767" w:author="Panagiotis Karkazis" w:date="2022-03-01T20:05:00Z">
                <w:rPr/>
              </w:rPrChange>
            </w:rPr>
            <w:fldChar w:fldCharType="separate"/>
          </w:r>
          <w:r w:rsidR="005D4B8F" w:rsidRPr="00886CD4">
            <w:rPr>
              <w:rStyle w:val="-"/>
              <w:rFonts w:ascii="Arial" w:hAnsi="Arial" w:cs="Arial"/>
              <w:noProof/>
              <w:rPrChange w:id="768" w:author="Panagiotis Karkazis" w:date="2022-03-01T20:05:00Z">
                <w:rPr>
                  <w:rStyle w:val="-"/>
                  <w:rFonts w:ascii="Arial" w:hAnsi="Arial" w:cs="Arial"/>
                  <w:noProof/>
                  <w:highlight w:val="red"/>
                </w:rPr>
              </w:rPrChange>
            </w:rPr>
            <w:t xml:space="preserve">2.2.2 Βαθιά Μάθηση – </w:t>
          </w:r>
          <w:r w:rsidR="005D4B8F" w:rsidRPr="00886CD4">
            <w:rPr>
              <w:rStyle w:val="-"/>
              <w:rFonts w:ascii="Arial" w:hAnsi="Arial" w:cs="Arial"/>
              <w:noProof/>
              <w:lang w:val="en-US"/>
              <w:rPrChange w:id="769" w:author="Panagiotis Karkazis" w:date="2022-03-01T20:05:00Z">
                <w:rPr>
                  <w:rStyle w:val="-"/>
                  <w:rFonts w:ascii="Arial" w:hAnsi="Arial" w:cs="Arial"/>
                  <w:noProof/>
                  <w:highlight w:val="red"/>
                  <w:lang w:val="en-US"/>
                </w:rPr>
              </w:rPrChange>
            </w:rPr>
            <w:t>Deep</w:t>
          </w:r>
          <w:r w:rsidR="005D4B8F" w:rsidRPr="00886CD4">
            <w:rPr>
              <w:rStyle w:val="-"/>
              <w:rFonts w:ascii="Arial" w:hAnsi="Arial" w:cs="Arial"/>
              <w:noProof/>
              <w:rPrChange w:id="770" w:author="Panagiotis Karkazis" w:date="2022-03-01T20:05:00Z">
                <w:rPr>
                  <w:rStyle w:val="-"/>
                  <w:rFonts w:ascii="Arial" w:hAnsi="Arial" w:cs="Arial"/>
                  <w:noProof/>
                  <w:highlight w:val="red"/>
                </w:rPr>
              </w:rPrChange>
            </w:rPr>
            <w:t xml:space="preserve"> </w:t>
          </w:r>
          <w:r w:rsidR="005D4B8F" w:rsidRPr="00886CD4">
            <w:rPr>
              <w:rStyle w:val="-"/>
              <w:rFonts w:ascii="Arial" w:hAnsi="Arial" w:cs="Arial"/>
              <w:noProof/>
              <w:lang w:val="en-US"/>
              <w:rPrChange w:id="771" w:author="Panagiotis Karkazis" w:date="2022-03-01T20:05:00Z">
                <w:rPr>
                  <w:rStyle w:val="-"/>
                  <w:rFonts w:ascii="Arial" w:hAnsi="Arial" w:cs="Arial"/>
                  <w:noProof/>
                  <w:highlight w:val="red"/>
                  <w:lang w:val="en-US"/>
                </w:rPr>
              </w:rPrChange>
            </w:rPr>
            <w:t>Learning</w:t>
          </w:r>
          <w:r w:rsidR="005D4B8F" w:rsidRPr="00886CD4">
            <w:rPr>
              <w:noProof/>
              <w:webHidden/>
              <w:rPrChange w:id="772" w:author="Panagiotis Karkazis" w:date="2022-03-01T20:05:00Z">
                <w:rPr>
                  <w:noProof/>
                  <w:webHidden/>
                  <w:highlight w:val="red"/>
                </w:rPr>
              </w:rPrChange>
            </w:rPr>
            <w:tab/>
          </w:r>
          <w:r w:rsidR="005D4B8F" w:rsidRPr="00886CD4">
            <w:rPr>
              <w:noProof/>
              <w:webHidden/>
              <w:rPrChange w:id="773" w:author="Panagiotis Karkazis" w:date="2022-03-01T20:05:00Z">
                <w:rPr>
                  <w:noProof/>
                  <w:webHidden/>
                  <w:highlight w:val="red"/>
                </w:rPr>
              </w:rPrChange>
            </w:rPr>
            <w:fldChar w:fldCharType="begin"/>
          </w:r>
          <w:r w:rsidR="005D4B8F" w:rsidRPr="00886CD4">
            <w:rPr>
              <w:noProof/>
              <w:webHidden/>
              <w:rPrChange w:id="774" w:author="Panagiotis Karkazis" w:date="2022-03-01T20:05:00Z">
                <w:rPr>
                  <w:noProof/>
                  <w:webHidden/>
                  <w:highlight w:val="red"/>
                </w:rPr>
              </w:rPrChange>
            </w:rPr>
            <w:instrText xml:space="preserve"> PAGEREF _Toc96683891 \h </w:instrText>
          </w:r>
          <w:r w:rsidR="005D4B8F" w:rsidRPr="00886CD4">
            <w:rPr>
              <w:noProof/>
              <w:webHidden/>
              <w:rPrChange w:id="775" w:author="Panagiotis Karkazis" w:date="2022-03-01T20:05:00Z">
                <w:rPr>
                  <w:noProof/>
                  <w:webHidden/>
                  <w:highlight w:val="red"/>
                </w:rPr>
              </w:rPrChange>
            </w:rPr>
          </w:r>
          <w:r w:rsidR="005D4B8F" w:rsidRPr="00886CD4">
            <w:rPr>
              <w:noProof/>
              <w:webHidden/>
              <w:rPrChange w:id="776" w:author="Panagiotis Karkazis" w:date="2022-03-01T20:05:00Z">
                <w:rPr>
                  <w:noProof/>
                  <w:webHidden/>
                  <w:highlight w:val="red"/>
                </w:rPr>
              </w:rPrChange>
            </w:rPr>
            <w:fldChar w:fldCharType="separate"/>
          </w:r>
          <w:r w:rsidR="005D4B8F" w:rsidRPr="00886CD4">
            <w:rPr>
              <w:noProof/>
              <w:webHidden/>
              <w:rPrChange w:id="777" w:author="Panagiotis Karkazis" w:date="2022-03-01T20:05:00Z">
                <w:rPr>
                  <w:noProof/>
                  <w:webHidden/>
                  <w:highlight w:val="red"/>
                </w:rPr>
              </w:rPrChange>
            </w:rPr>
            <w:t>25</w:t>
          </w:r>
          <w:r w:rsidR="005D4B8F" w:rsidRPr="00886CD4">
            <w:rPr>
              <w:noProof/>
              <w:webHidden/>
              <w:rPrChange w:id="778" w:author="Panagiotis Karkazis" w:date="2022-03-01T20:05:00Z">
                <w:rPr>
                  <w:noProof/>
                  <w:webHidden/>
                  <w:highlight w:val="red"/>
                </w:rPr>
              </w:rPrChange>
            </w:rPr>
            <w:fldChar w:fldCharType="end"/>
          </w:r>
          <w:r w:rsidRPr="00886CD4">
            <w:rPr>
              <w:noProof/>
              <w:rPrChange w:id="779" w:author="Panagiotis Karkazis" w:date="2022-03-01T20:05:00Z">
                <w:rPr>
                  <w:noProof/>
                  <w:highlight w:val="red"/>
                </w:rPr>
              </w:rPrChange>
            </w:rPr>
            <w:fldChar w:fldCharType="end"/>
          </w:r>
        </w:p>
        <w:p w14:paraId="47F038AD" w14:textId="40F32ECC" w:rsidR="005D4B8F" w:rsidRPr="00886CD4" w:rsidRDefault="00F143EF">
          <w:pPr>
            <w:pStyle w:val="30"/>
            <w:tabs>
              <w:tab w:val="right" w:leader="dot" w:pos="8732"/>
            </w:tabs>
            <w:rPr>
              <w:rFonts w:asciiTheme="minorHAnsi" w:eastAsiaTheme="minorEastAsia" w:hAnsiTheme="minorHAnsi" w:cstheme="minorBidi"/>
              <w:noProof/>
              <w:lang w:eastAsia="el-GR"/>
              <w:rPrChange w:id="780" w:author="Panagiotis Karkazis" w:date="2022-03-01T20:05:00Z">
                <w:rPr>
                  <w:rFonts w:asciiTheme="minorHAnsi" w:eastAsiaTheme="minorEastAsia" w:hAnsiTheme="minorHAnsi" w:cstheme="minorBidi"/>
                  <w:noProof/>
                  <w:highlight w:val="red"/>
                  <w:lang w:eastAsia="el-GR"/>
                </w:rPr>
              </w:rPrChange>
            </w:rPr>
          </w:pPr>
          <w:r w:rsidRPr="00886CD4">
            <w:rPr>
              <w:rPrChange w:id="781" w:author="Panagiotis Karkazis" w:date="2022-03-01T20:05:00Z">
                <w:rPr/>
              </w:rPrChange>
            </w:rPr>
            <w:fldChar w:fldCharType="begin"/>
          </w:r>
          <w:r w:rsidRPr="00886CD4">
            <w:rPr>
              <w:rPrChange w:id="782" w:author="Panagiotis Karkazis" w:date="2022-03-01T20:05:00Z">
                <w:rPr/>
              </w:rPrChange>
            </w:rPr>
            <w:instrText xml:space="preserve"> HYPERLINK \l "_Toc96683892" </w:instrText>
          </w:r>
          <w:r w:rsidRPr="00886CD4">
            <w:rPr>
              <w:rPrChange w:id="783" w:author="Panagiotis Karkazis" w:date="2022-03-01T20:05:00Z">
                <w:rPr/>
              </w:rPrChange>
            </w:rPr>
            <w:fldChar w:fldCharType="separate"/>
          </w:r>
          <w:r w:rsidR="005D4B8F" w:rsidRPr="00886CD4">
            <w:rPr>
              <w:rStyle w:val="-"/>
              <w:rFonts w:ascii="Arial" w:hAnsi="Arial" w:cs="Arial"/>
              <w:noProof/>
              <w:rPrChange w:id="784" w:author="Panagiotis Karkazis" w:date="2022-03-01T20:05:00Z">
                <w:rPr>
                  <w:rStyle w:val="-"/>
                  <w:rFonts w:ascii="Arial" w:hAnsi="Arial" w:cs="Arial"/>
                  <w:noProof/>
                  <w:highlight w:val="red"/>
                </w:rPr>
              </w:rPrChange>
            </w:rPr>
            <w:t>2.2.3 Επεξεργασία Φυσικής Γλώσσας - NLP</w:t>
          </w:r>
          <w:r w:rsidR="005D4B8F" w:rsidRPr="00886CD4">
            <w:rPr>
              <w:noProof/>
              <w:webHidden/>
              <w:rPrChange w:id="785" w:author="Panagiotis Karkazis" w:date="2022-03-01T20:05:00Z">
                <w:rPr>
                  <w:noProof/>
                  <w:webHidden/>
                  <w:highlight w:val="red"/>
                </w:rPr>
              </w:rPrChange>
            </w:rPr>
            <w:tab/>
          </w:r>
          <w:r w:rsidR="005D4B8F" w:rsidRPr="00886CD4">
            <w:rPr>
              <w:noProof/>
              <w:webHidden/>
              <w:rPrChange w:id="786" w:author="Panagiotis Karkazis" w:date="2022-03-01T20:05:00Z">
                <w:rPr>
                  <w:noProof/>
                  <w:webHidden/>
                  <w:highlight w:val="red"/>
                </w:rPr>
              </w:rPrChange>
            </w:rPr>
            <w:fldChar w:fldCharType="begin"/>
          </w:r>
          <w:r w:rsidR="005D4B8F" w:rsidRPr="00886CD4">
            <w:rPr>
              <w:noProof/>
              <w:webHidden/>
              <w:rPrChange w:id="787" w:author="Panagiotis Karkazis" w:date="2022-03-01T20:05:00Z">
                <w:rPr>
                  <w:noProof/>
                  <w:webHidden/>
                  <w:highlight w:val="red"/>
                </w:rPr>
              </w:rPrChange>
            </w:rPr>
            <w:instrText xml:space="preserve"> PAGEREF _Toc96683892 \h </w:instrText>
          </w:r>
          <w:r w:rsidR="005D4B8F" w:rsidRPr="00886CD4">
            <w:rPr>
              <w:noProof/>
              <w:webHidden/>
              <w:rPrChange w:id="788" w:author="Panagiotis Karkazis" w:date="2022-03-01T20:05:00Z">
                <w:rPr>
                  <w:noProof/>
                  <w:webHidden/>
                  <w:highlight w:val="red"/>
                </w:rPr>
              </w:rPrChange>
            </w:rPr>
          </w:r>
          <w:r w:rsidR="005D4B8F" w:rsidRPr="00886CD4">
            <w:rPr>
              <w:noProof/>
              <w:webHidden/>
              <w:rPrChange w:id="789" w:author="Panagiotis Karkazis" w:date="2022-03-01T20:05:00Z">
                <w:rPr>
                  <w:noProof/>
                  <w:webHidden/>
                  <w:highlight w:val="red"/>
                </w:rPr>
              </w:rPrChange>
            </w:rPr>
            <w:fldChar w:fldCharType="separate"/>
          </w:r>
          <w:r w:rsidR="005D4B8F" w:rsidRPr="00886CD4">
            <w:rPr>
              <w:noProof/>
              <w:webHidden/>
              <w:rPrChange w:id="790" w:author="Panagiotis Karkazis" w:date="2022-03-01T20:05:00Z">
                <w:rPr>
                  <w:noProof/>
                  <w:webHidden/>
                  <w:highlight w:val="red"/>
                </w:rPr>
              </w:rPrChange>
            </w:rPr>
            <w:t>31</w:t>
          </w:r>
          <w:r w:rsidR="005D4B8F" w:rsidRPr="00886CD4">
            <w:rPr>
              <w:noProof/>
              <w:webHidden/>
              <w:rPrChange w:id="791" w:author="Panagiotis Karkazis" w:date="2022-03-01T20:05:00Z">
                <w:rPr>
                  <w:noProof/>
                  <w:webHidden/>
                  <w:highlight w:val="red"/>
                </w:rPr>
              </w:rPrChange>
            </w:rPr>
            <w:fldChar w:fldCharType="end"/>
          </w:r>
          <w:r w:rsidRPr="00886CD4">
            <w:rPr>
              <w:noProof/>
              <w:rPrChange w:id="792" w:author="Panagiotis Karkazis" w:date="2022-03-01T20:05:00Z">
                <w:rPr>
                  <w:noProof/>
                  <w:highlight w:val="red"/>
                </w:rPr>
              </w:rPrChange>
            </w:rPr>
            <w:fldChar w:fldCharType="end"/>
          </w:r>
        </w:p>
        <w:p w14:paraId="65BB2E6B" w14:textId="2EA28110" w:rsidR="005D4B8F" w:rsidRPr="00886CD4" w:rsidRDefault="00F143EF">
          <w:pPr>
            <w:pStyle w:val="30"/>
            <w:tabs>
              <w:tab w:val="right" w:leader="dot" w:pos="8732"/>
            </w:tabs>
            <w:rPr>
              <w:rFonts w:asciiTheme="minorHAnsi" w:eastAsiaTheme="minorEastAsia" w:hAnsiTheme="minorHAnsi" w:cstheme="minorBidi"/>
              <w:noProof/>
              <w:lang w:eastAsia="el-GR"/>
              <w:rPrChange w:id="793" w:author="Panagiotis Karkazis" w:date="2022-03-01T20:05:00Z">
                <w:rPr>
                  <w:rFonts w:asciiTheme="minorHAnsi" w:eastAsiaTheme="minorEastAsia" w:hAnsiTheme="minorHAnsi" w:cstheme="minorBidi"/>
                  <w:noProof/>
                  <w:highlight w:val="red"/>
                  <w:lang w:eastAsia="el-GR"/>
                </w:rPr>
              </w:rPrChange>
            </w:rPr>
          </w:pPr>
          <w:r w:rsidRPr="00886CD4">
            <w:rPr>
              <w:rPrChange w:id="794" w:author="Panagiotis Karkazis" w:date="2022-03-01T20:05:00Z">
                <w:rPr/>
              </w:rPrChange>
            </w:rPr>
            <w:fldChar w:fldCharType="begin"/>
          </w:r>
          <w:r w:rsidRPr="00886CD4">
            <w:rPr>
              <w:rPrChange w:id="795" w:author="Panagiotis Karkazis" w:date="2022-03-01T20:05:00Z">
                <w:rPr/>
              </w:rPrChange>
            </w:rPr>
            <w:instrText xml:space="preserve"> HYPERLINK \l "_Toc96683893" </w:instrText>
          </w:r>
          <w:r w:rsidRPr="00886CD4">
            <w:rPr>
              <w:rPrChange w:id="796" w:author="Panagiotis Karkazis" w:date="2022-03-01T20:05:00Z">
                <w:rPr/>
              </w:rPrChange>
            </w:rPr>
            <w:fldChar w:fldCharType="separate"/>
          </w:r>
          <w:r w:rsidR="005D4B8F" w:rsidRPr="00886CD4">
            <w:rPr>
              <w:rStyle w:val="-"/>
              <w:rFonts w:ascii="Arial" w:hAnsi="Arial" w:cs="Arial"/>
              <w:noProof/>
              <w:rPrChange w:id="797" w:author="Panagiotis Karkazis" w:date="2022-03-01T20:05:00Z">
                <w:rPr>
                  <w:rStyle w:val="-"/>
                  <w:rFonts w:ascii="Arial" w:hAnsi="Arial" w:cs="Arial"/>
                  <w:noProof/>
                  <w:highlight w:val="red"/>
                </w:rPr>
              </w:rPrChange>
            </w:rPr>
            <w:t xml:space="preserve">2.2.4 Γνωστική Υπολογιστική – </w:t>
          </w:r>
          <w:r w:rsidR="005D4B8F" w:rsidRPr="00886CD4">
            <w:rPr>
              <w:rStyle w:val="-"/>
              <w:rFonts w:ascii="Arial" w:hAnsi="Arial" w:cs="Arial"/>
              <w:noProof/>
              <w:lang w:val="en-US"/>
              <w:rPrChange w:id="798" w:author="Panagiotis Karkazis" w:date="2022-03-01T20:05:00Z">
                <w:rPr>
                  <w:rStyle w:val="-"/>
                  <w:rFonts w:ascii="Arial" w:hAnsi="Arial" w:cs="Arial"/>
                  <w:noProof/>
                  <w:highlight w:val="red"/>
                  <w:lang w:val="en-US"/>
                </w:rPr>
              </w:rPrChange>
            </w:rPr>
            <w:t>Cognitive</w:t>
          </w:r>
          <w:r w:rsidR="005D4B8F" w:rsidRPr="00886CD4">
            <w:rPr>
              <w:rStyle w:val="-"/>
              <w:rFonts w:ascii="Arial" w:hAnsi="Arial" w:cs="Arial"/>
              <w:noProof/>
              <w:rPrChange w:id="799" w:author="Panagiotis Karkazis" w:date="2022-03-01T20:05:00Z">
                <w:rPr>
                  <w:rStyle w:val="-"/>
                  <w:rFonts w:ascii="Arial" w:hAnsi="Arial" w:cs="Arial"/>
                  <w:noProof/>
                  <w:highlight w:val="red"/>
                </w:rPr>
              </w:rPrChange>
            </w:rPr>
            <w:t xml:space="preserve"> </w:t>
          </w:r>
          <w:r w:rsidR="005D4B8F" w:rsidRPr="00886CD4">
            <w:rPr>
              <w:rStyle w:val="-"/>
              <w:rFonts w:ascii="Arial" w:hAnsi="Arial" w:cs="Arial"/>
              <w:noProof/>
              <w:lang w:val="en-US"/>
              <w:rPrChange w:id="800" w:author="Panagiotis Karkazis" w:date="2022-03-01T20:05:00Z">
                <w:rPr>
                  <w:rStyle w:val="-"/>
                  <w:rFonts w:ascii="Arial" w:hAnsi="Arial" w:cs="Arial"/>
                  <w:noProof/>
                  <w:highlight w:val="red"/>
                  <w:lang w:val="en-US"/>
                </w:rPr>
              </w:rPrChange>
            </w:rPr>
            <w:t>Computing</w:t>
          </w:r>
          <w:r w:rsidR="005D4B8F" w:rsidRPr="00886CD4">
            <w:rPr>
              <w:noProof/>
              <w:webHidden/>
              <w:rPrChange w:id="801" w:author="Panagiotis Karkazis" w:date="2022-03-01T20:05:00Z">
                <w:rPr>
                  <w:noProof/>
                  <w:webHidden/>
                  <w:highlight w:val="red"/>
                </w:rPr>
              </w:rPrChange>
            </w:rPr>
            <w:tab/>
          </w:r>
          <w:r w:rsidR="005D4B8F" w:rsidRPr="00886CD4">
            <w:rPr>
              <w:noProof/>
              <w:webHidden/>
              <w:rPrChange w:id="802" w:author="Panagiotis Karkazis" w:date="2022-03-01T20:05:00Z">
                <w:rPr>
                  <w:noProof/>
                  <w:webHidden/>
                  <w:highlight w:val="red"/>
                </w:rPr>
              </w:rPrChange>
            </w:rPr>
            <w:fldChar w:fldCharType="begin"/>
          </w:r>
          <w:r w:rsidR="005D4B8F" w:rsidRPr="00886CD4">
            <w:rPr>
              <w:noProof/>
              <w:webHidden/>
              <w:rPrChange w:id="803" w:author="Panagiotis Karkazis" w:date="2022-03-01T20:05:00Z">
                <w:rPr>
                  <w:noProof/>
                  <w:webHidden/>
                  <w:highlight w:val="red"/>
                </w:rPr>
              </w:rPrChange>
            </w:rPr>
            <w:instrText xml:space="preserve"> PAGEREF _Toc96683893 \h </w:instrText>
          </w:r>
          <w:r w:rsidR="005D4B8F" w:rsidRPr="00886CD4">
            <w:rPr>
              <w:noProof/>
              <w:webHidden/>
              <w:rPrChange w:id="804" w:author="Panagiotis Karkazis" w:date="2022-03-01T20:05:00Z">
                <w:rPr>
                  <w:noProof/>
                  <w:webHidden/>
                  <w:highlight w:val="red"/>
                </w:rPr>
              </w:rPrChange>
            </w:rPr>
          </w:r>
          <w:r w:rsidR="005D4B8F" w:rsidRPr="00886CD4">
            <w:rPr>
              <w:noProof/>
              <w:webHidden/>
              <w:rPrChange w:id="805" w:author="Panagiotis Karkazis" w:date="2022-03-01T20:05:00Z">
                <w:rPr>
                  <w:noProof/>
                  <w:webHidden/>
                  <w:highlight w:val="red"/>
                </w:rPr>
              </w:rPrChange>
            </w:rPr>
            <w:fldChar w:fldCharType="separate"/>
          </w:r>
          <w:r w:rsidR="005D4B8F" w:rsidRPr="00886CD4">
            <w:rPr>
              <w:noProof/>
              <w:webHidden/>
              <w:rPrChange w:id="806" w:author="Panagiotis Karkazis" w:date="2022-03-01T20:05:00Z">
                <w:rPr>
                  <w:noProof/>
                  <w:webHidden/>
                  <w:highlight w:val="red"/>
                </w:rPr>
              </w:rPrChange>
            </w:rPr>
            <w:t>34</w:t>
          </w:r>
          <w:r w:rsidR="005D4B8F" w:rsidRPr="00886CD4">
            <w:rPr>
              <w:noProof/>
              <w:webHidden/>
              <w:rPrChange w:id="807" w:author="Panagiotis Karkazis" w:date="2022-03-01T20:05:00Z">
                <w:rPr>
                  <w:noProof/>
                  <w:webHidden/>
                  <w:highlight w:val="red"/>
                </w:rPr>
              </w:rPrChange>
            </w:rPr>
            <w:fldChar w:fldCharType="end"/>
          </w:r>
          <w:r w:rsidRPr="00886CD4">
            <w:rPr>
              <w:noProof/>
              <w:rPrChange w:id="808" w:author="Panagiotis Karkazis" w:date="2022-03-01T20:05:00Z">
                <w:rPr>
                  <w:noProof/>
                  <w:highlight w:val="red"/>
                </w:rPr>
              </w:rPrChange>
            </w:rPr>
            <w:fldChar w:fldCharType="end"/>
          </w:r>
        </w:p>
        <w:p w14:paraId="58F0BC73" w14:textId="33547983" w:rsidR="005D4B8F" w:rsidRPr="00886CD4" w:rsidRDefault="00F143EF">
          <w:pPr>
            <w:pStyle w:val="30"/>
            <w:tabs>
              <w:tab w:val="right" w:leader="dot" w:pos="8732"/>
            </w:tabs>
            <w:rPr>
              <w:rFonts w:asciiTheme="minorHAnsi" w:eastAsiaTheme="minorEastAsia" w:hAnsiTheme="minorHAnsi" w:cstheme="minorBidi"/>
              <w:noProof/>
              <w:lang w:eastAsia="el-GR"/>
              <w:rPrChange w:id="809" w:author="Panagiotis Karkazis" w:date="2022-03-01T20:05:00Z">
                <w:rPr>
                  <w:rFonts w:asciiTheme="minorHAnsi" w:eastAsiaTheme="minorEastAsia" w:hAnsiTheme="minorHAnsi" w:cstheme="minorBidi"/>
                  <w:noProof/>
                  <w:highlight w:val="red"/>
                  <w:lang w:eastAsia="el-GR"/>
                </w:rPr>
              </w:rPrChange>
            </w:rPr>
          </w:pPr>
          <w:r w:rsidRPr="00886CD4">
            <w:rPr>
              <w:rPrChange w:id="810" w:author="Panagiotis Karkazis" w:date="2022-03-01T20:05:00Z">
                <w:rPr/>
              </w:rPrChange>
            </w:rPr>
            <w:fldChar w:fldCharType="begin"/>
          </w:r>
          <w:r w:rsidRPr="00886CD4">
            <w:rPr>
              <w:rPrChange w:id="811" w:author="Panagiotis Karkazis" w:date="2022-03-01T20:05:00Z">
                <w:rPr/>
              </w:rPrChange>
            </w:rPr>
            <w:instrText xml:space="preserve"> HYPERLINK \l "_Toc96683894" </w:instrText>
          </w:r>
          <w:r w:rsidRPr="00886CD4">
            <w:rPr>
              <w:rPrChange w:id="812" w:author="Panagiotis Karkazis" w:date="2022-03-01T20:05:00Z">
                <w:rPr/>
              </w:rPrChange>
            </w:rPr>
            <w:fldChar w:fldCharType="separate"/>
          </w:r>
          <w:r w:rsidR="005D4B8F" w:rsidRPr="00886CD4">
            <w:rPr>
              <w:rStyle w:val="-"/>
              <w:rFonts w:ascii="Arial" w:hAnsi="Arial" w:cs="Arial"/>
              <w:noProof/>
              <w:rPrChange w:id="813" w:author="Panagiotis Karkazis" w:date="2022-03-01T20:05:00Z">
                <w:rPr>
                  <w:rStyle w:val="-"/>
                  <w:rFonts w:ascii="Arial" w:hAnsi="Arial" w:cs="Arial"/>
                  <w:noProof/>
                  <w:highlight w:val="red"/>
                </w:rPr>
              </w:rPrChange>
            </w:rPr>
            <w:t xml:space="preserve">2.2.5 Όραση Υπολογιστών – </w:t>
          </w:r>
          <w:r w:rsidR="005D4B8F" w:rsidRPr="00886CD4">
            <w:rPr>
              <w:rStyle w:val="-"/>
              <w:rFonts w:ascii="Arial" w:hAnsi="Arial" w:cs="Arial"/>
              <w:noProof/>
              <w:lang w:val="en-US"/>
              <w:rPrChange w:id="814" w:author="Panagiotis Karkazis" w:date="2022-03-01T20:05:00Z">
                <w:rPr>
                  <w:rStyle w:val="-"/>
                  <w:rFonts w:ascii="Arial" w:hAnsi="Arial" w:cs="Arial"/>
                  <w:noProof/>
                  <w:highlight w:val="red"/>
                  <w:lang w:val="en-US"/>
                </w:rPr>
              </w:rPrChange>
            </w:rPr>
            <w:t>Computer</w:t>
          </w:r>
          <w:r w:rsidR="005D4B8F" w:rsidRPr="00886CD4">
            <w:rPr>
              <w:rStyle w:val="-"/>
              <w:rFonts w:ascii="Arial" w:hAnsi="Arial" w:cs="Arial"/>
              <w:noProof/>
              <w:rPrChange w:id="815" w:author="Panagiotis Karkazis" w:date="2022-03-01T20:05:00Z">
                <w:rPr>
                  <w:rStyle w:val="-"/>
                  <w:rFonts w:ascii="Arial" w:hAnsi="Arial" w:cs="Arial"/>
                  <w:noProof/>
                  <w:highlight w:val="red"/>
                </w:rPr>
              </w:rPrChange>
            </w:rPr>
            <w:t xml:space="preserve"> </w:t>
          </w:r>
          <w:r w:rsidR="005D4B8F" w:rsidRPr="00886CD4">
            <w:rPr>
              <w:rStyle w:val="-"/>
              <w:rFonts w:ascii="Arial" w:hAnsi="Arial" w:cs="Arial"/>
              <w:noProof/>
              <w:lang w:val="en-US"/>
              <w:rPrChange w:id="816" w:author="Panagiotis Karkazis" w:date="2022-03-01T20:05:00Z">
                <w:rPr>
                  <w:rStyle w:val="-"/>
                  <w:rFonts w:ascii="Arial" w:hAnsi="Arial" w:cs="Arial"/>
                  <w:noProof/>
                  <w:highlight w:val="red"/>
                  <w:lang w:val="en-US"/>
                </w:rPr>
              </w:rPrChange>
            </w:rPr>
            <w:t>Vision</w:t>
          </w:r>
          <w:r w:rsidR="005D4B8F" w:rsidRPr="00886CD4">
            <w:rPr>
              <w:noProof/>
              <w:webHidden/>
              <w:rPrChange w:id="817" w:author="Panagiotis Karkazis" w:date="2022-03-01T20:05:00Z">
                <w:rPr>
                  <w:noProof/>
                  <w:webHidden/>
                  <w:highlight w:val="red"/>
                </w:rPr>
              </w:rPrChange>
            </w:rPr>
            <w:tab/>
          </w:r>
          <w:r w:rsidR="005D4B8F" w:rsidRPr="00886CD4">
            <w:rPr>
              <w:noProof/>
              <w:webHidden/>
              <w:rPrChange w:id="818" w:author="Panagiotis Karkazis" w:date="2022-03-01T20:05:00Z">
                <w:rPr>
                  <w:noProof/>
                  <w:webHidden/>
                  <w:highlight w:val="red"/>
                </w:rPr>
              </w:rPrChange>
            </w:rPr>
            <w:fldChar w:fldCharType="begin"/>
          </w:r>
          <w:r w:rsidR="005D4B8F" w:rsidRPr="00886CD4">
            <w:rPr>
              <w:noProof/>
              <w:webHidden/>
              <w:rPrChange w:id="819" w:author="Panagiotis Karkazis" w:date="2022-03-01T20:05:00Z">
                <w:rPr>
                  <w:noProof/>
                  <w:webHidden/>
                  <w:highlight w:val="red"/>
                </w:rPr>
              </w:rPrChange>
            </w:rPr>
            <w:instrText xml:space="preserve"> PAGEREF _Toc96683894 \h </w:instrText>
          </w:r>
          <w:r w:rsidR="005D4B8F" w:rsidRPr="00886CD4">
            <w:rPr>
              <w:noProof/>
              <w:webHidden/>
              <w:rPrChange w:id="820" w:author="Panagiotis Karkazis" w:date="2022-03-01T20:05:00Z">
                <w:rPr>
                  <w:noProof/>
                  <w:webHidden/>
                  <w:highlight w:val="red"/>
                </w:rPr>
              </w:rPrChange>
            </w:rPr>
          </w:r>
          <w:r w:rsidR="005D4B8F" w:rsidRPr="00886CD4">
            <w:rPr>
              <w:noProof/>
              <w:webHidden/>
              <w:rPrChange w:id="821" w:author="Panagiotis Karkazis" w:date="2022-03-01T20:05:00Z">
                <w:rPr>
                  <w:noProof/>
                  <w:webHidden/>
                  <w:highlight w:val="red"/>
                </w:rPr>
              </w:rPrChange>
            </w:rPr>
            <w:fldChar w:fldCharType="separate"/>
          </w:r>
          <w:r w:rsidR="005D4B8F" w:rsidRPr="00886CD4">
            <w:rPr>
              <w:noProof/>
              <w:webHidden/>
              <w:rPrChange w:id="822" w:author="Panagiotis Karkazis" w:date="2022-03-01T20:05:00Z">
                <w:rPr>
                  <w:noProof/>
                  <w:webHidden/>
                  <w:highlight w:val="red"/>
                </w:rPr>
              </w:rPrChange>
            </w:rPr>
            <w:t>36</w:t>
          </w:r>
          <w:r w:rsidR="005D4B8F" w:rsidRPr="00886CD4">
            <w:rPr>
              <w:noProof/>
              <w:webHidden/>
              <w:rPrChange w:id="823" w:author="Panagiotis Karkazis" w:date="2022-03-01T20:05:00Z">
                <w:rPr>
                  <w:noProof/>
                  <w:webHidden/>
                  <w:highlight w:val="red"/>
                </w:rPr>
              </w:rPrChange>
            </w:rPr>
            <w:fldChar w:fldCharType="end"/>
          </w:r>
          <w:r w:rsidRPr="00886CD4">
            <w:rPr>
              <w:noProof/>
              <w:rPrChange w:id="824" w:author="Panagiotis Karkazis" w:date="2022-03-01T20:05:00Z">
                <w:rPr>
                  <w:noProof/>
                  <w:highlight w:val="red"/>
                </w:rPr>
              </w:rPrChange>
            </w:rPr>
            <w:fldChar w:fldCharType="end"/>
          </w:r>
        </w:p>
        <w:p w14:paraId="267A721A" w14:textId="71BBBB79" w:rsidR="005D4B8F" w:rsidRPr="00886CD4" w:rsidRDefault="00F143EF">
          <w:pPr>
            <w:pStyle w:val="10"/>
            <w:tabs>
              <w:tab w:val="right" w:leader="dot" w:pos="8732"/>
            </w:tabs>
            <w:rPr>
              <w:rFonts w:asciiTheme="minorHAnsi" w:eastAsiaTheme="minorEastAsia" w:hAnsiTheme="minorHAnsi" w:cstheme="minorBidi"/>
              <w:noProof/>
              <w:lang w:eastAsia="el-GR"/>
              <w:rPrChange w:id="825" w:author="Panagiotis Karkazis" w:date="2022-03-01T20:05:00Z">
                <w:rPr>
                  <w:rFonts w:asciiTheme="minorHAnsi" w:eastAsiaTheme="minorEastAsia" w:hAnsiTheme="minorHAnsi" w:cstheme="minorBidi"/>
                  <w:noProof/>
                  <w:highlight w:val="red"/>
                  <w:lang w:eastAsia="el-GR"/>
                </w:rPr>
              </w:rPrChange>
            </w:rPr>
          </w:pPr>
          <w:r w:rsidRPr="00886CD4">
            <w:rPr>
              <w:rPrChange w:id="826" w:author="Panagiotis Karkazis" w:date="2022-03-01T20:05:00Z">
                <w:rPr/>
              </w:rPrChange>
            </w:rPr>
            <w:fldChar w:fldCharType="begin"/>
          </w:r>
          <w:r w:rsidRPr="00886CD4">
            <w:rPr>
              <w:rPrChange w:id="827" w:author="Panagiotis Karkazis" w:date="2022-03-01T20:05:00Z">
                <w:rPr/>
              </w:rPrChange>
            </w:rPr>
            <w:instrText xml:space="preserve"> HYPERLINK \l "_Toc96683895" </w:instrText>
          </w:r>
          <w:r w:rsidRPr="00886CD4">
            <w:rPr>
              <w:rPrChange w:id="828" w:author="Panagiotis Karkazis" w:date="2022-03-01T20:05:00Z">
                <w:rPr/>
              </w:rPrChange>
            </w:rPr>
            <w:fldChar w:fldCharType="separate"/>
          </w:r>
          <w:r w:rsidR="005D4B8F" w:rsidRPr="00886CD4">
            <w:rPr>
              <w:rStyle w:val="-"/>
              <w:rFonts w:ascii="Arial" w:hAnsi="Arial" w:cs="Arial"/>
              <w:b/>
              <w:bCs/>
              <w:noProof/>
              <w:rPrChange w:id="829" w:author="Panagiotis Karkazis" w:date="2022-03-01T20:05:00Z">
                <w:rPr>
                  <w:rStyle w:val="-"/>
                  <w:rFonts w:ascii="Arial" w:hAnsi="Arial" w:cs="Arial"/>
                  <w:b/>
                  <w:bCs/>
                  <w:noProof/>
                  <w:highlight w:val="red"/>
                </w:rPr>
              </w:rPrChange>
            </w:rPr>
            <w:t>ΜΗΧΑΝΙΚΗ ΜΑΘΗΣΗ</w:t>
          </w:r>
          <w:r w:rsidR="005D4B8F" w:rsidRPr="00886CD4">
            <w:rPr>
              <w:noProof/>
              <w:webHidden/>
              <w:rPrChange w:id="830" w:author="Panagiotis Karkazis" w:date="2022-03-01T20:05:00Z">
                <w:rPr>
                  <w:noProof/>
                  <w:webHidden/>
                  <w:highlight w:val="red"/>
                </w:rPr>
              </w:rPrChange>
            </w:rPr>
            <w:tab/>
          </w:r>
          <w:r w:rsidR="005D4B8F" w:rsidRPr="00886CD4">
            <w:rPr>
              <w:noProof/>
              <w:webHidden/>
              <w:rPrChange w:id="831" w:author="Panagiotis Karkazis" w:date="2022-03-01T20:05:00Z">
                <w:rPr>
                  <w:noProof/>
                  <w:webHidden/>
                  <w:highlight w:val="red"/>
                </w:rPr>
              </w:rPrChange>
            </w:rPr>
            <w:fldChar w:fldCharType="begin"/>
          </w:r>
          <w:r w:rsidR="005D4B8F" w:rsidRPr="00886CD4">
            <w:rPr>
              <w:noProof/>
              <w:webHidden/>
              <w:rPrChange w:id="832" w:author="Panagiotis Karkazis" w:date="2022-03-01T20:05:00Z">
                <w:rPr>
                  <w:noProof/>
                  <w:webHidden/>
                  <w:highlight w:val="red"/>
                </w:rPr>
              </w:rPrChange>
            </w:rPr>
            <w:instrText xml:space="preserve"> PAGEREF _Toc96683895 \h </w:instrText>
          </w:r>
          <w:r w:rsidR="005D4B8F" w:rsidRPr="00886CD4">
            <w:rPr>
              <w:noProof/>
              <w:webHidden/>
              <w:rPrChange w:id="833" w:author="Panagiotis Karkazis" w:date="2022-03-01T20:05:00Z">
                <w:rPr>
                  <w:noProof/>
                  <w:webHidden/>
                  <w:highlight w:val="red"/>
                </w:rPr>
              </w:rPrChange>
            </w:rPr>
          </w:r>
          <w:r w:rsidR="005D4B8F" w:rsidRPr="00886CD4">
            <w:rPr>
              <w:noProof/>
              <w:webHidden/>
              <w:rPrChange w:id="834" w:author="Panagiotis Karkazis" w:date="2022-03-01T20:05:00Z">
                <w:rPr>
                  <w:noProof/>
                  <w:webHidden/>
                  <w:highlight w:val="red"/>
                </w:rPr>
              </w:rPrChange>
            </w:rPr>
            <w:fldChar w:fldCharType="separate"/>
          </w:r>
          <w:r w:rsidR="005D4B8F" w:rsidRPr="00886CD4">
            <w:rPr>
              <w:noProof/>
              <w:webHidden/>
              <w:rPrChange w:id="835" w:author="Panagiotis Karkazis" w:date="2022-03-01T20:05:00Z">
                <w:rPr>
                  <w:noProof/>
                  <w:webHidden/>
                  <w:highlight w:val="red"/>
                </w:rPr>
              </w:rPrChange>
            </w:rPr>
            <w:t>38</w:t>
          </w:r>
          <w:r w:rsidR="005D4B8F" w:rsidRPr="00886CD4">
            <w:rPr>
              <w:noProof/>
              <w:webHidden/>
              <w:rPrChange w:id="836" w:author="Panagiotis Karkazis" w:date="2022-03-01T20:05:00Z">
                <w:rPr>
                  <w:noProof/>
                  <w:webHidden/>
                  <w:highlight w:val="red"/>
                </w:rPr>
              </w:rPrChange>
            </w:rPr>
            <w:fldChar w:fldCharType="end"/>
          </w:r>
          <w:r w:rsidRPr="00886CD4">
            <w:rPr>
              <w:noProof/>
              <w:rPrChange w:id="837" w:author="Panagiotis Karkazis" w:date="2022-03-01T20:05:00Z">
                <w:rPr>
                  <w:noProof/>
                  <w:highlight w:val="red"/>
                </w:rPr>
              </w:rPrChange>
            </w:rPr>
            <w:fldChar w:fldCharType="end"/>
          </w:r>
        </w:p>
        <w:p w14:paraId="42781F9E" w14:textId="6C3B3B8E" w:rsidR="005D4B8F" w:rsidRPr="00886CD4" w:rsidRDefault="00F143EF">
          <w:pPr>
            <w:pStyle w:val="20"/>
            <w:rPr>
              <w:rFonts w:asciiTheme="minorHAnsi" w:eastAsiaTheme="minorEastAsia" w:hAnsiTheme="minorHAnsi" w:cstheme="minorBidi"/>
              <w:sz w:val="22"/>
              <w:szCs w:val="22"/>
              <w:lang w:eastAsia="el-GR"/>
              <w:rPrChange w:id="838" w:author="Panagiotis Karkazis" w:date="2022-03-01T20:05:00Z">
                <w:rPr>
                  <w:rFonts w:asciiTheme="minorHAnsi" w:eastAsiaTheme="minorEastAsia" w:hAnsiTheme="minorHAnsi" w:cstheme="minorBidi"/>
                  <w:sz w:val="22"/>
                  <w:szCs w:val="22"/>
                  <w:highlight w:val="red"/>
                  <w:lang w:eastAsia="el-GR"/>
                </w:rPr>
              </w:rPrChange>
            </w:rPr>
          </w:pPr>
          <w:r w:rsidRPr="00886CD4">
            <w:rPr>
              <w:rPrChange w:id="839" w:author="Panagiotis Karkazis" w:date="2022-03-01T20:05:00Z">
                <w:rPr/>
              </w:rPrChange>
            </w:rPr>
            <w:fldChar w:fldCharType="begin"/>
          </w:r>
          <w:r w:rsidRPr="00886CD4">
            <w:rPr>
              <w:rPrChange w:id="840" w:author="Panagiotis Karkazis" w:date="2022-03-01T20:05:00Z">
                <w:rPr/>
              </w:rPrChange>
            </w:rPr>
            <w:instrText xml:space="preserve"> HYPERLINK \l "_Toc96683896" </w:instrText>
          </w:r>
          <w:r w:rsidRPr="00886CD4">
            <w:rPr>
              <w:rPrChange w:id="841" w:author="Panagiotis Karkazis" w:date="2022-03-01T20:05:00Z">
                <w:rPr/>
              </w:rPrChange>
            </w:rPr>
            <w:fldChar w:fldCharType="separate"/>
          </w:r>
          <w:r w:rsidR="005D4B8F" w:rsidRPr="00886CD4">
            <w:rPr>
              <w:rStyle w:val="-"/>
              <w:rFonts w:ascii="Arial" w:hAnsi="Arial" w:cs="Arial"/>
              <w:rPrChange w:id="842" w:author="Panagiotis Karkazis" w:date="2022-03-01T20:05:00Z">
                <w:rPr>
                  <w:rStyle w:val="-"/>
                  <w:rFonts w:ascii="Arial" w:hAnsi="Arial" w:cs="Arial"/>
                  <w:highlight w:val="red"/>
                </w:rPr>
              </w:rPrChange>
            </w:rPr>
            <w:t>3.1 Τι είναι η Μηχανική Μάθηση</w:t>
          </w:r>
          <w:r w:rsidR="005D4B8F" w:rsidRPr="00886CD4">
            <w:rPr>
              <w:webHidden/>
              <w:rPrChange w:id="843" w:author="Panagiotis Karkazis" w:date="2022-03-01T20:05:00Z">
                <w:rPr>
                  <w:webHidden/>
                  <w:highlight w:val="red"/>
                </w:rPr>
              </w:rPrChange>
            </w:rPr>
            <w:tab/>
          </w:r>
          <w:r w:rsidR="005D4B8F" w:rsidRPr="00886CD4">
            <w:rPr>
              <w:webHidden/>
              <w:rPrChange w:id="844" w:author="Panagiotis Karkazis" w:date="2022-03-01T20:05:00Z">
                <w:rPr>
                  <w:webHidden/>
                  <w:highlight w:val="red"/>
                </w:rPr>
              </w:rPrChange>
            </w:rPr>
            <w:fldChar w:fldCharType="begin"/>
          </w:r>
          <w:r w:rsidR="005D4B8F" w:rsidRPr="00886CD4">
            <w:rPr>
              <w:webHidden/>
              <w:rPrChange w:id="845" w:author="Panagiotis Karkazis" w:date="2022-03-01T20:05:00Z">
                <w:rPr>
                  <w:webHidden/>
                  <w:highlight w:val="red"/>
                </w:rPr>
              </w:rPrChange>
            </w:rPr>
            <w:instrText xml:space="preserve"> PAGEREF _Toc96683896 \h </w:instrText>
          </w:r>
          <w:r w:rsidR="005D4B8F" w:rsidRPr="00886CD4">
            <w:rPr>
              <w:webHidden/>
              <w:rPrChange w:id="846" w:author="Panagiotis Karkazis" w:date="2022-03-01T20:05:00Z">
                <w:rPr>
                  <w:webHidden/>
                  <w:highlight w:val="red"/>
                </w:rPr>
              </w:rPrChange>
            </w:rPr>
          </w:r>
          <w:r w:rsidR="005D4B8F" w:rsidRPr="00886CD4">
            <w:rPr>
              <w:webHidden/>
              <w:rPrChange w:id="847" w:author="Panagiotis Karkazis" w:date="2022-03-01T20:05:00Z">
                <w:rPr>
                  <w:webHidden/>
                  <w:highlight w:val="red"/>
                </w:rPr>
              </w:rPrChange>
            </w:rPr>
            <w:fldChar w:fldCharType="separate"/>
          </w:r>
          <w:r w:rsidR="005D4B8F" w:rsidRPr="00886CD4">
            <w:rPr>
              <w:webHidden/>
              <w:rPrChange w:id="848" w:author="Panagiotis Karkazis" w:date="2022-03-01T20:05:00Z">
                <w:rPr>
                  <w:webHidden/>
                  <w:highlight w:val="red"/>
                </w:rPr>
              </w:rPrChange>
            </w:rPr>
            <w:t>38</w:t>
          </w:r>
          <w:r w:rsidR="005D4B8F" w:rsidRPr="00886CD4">
            <w:rPr>
              <w:webHidden/>
              <w:rPrChange w:id="849" w:author="Panagiotis Karkazis" w:date="2022-03-01T20:05:00Z">
                <w:rPr>
                  <w:webHidden/>
                  <w:highlight w:val="red"/>
                </w:rPr>
              </w:rPrChange>
            </w:rPr>
            <w:fldChar w:fldCharType="end"/>
          </w:r>
          <w:r w:rsidRPr="00886CD4">
            <w:rPr>
              <w:rPrChange w:id="850" w:author="Panagiotis Karkazis" w:date="2022-03-01T20:05:00Z">
                <w:rPr>
                  <w:highlight w:val="red"/>
                </w:rPr>
              </w:rPrChange>
            </w:rPr>
            <w:fldChar w:fldCharType="end"/>
          </w:r>
        </w:p>
        <w:p w14:paraId="1561D7E1" w14:textId="01D0129E" w:rsidR="005D4B8F" w:rsidRPr="00886CD4" w:rsidRDefault="00F143EF">
          <w:pPr>
            <w:pStyle w:val="20"/>
            <w:rPr>
              <w:rFonts w:asciiTheme="minorHAnsi" w:eastAsiaTheme="minorEastAsia" w:hAnsiTheme="minorHAnsi" w:cstheme="minorBidi"/>
              <w:sz w:val="22"/>
              <w:szCs w:val="22"/>
              <w:lang w:eastAsia="el-GR"/>
              <w:rPrChange w:id="851" w:author="Panagiotis Karkazis" w:date="2022-03-01T20:05:00Z">
                <w:rPr>
                  <w:rFonts w:asciiTheme="minorHAnsi" w:eastAsiaTheme="minorEastAsia" w:hAnsiTheme="minorHAnsi" w:cstheme="minorBidi"/>
                  <w:sz w:val="22"/>
                  <w:szCs w:val="22"/>
                  <w:highlight w:val="red"/>
                  <w:lang w:eastAsia="el-GR"/>
                </w:rPr>
              </w:rPrChange>
            </w:rPr>
          </w:pPr>
          <w:r w:rsidRPr="00886CD4">
            <w:rPr>
              <w:rPrChange w:id="852" w:author="Panagiotis Karkazis" w:date="2022-03-01T20:05:00Z">
                <w:rPr/>
              </w:rPrChange>
            </w:rPr>
            <w:fldChar w:fldCharType="begin"/>
          </w:r>
          <w:r w:rsidRPr="00886CD4">
            <w:rPr>
              <w:rPrChange w:id="853" w:author="Panagiotis Karkazis" w:date="2022-03-01T20:05:00Z">
                <w:rPr/>
              </w:rPrChange>
            </w:rPr>
            <w:instrText xml:space="preserve"> HYPERLINK \l "_Toc96683897" </w:instrText>
          </w:r>
          <w:r w:rsidRPr="00886CD4">
            <w:rPr>
              <w:rPrChange w:id="854" w:author="Panagiotis Karkazis" w:date="2022-03-01T20:05:00Z">
                <w:rPr/>
              </w:rPrChange>
            </w:rPr>
            <w:fldChar w:fldCharType="separate"/>
          </w:r>
          <w:r w:rsidR="005D4B8F" w:rsidRPr="00886CD4">
            <w:rPr>
              <w:rStyle w:val="-"/>
              <w:rFonts w:ascii="Arial" w:hAnsi="Arial" w:cs="Arial"/>
              <w:rPrChange w:id="855" w:author="Panagiotis Karkazis" w:date="2022-03-01T20:05:00Z">
                <w:rPr>
                  <w:rStyle w:val="-"/>
                  <w:rFonts w:ascii="Arial" w:hAnsi="Arial" w:cs="Arial"/>
                  <w:highlight w:val="red"/>
                </w:rPr>
              </w:rPrChange>
            </w:rPr>
            <w:t>3.2 Μέθοδοι Μηχανικής Μάθησης</w:t>
          </w:r>
          <w:r w:rsidR="005D4B8F" w:rsidRPr="00886CD4">
            <w:rPr>
              <w:webHidden/>
              <w:rPrChange w:id="856" w:author="Panagiotis Karkazis" w:date="2022-03-01T20:05:00Z">
                <w:rPr>
                  <w:webHidden/>
                  <w:highlight w:val="red"/>
                </w:rPr>
              </w:rPrChange>
            </w:rPr>
            <w:tab/>
          </w:r>
          <w:r w:rsidR="005D4B8F" w:rsidRPr="00886CD4">
            <w:rPr>
              <w:webHidden/>
              <w:rPrChange w:id="857" w:author="Panagiotis Karkazis" w:date="2022-03-01T20:05:00Z">
                <w:rPr>
                  <w:webHidden/>
                  <w:highlight w:val="red"/>
                </w:rPr>
              </w:rPrChange>
            </w:rPr>
            <w:fldChar w:fldCharType="begin"/>
          </w:r>
          <w:r w:rsidR="005D4B8F" w:rsidRPr="00886CD4">
            <w:rPr>
              <w:webHidden/>
              <w:rPrChange w:id="858" w:author="Panagiotis Karkazis" w:date="2022-03-01T20:05:00Z">
                <w:rPr>
                  <w:webHidden/>
                  <w:highlight w:val="red"/>
                </w:rPr>
              </w:rPrChange>
            </w:rPr>
            <w:instrText xml:space="preserve"> PAGEREF _Toc96683897 \h </w:instrText>
          </w:r>
          <w:r w:rsidR="005D4B8F" w:rsidRPr="00886CD4">
            <w:rPr>
              <w:webHidden/>
              <w:rPrChange w:id="859" w:author="Panagiotis Karkazis" w:date="2022-03-01T20:05:00Z">
                <w:rPr>
                  <w:webHidden/>
                  <w:highlight w:val="red"/>
                </w:rPr>
              </w:rPrChange>
            </w:rPr>
          </w:r>
          <w:r w:rsidR="005D4B8F" w:rsidRPr="00886CD4">
            <w:rPr>
              <w:webHidden/>
              <w:rPrChange w:id="860" w:author="Panagiotis Karkazis" w:date="2022-03-01T20:05:00Z">
                <w:rPr>
                  <w:webHidden/>
                  <w:highlight w:val="red"/>
                </w:rPr>
              </w:rPrChange>
            </w:rPr>
            <w:fldChar w:fldCharType="separate"/>
          </w:r>
          <w:r w:rsidR="005D4B8F" w:rsidRPr="00886CD4">
            <w:rPr>
              <w:webHidden/>
              <w:rPrChange w:id="861" w:author="Panagiotis Karkazis" w:date="2022-03-01T20:05:00Z">
                <w:rPr>
                  <w:webHidden/>
                  <w:highlight w:val="red"/>
                </w:rPr>
              </w:rPrChange>
            </w:rPr>
            <w:t>43</w:t>
          </w:r>
          <w:r w:rsidR="005D4B8F" w:rsidRPr="00886CD4">
            <w:rPr>
              <w:webHidden/>
              <w:rPrChange w:id="862" w:author="Panagiotis Karkazis" w:date="2022-03-01T20:05:00Z">
                <w:rPr>
                  <w:webHidden/>
                  <w:highlight w:val="red"/>
                </w:rPr>
              </w:rPrChange>
            </w:rPr>
            <w:fldChar w:fldCharType="end"/>
          </w:r>
          <w:r w:rsidRPr="00886CD4">
            <w:rPr>
              <w:rPrChange w:id="863" w:author="Panagiotis Karkazis" w:date="2022-03-01T20:05:00Z">
                <w:rPr>
                  <w:highlight w:val="red"/>
                </w:rPr>
              </w:rPrChange>
            </w:rPr>
            <w:fldChar w:fldCharType="end"/>
          </w:r>
        </w:p>
        <w:p w14:paraId="65A3804B" w14:textId="158103A0" w:rsidR="005D4B8F" w:rsidRPr="00886CD4" w:rsidRDefault="00F143EF">
          <w:pPr>
            <w:pStyle w:val="10"/>
            <w:tabs>
              <w:tab w:val="right" w:leader="dot" w:pos="8732"/>
            </w:tabs>
            <w:rPr>
              <w:rFonts w:asciiTheme="minorHAnsi" w:eastAsiaTheme="minorEastAsia" w:hAnsiTheme="minorHAnsi" w:cstheme="minorBidi"/>
              <w:noProof/>
              <w:lang w:eastAsia="el-GR"/>
              <w:rPrChange w:id="864" w:author="Panagiotis Karkazis" w:date="2022-03-01T20:05:00Z">
                <w:rPr>
                  <w:rFonts w:asciiTheme="minorHAnsi" w:eastAsiaTheme="minorEastAsia" w:hAnsiTheme="minorHAnsi" w:cstheme="minorBidi"/>
                  <w:noProof/>
                  <w:highlight w:val="red"/>
                  <w:lang w:eastAsia="el-GR"/>
                </w:rPr>
              </w:rPrChange>
            </w:rPr>
          </w:pPr>
          <w:r w:rsidRPr="00886CD4">
            <w:rPr>
              <w:rPrChange w:id="865" w:author="Panagiotis Karkazis" w:date="2022-03-01T20:05:00Z">
                <w:rPr/>
              </w:rPrChange>
            </w:rPr>
            <w:fldChar w:fldCharType="begin"/>
          </w:r>
          <w:r w:rsidRPr="00886CD4">
            <w:rPr>
              <w:rPrChange w:id="866" w:author="Panagiotis Karkazis" w:date="2022-03-01T20:05:00Z">
                <w:rPr/>
              </w:rPrChange>
            </w:rPr>
            <w:instrText xml:space="preserve"> HYPERLINK \l "_Toc96683898" </w:instrText>
          </w:r>
          <w:r w:rsidRPr="00886CD4">
            <w:rPr>
              <w:rPrChange w:id="867" w:author="Panagiotis Karkazis" w:date="2022-03-01T20:05:00Z">
                <w:rPr/>
              </w:rPrChange>
            </w:rPr>
            <w:fldChar w:fldCharType="separate"/>
          </w:r>
          <w:r w:rsidR="005D4B8F" w:rsidRPr="00886CD4">
            <w:rPr>
              <w:rStyle w:val="-"/>
              <w:rFonts w:ascii="Arial" w:hAnsi="Arial" w:cs="Arial"/>
              <w:b/>
              <w:bCs/>
              <w:noProof/>
              <w:rPrChange w:id="868" w:author="Panagiotis Karkazis" w:date="2022-03-01T20:05:00Z">
                <w:rPr>
                  <w:rStyle w:val="-"/>
                  <w:rFonts w:ascii="Arial" w:hAnsi="Arial" w:cs="Arial"/>
                  <w:b/>
                  <w:bCs/>
                  <w:noProof/>
                  <w:highlight w:val="red"/>
                </w:rPr>
              </w:rPrChange>
            </w:rPr>
            <w:t>ΥΛΟΠΟΙΗΣΗ ΛΟΓΙΣΜΙΚΟΥ</w:t>
          </w:r>
          <w:r w:rsidR="005D4B8F" w:rsidRPr="00886CD4">
            <w:rPr>
              <w:noProof/>
              <w:webHidden/>
              <w:rPrChange w:id="869" w:author="Panagiotis Karkazis" w:date="2022-03-01T20:05:00Z">
                <w:rPr>
                  <w:noProof/>
                  <w:webHidden/>
                  <w:highlight w:val="red"/>
                </w:rPr>
              </w:rPrChange>
            </w:rPr>
            <w:tab/>
          </w:r>
          <w:r w:rsidR="005D4B8F" w:rsidRPr="00886CD4">
            <w:rPr>
              <w:noProof/>
              <w:webHidden/>
              <w:rPrChange w:id="870" w:author="Panagiotis Karkazis" w:date="2022-03-01T20:05:00Z">
                <w:rPr>
                  <w:noProof/>
                  <w:webHidden/>
                  <w:highlight w:val="red"/>
                </w:rPr>
              </w:rPrChange>
            </w:rPr>
            <w:fldChar w:fldCharType="begin"/>
          </w:r>
          <w:r w:rsidR="005D4B8F" w:rsidRPr="00886CD4">
            <w:rPr>
              <w:noProof/>
              <w:webHidden/>
              <w:rPrChange w:id="871" w:author="Panagiotis Karkazis" w:date="2022-03-01T20:05:00Z">
                <w:rPr>
                  <w:noProof/>
                  <w:webHidden/>
                  <w:highlight w:val="red"/>
                </w:rPr>
              </w:rPrChange>
            </w:rPr>
            <w:instrText xml:space="preserve"> PAGEREF _Toc96683898 \h </w:instrText>
          </w:r>
          <w:r w:rsidR="005D4B8F" w:rsidRPr="00886CD4">
            <w:rPr>
              <w:noProof/>
              <w:webHidden/>
              <w:rPrChange w:id="872" w:author="Panagiotis Karkazis" w:date="2022-03-01T20:05:00Z">
                <w:rPr>
                  <w:noProof/>
                  <w:webHidden/>
                  <w:highlight w:val="red"/>
                </w:rPr>
              </w:rPrChange>
            </w:rPr>
          </w:r>
          <w:r w:rsidR="005D4B8F" w:rsidRPr="00886CD4">
            <w:rPr>
              <w:noProof/>
              <w:webHidden/>
              <w:rPrChange w:id="873" w:author="Panagiotis Karkazis" w:date="2022-03-01T20:05:00Z">
                <w:rPr>
                  <w:noProof/>
                  <w:webHidden/>
                  <w:highlight w:val="red"/>
                </w:rPr>
              </w:rPrChange>
            </w:rPr>
            <w:fldChar w:fldCharType="separate"/>
          </w:r>
          <w:r w:rsidR="005D4B8F" w:rsidRPr="00886CD4">
            <w:rPr>
              <w:noProof/>
              <w:webHidden/>
              <w:rPrChange w:id="874" w:author="Panagiotis Karkazis" w:date="2022-03-01T20:05:00Z">
                <w:rPr>
                  <w:noProof/>
                  <w:webHidden/>
                  <w:highlight w:val="red"/>
                </w:rPr>
              </w:rPrChange>
            </w:rPr>
            <w:t>52</w:t>
          </w:r>
          <w:r w:rsidR="005D4B8F" w:rsidRPr="00886CD4">
            <w:rPr>
              <w:noProof/>
              <w:webHidden/>
              <w:rPrChange w:id="875" w:author="Panagiotis Karkazis" w:date="2022-03-01T20:05:00Z">
                <w:rPr>
                  <w:noProof/>
                  <w:webHidden/>
                  <w:highlight w:val="red"/>
                </w:rPr>
              </w:rPrChange>
            </w:rPr>
            <w:fldChar w:fldCharType="end"/>
          </w:r>
          <w:r w:rsidRPr="00886CD4">
            <w:rPr>
              <w:noProof/>
              <w:rPrChange w:id="876" w:author="Panagiotis Karkazis" w:date="2022-03-01T20:05:00Z">
                <w:rPr>
                  <w:noProof/>
                  <w:highlight w:val="red"/>
                </w:rPr>
              </w:rPrChange>
            </w:rPr>
            <w:fldChar w:fldCharType="end"/>
          </w:r>
        </w:p>
        <w:p w14:paraId="4C7DA7DE" w14:textId="3175309C" w:rsidR="005D4B8F" w:rsidRPr="00886CD4" w:rsidRDefault="00F143EF">
          <w:pPr>
            <w:pStyle w:val="20"/>
            <w:rPr>
              <w:rFonts w:asciiTheme="minorHAnsi" w:eastAsiaTheme="minorEastAsia" w:hAnsiTheme="minorHAnsi" w:cstheme="minorBidi"/>
              <w:sz w:val="22"/>
              <w:szCs w:val="22"/>
              <w:lang w:eastAsia="el-GR"/>
              <w:rPrChange w:id="877" w:author="Panagiotis Karkazis" w:date="2022-03-01T20:05:00Z">
                <w:rPr>
                  <w:rFonts w:asciiTheme="minorHAnsi" w:eastAsiaTheme="minorEastAsia" w:hAnsiTheme="minorHAnsi" w:cstheme="minorBidi"/>
                  <w:sz w:val="22"/>
                  <w:szCs w:val="22"/>
                  <w:highlight w:val="red"/>
                  <w:lang w:eastAsia="el-GR"/>
                </w:rPr>
              </w:rPrChange>
            </w:rPr>
          </w:pPr>
          <w:r w:rsidRPr="00886CD4">
            <w:rPr>
              <w:rPrChange w:id="878" w:author="Panagiotis Karkazis" w:date="2022-03-01T20:05:00Z">
                <w:rPr/>
              </w:rPrChange>
            </w:rPr>
            <w:fldChar w:fldCharType="begin"/>
          </w:r>
          <w:r w:rsidRPr="00886CD4">
            <w:rPr>
              <w:rPrChange w:id="879" w:author="Panagiotis Karkazis" w:date="2022-03-01T20:05:00Z">
                <w:rPr/>
              </w:rPrChange>
            </w:rPr>
            <w:instrText xml:space="preserve"> HYPERLINK \l "_Toc96683899" </w:instrText>
          </w:r>
          <w:r w:rsidRPr="00886CD4">
            <w:rPr>
              <w:rPrChange w:id="880" w:author="Panagiotis Karkazis" w:date="2022-03-01T20:05:00Z">
                <w:rPr/>
              </w:rPrChange>
            </w:rPr>
            <w:fldChar w:fldCharType="separate"/>
          </w:r>
          <w:r w:rsidR="005D4B8F" w:rsidRPr="00886CD4">
            <w:rPr>
              <w:rStyle w:val="-"/>
              <w:rFonts w:ascii="Arial" w:hAnsi="Arial" w:cs="Arial"/>
              <w:rPrChange w:id="881" w:author="Panagiotis Karkazis" w:date="2022-03-01T20:05:00Z">
                <w:rPr>
                  <w:rStyle w:val="-"/>
                  <w:rFonts w:ascii="Arial" w:hAnsi="Arial" w:cs="Arial"/>
                  <w:highlight w:val="red"/>
                </w:rPr>
              </w:rPrChange>
            </w:rPr>
            <w:t>4.1 Τεχνολογίες που χρησιμοποιήθηκαν</w:t>
          </w:r>
          <w:r w:rsidR="005D4B8F" w:rsidRPr="00886CD4">
            <w:rPr>
              <w:webHidden/>
              <w:rPrChange w:id="882" w:author="Panagiotis Karkazis" w:date="2022-03-01T20:05:00Z">
                <w:rPr>
                  <w:webHidden/>
                  <w:highlight w:val="red"/>
                </w:rPr>
              </w:rPrChange>
            </w:rPr>
            <w:tab/>
          </w:r>
          <w:r w:rsidR="005D4B8F" w:rsidRPr="00886CD4">
            <w:rPr>
              <w:webHidden/>
              <w:rPrChange w:id="883" w:author="Panagiotis Karkazis" w:date="2022-03-01T20:05:00Z">
                <w:rPr>
                  <w:webHidden/>
                  <w:highlight w:val="red"/>
                </w:rPr>
              </w:rPrChange>
            </w:rPr>
            <w:fldChar w:fldCharType="begin"/>
          </w:r>
          <w:r w:rsidR="005D4B8F" w:rsidRPr="00886CD4">
            <w:rPr>
              <w:webHidden/>
              <w:rPrChange w:id="884" w:author="Panagiotis Karkazis" w:date="2022-03-01T20:05:00Z">
                <w:rPr>
                  <w:webHidden/>
                  <w:highlight w:val="red"/>
                </w:rPr>
              </w:rPrChange>
            </w:rPr>
            <w:instrText xml:space="preserve"> PAGEREF _Toc96683899 \h </w:instrText>
          </w:r>
          <w:r w:rsidR="005D4B8F" w:rsidRPr="00886CD4">
            <w:rPr>
              <w:webHidden/>
              <w:rPrChange w:id="885" w:author="Panagiotis Karkazis" w:date="2022-03-01T20:05:00Z">
                <w:rPr>
                  <w:webHidden/>
                  <w:highlight w:val="red"/>
                </w:rPr>
              </w:rPrChange>
            </w:rPr>
          </w:r>
          <w:r w:rsidR="005D4B8F" w:rsidRPr="00886CD4">
            <w:rPr>
              <w:webHidden/>
              <w:rPrChange w:id="886" w:author="Panagiotis Karkazis" w:date="2022-03-01T20:05:00Z">
                <w:rPr>
                  <w:webHidden/>
                  <w:highlight w:val="red"/>
                </w:rPr>
              </w:rPrChange>
            </w:rPr>
            <w:fldChar w:fldCharType="separate"/>
          </w:r>
          <w:r w:rsidR="005D4B8F" w:rsidRPr="00886CD4">
            <w:rPr>
              <w:webHidden/>
              <w:rPrChange w:id="887" w:author="Panagiotis Karkazis" w:date="2022-03-01T20:05:00Z">
                <w:rPr>
                  <w:webHidden/>
                  <w:highlight w:val="red"/>
                </w:rPr>
              </w:rPrChange>
            </w:rPr>
            <w:t>52</w:t>
          </w:r>
          <w:r w:rsidR="005D4B8F" w:rsidRPr="00886CD4">
            <w:rPr>
              <w:webHidden/>
              <w:rPrChange w:id="888" w:author="Panagiotis Karkazis" w:date="2022-03-01T20:05:00Z">
                <w:rPr>
                  <w:webHidden/>
                  <w:highlight w:val="red"/>
                </w:rPr>
              </w:rPrChange>
            </w:rPr>
            <w:fldChar w:fldCharType="end"/>
          </w:r>
          <w:r w:rsidRPr="00886CD4">
            <w:rPr>
              <w:rPrChange w:id="889" w:author="Panagiotis Karkazis" w:date="2022-03-01T20:05:00Z">
                <w:rPr>
                  <w:highlight w:val="red"/>
                </w:rPr>
              </w:rPrChange>
            </w:rPr>
            <w:fldChar w:fldCharType="end"/>
          </w:r>
        </w:p>
        <w:p w14:paraId="0B9DDBB3" w14:textId="3409AE4A" w:rsidR="005D4B8F" w:rsidRPr="00886CD4" w:rsidRDefault="00F143EF">
          <w:pPr>
            <w:pStyle w:val="20"/>
            <w:rPr>
              <w:rFonts w:asciiTheme="minorHAnsi" w:eastAsiaTheme="minorEastAsia" w:hAnsiTheme="minorHAnsi" w:cstheme="minorBidi"/>
              <w:sz w:val="22"/>
              <w:szCs w:val="22"/>
              <w:lang w:eastAsia="el-GR"/>
              <w:rPrChange w:id="890" w:author="Panagiotis Karkazis" w:date="2022-03-01T20:05:00Z">
                <w:rPr>
                  <w:rFonts w:asciiTheme="minorHAnsi" w:eastAsiaTheme="minorEastAsia" w:hAnsiTheme="minorHAnsi" w:cstheme="minorBidi"/>
                  <w:sz w:val="22"/>
                  <w:szCs w:val="22"/>
                  <w:highlight w:val="red"/>
                  <w:lang w:eastAsia="el-GR"/>
                </w:rPr>
              </w:rPrChange>
            </w:rPr>
          </w:pPr>
          <w:r w:rsidRPr="00886CD4">
            <w:rPr>
              <w:rPrChange w:id="891" w:author="Panagiotis Karkazis" w:date="2022-03-01T20:05:00Z">
                <w:rPr/>
              </w:rPrChange>
            </w:rPr>
            <w:fldChar w:fldCharType="begin"/>
          </w:r>
          <w:r w:rsidRPr="00886CD4">
            <w:rPr>
              <w:rPrChange w:id="892" w:author="Panagiotis Karkazis" w:date="2022-03-01T20:05:00Z">
                <w:rPr/>
              </w:rPrChange>
            </w:rPr>
            <w:instrText xml:space="preserve"> HYPERLINK \l "_Toc96683900" </w:instrText>
          </w:r>
          <w:r w:rsidRPr="00886CD4">
            <w:rPr>
              <w:rPrChange w:id="893" w:author="Panagiotis Karkazis" w:date="2022-03-01T20:05:00Z">
                <w:rPr/>
              </w:rPrChange>
            </w:rPr>
            <w:fldChar w:fldCharType="separate"/>
          </w:r>
          <w:r w:rsidR="005D4B8F" w:rsidRPr="00886CD4">
            <w:rPr>
              <w:rStyle w:val="-"/>
              <w:rFonts w:ascii="Arial" w:hAnsi="Arial" w:cs="Arial"/>
              <w:rPrChange w:id="894" w:author="Panagiotis Karkazis" w:date="2022-03-01T20:05:00Z">
                <w:rPr>
                  <w:rStyle w:val="-"/>
                  <w:rFonts w:ascii="Arial" w:hAnsi="Arial" w:cs="Arial"/>
                  <w:highlight w:val="red"/>
                </w:rPr>
              </w:rPrChange>
            </w:rPr>
            <w:t>4.2 Παρουσίαση του λογισμικού και των αποτελεσμάτων του</w:t>
          </w:r>
          <w:r w:rsidR="005D4B8F" w:rsidRPr="00886CD4">
            <w:rPr>
              <w:webHidden/>
              <w:rPrChange w:id="895" w:author="Panagiotis Karkazis" w:date="2022-03-01T20:05:00Z">
                <w:rPr>
                  <w:webHidden/>
                  <w:highlight w:val="red"/>
                </w:rPr>
              </w:rPrChange>
            </w:rPr>
            <w:tab/>
          </w:r>
          <w:r w:rsidR="005D4B8F" w:rsidRPr="00886CD4">
            <w:rPr>
              <w:webHidden/>
              <w:rPrChange w:id="896" w:author="Panagiotis Karkazis" w:date="2022-03-01T20:05:00Z">
                <w:rPr>
                  <w:webHidden/>
                  <w:highlight w:val="red"/>
                </w:rPr>
              </w:rPrChange>
            </w:rPr>
            <w:fldChar w:fldCharType="begin"/>
          </w:r>
          <w:r w:rsidR="005D4B8F" w:rsidRPr="00886CD4">
            <w:rPr>
              <w:webHidden/>
              <w:rPrChange w:id="897" w:author="Panagiotis Karkazis" w:date="2022-03-01T20:05:00Z">
                <w:rPr>
                  <w:webHidden/>
                  <w:highlight w:val="red"/>
                </w:rPr>
              </w:rPrChange>
            </w:rPr>
            <w:instrText xml:space="preserve"> PAGEREF _Toc96683900 \h </w:instrText>
          </w:r>
          <w:r w:rsidR="005D4B8F" w:rsidRPr="00886CD4">
            <w:rPr>
              <w:webHidden/>
              <w:rPrChange w:id="898" w:author="Panagiotis Karkazis" w:date="2022-03-01T20:05:00Z">
                <w:rPr>
                  <w:webHidden/>
                  <w:highlight w:val="red"/>
                </w:rPr>
              </w:rPrChange>
            </w:rPr>
          </w:r>
          <w:r w:rsidR="005D4B8F" w:rsidRPr="00886CD4">
            <w:rPr>
              <w:webHidden/>
              <w:rPrChange w:id="899" w:author="Panagiotis Karkazis" w:date="2022-03-01T20:05:00Z">
                <w:rPr>
                  <w:webHidden/>
                  <w:highlight w:val="red"/>
                </w:rPr>
              </w:rPrChange>
            </w:rPr>
            <w:fldChar w:fldCharType="separate"/>
          </w:r>
          <w:r w:rsidR="005D4B8F" w:rsidRPr="00886CD4">
            <w:rPr>
              <w:webHidden/>
              <w:rPrChange w:id="900" w:author="Panagiotis Karkazis" w:date="2022-03-01T20:05:00Z">
                <w:rPr>
                  <w:webHidden/>
                  <w:highlight w:val="red"/>
                </w:rPr>
              </w:rPrChange>
            </w:rPr>
            <w:t>52</w:t>
          </w:r>
          <w:r w:rsidR="005D4B8F" w:rsidRPr="00886CD4">
            <w:rPr>
              <w:webHidden/>
              <w:rPrChange w:id="901" w:author="Panagiotis Karkazis" w:date="2022-03-01T20:05:00Z">
                <w:rPr>
                  <w:webHidden/>
                  <w:highlight w:val="red"/>
                </w:rPr>
              </w:rPrChange>
            </w:rPr>
            <w:fldChar w:fldCharType="end"/>
          </w:r>
          <w:r w:rsidRPr="00886CD4">
            <w:rPr>
              <w:rPrChange w:id="902" w:author="Panagiotis Karkazis" w:date="2022-03-01T20:05:00Z">
                <w:rPr>
                  <w:highlight w:val="red"/>
                </w:rPr>
              </w:rPrChange>
            </w:rPr>
            <w:fldChar w:fldCharType="end"/>
          </w:r>
        </w:p>
        <w:p w14:paraId="420212A8" w14:textId="644DB023" w:rsidR="005D4B8F" w:rsidRPr="00886CD4" w:rsidRDefault="00F143EF">
          <w:pPr>
            <w:pStyle w:val="20"/>
            <w:rPr>
              <w:rFonts w:asciiTheme="minorHAnsi" w:eastAsiaTheme="minorEastAsia" w:hAnsiTheme="minorHAnsi" w:cstheme="minorBidi"/>
              <w:sz w:val="22"/>
              <w:szCs w:val="22"/>
              <w:lang w:eastAsia="el-GR"/>
              <w:rPrChange w:id="903" w:author="Panagiotis Karkazis" w:date="2022-03-01T20:05:00Z">
                <w:rPr>
                  <w:rFonts w:asciiTheme="minorHAnsi" w:eastAsiaTheme="minorEastAsia" w:hAnsiTheme="minorHAnsi" w:cstheme="minorBidi"/>
                  <w:sz w:val="22"/>
                  <w:szCs w:val="22"/>
                  <w:highlight w:val="red"/>
                  <w:lang w:eastAsia="el-GR"/>
                </w:rPr>
              </w:rPrChange>
            </w:rPr>
          </w:pPr>
          <w:r w:rsidRPr="00886CD4">
            <w:rPr>
              <w:rPrChange w:id="904" w:author="Panagiotis Karkazis" w:date="2022-03-01T20:05:00Z">
                <w:rPr/>
              </w:rPrChange>
            </w:rPr>
            <w:fldChar w:fldCharType="begin"/>
          </w:r>
          <w:r w:rsidRPr="00886CD4">
            <w:rPr>
              <w:rPrChange w:id="905" w:author="Panagiotis Karkazis" w:date="2022-03-01T20:05:00Z">
                <w:rPr/>
              </w:rPrChange>
            </w:rPr>
            <w:instrText xml:space="preserve"> HYPERLINK \l "_Toc96683901" </w:instrText>
          </w:r>
          <w:r w:rsidRPr="00886CD4">
            <w:rPr>
              <w:rPrChange w:id="906" w:author="Panagiotis Karkazis" w:date="2022-03-01T20:05:00Z">
                <w:rPr/>
              </w:rPrChange>
            </w:rPr>
            <w:fldChar w:fldCharType="separate"/>
          </w:r>
          <w:r w:rsidR="005D4B8F" w:rsidRPr="00886CD4">
            <w:rPr>
              <w:rStyle w:val="-"/>
              <w:rFonts w:ascii="Arial" w:hAnsi="Arial" w:cs="Arial"/>
              <w:rPrChange w:id="907" w:author="Panagiotis Karkazis" w:date="2022-03-01T20:05:00Z">
                <w:rPr>
                  <w:rStyle w:val="-"/>
                  <w:rFonts w:ascii="Arial" w:hAnsi="Arial" w:cs="Arial"/>
                  <w:highlight w:val="red"/>
                </w:rPr>
              </w:rPrChange>
            </w:rPr>
            <w:t>4.2 Παρατηρήσεις</w:t>
          </w:r>
          <w:r w:rsidR="005D4B8F" w:rsidRPr="00886CD4">
            <w:rPr>
              <w:webHidden/>
              <w:rPrChange w:id="908" w:author="Panagiotis Karkazis" w:date="2022-03-01T20:05:00Z">
                <w:rPr>
                  <w:webHidden/>
                  <w:highlight w:val="red"/>
                </w:rPr>
              </w:rPrChange>
            </w:rPr>
            <w:tab/>
          </w:r>
          <w:r w:rsidR="005D4B8F" w:rsidRPr="00886CD4">
            <w:rPr>
              <w:webHidden/>
              <w:rPrChange w:id="909" w:author="Panagiotis Karkazis" w:date="2022-03-01T20:05:00Z">
                <w:rPr>
                  <w:webHidden/>
                  <w:highlight w:val="red"/>
                </w:rPr>
              </w:rPrChange>
            </w:rPr>
            <w:fldChar w:fldCharType="begin"/>
          </w:r>
          <w:r w:rsidR="005D4B8F" w:rsidRPr="00886CD4">
            <w:rPr>
              <w:webHidden/>
              <w:rPrChange w:id="910" w:author="Panagiotis Karkazis" w:date="2022-03-01T20:05:00Z">
                <w:rPr>
                  <w:webHidden/>
                  <w:highlight w:val="red"/>
                </w:rPr>
              </w:rPrChange>
            </w:rPr>
            <w:instrText xml:space="preserve"> PAGEREF _Toc96683901 \h </w:instrText>
          </w:r>
          <w:r w:rsidR="005D4B8F" w:rsidRPr="00886CD4">
            <w:rPr>
              <w:webHidden/>
              <w:rPrChange w:id="911" w:author="Panagiotis Karkazis" w:date="2022-03-01T20:05:00Z">
                <w:rPr>
                  <w:webHidden/>
                  <w:highlight w:val="red"/>
                </w:rPr>
              </w:rPrChange>
            </w:rPr>
          </w:r>
          <w:r w:rsidR="005D4B8F" w:rsidRPr="00886CD4">
            <w:rPr>
              <w:webHidden/>
              <w:rPrChange w:id="912" w:author="Panagiotis Karkazis" w:date="2022-03-01T20:05:00Z">
                <w:rPr>
                  <w:webHidden/>
                  <w:highlight w:val="red"/>
                </w:rPr>
              </w:rPrChange>
            </w:rPr>
            <w:fldChar w:fldCharType="separate"/>
          </w:r>
          <w:r w:rsidR="005D4B8F" w:rsidRPr="00886CD4">
            <w:rPr>
              <w:webHidden/>
              <w:rPrChange w:id="913" w:author="Panagiotis Karkazis" w:date="2022-03-01T20:05:00Z">
                <w:rPr>
                  <w:webHidden/>
                  <w:highlight w:val="red"/>
                </w:rPr>
              </w:rPrChange>
            </w:rPr>
            <w:t>52</w:t>
          </w:r>
          <w:r w:rsidR="005D4B8F" w:rsidRPr="00886CD4">
            <w:rPr>
              <w:webHidden/>
              <w:rPrChange w:id="914" w:author="Panagiotis Karkazis" w:date="2022-03-01T20:05:00Z">
                <w:rPr>
                  <w:webHidden/>
                  <w:highlight w:val="red"/>
                </w:rPr>
              </w:rPrChange>
            </w:rPr>
            <w:fldChar w:fldCharType="end"/>
          </w:r>
          <w:r w:rsidRPr="00886CD4">
            <w:rPr>
              <w:rPrChange w:id="915" w:author="Panagiotis Karkazis" w:date="2022-03-01T20:05:00Z">
                <w:rPr>
                  <w:highlight w:val="red"/>
                </w:rPr>
              </w:rPrChange>
            </w:rPr>
            <w:fldChar w:fldCharType="end"/>
          </w:r>
        </w:p>
        <w:p w14:paraId="64928C73" w14:textId="170734C8" w:rsidR="005D4B8F" w:rsidRPr="00886CD4" w:rsidRDefault="00F143EF">
          <w:pPr>
            <w:pStyle w:val="10"/>
            <w:tabs>
              <w:tab w:val="right" w:leader="dot" w:pos="8732"/>
            </w:tabs>
            <w:rPr>
              <w:rFonts w:asciiTheme="minorHAnsi" w:eastAsiaTheme="minorEastAsia" w:hAnsiTheme="minorHAnsi" w:cstheme="minorBidi"/>
              <w:noProof/>
              <w:lang w:eastAsia="el-GR"/>
              <w:rPrChange w:id="916" w:author="Panagiotis Karkazis" w:date="2022-03-01T20:05:00Z">
                <w:rPr>
                  <w:rFonts w:asciiTheme="minorHAnsi" w:eastAsiaTheme="minorEastAsia" w:hAnsiTheme="minorHAnsi" w:cstheme="minorBidi"/>
                  <w:noProof/>
                  <w:highlight w:val="red"/>
                  <w:lang w:eastAsia="el-GR"/>
                </w:rPr>
              </w:rPrChange>
            </w:rPr>
          </w:pPr>
          <w:r w:rsidRPr="00886CD4">
            <w:rPr>
              <w:rPrChange w:id="917" w:author="Panagiotis Karkazis" w:date="2022-03-01T20:05:00Z">
                <w:rPr/>
              </w:rPrChange>
            </w:rPr>
            <w:fldChar w:fldCharType="begin"/>
          </w:r>
          <w:r w:rsidRPr="00886CD4">
            <w:rPr>
              <w:rPrChange w:id="918" w:author="Panagiotis Karkazis" w:date="2022-03-01T20:05:00Z">
                <w:rPr/>
              </w:rPrChange>
            </w:rPr>
            <w:instrText xml:space="preserve"> HYPERLINK \l "_Toc96683902" </w:instrText>
          </w:r>
          <w:r w:rsidRPr="00886CD4">
            <w:rPr>
              <w:rPrChange w:id="919" w:author="Panagiotis Karkazis" w:date="2022-03-01T20:05:00Z">
                <w:rPr/>
              </w:rPrChange>
            </w:rPr>
            <w:fldChar w:fldCharType="separate"/>
          </w:r>
          <w:r w:rsidR="005D4B8F" w:rsidRPr="00886CD4">
            <w:rPr>
              <w:rStyle w:val="-"/>
              <w:rFonts w:ascii="Arial" w:hAnsi="Arial" w:cs="Arial"/>
              <w:b/>
              <w:bCs/>
              <w:noProof/>
              <w:rPrChange w:id="920" w:author="Panagiotis Karkazis" w:date="2022-03-01T20:05:00Z">
                <w:rPr>
                  <w:rStyle w:val="-"/>
                  <w:rFonts w:ascii="Arial" w:hAnsi="Arial" w:cs="Arial"/>
                  <w:b/>
                  <w:bCs/>
                  <w:noProof/>
                  <w:highlight w:val="red"/>
                </w:rPr>
              </w:rPrChange>
            </w:rPr>
            <w:t>ΣΥΜΠΕΡΑΣΜΑΤΑ</w:t>
          </w:r>
          <w:r w:rsidR="005D4B8F" w:rsidRPr="00886CD4">
            <w:rPr>
              <w:noProof/>
              <w:webHidden/>
              <w:rPrChange w:id="921" w:author="Panagiotis Karkazis" w:date="2022-03-01T20:05:00Z">
                <w:rPr>
                  <w:noProof/>
                  <w:webHidden/>
                  <w:highlight w:val="red"/>
                </w:rPr>
              </w:rPrChange>
            </w:rPr>
            <w:tab/>
          </w:r>
          <w:r w:rsidR="005D4B8F" w:rsidRPr="00886CD4">
            <w:rPr>
              <w:noProof/>
              <w:webHidden/>
              <w:rPrChange w:id="922" w:author="Panagiotis Karkazis" w:date="2022-03-01T20:05:00Z">
                <w:rPr>
                  <w:noProof/>
                  <w:webHidden/>
                  <w:highlight w:val="red"/>
                </w:rPr>
              </w:rPrChange>
            </w:rPr>
            <w:fldChar w:fldCharType="begin"/>
          </w:r>
          <w:r w:rsidR="005D4B8F" w:rsidRPr="00886CD4">
            <w:rPr>
              <w:noProof/>
              <w:webHidden/>
              <w:rPrChange w:id="923" w:author="Panagiotis Karkazis" w:date="2022-03-01T20:05:00Z">
                <w:rPr>
                  <w:noProof/>
                  <w:webHidden/>
                  <w:highlight w:val="red"/>
                </w:rPr>
              </w:rPrChange>
            </w:rPr>
            <w:instrText xml:space="preserve"> PAGEREF _Toc96683902 \h </w:instrText>
          </w:r>
          <w:r w:rsidR="005D4B8F" w:rsidRPr="00886CD4">
            <w:rPr>
              <w:noProof/>
              <w:webHidden/>
              <w:rPrChange w:id="924" w:author="Panagiotis Karkazis" w:date="2022-03-01T20:05:00Z">
                <w:rPr>
                  <w:noProof/>
                  <w:webHidden/>
                  <w:highlight w:val="red"/>
                </w:rPr>
              </w:rPrChange>
            </w:rPr>
          </w:r>
          <w:r w:rsidR="005D4B8F" w:rsidRPr="00886CD4">
            <w:rPr>
              <w:noProof/>
              <w:webHidden/>
              <w:rPrChange w:id="925" w:author="Panagiotis Karkazis" w:date="2022-03-01T20:05:00Z">
                <w:rPr>
                  <w:noProof/>
                  <w:webHidden/>
                  <w:highlight w:val="red"/>
                </w:rPr>
              </w:rPrChange>
            </w:rPr>
            <w:fldChar w:fldCharType="separate"/>
          </w:r>
          <w:r w:rsidR="005D4B8F" w:rsidRPr="00886CD4">
            <w:rPr>
              <w:noProof/>
              <w:webHidden/>
              <w:rPrChange w:id="926" w:author="Panagiotis Karkazis" w:date="2022-03-01T20:05:00Z">
                <w:rPr>
                  <w:noProof/>
                  <w:webHidden/>
                  <w:highlight w:val="red"/>
                </w:rPr>
              </w:rPrChange>
            </w:rPr>
            <w:t>53</w:t>
          </w:r>
          <w:r w:rsidR="005D4B8F" w:rsidRPr="00886CD4">
            <w:rPr>
              <w:noProof/>
              <w:webHidden/>
              <w:rPrChange w:id="927" w:author="Panagiotis Karkazis" w:date="2022-03-01T20:05:00Z">
                <w:rPr>
                  <w:noProof/>
                  <w:webHidden/>
                  <w:highlight w:val="red"/>
                </w:rPr>
              </w:rPrChange>
            </w:rPr>
            <w:fldChar w:fldCharType="end"/>
          </w:r>
          <w:r w:rsidRPr="00886CD4">
            <w:rPr>
              <w:noProof/>
              <w:rPrChange w:id="928" w:author="Panagiotis Karkazis" w:date="2022-03-01T20:05:00Z">
                <w:rPr>
                  <w:noProof/>
                  <w:highlight w:val="red"/>
                </w:rPr>
              </w:rPrChange>
            </w:rPr>
            <w:fldChar w:fldCharType="end"/>
          </w:r>
        </w:p>
        <w:p w14:paraId="6522F450" w14:textId="66131FFD" w:rsidR="005D4B8F" w:rsidRPr="00886CD4" w:rsidRDefault="00F143EF">
          <w:pPr>
            <w:pStyle w:val="20"/>
            <w:rPr>
              <w:rFonts w:asciiTheme="minorHAnsi" w:eastAsiaTheme="minorEastAsia" w:hAnsiTheme="minorHAnsi" w:cstheme="minorBidi"/>
              <w:sz w:val="22"/>
              <w:szCs w:val="22"/>
              <w:lang w:eastAsia="el-GR"/>
              <w:rPrChange w:id="929" w:author="Panagiotis Karkazis" w:date="2022-03-01T20:05:00Z">
                <w:rPr>
                  <w:rFonts w:asciiTheme="minorHAnsi" w:eastAsiaTheme="minorEastAsia" w:hAnsiTheme="minorHAnsi" w:cstheme="minorBidi"/>
                  <w:sz w:val="22"/>
                  <w:szCs w:val="22"/>
                  <w:highlight w:val="red"/>
                  <w:lang w:eastAsia="el-GR"/>
                </w:rPr>
              </w:rPrChange>
            </w:rPr>
          </w:pPr>
          <w:r w:rsidRPr="00886CD4">
            <w:rPr>
              <w:rPrChange w:id="930" w:author="Panagiotis Karkazis" w:date="2022-03-01T20:05:00Z">
                <w:rPr/>
              </w:rPrChange>
            </w:rPr>
            <w:fldChar w:fldCharType="begin"/>
          </w:r>
          <w:r w:rsidRPr="00886CD4">
            <w:rPr>
              <w:rPrChange w:id="931" w:author="Panagiotis Karkazis" w:date="2022-03-01T20:05:00Z">
                <w:rPr/>
              </w:rPrChange>
            </w:rPr>
            <w:instrText xml:space="preserve"> HYPERLINK \l "_Toc96683903" </w:instrText>
          </w:r>
          <w:r w:rsidRPr="00886CD4">
            <w:rPr>
              <w:rPrChange w:id="932" w:author="Panagiotis Karkazis" w:date="2022-03-01T20:05:00Z">
                <w:rPr/>
              </w:rPrChange>
            </w:rPr>
            <w:fldChar w:fldCharType="separate"/>
          </w:r>
          <w:r w:rsidR="005D4B8F" w:rsidRPr="00886CD4">
            <w:rPr>
              <w:rStyle w:val="-"/>
              <w:rFonts w:ascii="Arial" w:hAnsi="Arial" w:cs="Arial"/>
              <w:rPrChange w:id="933" w:author="Panagiotis Karkazis" w:date="2022-03-01T20:05:00Z">
                <w:rPr>
                  <w:rStyle w:val="-"/>
                  <w:rFonts w:ascii="Arial" w:hAnsi="Arial" w:cs="Arial"/>
                  <w:highlight w:val="red"/>
                </w:rPr>
              </w:rPrChange>
            </w:rPr>
            <w:t>5.1 Δεν το έχω σκεφτεί ακόμα</w:t>
          </w:r>
          <w:r w:rsidR="005D4B8F" w:rsidRPr="00886CD4">
            <w:rPr>
              <w:webHidden/>
              <w:rPrChange w:id="934" w:author="Panagiotis Karkazis" w:date="2022-03-01T20:05:00Z">
                <w:rPr>
                  <w:webHidden/>
                  <w:highlight w:val="red"/>
                </w:rPr>
              </w:rPrChange>
            </w:rPr>
            <w:tab/>
          </w:r>
          <w:r w:rsidR="005D4B8F" w:rsidRPr="00886CD4">
            <w:rPr>
              <w:webHidden/>
              <w:rPrChange w:id="935" w:author="Panagiotis Karkazis" w:date="2022-03-01T20:05:00Z">
                <w:rPr>
                  <w:webHidden/>
                  <w:highlight w:val="red"/>
                </w:rPr>
              </w:rPrChange>
            </w:rPr>
            <w:fldChar w:fldCharType="begin"/>
          </w:r>
          <w:r w:rsidR="005D4B8F" w:rsidRPr="00886CD4">
            <w:rPr>
              <w:webHidden/>
              <w:rPrChange w:id="936" w:author="Panagiotis Karkazis" w:date="2022-03-01T20:05:00Z">
                <w:rPr>
                  <w:webHidden/>
                  <w:highlight w:val="red"/>
                </w:rPr>
              </w:rPrChange>
            </w:rPr>
            <w:instrText xml:space="preserve"> PAGEREF _Toc96683903 \h </w:instrText>
          </w:r>
          <w:r w:rsidR="005D4B8F" w:rsidRPr="00886CD4">
            <w:rPr>
              <w:webHidden/>
              <w:rPrChange w:id="937" w:author="Panagiotis Karkazis" w:date="2022-03-01T20:05:00Z">
                <w:rPr>
                  <w:webHidden/>
                  <w:highlight w:val="red"/>
                </w:rPr>
              </w:rPrChange>
            </w:rPr>
          </w:r>
          <w:r w:rsidR="005D4B8F" w:rsidRPr="00886CD4">
            <w:rPr>
              <w:webHidden/>
              <w:rPrChange w:id="938" w:author="Panagiotis Karkazis" w:date="2022-03-01T20:05:00Z">
                <w:rPr>
                  <w:webHidden/>
                  <w:highlight w:val="red"/>
                </w:rPr>
              </w:rPrChange>
            </w:rPr>
            <w:fldChar w:fldCharType="separate"/>
          </w:r>
          <w:r w:rsidR="005D4B8F" w:rsidRPr="00886CD4">
            <w:rPr>
              <w:webHidden/>
              <w:rPrChange w:id="939" w:author="Panagiotis Karkazis" w:date="2022-03-01T20:05:00Z">
                <w:rPr>
                  <w:webHidden/>
                  <w:highlight w:val="red"/>
                </w:rPr>
              </w:rPrChange>
            </w:rPr>
            <w:t>53</w:t>
          </w:r>
          <w:r w:rsidR="005D4B8F" w:rsidRPr="00886CD4">
            <w:rPr>
              <w:webHidden/>
              <w:rPrChange w:id="940" w:author="Panagiotis Karkazis" w:date="2022-03-01T20:05:00Z">
                <w:rPr>
                  <w:webHidden/>
                  <w:highlight w:val="red"/>
                </w:rPr>
              </w:rPrChange>
            </w:rPr>
            <w:fldChar w:fldCharType="end"/>
          </w:r>
          <w:r w:rsidRPr="00886CD4">
            <w:rPr>
              <w:rPrChange w:id="941" w:author="Panagiotis Karkazis" w:date="2022-03-01T20:05:00Z">
                <w:rPr>
                  <w:highlight w:val="red"/>
                </w:rPr>
              </w:rPrChange>
            </w:rPr>
            <w:fldChar w:fldCharType="end"/>
          </w:r>
        </w:p>
        <w:p w14:paraId="0903876B" w14:textId="4927D5A4" w:rsidR="005D4B8F" w:rsidRPr="00886CD4" w:rsidRDefault="00F143EF">
          <w:pPr>
            <w:pStyle w:val="20"/>
            <w:rPr>
              <w:rFonts w:asciiTheme="minorHAnsi" w:eastAsiaTheme="minorEastAsia" w:hAnsiTheme="minorHAnsi" w:cstheme="minorBidi"/>
              <w:sz w:val="22"/>
              <w:szCs w:val="22"/>
              <w:lang w:eastAsia="el-GR"/>
              <w:rPrChange w:id="942" w:author="Panagiotis Karkazis" w:date="2022-03-01T20:05:00Z">
                <w:rPr>
                  <w:rFonts w:asciiTheme="minorHAnsi" w:eastAsiaTheme="minorEastAsia" w:hAnsiTheme="minorHAnsi" w:cstheme="minorBidi"/>
                  <w:sz w:val="22"/>
                  <w:szCs w:val="22"/>
                  <w:highlight w:val="red"/>
                  <w:lang w:eastAsia="el-GR"/>
                </w:rPr>
              </w:rPrChange>
            </w:rPr>
          </w:pPr>
          <w:r w:rsidRPr="00886CD4">
            <w:rPr>
              <w:rPrChange w:id="943" w:author="Panagiotis Karkazis" w:date="2022-03-01T20:05:00Z">
                <w:rPr/>
              </w:rPrChange>
            </w:rPr>
            <w:fldChar w:fldCharType="begin"/>
          </w:r>
          <w:r w:rsidRPr="00886CD4">
            <w:rPr>
              <w:rPrChange w:id="944" w:author="Panagiotis Karkazis" w:date="2022-03-01T20:05:00Z">
                <w:rPr/>
              </w:rPrChange>
            </w:rPr>
            <w:instrText xml:space="preserve"> HYPERLINK \l "_Toc96683904" </w:instrText>
          </w:r>
          <w:r w:rsidRPr="00886CD4">
            <w:rPr>
              <w:rPrChange w:id="945" w:author="Panagiotis Karkazis" w:date="2022-03-01T20:05:00Z">
                <w:rPr/>
              </w:rPrChange>
            </w:rPr>
            <w:fldChar w:fldCharType="separate"/>
          </w:r>
          <w:r w:rsidR="005D4B8F" w:rsidRPr="00886CD4">
            <w:rPr>
              <w:rStyle w:val="-"/>
              <w:rFonts w:ascii="Arial" w:hAnsi="Arial" w:cs="Arial"/>
              <w:rPrChange w:id="946" w:author="Panagiotis Karkazis" w:date="2022-03-01T20:05:00Z">
                <w:rPr>
                  <w:rStyle w:val="-"/>
                  <w:rFonts w:ascii="Arial" w:hAnsi="Arial" w:cs="Arial"/>
                  <w:highlight w:val="red"/>
                </w:rPr>
              </w:rPrChange>
            </w:rPr>
            <w:t>5.2 Προοπτικές Τεχνητής Νοημοσύνης και το μέλλον της</w:t>
          </w:r>
          <w:r w:rsidR="005D4B8F" w:rsidRPr="00886CD4">
            <w:rPr>
              <w:webHidden/>
              <w:rPrChange w:id="947" w:author="Panagiotis Karkazis" w:date="2022-03-01T20:05:00Z">
                <w:rPr>
                  <w:webHidden/>
                  <w:highlight w:val="red"/>
                </w:rPr>
              </w:rPrChange>
            </w:rPr>
            <w:tab/>
          </w:r>
          <w:r w:rsidR="005D4B8F" w:rsidRPr="00886CD4">
            <w:rPr>
              <w:webHidden/>
              <w:rPrChange w:id="948" w:author="Panagiotis Karkazis" w:date="2022-03-01T20:05:00Z">
                <w:rPr>
                  <w:webHidden/>
                  <w:highlight w:val="red"/>
                </w:rPr>
              </w:rPrChange>
            </w:rPr>
            <w:fldChar w:fldCharType="begin"/>
          </w:r>
          <w:r w:rsidR="005D4B8F" w:rsidRPr="00886CD4">
            <w:rPr>
              <w:webHidden/>
              <w:rPrChange w:id="949" w:author="Panagiotis Karkazis" w:date="2022-03-01T20:05:00Z">
                <w:rPr>
                  <w:webHidden/>
                  <w:highlight w:val="red"/>
                </w:rPr>
              </w:rPrChange>
            </w:rPr>
            <w:instrText xml:space="preserve"> PAGEREF _Toc96683904 \h </w:instrText>
          </w:r>
          <w:r w:rsidR="005D4B8F" w:rsidRPr="00886CD4">
            <w:rPr>
              <w:webHidden/>
              <w:rPrChange w:id="950" w:author="Panagiotis Karkazis" w:date="2022-03-01T20:05:00Z">
                <w:rPr>
                  <w:webHidden/>
                  <w:highlight w:val="red"/>
                </w:rPr>
              </w:rPrChange>
            </w:rPr>
          </w:r>
          <w:r w:rsidR="005D4B8F" w:rsidRPr="00886CD4">
            <w:rPr>
              <w:webHidden/>
              <w:rPrChange w:id="951" w:author="Panagiotis Karkazis" w:date="2022-03-01T20:05:00Z">
                <w:rPr>
                  <w:webHidden/>
                  <w:highlight w:val="red"/>
                </w:rPr>
              </w:rPrChange>
            </w:rPr>
            <w:fldChar w:fldCharType="separate"/>
          </w:r>
          <w:r w:rsidR="005D4B8F" w:rsidRPr="00886CD4">
            <w:rPr>
              <w:webHidden/>
              <w:rPrChange w:id="952" w:author="Panagiotis Karkazis" w:date="2022-03-01T20:05:00Z">
                <w:rPr>
                  <w:webHidden/>
                  <w:highlight w:val="red"/>
                </w:rPr>
              </w:rPrChange>
            </w:rPr>
            <w:t>53</w:t>
          </w:r>
          <w:r w:rsidR="005D4B8F" w:rsidRPr="00886CD4">
            <w:rPr>
              <w:webHidden/>
              <w:rPrChange w:id="953" w:author="Panagiotis Karkazis" w:date="2022-03-01T20:05:00Z">
                <w:rPr>
                  <w:webHidden/>
                  <w:highlight w:val="red"/>
                </w:rPr>
              </w:rPrChange>
            </w:rPr>
            <w:fldChar w:fldCharType="end"/>
          </w:r>
          <w:r w:rsidRPr="00886CD4">
            <w:rPr>
              <w:rPrChange w:id="954" w:author="Panagiotis Karkazis" w:date="2022-03-01T20:05:00Z">
                <w:rPr>
                  <w:highlight w:val="red"/>
                </w:rPr>
              </w:rPrChange>
            </w:rPr>
            <w:fldChar w:fldCharType="end"/>
          </w:r>
        </w:p>
        <w:p w14:paraId="676ECBFE" w14:textId="6F03EDC2" w:rsidR="005D4B8F" w:rsidRPr="00886CD4" w:rsidRDefault="00F143EF">
          <w:pPr>
            <w:pStyle w:val="10"/>
            <w:tabs>
              <w:tab w:val="right" w:leader="dot" w:pos="8732"/>
            </w:tabs>
            <w:rPr>
              <w:rFonts w:asciiTheme="minorHAnsi" w:eastAsiaTheme="minorEastAsia" w:hAnsiTheme="minorHAnsi" w:cstheme="minorBidi"/>
              <w:noProof/>
              <w:lang w:eastAsia="el-GR"/>
              <w:rPrChange w:id="955" w:author="Panagiotis Karkazis" w:date="2022-03-01T20:05:00Z">
                <w:rPr>
                  <w:rFonts w:asciiTheme="minorHAnsi" w:eastAsiaTheme="minorEastAsia" w:hAnsiTheme="minorHAnsi" w:cstheme="minorBidi"/>
                  <w:noProof/>
                  <w:highlight w:val="red"/>
                  <w:lang w:eastAsia="el-GR"/>
                </w:rPr>
              </w:rPrChange>
            </w:rPr>
          </w:pPr>
          <w:r w:rsidRPr="00886CD4">
            <w:rPr>
              <w:rPrChange w:id="956" w:author="Panagiotis Karkazis" w:date="2022-03-01T20:05:00Z">
                <w:rPr/>
              </w:rPrChange>
            </w:rPr>
            <w:fldChar w:fldCharType="begin"/>
          </w:r>
          <w:r w:rsidRPr="00886CD4">
            <w:rPr>
              <w:rPrChange w:id="957" w:author="Panagiotis Karkazis" w:date="2022-03-01T20:05:00Z">
                <w:rPr/>
              </w:rPrChange>
            </w:rPr>
            <w:instrText xml:space="preserve"> HYPERLINK \l "_Toc96683905" </w:instrText>
          </w:r>
          <w:r w:rsidRPr="00886CD4">
            <w:rPr>
              <w:rPrChange w:id="958" w:author="Panagiotis Karkazis" w:date="2022-03-01T20:05:00Z">
                <w:rPr/>
              </w:rPrChange>
            </w:rPr>
            <w:fldChar w:fldCharType="separate"/>
          </w:r>
          <w:r w:rsidR="005D4B8F" w:rsidRPr="00886CD4">
            <w:rPr>
              <w:rStyle w:val="-"/>
              <w:rFonts w:ascii="Arial" w:hAnsi="Arial" w:cs="Arial"/>
              <w:b/>
              <w:bCs/>
              <w:noProof/>
              <w:rPrChange w:id="959" w:author="Panagiotis Karkazis" w:date="2022-03-01T20:05:00Z">
                <w:rPr>
                  <w:rStyle w:val="-"/>
                  <w:rFonts w:ascii="Arial" w:hAnsi="Arial" w:cs="Arial"/>
                  <w:b/>
                  <w:bCs/>
                  <w:noProof/>
                  <w:highlight w:val="red"/>
                </w:rPr>
              </w:rPrChange>
            </w:rPr>
            <w:t>Βιβλιογραφία</w:t>
          </w:r>
          <w:r w:rsidR="005D4B8F" w:rsidRPr="00886CD4">
            <w:rPr>
              <w:noProof/>
              <w:webHidden/>
              <w:rPrChange w:id="960" w:author="Panagiotis Karkazis" w:date="2022-03-01T20:05:00Z">
                <w:rPr>
                  <w:noProof/>
                  <w:webHidden/>
                  <w:highlight w:val="red"/>
                </w:rPr>
              </w:rPrChange>
            </w:rPr>
            <w:tab/>
          </w:r>
          <w:r w:rsidR="005D4B8F" w:rsidRPr="00886CD4">
            <w:rPr>
              <w:noProof/>
              <w:webHidden/>
              <w:rPrChange w:id="961" w:author="Panagiotis Karkazis" w:date="2022-03-01T20:05:00Z">
                <w:rPr>
                  <w:noProof/>
                  <w:webHidden/>
                  <w:highlight w:val="red"/>
                </w:rPr>
              </w:rPrChange>
            </w:rPr>
            <w:fldChar w:fldCharType="begin"/>
          </w:r>
          <w:r w:rsidR="005D4B8F" w:rsidRPr="00886CD4">
            <w:rPr>
              <w:noProof/>
              <w:webHidden/>
              <w:rPrChange w:id="962" w:author="Panagiotis Karkazis" w:date="2022-03-01T20:05:00Z">
                <w:rPr>
                  <w:noProof/>
                  <w:webHidden/>
                  <w:highlight w:val="red"/>
                </w:rPr>
              </w:rPrChange>
            </w:rPr>
            <w:instrText xml:space="preserve"> PAGEREF _Toc96683905 \h </w:instrText>
          </w:r>
          <w:r w:rsidR="005D4B8F" w:rsidRPr="00886CD4">
            <w:rPr>
              <w:noProof/>
              <w:webHidden/>
              <w:rPrChange w:id="963" w:author="Panagiotis Karkazis" w:date="2022-03-01T20:05:00Z">
                <w:rPr>
                  <w:noProof/>
                  <w:webHidden/>
                  <w:highlight w:val="red"/>
                </w:rPr>
              </w:rPrChange>
            </w:rPr>
          </w:r>
          <w:r w:rsidR="005D4B8F" w:rsidRPr="00886CD4">
            <w:rPr>
              <w:noProof/>
              <w:webHidden/>
              <w:rPrChange w:id="964" w:author="Panagiotis Karkazis" w:date="2022-03-01T20:05:00Z">
                <w:rPr>
                  <w:noProof/>
                  <w:webHidden/>
                  <w:highlight w:val="red"/>
                </w:rPr>
              </w:rPrChange>
            </w:rPr>
            <w:fldChar w:fldCharType="separate"/>
          </w:r>
          <w:r w:rsidR="005D4B8F" w:rsidRPr="00886CD4">
            <w:rPr>
              <w:noProof/>
              <w:webHidden/>
              <w:rPrChange w:id="965" w:author="Panagiotis Karkazis" w:date="2022-03-01T20:05:00Z">
                <w:rPr>
                  <w:noProof/>
                  <w:webHidden/>
                  <w:highlight w:val="red"/>
                </w:rPr>
              </w:rPrChange>
            </w:rPr>
            <w:t>53</w:t>
          </w:r>
          <w:r w:rsidR="005D4B8F" w:rsidRPr="00886CD4">
            <w:rPr>
              <w:noProof/>
              <w:webHidden/>
              <w:rPrChange w:id="966" w:author="Panagiotis Karkazis" w:date="2022-03-01T20:05:00Z">
                <w:rPr>
                  <w:noProof/>
                  <w:webHidden/>
                  <w:highlight w:val="red"/>
                </w:rPr>
              </w:rPrChange>
            </w:rPr>
            <w:fldChar w:fldCharType="end"/>
          </w:r>
          <w:r w:rsidRPr="00886CD4">
            <w:rPr>
              <w:noProof/>
              <w:rPrChange w:id="967" w:author="Panagiotis Karkazis" w:date="2022-03-01T20:05:00Z">
                <w:rPr>
                  <w:noProof/>
                  <w:highlight w:val="red"/>
                </w:rPr>
              </w:rPrChange>
            </w:rPr>
            <w:fldChar w:fldCharType="end"/>
          </w:r>
        </w:p>
        <w:p w14:paraId="741DB930" w14:textId="2094AAFD" w:rsidR="006557E3" w:rsidRPr="00886CD4" w:rsidRDefault="006557E3">
          <w:pPr>
            <w:rPr>
              <w:rPrChange w:id="968" w:author="Panagiotis Karkazis" w:date="2022-03-01T20:05:00Z">
                <w:rPr>
                  <w:highlight w:val="red"/>
                </w:rPr>
              </w:rPrChange>
            </w:rPr>
          </w:pPr>
          <w:r w:rsidRPr="00886CD4">
            <w:rPr>
              <w:b/>
              <w:bCs/>
              <w:noProof/>
              <w:rPrChange w:id="969" w:author="Panagiotis Karkazis" w:date="2022-03-01T20:05:00Z">
                <w:rPr>
                  <w:b/>
                  <w:bCs/>
                  <w:noProof/>
                  <w:highlight w:val="red"/>
                </w:rPr>
              </w:rPrChange>
            </w:rPr>
            <w:fldChar w:fldCharType="end"/>
          </w:r>
        </w:p>
      </w:sdtContent>
    </w:sdt>
    <w:p w14:paraId="54C79CE9" w14:textId="77777777" w:rsidR="00D0260D" w:rsidRPr="00886CD4" w:rsidRDefault="00D0260D" w:rsidP="00262CFA">
      <w:pPr>
        <w:spacing w:after="0" w:line="360" w:lineRule="auto"/>
        <w:ind w:firstLine="227"/>
        <w:jc w:val="both"/>
        <w:rPr>
          <w:rFonts w:ascii="Arial" w:hAnsi="Arial" w:cs="Arial"/>
          <w:color w:val="000000"/>
          <w:sz w:val="24"/>
          <w:szCs w:val="24"/>
          <w:rPrChange w:id="970" w:author="Panagiotis Karkazis" w:date="2022-03-01T20:05:00Z">
            <w:rPr>
              <w:rFonts w:ascii="Arial" w:hAnsi="Arial" w:cs="Arial"/>
              <w:color w:val="000000"/>
              <w:sz w:val="24"/>
              <w:szCs w:val="24"/>
              <w:highlight w:val="red"/>
            </w:rPr>
          </w:rPrChange>
        </w:rPr>
      </w:pPr>
    </w:p>
    <w:p w14:paraId="08DB89F6" w14:textId="77777777" w:rsidR="00D0260D" w:rsidRPr="00886CD4" w:rsidRDefault="00D0260D" w:rsidP="00262CFA">
      <w:pPr>
        <w:spacing w:after="0" w:line="360" w:lineRule="auto"/>
        <w:ind w:firstLine="227"/>
        <w:jc w:val="both"/>
        <w:rPr>
          <w:rFonts w:ascii="Arial" w:hAnsi="Arial" w:cs="Arial"/>
          <w:color w:val="000000"/>
          <w:sz w:val="24"/>
          <w:szCs w:val="24"/>
          <w:rPrChange w:id="971" w:author="Panagiotis Karkazis" w:date="2022-03-01T20:05:00Z">
            <w:rPr>
              <w:rFonts w:ascii="Arial" w:hAnsi="Arial" w:cs="Arial"/>
              <w:color w:val="000000"/>
              <w:sz w:val="24"/>
              <w:szCs w:val="24"/>
              <w:highlight w:val="red"/>
            </w:rPr>
          </w:rPrChange>
        </w:rPr>
      </w:pPr>
    </w:p>
    <w:p w14:paraId="69486ABF" w14:textId="77777777" w:rsidR="00D0260D" w:rsidRPr="00886CD4" w:rsidRDefault="00D0260D" w:rsidP="00262CFA">
      <w:pPr>
        <w:spacing w:after="0" w:line="360" w:lineRule="auto"/>
        <w:ind w:firstLine="227"/>
        <w:jc w:val="both"/>
        <w:rPr>
          <w:rFonts w:ascii="Arial" w:hAnsi="Arial" w:cs="Arial"/>
          <w:color w:val="000000"/>
          <w:sz w:val="24"/>
          <w:szCs w:val="24"/>
          <w:rPrChange w:id="972" w:author="Panagiotis Karkazis" w:date="2022-03-01T20:05:00Z">
            <w:rPr>
              <w:rFonts w:ascii="Arial" w:hAnsi="Arial" w:cs="Arial"/>
              <w:color w:val="000000"/>
              <w:sz w:val="24"/>
              <w:szCs w:val="24"/>
              <w:highlight w:val="red"/>
            </w:rPr>
          </w:rPrChange>
        </w:rPr>
      </w:pPr>
    </w:p>
    <w:p w14:paraId="1A340D10" w14:textId="7DCE0C83" w:rsidR="00FD6F90" w:rsidRPr="00886CD4" w:rsidRDefault="00FD6F90" w:rsidP="00262CFA">
      <w:pPr>
        <w:spacing w:after="0" w:line="360" w:lineRule="auto"/>
        <w:ind w:firstLine="227"/>
        <w:jc w:val="both"/>
        <w:rPr>
          <w:rFonts w:ascii="Arial" w:hAnsi="Arial" w:cs="Arial"/>
          <w:color w:val="000000"/>
          <w:sz w:val="24"/>
          <w:szCs w:val="24"/>
          <w:rPrChange w:id="973" w:author="Panagiotis Karkazis" w:date="2022-03-01T20:05:00Z">
            <w:rPr>
              <w:rFonts w:ascii="Arial" w:hAnsi="Arial" w:cs="Arial"/>
              <w:color w:val="000000"/>
              <w:sz w:val="24"/>
              <w:szCs w:val="24"/>
              <w:highlight w:val="red"/>
            </w:rPr>
          </w:rPrChange>
        </w:rPr>
      </w:pPr>
    </w:p>
    <w:p w14:paraId="64C2E8E3" w14:textId="246D2A80" w:rsidR="000712D7" w:rsidRPr="00886CD4" w:rsidRDefault="000712D7" w:rsidP="00262CFA">
      <w:pPr>
        <w:spacing w:after="0" w:line="360" w:lineRule="auto"/>
        <w:ind w:firstLine="227"/>
        <w:jc w:val="both"/>
        <w:rPr>
          <w:rFonts w:ascii="Arial" w:hAnsi="Arial" w:cs="Arial"/>
          <w:color w:val="000000"/>
          <w:sz w:val="24"/>
          <w:szCs w:val="24"/>
          <w:rPrChange w:id="974" w:author="Panagiotis Karkazis" w:date="2022-03-01T20:05:00Z">
            <w:rPr>
              <w:rFonts w:ascii="Arial" w:hAnsi="Arial" w:cs="Arial"/>
              <w:color w:val="000000"/>
              <w:sz w:val="24"/>
              <w:szCs w:val="24"/>
              <w:highlight w:val="red"/>
            </w:rPr>
          </w:rPrChange>
        </w:rPr>
      </w:pPr>
    </w:p>
    <w:p w14:paraId="0B0448C5" w14:textId="3E685FFE" w:rsidR="000712D7" w:rsidRPr="00886CD4" w:rsidRDefault="000712D7" w:rsidP="00262CFA">
      <w:pPr>
        <w:spacing w:after="0" w:line="360" w:lineRule="auto"/>
        <w:ind w:firstLine="227"/>
        <w:jc w:val="both"/>
        <w:rPr>
          <w:rFonts w:ascii="Arial" w:hAnsi="Arial" w:cs="Arial"/>
          <w:color w:val="000000"/>
          <w:sz w:val="24"/>
          <w:szCs w:val="24"/>
          <w:rPrChange w:id="975" w:author="Panagiotis Karkazis" w:date="2022-03-01T20:05:00Z">
            <w:rPr>
              <w:rFonts w:ascii="Arial" w:hAnsi="Arial" w:cs="Arial"/>
              <w:color w:val="000000"/>
              <w:sz w:val="24"/>
              <w:szCs w:val="24"/>
              <w:highlight w:val="red"/>
            </w:rPr>
          </w:rPrChange>
        </w:rPr>
      </w:pPr>
    </w:p>
    <w:p w14:paraId="6995F4B9" w14:textId="1B465FC5" w:rsidR="000712D7" w:rsidRPr="00886CD4" w:rsidRDefault="000712D7" w:rsidP="00262CFA">
      <w:pPr>
        <w:spacing w:after="0" w:line="360" w:lineRule="auto"/>
        <w:ind w:firstLine="227"/>
        <w:jc w:val="both"/>
        <w:rPr>
          <w:rFonts w:ascii="Arial" w:hAnsi="Arial" w:cs="Arial"/>
          <w:color w:val="000000"/>
          <w:sz w:val="24"/>
          <w:szCs w:val="24"/>
          <w:rPrChange w:id="976" w:author="Panagiotis Karkazis" w:date="2022-03-01T20:05:00Z">
            <w:rPr>
              <w:rFonts w:ascii="Arial" w:hAnsi="Arial" w:cs="Arial"/>
              <w:color w:val="000000"/>
              <w:sz w:val="24"/>
              <w:szCs w:val="24"/>
              <w:highlight w:val="red"/>
            </w:rPr>
          </w:rPrChange>
        </w:rPr>
      </w:pPr>
    </w:p>
    <w:p w14:paraId="75D4D2E4" w14:textId="77777777" w:rsidR="004049CA" w:rsidRPr="00886CD4" w:rsidRDefault="004049CA" w:rsidP="00262CFA">
      <w:pPr>
        <w:spacing w:after="0" w:line="360" w:lineRule="auto"/>
        <w:ind w:firstLine="227"/>
        <w:jc w:val="both"/>
        <w:rPr>
          <w:rFonts w:ascii="Arial" w:hAnsi="Arial" w:cs="Arial"/>
          <w:color w:val="000000"/>
          <w:sz w:val="24"/>
          <w:szCs w:val="24"/>
          <w:rPrChange w:id="977" w:author="Panagiotis Karkazis" w:date="2022-03-01T20:05:00Z">
            <w:rPr>
              <w:rFonts w:ascii="Arial" w:hAnsi="Arial" w:cs="Arial"/>
              <w:color w:val="000000"/>
              <w:sz w:val="24"/>
              <w:szCs w:val="24"/>
              <w:highlight w:val="red"/>
            </w:rPr>
          </w:rPrChange>
        </w:rPr>
      </w:pPr>
    </w:p>
    <w:p w14:paraId="2C594E23" w14:textId="154AD396" w:rsidR="004B33C9" w:rsidRPr="00886CD4" w:rsidRDefault="004B33C9" w:rsidP="00361246">
      <w:pPr>
        <w:spacing w:after="0" w:line="360" w:lineRule="auto"/>
        <w:rPr>
          <w:rFonts w:ascii="Arial" w:hAnsi="Arial" w:cs="Arial"/>
          <w:color w:val="000000"/>
          <w:sz w:val="24"/>
          <w:szCs w:val="24"/>
          <w:rPrChange w:id="978" w:author="Panagiotis Karkazis" w:date="2022-03-01T20:05:00Z">
            <w:rPr>
              <w:rFonts w:ascii="Arial" w:hAnsi="Arial" w:cs="Arial"/>
              <w:color w:val="000000"/>
              <w:sz w:val="24"/>
              <w:szCs w:val="24"/>
              <w:highlight w:val="red"/>
            </w:rPr>
          </w:rPrChange>
        </w:rPr>
      </w:pPr>
    </w:p>
    <w:p w14:paraId="60DB1164" w14:textId="77777777" w:rsidR="00D0260D" w:rsidRPr="00886CD4" w:rsidRDefault="00D0260D" w:rsidP="00E50B03">
      <w:pPr>
        <w:pStyle w:val="Default"/>
        <w:spacing w:line="360" w:lineRule="auto"/>
        <w:jc w:val="center"/>
        <w:rPr>
          <w:b/>
          <w:bCs/>
          <w:sz w:val="28"/>
          <w:szCs w:val="28"/>
          <w:rPrChange w:id="979" w:author="Panagiotis Karkazis" w:date="2022-03-01T20:05:00Z">
            <w:rPr>
              <w:b/>
              <w:bCs/>
              <w:sz w:val="28"/>
              <w:szCs w:val="28"/>
              <w:highlight w:val="red"/>
            </w:rPr>
          </w:rPrChange>
        </w:rPr>
      </w:pPr>
      <w:r w:rsidRPr="00886CD4">
        <w:rPr>
          <w:b/>
          <w:bCs/>
          <w:sz w:val="28"/>
          <w:szCs w:val="28"/>
          <w:rPrChange w:id="980" w:author="Panagiotis Karkazis" w:date="2022-03-01T20:05:00Z">
            <w:rPr>
              <w:b/>
              <w:bCs/>
              <w:sz w:val="28"/>
              <w:szCs w:val="28"/>
              <w:highlight w:val="red"/>
            </w:rPr>
          </w:rPrChange>
        </w:rPr>
        <w:lastRenderedPageBreak/>
        <w:t>ΚΑΤΑΛΟΓΟΣ ΣΧΗΜΑΤΩΝ</w:t>
      </w:r>
    </w:p>
    <w:p w14:paraId="4F3703FE" w14:textId="77777777" w:rsidR="00D0260D" w:rsidRPr="00886CD4" w:rsidRDefault="00D0260D" w:rsidP="00E50B03">
      <w:pPr>
        <w:pStyle w:val="Default"/>
        <w:spacing w:line="360" w:lineRule="auto"/>
        <w:jc w:val="center"/>
        <w:rPr>
          <w:sz w:val="28"/>
          <w:szCs w:val="28"/>
          <w:rPrChange w:id="981" w:author="Panagiotis Karkazis" w:date="2022-03-01T20:05:00Z">
            <w:rPr>
              <w:sz w:val="28"/>
              <w:szCs w:val="28"/>
              <w:highlight w:val="red"/>
            </w:rPr>
          </w:rPrChange>
        </w:rPr>
      </w:pPr>
      <w:r w:rsidRPr="00886CD4">
        <w:rPr>
          <w:b/>
          <w:bCs/>
          <w:sz w:val="28"/>
          <w:szCs w:val="28"/>
          <w:rPrChange w:id="982" w:author="Panagiotis Karkazis" w:date="2022-03-01T20:05:00Z">
            <w:rPr>
              <w:b/>
              <w:bCs/>
              <w:sz w:val="28"/>
              <w:szCs w:val="28"/>
              <w:highlight w:val="red"/>
            </w:rPr>
          </w:rPrChange>
        </w:rPr>
        <w:t xml:space="preserve"> </w:t>
      </w:r>
    </w:p>
    <w:p w14:paraId="0CA0F8E0" w14:textId="77777777" w:rsidR="00D0260D" w:rsidRPr="00886CD4" w:rsidRDefault="00D0260D" w:rsidP="00E50B03">
      <w:pPr>
        <w:pStyle w:val="Default"/>
        <w:spacing w:line="360" w:lineRule="auto"/>
        <w:rPr>
          <w:rPrChange w:id="983" w:author="Panagiotis Karkazis" w:date="2022-03-01T20:05:00Z">
            <w:rPr>
              <w:highlight w:val="red"/>
            </w:rPr>
          </w:rPrChange>
        </w:rPr>
      </w:pPr>
      <w:r w:rsidRPr="00886CD4">
        <w:rPr>
          <w:b/>
          <w:bCs/>
          <w:rPrChange w:id="984" w:author="Panagiotis Karkazis" w:date="2022-03-01T20:05:00Z">
            <w:rPr>
              <w:b/>
              <w:bCs/>
              <w:highlight w:val="red"/>
            </w:rPr>
          </w:rPrChange>
        </w:rPr>
        <w:t xml:space="preserve">Σχήμα 1.1: </w:t>
      </w:r>
      <w:r w:rsidRPr="00886CD4">
        <w:rPr>
          <w:rPrChange w:id="985" w:author="Panagiotis Karkazis" w:date="2022-03-01T20:05:00Z">
            <w:rPr>
              <w:highlight w:val="red"/>
            </w:rPr>
          </w:rPrChange>
        </w:rPr>
        <w:t xml:space="preserve">Η ιστορική εξέλιξη των αλγορίθμων </w:t>
      </w:r>
      <w:r w:rsidRPr="00886CD4">
        <w:rPr>
          <w:b/>
          <w:bCs/>
          <w:rPrChange w:id="986" w:author="Panagiotis Karkazis" w:date="2022-03-01T20:05:00Z">
            <w:rPr>
              <w:b/>
              <w:bCs/>
              <w:highlight w:val="red"/>
            </w:rPr>
          </w:rPrChange>
        </w:rPr>
        <w:t xml:space="preserve">.................................................... 5 </w:t>
      </w:r>
    </w:p>
    <w:p w14:paraId="16785570" w14:textId="77777777" w:rsidR="00D0260D" w:rsidRPr="00886CD4" w:rsidRDefault="00D0260D" w:rsidP="00E50B03">
      <w:pPr>
        <w:pStyle w:val="Default"/>
        <w:spacing w:line="360" w:lineRule="auto"/>
        <w:rPr>
          <w:rPrChange w:id="987" w:author="Panagiotis Karkazis" w:date="2022-03-01T20:05:00Z">
            <w:rPr>
              <w:highlight w:val="red"/>
            </w:rPr>
          </w:rPrChange>
        </w:rPr>
      </w:pPr>
      <w:r w:rsidRPr="00886CD4">
        <w:rPr>
          <w:b/>
          <w:bCs/>
          <w:rPrChange w:id="988" w:author="Panagiotis Karkazis" w:date="2022-03-01T20:05:00Z">
            <w:rPr>
              <w:b/>
              <w:bCs/>
              <w:highlight w:val="red"/>
            </w:rPr>
          </w:rPrChange>
        </w:rPr>
        <w:t xml:space="preserve">Σχήμα 1.2: </w:t>
      </w:r>
      <w:r w:rsidRPr="00886CD4">
        <w:rPr>
          <w:rPrChange w:id="989" w:author="Panagiotis Karkazis" w:date="2022-03-01T20:05:00Z">
            <w:rPr>
              <w:highlight w:val="red"/>
            </w:rPr>
          </w:rPrChange>
        </w:rPr>
        <w:t xml:space="preserve">Καμπύλη απόκρισης </w:t>
      </w:r>
      <w:r w:rsidRPr="00886CD4">
        <w:rPr>
          <w:b/>
          <w:bCs/>
          <w:rPrChange w:id="990" w:author="Panagiotis Karkazis" w:date="2022-03-01T20:05:00Z">
            <w:rPr>
              <w:b/>
              <w:bCs/>
              <w:highlight w:val="red"/>
            </w:rPr>
          </w:rPrChange>
        </w:rPr>
        <w:t xml:space="preserve">........................................................................... 7 </w:t>
      </w:r>
    </w:p>
    <w:p w14:paraId="217255AC" w14:textId="77777777" w:rsidR="00D0260D" w:rsidRPr="00886CD4" w:rsidRDefault="00D0260D" w:rsidP="00E50B03">
      <w:pPr>
        <w:spacing w:after="0" w:line="360" w:lineRule="auto"/>
        <w:jc w:val="both"/>
        <w:rPr>
          <w:rFonts w:ascii="Arial" w:hAnsi="Arial" w:cs="Arial"/>
          <w:b/>
          <w:bCs/>
          <w:sz w:val="24"/>
          <w:szCs w:val="24"/>
          <w:rPrChange w:id="991" w:author="Panagiotis Karkazis" w:date="2022-03-01T20:05:00Z">
            <w:rPr>
              <w:rFonts w:ascii="Arial" w:hAnsi="Arial" w:cs="Arial"/>
              <w:b/>
              <w:bCs/>
              <w:sz w:val="24"/>
              <w:szCs w:val="24"/>
              <w:highlight w:val="red"/>
            </w:rPr>
          </w:rPrChange>
        </w:rPr>
      </w:pPr>
      <w:r w:rsidRPr="00886CD4">
        <w:rPr>
          <w:rFonts w:ascii="Arial" w:hAnsi="Arial" w:cs="Arial"/>
          <w:b/>
          <w:bCs/>
          <w:sz w:val="24"/>
          <w:szCs w:val="24"/>
          <w:rPrChange w:id="992" w:author="Panagiotis Karkazis" w:date="2022-03-01T20:05:00Z">
            <w:rPr>
              <w:rFonts w:ascii="Arial" w:hAnsi="Arial" w:cs="Arial"/>
              <w:b/>
              <w:bCs/>
              <w:sz w:val="24"/>
              <w:szCs w:val="24"/>
              <w:highlight w:val="red"/>
            </w:rPr>
          </w:rPrChange>
        </w:rPr>
        <w:t xml:space="preserve">Σχήμα 3.1: </w:t>
      </w:r>
      <w:r w:rsidRPr="00886CD4">
        <w:rPr>
          <w:rFonts w:ascii="Arial" w:hAnsi="Arial" w:cs="Arial"/>
          <w:sz w:val="24"/>
          <w:szCs w:val="24"/>
          <w:rPrChange w:id="993" w:author="Panagiotis Karkazis" w:date="2022-03-01T20:05:00Z">
            <w:rPr>
              <w:rFonts w:ascii="Arial" w:hAnsi="Arial" w:cs="Arial"/>
              <w:sz w:val="24"/>
              <w:szCs w:val="24"/>
              <w:highlight w:val="red"/>
            </w:rPr>
          </w:rPrChange>
        </w:rPr>
        <w:t xml:space="preserve">Μπλοκ διάγραμμα κυκλώματος </w:t>
      </w:r>
      <w:r w:rsidRPr="00886CD4">
        <w:rPr>
          <w:rFonts w:ascii="Arial" w:hAnsi="Arial" w:cs="Arial"/>
          <w:b/>
          <w:bCs/>
          <w:sz w:val="24"/>
          <w:szCs w:val="24"/>
          <w:rPrChange w:id="994" w:author="Panagiotis Karkazis" w:date="2022-03-01T20:05:00Z">
            <w:rPr>
              <w:rFonts w:ascii="Arial" w:hAnsi="Arial" w:cs="Arial"/>
              <w:b/>
              <w:bCs/>
              <w:sz w:val="24"/>
              <w:szCs w:val="24"/>
              <w:highlight w:val="red"/>
            </w:rPr>
          </w:rPrChange>
        </w:rPr>
        <w:t>.........................</w:t>
      </w:r>
      <w:r w:rsidR="00FD6F90" w:rsidRPr="00886CD4">
        <w:rPr>
          <w:rFonts w:ascii="Arial" w:hAnsi="Arial" w:cs="Arial"/>
          <w:b/>
          <w:bCs/>
          <w:sz w:val="24"/>
          <w:szCs w:val="24"/>
          <w:rPrChange w:id="995" w:author="Panagiotis Karkazis" w:date="2022-03-01T20:05:00Z">
            <w:rPr>
              <w:rFonts w:ascii="Arial" w:hAnsi="Arial" w:cs="Arial"/>
              <w:b/>
              <w:bCs/>
              <w:sz w:val="24"/>
              <w:szCs w:val="24"/>
              <w:highlight w:val="red"/>
            </w:rPr>
          </w:rPrChange>
        </w:rPr>
        <w:t>...............................</w:t>
      </w:r>
      <w:r w:rsidRPr="00886CD4">
        <w:rPr>
          <w:rFonts w:ascii="Arial" w:hAnsi="Arial" w:cs="Arial"/>
          <w:b/>
          <w:bCs/>
          <w:sz w:val="24"/>
          <w:szCs w:val="24"/>
          <w:rPrChange w:id="996" w:author="Panagiotis Karkazis" w:date="2022-03-01T20:05:00Z">
            <w:rPr>
              <w:rFonts w:ascii="Arial" w:hAnsi="Arial" w:cs="Arial"/>
              <w:b/>
              <w:bCs/>
              <w:sz w:val="24"/>
              <w:szCs w:val="24"/>
              <w:highlight w:val="red"/>
            </w:rPr>
          </w:rPrChange>
        </w:rPr>
        <w:t xml:space="preserve"> 14</w:t>
      </w:r>
    </w:p>
    <w:p w14:paraId="3A4D72DD" w14:textId="77777777" w:rsidR="00D0260D" w:rsidRPr="00886CD4" w:rsidRDefault="00D0260D" w:rsidP="00E50B03">
      <w:pPr>
        <w:spacing w:after="0" w:line="360" w:lineRule="auto"/>
        <w:jc w:val="both"/>
        <w:rPr>
          <w:rFonts w:ascii="Arial" w:hAnsi="Arial" w:cs="Arial"/>
          <w:b/>
          <w:bCs/>
          <w:sz w:val="24"/>
          <w:szCs w:val="24"/>
          <w:rPrChange w:id="997" w:author="Panagiotis Karkazis" w:date="2022-03-01T20:05:00Z">
            <w:rPr>
              <w:rFonts w:ascii="Arial" w:hAnsi="Arial" w:cs="Arial"/>
              <w:b/>
              <w:bCs/>
              <w:sz w:val="24"/>
              <w:szCs w:val="24"/>
              <w:highlight w:val="red"/>
            </w:rPr>
          </w:rPrChange>
        </w:rPr>
      </w:pPr>
    </w:p>
    <w:p w14:paraId="0540EA3F" w14:textId="15E4D0E3" w:rsidR="00D0260D" w:rsidRPr="00886CD4" w:rsidRDefault="00D0260D" w:rsidP="00E50B03">
      <w:pPr>
        <w:spacing w:after="0" w:line="360" w:lineRule="auto"/>
        <w:jc w:val="both"/>
        <w:rPr>
          <w:rFonts w:ascii="Arial" w:hAnsi="Arial" w:cs="Arial"/>
          <w:b/>
          <w:bCs/>
          <w:sz w:val="24"/>
          <w:szCs w:val="24"/>
          <w:rPrChange w:id="998" w:author="Panagiotis Karkazis" w:date="2022-03-01T20:05:00Z">
            <w:rPr>
              <w:rFonts w:ascii="Arial" w:hAnsi="Arial" w:cs="Arial"/>
              <w:b/>
              <w:bCs/>
              <w:sz w:val="24"/>
              <w:szCs w:val="24"/>
              <w:highlight w:val="red"/>
            </w:rPr>
          </w:rPrChange>
        </w:rPr>
      </w:pPr>
    </w:p>
    <w:p w14:paraId="062E458C" w14:textId="382EBE5D" w:rsidR="00A37FE7" w:rsidRPr="00886CD4" w:rsidRDefault="00A37FE7" w:rsidP="00E50B03">
      <w:pPr>
        <w:spacing w:after="0" w:line="360" w:lineRule="auto"/>
        <w:jc w:val="both"/>
        <w:rPr>
          <w:rFonts w:ascii="Arial" w:hAnsi="Arial" w:cs="Arial"/>
          <w:b/>
          <w:bCs/>
          <w:sz w:val="24"/>
          <w:szCs w:val="24"/>
          <w:rPrChange w:id="999" w:author="Panagiotis Karkazis" w:date="2022-03-01T20:05:00Z">
            <w:rPr>
              <w:rFonts w:ascii="Arial" w:hAnsi="Arial" w:cs="Arial"/>
              <w:b/>
              <w:bCs/>
              <w:sz w:val="24"/>
              <w:szCs w:val="24"/>
              <w:highlight w:val="red"/>
            </w:rPr>
          </w:rPrChange>
        </w:rPr>
      </w:pPr>
    </w:p>
    <w:p w14:paraId="7449B998" w14:textId="4B61E4D1" w:rsidR="00A37FE7" w:rsidRPr="00886CD4" w:rsidRDefault="00A37FE7" w:rsidP="00E50B03">
      <w:pPr>
        <w:spacing w:after="0" w:line="360" w:lineRule="auto"/>
        <w:jc w:val="both"/>
        <w:rPr>
          <w:rFonts w:ascii="Arial" w:hAnsi="Arial" w:cs="Arial"/>
          <w:b/>
          <w:bCs/>
          <w:sz w:val="24"/>
          <w:szCs w:val="24"/>
          <w:rPrChange w:id="1000" w:author="Panagiotis Karkazis" w:date="2022-03-01T20:05:00Z">
            <w:rPr>
              <w:rFonts w:ascii="Arial" w:hAnsi="Arial" w:cs="Arial"/>
              <w:b/>
              <w:bCs/>
              <w:sz w:val="24"/>
              <w:szCs w:val="24"/>
              <w:highlight w:val="red"/>
            </w:rPr>
          </w:rPrChange>
        </w:rPr>
      </w:pPr>
    </w:p>
    <w:p w14:paraId="059415A6" w14:textId="77777777" w:rsidR="00A37FE7" w:rsidRPr="00886CD4" w:rsidRDefault="00A37FE7" w:rsidP="00E50B03">
      <w:pPr>
        <w:spacing w:after="0" w:line="360" w:lineRule="auto"/>
        <w:jc w:val="both"/>
        <w:rPr>
          <w:rFonts w:ascii="Arial" w:hAnsi="Arial" w:cs="Arial"/>
          <w:b/>
          <w:bCs/>
          <w:sz w:val="24"/>
          <w:szCs w:val="24"/>
          <w:rPrChange w:id="1001" w:author="Panagiotis Karkazis" w:date="2022-03-01T20:05:00Z">
            <w:rPr>
              <w:rFonts w:ascii="Arial" w:hAnsi="Arial" w:cs="Arial"/>
              <w:b/>
              <w:bCs/>
              <w:sz w:val="24"/>
              <w:szCs w:val="24"/>
              <w:highlight w:val="red"/>
            </w:rPr>
          </w:rPrChange>
        </w:rPr>
      </w:pPr>
    </w:p>
    <w:p w14:paraId="266731E7" w14:textId="77777777" w:rsidR="00D0260D" w:rsidRPr="00886CD4" w:rsidRDefault="00D0260D" w:rsidP="00E50B03">
      <w:pPr>
        <w:spacing w:after="0" w:line="360" w:lineRule="auto"/>
        <w:jc w:val="both"/>
        <w:rPr>
          <w:rFonts w:ascii="Arial" w:hAnsi="Arial" w:cs="Arial"/>
          <w:b/>
          <w:bCs/>
          <w:sz w:val="24"/>
          <w:szCs w:val="24"/>
          <w:rPrChange w:id="1002" w:author="Panagiotis Karkazis" w:date="2022-03-01T20:05:00Z">
            <w:rPr>
              <w:rFonts w:ascii="Arial" w:hAnsi="Arial" w:cs="Arial"/>
              <w:b/>
              <w:bCs/>
              <w:sz w:val="24"/>
              <w:szCs w:val="24"/>
              <w:highlight w:val="red"/>
            </w:rPr>
          </w:rPrChange>
        </w:rPr>
      </w:pPr>
    </w:p>
    <w:p w14:paraId="5FF23B8A" w14:textId="77777777" w:rsidR="00D0260D" w:rsidRPr="00886CD4" w:rsidRDefault="00D0260D" w:rsidP="00E50B03">
      <w:pPr>
        <w:spacing w:after="0" w:line="360" w:lineRule="auto"/>
        <w:jc w:val="both"/>
        <w:rPr>
          <w:rFonts w:ascii="Arial" w:hAnsi="Arial" w:cs="Arial"/>
          <w:b/>
          <w:bCs/>
          <w:sz w:val="24"/>
          <w:szCs w:val="24"/>
          <w:rPrChange w:id="1003" w:author="Panagiotis Karkazis" w:date="2022-03-01T20:05:00Z">
            <w:rPr>
              <w:rFonts w:ascii="Arial" w:hAnsi="Arial" w:cs="Arial"/>
              <w:b/>
              <w:bCs/>
              <w:sz w:val="24"/>
              <w:szCs w:val="24"/>
              <w:highlight w:val="red"/>
            </w:rPr>
          </w:rPrChange>
        </w:rPr>
      </w:pPr>
    </w:p>
    <w:p w14:paraId="6AE3080E" w14:textId="77777777" w:rsidR="00D0260D" w:rsidRPr="00886CD4" w:rsidRDefault="00D0260D" w:rsidP="00E50B03">
      <w:pPr>
        <w:spacing w:after="0" w:line="360" w:lineRule="auto"/>
        <w:jc w:val="both"/>
        <w:rPr>
          <w:rFonts w:ascii="Arial" w:hAnsi="Arial" w:cs="Arial"/>
          <w:b/>
          <w:bCs/>
          <w:sz w:val="24"/>
          <w:szCs w:val="24"/>
          <w:rPrChange w:id="1004" w:author="Panagiotis Karkazis" w:date="2022-03-01T20:05:00Z">
            <w:rPr>
              <w:rFonts w:ascii="Arial" w:hAnsi="Arial" w:cs="Arial"/>
              <w:b/>
              <w:bCs/>
              <w:sz w:val="24"/>
              <w:szCs w:val="24"/>
              <w:highlight w:val="red"/>
            </w:rPr>
          </w:rPrChange>
        </w:rPr>
      </w:pPr>
    </w:p>
    <w:p w14:paraId="22B8E2A5" w14:textId="77777777" w:rsidR="00D0260D" w:rsidRPr="00886CD4" w:rsidRDefault="00D0260D" w:rsidP="00E50B03">
      <w:pPr>
        <w:spacing w:after="0" w:line="360" w:lineRule="auto"/>
        <w:jc w:val="both"/>
        <w:rPr>
          <w:rFonts w:ascii="Arial" w:hAnsi="Arial" w:cs="Arial"/>
          <w:b/>
          <w:bCs/>
          <w:sz w:val="24"/>
          <w:szCs w:val="24"/>
          <w:rPrChange w:id="1005" w:author="Panagiotis Karkazis" w:date="2022-03-01T20:05:00Z">
            <w:rPr>
              <w:rFonts w:ascii="Arial" w:hAnsi="Arial" w:cs="Arial"/>
              <w:b/>
              <w:bCs/>
              <w:sz w:val="24"/>
              <w:szCs w:val="24"/>
              <w:highlight w:val="red"/>
            </w:rPr>
          </w:rPrChange>
        </w:rPr>
      </w:pPr>
    </w:p>
    <w:p w14:paraId="29DB9A9A" w14:textId="77777777" w:rsidR="00D0260D" w:rsidRPr="00886CD4" w:rsidRDefault="00D0260D" w:rsidP="00E50B03">
      <w:pPr>
        <w:spacing w:after="0" w:line="360" w:lineRule="auto"/>
        <w:jc w:val="both"/>
        <w:rPr>
          <w:rFonts w:ascii="Arial" w:hAnsi="Arial" w:cs="Arial"/>
          <w:b/>
          <w:bCs/>
          <w:sz w:val="24"/>
          <w:szCs w:val="24"/>
          <w:rPrChange w:id="1006" w:author="Panagiotis Karkazis" w:date="2022-03-01T20:05:00Z">
            <w:rPr>
              <w:rFonts w:ascii="Arial" w:hAnsi="Arial" w:cs="Arial"/>
              <w:b/>
              <w:bCs/>
              <w:sz w:val="24"/>
              <w:szCs w:val="24"/>
              <w:highlight w:val="red"/>
            </w:rPr>
          </w:rPrChange>
        </w:rPr>
      </w:pPr>
    </w:p>
    <w:p w14:paraId="68C6C46F" w14:textId="77777777" w:rsidR="00D0260D" w:rsidRPr="00886CD4" w:rsidRDefault="00D0260D" w:rsidP="00E50B03">
      <w:pPr>
        <w:spacing w:after="0" w:line="360" w:lineRule="auto"/>
        <w:jc w:val="both"/>
        <w:rPr>
          <w:rFonts w:ascii="Arial" w:hAnsi="Arial" w:cs="Arial"/>
          <w:b/>
          <w:bCs/>
          <w:sz w:val="24"/>
          <w:szCs w:val="24"/>
          <w:rPrChange w:id="1007" w:author="Panagiotis Karkazis" w:date="2022-03-01T20:05:00Z">
            <w:rPr>
              <w:rFonts w:ascii="Arial" w:hAnsi="Arial" w:cs="Arial"/>
              <w:b/>
              <w:bCs/>
              <w:sz w:val="24"/>
              <w:szCs w:val="24"/>
              <w:highlight w:val="red"/>
            </w:rPr>
          </w:rPrChange>
        </w:rPr>
      </w:pPr>
    </w:p>
    <w:p w14:paraId="2C6AC2E6" w14:textId="77777777" w:rsidR="00D0260D" w:rsidRPr="00886CD4" w:rsidRDefault="00D0260D" w:rsidP="00E50B03">
      <w:pPr>
        <w:spacing w:after="0" w:line="360" w:lineRule="auto"/>
        <w:jc w:val="both"/>
        <w:rPr>
          <w:rFonts w:ascii="Arial" w:hAnsi="Arial" w:cs="Arial"/>
          <w:b/>
          <w:bCs/>
          <w:sz w:val="24"/>
          <w:szCs w:val="24"/>
          <w:rPrChange w:id="1008" w:author="Panagiotis Karkazis" w:date="2022-03-01T20:05:00Z">
            <w:rPr>
              <w:rFonts w:ascii="Arial" w:hAnsi="Arial" w:cs="Arial"/>
              <w:b/>
              <w:bCs/>
              <w:sz w:val="24"/>
              <w:szCs w:val="24"/>
              <w:highlight w:val="red"/>
            </w:rPr>
          </w:rPrChange>
        </w:rPr>
      </w:pPr>
    </w:p>
    <w:p w14:paraId="16C3AC9A" w14:textId="77777777" w:rsidR="00D0260D" w:rsidRPr="00886CD4" w:rsidRDefault="00D0260D" w:rsidP="00E50B03">
      <w:pPr>
        <w:spacing w:after="0" w:line="360" w:lineRule="auto"/>
        <w:jc w:val="both"/>
        <w:rPr>
          <w:rFonts w:ascii="Arial" w:hAnsi="Arial" w:cs="Arial"/>
          <w:b/>
          <w:bCs/>
          <w:sz w:val="24"/>
          <w:szCs w:val="24"/>
          <w:rPrChange w:id="1009" w:author="Panagiotis Karkazis" w:date="2022-03-01T20:05:00Z">
            <w:rPr>
              <w:rFonts w:ascii="Arial" w:hAnsi="Arial" w:cs="Arial"/>
              <w:b/>
              <w:bCs/>
              <w:sz w:val="24"/>
              <w:szCs w:val="24"/>
              <w:highlight w:val="red"/>
            </w:rPr>
          </w:rPrChange>
        </w:rPr>
      </w:pPr>
    </w:p>
    <w:p w14:paraId="6BC14884" w14:textId="77777777" w:rsidR="00D0260D" w:rsidRPr="00886CD4" w:rsidRDefault="00D0260D" w:rsidP="00E50B03">
      <w:pPr>
        <w:spacing w:after="0" w:line="360" w:lineRule="auto"/>
        <w:jc w:val="both"/>
        <w:rPr>
          <w:rFonts w:ascii="Arial" w:hAnsi="Arial" w:cs="Arial"/>
          <w:b/>
          <w:bCs/>
          <w:sz w:val="24"/>
          <w:szCs w:val="24"/>
          <w:rPrChange w:id="1010" w:author="Panagiotis Karkazis" w:date="2022-03-01T20:05:00Z">
            <w:rPr>
              <w:rFonts w:ascii="Arial" w:hAnsi="Arial" w:cs="Arial"/>
              <w:b/>
              <w:bCs/>
              <w:sz w:val="24"/>
              <w:szCs w:val="24"/>
              <w:highlight w:val="red"/>
            </w:rPr>
          </w:rPrChange>
        </w:rPr>
      </w:pPr>
    </w:p>
    <w:p w14:paraId="7107CF1C" w14:textId="77777777" w:rsidR="00D0260D" w:rsidRPr="00886CD4" w:rsidRDefault="00D0260D" w:rsidP="00E50B03">
      <w:pPr>
        <w:spacing w:after="0" w:line="360" w:lineRule="auto"/>
        <w:jc w:val="both"/>
        <w:rPr>
          <w:rFonts w:ascii="Arial" w:hAnsi="Arial" w:cs="Arial"/>
          <w:b/>
          <w:bCs/>
          <w:sz w:val="24"/>
          <w:szCs w:val="24"/>
          <w:rPrChange w:id="1011" w:author="Panagiotis Karkazis" w:date="2022-03-01T20:05:00Z">
            <w:rPr>
              <w:rFonts w:ascii="Arial" w:hAnsi="Arial" w:cs="Arial"/>
              <w:b/>
              <w:bCs/>
              <w:sz w:val="24"/>
              <w:szCs w:val="24"/>
              <w:highlight w:val="red"/>
            </w:rPr>
          </w:rPrChange>
        </w:rPr>
      </w:pPr>
    </w:p>
    <w:p w14:paraId="53A15963" w14:textId="77777777" w:rsidR="00D0260D" w:rsidRPr="00886CD4" w:rsidRDefault="00D0260D" w:rsidP="00E50B03">
      <w:pPr>
        <w:spacing w:after="0" w:line="360" w:lineRule="auto"/>
        <w:jc w:val="both"/>
        <w:rPr>
          <w:rFonts w:ascii="Arial" w:hAnsi="Arial" w:cs="Arial"/>
          <w:b/>
          <w:bCs/>
          <w:sz w:val="24"/>
          <w:szCs w:val="24"/>
          <w:rPrChange w:id="1012" w:author="Panagiotis Karkazis" w:date="2022-03-01T20:05:00Z">
            <w:rPr>
              <w:rFonts w:ascii="Arial" w:hAnsi="Arial" w:cs="Arial"/>
              <w:b/>
              <w:bCs/>
              <w:sz w:val="24"/>
              <w:szCs w:val="24"/>
              <w:highlight w:val="red"/>
            </w:rPr>
          </w:rPrChange>
        </w:rPr>
      </w:pPr>
    </w:p>
    <w:p w14:paraId="6FEEFA50" w14:textId="77777777" w:rsidR="00D0260D" w:rsidRPr="00886CD4" w:rsidRDefault="00D0260D" w:rsidP="00E50B03">
      <w:pPr>
        <w:spacing w:after="0" w:line="360" w:lineRule="auto"/>
        <w:jc w:val="both"/>
        <w:rPr>
          <w:rFonts w:ascii="Arial" w:hAnsi="Arial" w:cs="Arial"/>
          <w:b/>
          <w:bCs/>
          <w:sz w:val="24"/>
          <w:szCs w:val="24"/>
          <w:rPrChange w:id="1013" w:author="Panagiotis Karkazis" w:date="2022-03-01T20:05:00Z">
            <w:rPr>
              <w:rFonts w:ascii="Arial" w:hAnsi="Arial" w:cs="Arial"/>
              <w:b/>
              <w:bCs/>
              <w:sz w:val="24"/>
              <w:szCs w:val="24"/>
              <w:highlight w:val="red"/>
            </w:rPr>
          </w:rPrChange>
        </w:rPr>
      </w:pPr>
    </w:p>
    <w:p w14:paraId="3E05B69D" w14:textId="77777777" w:rsidR="00D0260D" w:rsidRPr="00886CD4" w:rsidRDefault="00D0260D" w:rsidP="00E50B03">
      <w:pPr>
        <w:spacing w:after="0" w:line="360" w:lineRule="auto"/>
        <w:jc w:val="both"/>
        <w:rPr>
          <w:rFonts w:ascii="Arial" w:hAnsi="Arial" w:cs="Arial"/>
          <w:b/>
          <w:bCs/>
          <w:sz w:val="24"/>
          <w:szCs w:val="24"/>
          <w:rPrChange w:id="1014" w:author="Panagiotis Karkazis" w:date="2022-03-01T20:05:00Z">
            <w:rPr>
              <w:rFonts w:ascii="Arial" w:hAnsi="Arial" w:cs="Arial"/>
              <w:b/>
              <w:bCs/>
              <w:sz w:val="24"/>
              <w:szCs w:val="24"/>
              <w:highlight w:val="red"/>
            </w:rPr>
          </w:rPrChange>
        </w:rPr>
      </w:pPr>
    </w:p>
    <w:p w14:paraId="7C3B8012" w14:textId="77777777" w:rsidR="00D0260D" w:rsidRPr="00886CD4" w:rsidRDefault="00D0260D" w:rsidP="00E50B03">
      <w:pPr>
        <w:spacing w:after="0" w:line="360" w:lineRule="auto"/>
        <w:jc w:val="both"/>
        <w:rPr>
          <w:rFonts w:ascii="Arial" w:hAnsi="Arial" w:cs="Arial"/>
          <w:b/>
          <w:bCs/>
          <w:sz w:val="24"/>
          <w:szCs w:val="24"/>
          <w:rPrChange w:id="1015" w:author="Panagiotis Karkazis" w:date="2022-03-01T20:05:00Z">
            <w:rPr>
              <w:rFonts w:ascii="Arial" w:hAnsi="Arial" w:cs="Arial"/>
              <w:b/>
              <w:bCs/>
              <w:sz w:val="24"/>
              <w:szCs w:val="24"/>
              <w:highlight w:val="red"/>
            </w:rPr>
          </w:rPrChange>
        </w:rPr>
      </w:pPr>
    </w:p>
    <w:p w14:paraId="11AD26FB" w14:textId="77777777" w:rsidR="00D0260D" w:rsidRPr="00886CD4" w:rsidRDefault="00D0260D" w:rsidP="00E50B03">
      <w:pPr>
        <w:spacing w:after="0" w:line="360" w:lineRule="auto"/>
        <w:jc w:val="both"/>
        <w:rPr>
          <w:rFonts w:ascii="Arial" w:hAnsi="Arial" w:cs="Arial"/>
          <w:b/>
          <w:bCs/>
          <w:sz w:val="24"/>
          <w:szCs w:val="24"/>
          <w:rPrChange w:id="1016" w:author="Panagiotis Karkazis" w:date="2022-03-01T20:05:00Z">
            <w:rPr>
              <w:rFonts w:ascii="Arial" w:hAnsi="Arial" w:cs="Arial"/>
              <w:b/>
              <w:bCs/>
              <w:sz w:val="24"/>
              <w:szCs w:val="24"/>
              <w:highlight w:val="red"/>
            </w:rPr>
          </w:rPrChange>
        </w:rPr>
      </w:pPr>
    </w:p>
    <w:p w14:paraId="3ABD2926" w14:textId="77777777" w:rsidR="00D0260D" w:rsidRPr="00886CD4" w:rsidRDefault="00D0260D" w:rsidP="00E50B03">
      <w:pPr>
        <w:spacing w:after="0" w:line="360" w:lineRule="auto"/>
        <w:jc w:val="both"/>
        <w:rPr>
          <w:rFonts w:ascii="Arial" w:hAnsi="Arial" w:cs="Arial"/>
          <w:b/>
          <w:bCs/>
          <w:sz w:val="24"/>
          <w:szCs w:val="24"/>
          <w:rPrChange w:id="1017" w:author="Panagiotis Karkazis" w:date="2022-03-01T20:05:00Z">
            <w:rPr>
              <w:rFonts w:ascii="Arial" w:hAnsi="Arial" w:cs="Arial"/>
              <w:b/>
              <w:bCs/>
              <w:sz w:val="24"/>
              <w:szCs w:val="24"/>
              <w:highlight w:val="red"/>
            </w:rPr>
          </w:rPrChange>
        </w:rPr>
      </w:pPr>
    </w:p>
    <w:p w14:paraId="05E078F7" w14:textId="77777777" w:rsidR="00D0260D" w:rsidRPr="00886CD4" w:rsidRDefault="00D0260D" w:rsidP="00E50B03">
      <w:pPr>
        <w:spacing w:after="0" w:line="360" w:lineRule="auto"/>
        <w:jc w:val="both"/>
        <w:rPr>
          <w:rFonts w:ascii="Arial" w:hAnsi="Arial" w:cs="Arial"/>
          <w:b/>
          <w:bCs/>
          <w:sz w:val="24"/>
          <w:szCs w:val="24"/>
          <w:rPrChange w:id="1018" w:author="Panagiotis Karkazis" w:date="2022-03-01T20:05:00Z">
            <w:rPr>
              <w:rFonts w:ascii="Arial" w:hAnsi="Arial" w:cs="Arial"/>
              <w:b/>
              <w:bCs/>
              <w:sz w:val="24"/>
              <w:szCs w:val="24"/>
              <w:highlight w:val="red"/>
            </w:rPr>
          </w:rPrChange>
        </w:rPr>
      </w:pPr>
    </w:p>
    <w:p w14:paraId="0F8D4D43" w14:textId="77777777" w:rsidR="00D0260D" w:rsidRPr="00886CD4" w:rsidRDefault="00D0260D" w:rsidP="00E50B03">
      <w:pPr>
        <w:spacing w:after="0" w:line="360" w:lineRule="auto"/>
        <w:jc w:val="both"/>
        <w:rPr>
          <w:rFonts w:ascii="Arial" w:hAnsi="Arial" w:cs="Arial"/>
          <w:b/>
          <w:bCs/>
          <w:sz w:val="24"/>
          <w:szCs w:val="24"/>
          <w:rPrChange w:id="1019" w:author="Panagiotis Karkazis" w:date="2022-03-01T20:05:00Z">
            <w:rPr>
              <w:rFonts w:ascii="Arial" w:hAnsi="Arial" w:cs="Arial"/>
              <w:b/>
              <w:bCs/>
              <w:sz w:val="24"/>
              <w:szCs w:val="24"/>
              <w:highlight w:val="red"/>
            </w:rPr>
          </w:rPrChange>
        </w:rPr>
      </w:pPr>
    </w:p>
    <w:p w14:paraId="3AD9B94A" w14:textId="77777777" w:rsidR="00D0260D" w:rsidRPr="00886CD4" w:rsidRDefault="00D0260D" w:rsidP="00E50B03">
      <w:pPr>
        <w:spacing w:after="0" w:line="360" w:lineRule="auto"/>
        <w:jc w:val="both"/>
        <w:rPr>
          <w:rFonts w:ascii="Arial" w:hAnsi="Arial" w:cs="Arial"/>
          <w:b/>
          <w:bCs/>
          <w:sz w:val="24"/>
          <w:szCs w:val="24"/>
          <w:rPrChange w:id="1020" w:author="Panagiotis Karkazis" w:date="2022-03-01T20:05:00Z">
            <w:rPr>
              <w:rFonts w:ascii="Arial" w:hAnsi="Arial" w:cs="Arial"/>
              <w:b/>
              <w:bCs/>
              <w:sz w:val="24"/>
              <w:szCs w:val="24"/>
              <w:highlight w:val="red"/>
            </w:rPr>
          </w:rPrChange>
        </w:rPr>
      </w:pPr>
    </w:p>
    <w:p w14:paraId="4DA61D54" w14:textId="77777777" w:rsidR="00D0260D" w:rsidRPr="00886CD4" w:rsidRDefault="00D0260D" w:rsidP="00E50B03">
      <w:pPr>
        <w:spacing w:after="0" w:line="360" w:lineRule="auto"/>
        <w:jc w:val="both"/>
        <w:rPr>
          <w:rFonts w:ascii="Arial" w:hAnsi="Arial" w:cs="Arial"/>
          <w:b/>
          <w:bCs/>
          <w:sz w:val="24"/>
          <w:szCs w:val="24"/>
          <w:rPrChange w:id="1021" w:author="Panagiotis Karkazis" w:date="2022-03-01T20:05:00Z">
            <w:rPr>
              <w:rFonts w:ascii="Arial" w:hAnsi="Arial" w:cs="Arial"/>
              <w:b/>
              <w:bCs/>
              <w:sz w:val="24"/>
              <w:szCs w:val="24"/>
              <w:highlight w:val="red"/>
            </w:rPr>
          </w:rPrChange>
        </w:rPr>
      </w:pPr>
    </w:p>
    <w:p w14:paraId="78C00A5C" w14:textId="31F517B4" w:rsidR="00D0260D" w:rsidRPr="00886CD4" w:rsidRDefault="00D0260D" w:rsidP="00E50B03">
      <w:pPr>
        <w:spacing w:after="0" w:line="360" w:lineRule="auto"/>
        <w:jc w:val="both"/>
        <w:rPr>
          <w:rFonts w:ascii="Arial" w:hAnsi="Arial" w:cs="Arial"/>
          <w:b/>
          <w:bCs/>
          <w:sz w:val="24"/>
          <w:szCs w:val="24"/>
          <w:rPrChange w:id="1022" w:author="Panagiotis Karkazis" w:date="2022-03-01T20:05:00Z">
            <w:rPr>
              <w:rFonts w:ascii="Arial" w:hAnsi="Arial" w:cs="Arial"/>
              <w:b/>
              <w:bCs/>
              <w:sz w:val="24"/>
              <w:szCs w:val="24"/>
              <w:highlight w:val="red"/>
            </w:rPr>
          </w:rPrChange>
        </w:rPr>
      </w:pPr>
    </w:p>
    <w:p w14:paraId="229B3460" w14:textId="77777777" w:rsidR="000E2C32" w:rsidRPr="00886CD4" w:rsidRDefault="000E2C32" w:rsidP="00E50B03">
      <w:pPr>
        <w:spacing w:after="0" w:line="360" w:lineRule="auto"/>
        <w:jc w:val="both"/>
        <w:rPr>
          <w:rFonts w:ascii="Arial" w:hAnsi="Arial" w:cs="Arial"/>
          <w:b/>
          <w:bCs/>
          <w:sz w:val="24"/>
          <w:szCs w:val="24"/>
          <w:rPrChange w:id="1023" w:author="Panagiotis Karkazis" w:date="2022-03-01T20:05:00Z">
            <w:rPr>
              <w:rFonts w:ascii="Arial" w:hAnsi="Arial" w:cs="Arial"/>
              <w:b/>
              <w:bCs/>
              <w:sz w:val="24"/>
              <w:szCs w:val="24"/>
              <w:highlight w:val="red"/>
            </w:rPr>
          </w:rPrChange>
        </w:rPr>
      </w:pPr>
    </w:p>
    <w:p w14:paraId="79FC6993" w14:textId="0353E64E" w:rsidR="00D0260D" w:rsidRPr="00886CD4" w:rsidRDefault="00D0260D" w:rsidP="00361246">
      <w:pPr>
        <w:pStyle w:val="Default"/>
        <w:rPr>
          <w:rPrChange w:id="1024" w:author="Panagiotis Karkazis" w:date="2022-03-01T20:05:00Z">
            <w:rPr>
              <w:highlight w:val="red"/>
            </w:rPr>
          </w:rPrChange>
        </w:rPr>
      </w:pPr>
    </w:p>
    <w:p w14:paraId="636B3059" w14:textId="77777777" w:rsidR="00D0260D" w:rsidRPr="00886CD4" w:rsidRDefault="00D0260D" w:rsidP="00E50B03">
      <w:pPr>
        <w:pStyle w:val="Default"/>
        <w:spacing w:line="360" w:lineRule="auto"/>
        <w:jc w:val="center"/>
        <w:rPr>
          <w:b/>
          <w:bCs/>
          <w:sz w:val="28"/>
          <w:szCs w:val="28"/>
          <w:rPrChange w:id="1025" w:author="Panagiotis Karkazis" w:date="2022-03-01T20:05:00Z">
            <w:rPr>
              <w:b/>
              <w:bCs/>
              <w:sz w:val="28"/>
              <w:szCs w:val="28"/>
              <w:highlight w:val="red"/>
            </w:rPr>
          </w:rPrChange>
        </w:rPr>
      </w:pPr>
      <w:r w:rsidRPr="00886CD4">
        <w:rPr>
          <w:b/>
          <w:bCs/>
          <w:sz w:val="28"/>
          <w:szCs w:val="28"/>
          <w:rPrChange w:id="1026" w:author="Panagiotis Karkazis" w:date="2022-03-01T20:05:00Z">
            <w:rPr>
              <w:b/>
              <w:bCs/>
              <w:sz w:val="28"/>
              <w:szCs w:val="28"/>
              <w:highlight w:val="red"/>
            </w:rPr>
          </w:rPrChange>
        </w:rPr>
        <w:lastRenderedPageBreak/>
        <w:t>ΚΑΤΑΛΟΓΟΣ ΠΙΝΑΚΩΝ</w:t>
      </w:r>
    </w:p>
    <w:p w14:paraId="222AC197" w14:textId="77777777" w:rsidR="00D0260D" w:rsidRPr="00886CD4" w:rsidRDefault="00D0260D" w:rsidP="00E50B03">
      <w:pPr>
        <w:pStyle w:val="Default"/>
        <w:spacing w:line="360" w:lineRule="auto"/>
        <w:jc w:val="center"/>
        <w:rPr>
          <w:sz w:val="28"/>
          <w:szCs w:val="28"/>
          <w:rPrChange w:id="1027" w:author="Panagiotis Karkazis" w:date="2022-03-01T20:05:00Z">
            <w:rPr>
              <w:sz w:val="28"/>
              <w:szCs w:val="28"/>
              <w:highlight w:val="red"/>
            </w:rPr>
          </w:rPrChange>
        </w:rPr>
      </w:pPr>
      <w:r w:rsidRPr="00886CD4">
        <w:rPr>
          <w:b/>
          <w:bCs/>
          <w:sz w:val="28"/>
          <w:szCs w:val="28"/>
          <w:rPrChange w:id="1028" w:author="Panagiotis Karkazis" w:date="2022-03-01T20:05:00Z">
            <w:rPr>
              <w:b/>
              <w:bCs/>
              <w:sz w:val="28"/>
              <w:szCs w:val="28"/>
              <w:highlight w:val="red"/>
            </w:rPr>
          </w:rPrChange>
        </w:rPr>
        <w:t xml:space="preserve"> </w:t>
      </w:r>
    </w:p>
    <w:p w14:paraId="5D518FFA" w14:textId="77777777" w:rsidR="00D0260D" w:rsidRPr="00886CD4" w:rsidRDefault="00D0260D" w:rsidP="00E50B03">
      <w:pPr>
        <w:pStyle w:val="Default"/>
        <w:spacing w:line="360" w:lineRule="auto"/>
        <w:rPr>
          <w:rPrChange w:id="1029" w:author="Panagiotis Karkazis" w:date="2022-03-01T20:05:00Z">
            <w:rPr>
              <w:highlight w:val="red"/>
            </w:rPr>
          </w:rPrChange>
        </w:rPr>
      </w:pPr>
      <w:r w:rsidRPr="00886CD4">
        <w:rPr>
          <w:b/>
          <w:bCs/>
          <w:rPrChange w:id="1030" w:author="Panagiotis Karkazis" w:date="2022-03-01T20:05:00Z">
            <w:rPr>
              <w:b/>
              <w:bCs/>
              <w:highlight w:val="red"/>
            </w:rPr>
          </w:rPrChange>
        </w:rPr>
        <w:t xml:space="preserve">Πίνακας 2.1: </w:t>
      </w:r>
      <w:r w:rsidRPr="00886CD4">
        <w:rPr>
          <w:rPrChange w:id="1031" w:author="Panagiotis Karkazis" w:date="2022-03-01T20:05:00Z">
            <w:rPr>
              <w:highlight w:val="red"/>
            </w:rPr>
          </w:rPrChange>
        </w:rPr>
        <w:t xml:space="preserve">Συγκριτικές τιμές αλγορίθμων </w:t>
      </w:r>
      <w:r w:rsidRPr="00886CD4">
        <w:rPr>
          <w:b/>
          <w:bCs/>
          <w:rPrChange w:id="1032" w:author="Panagiotis Karkazis" w:date="2022-03-01T20:05:00Z">
            <w:rPr>
              <w:b/>
              <w:bCs/>
              <w:highlight w:val="red"/>
            </w:rPr>
          </w:rPrChange>
        </w:rPr>
        <w:t xml:space="preserve">......................................................... 5 </w:t>
      </w:r>
    </w:p>
    <w:p w14:paraId="1D0D46A9" w14:textId="5D948A2D" w:rsidR="00D0260D" w:rsidRPr="00886CD4" w:rsidRDefault="00D0260D" w:rsidP="00E50B03">
      <w:pPr>
        <w:pStyle w:val="Default"/>
        <w:spacing w:line="360" w:lineRule="auto"/>
        <w:rPr>
          <w:rPrChange w:id="1033" w:author="Panagiotis Karkazis" w:date="2022-03-01T20:05:00Z">
            <w:rPr>
              <w:highlight w:val="red"/>
            </w:rPr>
          </w:rPrChange>
        </w:rPr>
      </w:pPr>
      <w:r w:rsidRPr="00886CD4">
        <w:rPr>
          <w:b/>
          <w:bCs/>
          <w:rPrChange w:id="1034" w:author="Panagiotis Karkazis" w:date="2022-03-01T20:05:00Z">
            <w:rPr>
              <w:b/>
              <w:bCs/>
              <w:highlight w:val="red"/>
            </w:rPr>
          </w:rPrChange>
        </w:rPr>
        <w:t xml:space="preserve">Πίνακας 3.1: </w:t>
      </w:r>
      <w:r w:rsidRPr="00886CD4">
        <w:rPr>
          <w:rPrChange w:id="1035" w:author="Panagiotis Karkazis" w:date="2022-03-01T20:05:00Z">
            <w:rPr>
              <w:highlight w:val="red"/>
            </w:rPr>
          </w:rPrChange>
        </w:rPr>
        <w:t xml:space="preserve">Τιμές </w:t>
      </w:r>
      <w:r w:rsidR="00CD5B22" w:rsidRPr="00886CD4">
        <w:rPr>
          <w:rPrChange w:id="1036" w:author="Panagiotis Karkazis" w:date="2022-03-01T20:05:00Z">
            <w:rPr>
              <w:highlight w:val="red"/>
            </w:rPr>
          </w:rPrChange>
        </w:rPr>
        <w:t>μεταβλητών</w:t>
      </w:r>
      <w:r w:rsidRPr="00886CD4">
        <w:rPr>
          <w:rPrChange w:id="1037" w:author="Panagiotis Karkazis" w:date="2022-03-01T20:05:00Z">
            <w:rPr>
              <w:highlight w:val="red"/>
            </w:rPr>
          </w:rPrChange>
        </w:rPr>
        <w:t xml:space="preserve"> </w:t>
      </w:r>
      <w:r w:rsidRPr="00886CD4">
        <w:rPr>
          <w:b/>
          <w:bCs/>
          <w:rPrChange w:id="1038" w:author="Panagiotis Karkazis" w:date="2022-03-01T20:05:00Z">
            <w:rPr>
              <w:b/>
              <w:bCs/>
              <w:highlight w:val="red"/>
            </w:rPr>
          </w:rPrChange>
        </w:rPr>
        <w:t xml:space="preserve">.......................................................................... 7 </w:t>
      </w:r>
    </w:p>
    <w:p w14:paraId="215C76E5" w14:textId="77777777" w:rsidR="00D0260D" w:rsidRPr="00886CD4" w:rsidRDefault="00D0260D" w:rsidP="00E50B03">
      <w:pPr>
        <w:spacing w:after="0" w:line="360" w:lineRule="auto"/>
        <w:jc w:val="both"/>
        <w:rPr>
          <w:rFonts w:ascii="Arial" w:hAnsi="Arial" w:cs="Arial"/>
          <w:color w:val="000000"/>
          <w:sz w:val="24"/>
          <w:szCs w:val="24"/>
          <w:rPrChange w:id="1039" w:author="Panagiotis Karkazis" w:date="2022-03-01T20:05:00Z">
            <w:rPr>
              <w:rFonts w:ascii="Arial" w:hAnsi="Arial" w:cs="Arial"/>
              <w:color w:val="000000"/>
              <w:sz w:val="24"/>
              <w:szCs w:val="24"/>
              <w:highlight w:val="red"/>
            </w:rPr>
          </w:rPrChange>
        </w:rPr>
      </w:pPr>
      <w:r w:rsidRPr="00886CD4">
        <w:rPr>
          <w:rFonts w:ascii="Arial" w:hAnsi="Arial" w:cs="Arial"/>
          <w:b/>
          <w:bCs/>
          <w:sz w:val="24"/>
          <w:szCs w:val="24"/>
          <w:rPrChange w:id="1040" w:author="Panagiotis Karkazis" w:date="2022-03-01T20:05:00Z">
            <w:rPr>
              <w:rFonts w:ascii="Arial" w:hAnsi="Arial" w:cs="Arial"/>
              <w:b/>
              <w:bCs/>
              <w:sz w:val="24"/>
              <w:szCs w:val="24"/>
              <w:highlight w:val="red"/>
            </w:rPr>
          </w:rPrChange>
        </w:rPr>
        <w:t xml:space="preserve">Πίνακας 3.2: </w:t>
      </w:r>
      <w:r w:rsidRPr="00886CD4">
        <w:rPr>
          <w:rFonts w:ascii="Arial" w:hAnsi="Arial" w:cs="Arial"/>
          <w:sz w:val="24"/>
          <w:szCs w:val="24"/>
          <w:rPrChange w:id="1041" w:author="Panagiotis Karkazis" w:date="2022-03-01T20:05:00Z">
            <w:rPr>
              <w:rFonts w:ascii="Arial" w:hAnsi="Arial" w:cs="Arial"/>
              <w:sz w:val="24"/>
              <w:szCs w:val="24"/>
              <w:highlight w:val="red"/>
            </w:rPr>
          </w:rPrChange>
        </w:rPr>
        <w:t xml:space="preserve">Συγκριτικά αποτελέσματα για ν=10 </w:t>
      </w:r>
      <w:r w:rsidRPr="00886CD4">
        <w:rPr>
          <w:rFonts w:ascii="Arial" w:hAnsi="Arial" w:cs="Arial"/>
          <w:b/>
          <w:bCs/>
          <w:sz w:val="24"/>
          <w:szCs w:val="24"/>
          <w:rPrChange w:id="1042" w:author="Panagiotis Karkazis" w:date="2022-03-01T20:05:00Z">
            <w:rPr>
              <w:rFonts w:ascii="Arial" w:hAnsi="Arial" w:cs="Arial"/>
              <w:b/>
              <w:bCs/>
              <w:sz w:val="24"/>
              <w:szCs w:val="24"/>
              <w:highlight w:val="red"/>
            </w:rPr>
          </w:rPrChange>
        </w:rPr>
        <w:t>.................</w:t>
      </w:r>
      <w:r w:rsidR="00FD6F90" w:rsidRPr="00886CD4">
        <w:rPr>
          <w:rFonts w:ascii="Arial" w:hAnsi="Arial" w:cs="Arial"/>
          <w:b/>
          <w:bCs/>
          <w:sz w:val="24"/>
          <w:szCs w:val="24"/>
          <w:rPrChange w:id="1043" w:author="Panagiotis Karkazis" w:date="2022-03-01T20:05:00Z">
            <w:rPr>
              <w:rFonts w:ascii="Arial" w:hAnsi="Arial" w:cs="Arial"/>
              <w:b/>
              <w:bCs/>
              <w:sz w:val="24"/>
              <w:szCs w:val="24"/>
              <w:highlight w:val="red"/>
            </w:rPr>
          </w:rPrChange>
        </w:rPr>
        <w:t>..............................</w:t>
      </w:r>
      <w:r w:rsidRPr="00886CD4">
        <w:rPr>
          <w:rFonts w:ascii="Arial" w:hAnsi="Arial" w:cs="Arial"/>
          <w:b/>
          <w:bCs/>
          <w:sz w:val="24"/>
          <w:szCs w:val="24"/>
          <w:rPrChange w:id="1044" w:author="Panagiotis Karkazis" w:date="2022-03-01T20:05:00Z">
            <w:rPr>
              <w:rFonts w:ascii="Arial" w:hAnsi="Arial" w:cs="Arial"/>
              <w:b/>
              <w:bCs/>
              <w:sz w:val="24"/>
              <w:szCs w:val="24"/>
              <w:highlight w:val="red"/>
            </w:rPr>
          </w:rPrChange>
        </w:rPr>
        <w:t xml:space="preserve"> 14</w:t>
      </w:r>
    </w:p>
    <w:p w14:paraId="7349FD30" w14:textId="77777777" w:rsidR="00D0260D" w:rsidRPr="00886CD4" w:rsidRDefault="00D0260D" w:rsidP="00262CFA">
      <w:pPr>
        <w:spacing w:after="0" w:line="360" w:lineRule="auto"/>
        <w:ind w:firstLine="227"/>
        <w:jc w:val="both"/>
        <w:rPr>
          <w:rFonts w:ascii="Arial" w:hAnsi="Arial" w:cs="Arial"/>
          <w:color w:val="000000"/>
          <w:sz w:val="24"/>
          <w:szCs w:val="24"/>
          <w:rPrChange w:id="1045" w:author="Panagiotis Karkazis" w:date="2022-03-01T20:05:00Z">
            <w:rPr>
              <w:rFonts w:ascii="Arial" w:hAnsi="Arial" w:cs="Arial"/>
              <w:color w:val="000000"/>
              <w:sz w:val="24"/>
              <w:szCs w:val="24"/>
              <w:highlight w:val="red"/>
            </w:rPr>
          </w:rPrChange>
        </w:rPr>
      </w:pPr>
    </w:p>
    <w:p w14:paraId="78831E02" w14:textId="77777777" w:rsidR="00D0260D" w:rsidRPr="00886CD4" w:rsidRDefault="00D0260D" w:rsidP="00262CFA">
      <w:pPr>
        <w:spacing w:after="0" w:line="360" w:lineRule="auto"/>
        <w:ind w:firstLine="227"/>
        <w:jc w:val="both"/>
        <w:rPr>
          <w:rFonts w:ascii="Arial" w:hAnsi="Arial" w:cs="Arial"/>
          <w:color w:val="000000"/>
          <w:sz w:val="24"/>
          <w:szCs w:val="24"/>
          <w:rPrChange w:id="1046" w:author="Panagiotis Karkazis" w:date="2022-03-01T20:05:00Z">
            <w:rPr>
              <w:rFonts w:ascii="Arial" w:hAnsi="Arial" w:cs="Arial"/>
              <w:color w:val="000000"/>
              <w:sz w:val="24"/>
              <w:szCs w:val="24"/>
              <w:highlight w:val="red"/>
            </w:rPr>
          </w:rPrChange>
        </w:rPr>
      </w:pPr>
    </w:p>
    <w:p w14:paraId="5923316E" w14:textId="77777777" w:rsidR="00D0260D" w:rsidRPr="00886CD4" w:rsidRDefault="00D0260D" w:rsidP="00262CFA">
      <w:pPr>
        <w:spacing w:after="0" w:line="360" w:lineRule="auto"/>
        <w:ind w:firstLine="227"/>
        <w:jc w:val="both"/>
        <w:rPr>
          <w:rFonts w:ascii="Arial" w:hAnsi="Arial" w:cs="Arial"/>
          <w:b/>
          <w:bCs/>
          <w:color w:val="000000"/>
          <w:sz w:val="24"/>
          <w:szCs w:val="24"/>
          <w:rPrChange w:id="1047" w:author="Panagiotis Karkazis" w:date="2022-03-01T20:05:00Z">
            <w:rPr>
              <w:rFonts w:ascii="Arial" w:hAnsi="Arial" w:cs="Arial"/>
              <w:b/>
              <w:bCs/>
              <w:color w:val="000000"/>
              <w:sz w:val="24"/>
              <w:szCs w:val="24"/>
              <w:highlight w:val="red"/>
            </w:rPr>
          </w:rPrChange>
        </w:rPr>
      </w:pPr>
      <w:r w:rsidRPr="00886CD4">
        <w:rPr>
          <w:rFonts w:ascii="Arial" w:hAnsi="Arial" w:cs="Arial"/>
          <w:color w:val="000000"/>
          <w:sz w:val="24"/>
          <w:szCs w:val="24"/>
          <w:rPrChange w:id="1048" w:author="Panagiotis Karkazis" w:date="2022-03-01T20:05:00Z">
            <w:rPr>
              <w:rFonts w:ascii="Arial" w:hAnsi="Arial" w:cs="Arial"/>
              <w:color w:val="000000"/>
              <w:sz w:val="24"/>
              <w:szCs w:val="24"/>
              <w:highlight w:val="red"/>
            </w:rPr>
          </w:rPrChange>
        </w:rPr>
        <w:t xml:space="preserve"> </w:t>
      </w:r>
    </w:p>
    <w:p w14:paraId="362C28CC" w14:textId="77777777" w:rsidR="00D0260D" w:rsidRPr="00886CD4" w:rsidRDefault="00D0260D" w:rsidP="00903003">
      <w:pPr>
        <w:spacing w:after="0" w:line="240" w:lineRule="auto"/>
        <w:jc w:val="both"/>
        <w:rPr>
          <w:rFonts w:ascii="Arial" w:hAnsi="Arial" w:cs="Arial"/>
          <w:b/>
          <w:bCs/>
          <w:color w:val="000000"/>
          <w:sz w:val="23"/>
          <w:szCs w:val="23"/>
          <w:rPrChange w:id="1049" w:author="Panagiotis Karkazis" w:date="2022-03-01T20:05:00Z">
            <w:rPr>
              <w:rFonts w:ascii="Arial" w:hAnsi="Arial" w:cs="Arial"/>
              <w:b/>
              <w:bCs/>
              <w:color w:val="000000"/>
              <w:sz w:val="23"/>
              <w:szCs w:val="23"/>
              <w:highlight w:val="red"/>
            </w:rPr>
          </w:rPrChange>
        </w:rPr>
      </w:pPr>
    </w:p>
    <w:p w14:paraId="5725D9CC" w14:textId="77777777" w:rsidR="00D0260D" w:rsidRPr="00886CD4" w:rsidRDefault="00D0260D" w:rsidP="00903003">
      <w:pPr>
        <w:spacing w:after="0" w:line="240" w:lineRule="auto"/>
        <w:jc w:val="both"/>
        <w:rPr>
          <w:rFonts w:ascii="Arial" w:hAnsi="Arial" w:cs="Arial"/>
          <w:b/>
          <w:bCs/>
          <w:color w:val="000000"/>
          <w:sz w:val="23"/>
          <w:szCs w:val="23"/>
          <w:rPrChange w:id="1050" w:author="Panagiotis Karkazis" w:date="2022-03-01T20:05:00Z">
            <w:rPr>
              <w:rFonts w:ascii="Arial" w:hAnsi="Arial" w:cs="Arial"/>
              <w:b/>
              <w:bCs/>
              <w:color w:val="000000"/>
              <w:sz w:val="23"/>
              <w:szCs w:val="23"/>
              <w:highlight w:val="red"/>
            </w:rPr>
          </w:rPrChange>
        </w:rPr>
      </w:pPr>
    </w:p>
    <w:p w14:paraId="62215015" w14:textId="77777777" w:rsidR="00D0260D" w:rsidRPr="00886CD4" w:rsidRDefault="00D0260D" w:rsidP="00903003">
      <w:pPr>
        <w:spacing w:after="0" w:line="240" w:lineRule="auto"/>
        <w:jc w:val="center"/>
        <w:rPr>
          <w:rFonts w:ascii="Arial" w:hAnsi="Arial" w:cs="Arial"/>
          <w:b/>
          <w:bCs/>
          <w:color w:val="000000"/>
          <w:sz w:val="23"/>
          <w:szCs w:val="23"/>
          <w:rPrChange w:id="1051" w:author="Panagiotis Karkazis" w:date="2022-03-01T20:05:00Z">
            <w:rPr>
              <w:rFonts w:ascii="Arial" w:hAnsi="Arial" w:cs="Arial"/>
              <w:b/>
              <w:bCs/>
              <w:color w:val="000000"/>
              <w:sz w:val="23"/>
              <w:szCs w:val="23"/>
              <w:highlight w:val="red"/>
            </w:rPr>
          </w:rPrChange>
        </w:rPr>
      </w:pPr>
    </w:p>
    <w:p w14:paraId="330A21D4" w14:textId="77777777" w:rsidR="00D0260D" w:rsidRPr="00886CD4" w:rsidRDefault="00D0260D" w:rsidP="00903003">
      <w:pPr>
        <w:spacing w:after="0" w:line="240" w:lineRule="auto"/>
        <w:jc w:val="center"/>
        <w:rPr>
          <w:rFonts w:ascii="Arial" w:hAnsi="Arial" w:cs="Arial"/>
          <w:b/>
          <w:bCs/>
          <w:color w:val="000000"/>
          <w:sz w:val="23"/>
          <w:szCs w:val="23"/>
          <w:rPrChange w:id="1052" w:author="Panagiotis Karkazis" w:date="2022-03-01T20:05:00Z">
            <w:rPr>
              <w:rFonts w:ascii="Arial" w:hAnsi="Arial" w:cs="Arial"/>
              <w:b/>
              <w:bCs/>
              <w:color w:val="000000"/>
              <w:sz w:val="23"/>
              <w:szCs w:val="23"/>
              <w:highlight w:val="red"/>
            </w:rPr>
          </w:rPrChange>
        </w:rPr>
      </w:pPr>
    </w:p>
    <w:p w14:paraId="26C08095" w14:textId="77777777" w:rsidR="00D0260D" w:rsidRPr="00886CD4" w:rsidRDefault="00D0260D" w:rsidP="00903003">
      <w:pPr>
        <w:spacing w:after="0" w:line="240" w:lineRule="auto"/>
        <w:jc w:val="center"/>
        <w:rPr>
          <w:rFonts w:ascii="Arial" w:hAnsi="Arial" w:cs="Arial"/>
          <w:b/>
          <w:bCs/>
          <w:color w:val="000000"/>
          <w:sz w:val="23"/>
          <w:szCs w:val="23"/>
          <w:rPrChange w:id="1053" w:author="Panagiotis Karkazis" w:date="2022-03-01T20:05:00Z">
            <w:rPr>
              <w:rFonts w:ascii="Arial" w:hAnsi="Arial" w:cs="Arial"/>
              <w:b/>
              <w:bCs/>
              <w:color w:val="000000"/>
              <w:sz w:val="23"/>
              <w:szCs w:val="23"/>
              <w:highlight w:val="red"/>
            </w:rPr>
          </w:rPrChange>
        </w:rPr>
      </w:pPr>
    </w:p>
    <w:p w14:paraId="4211A14E" w14:textId="77777777" w:rsidR="00D0260D" w:rsidRPr="00886CD4" w:rsidRDefault="00D0260D" w:rsidP="00903003">
      <w:pPr>
        <w:spacing w:after="0" w:line="240" w:lineRule="auto"/>
        <w:jc w:val="center"/>
        <w:rPr>
          <w:rFonts w:ascii="Arial" w:hAnsi="Arial" w:cs="Arial"/>
          <w:b/>
          <w:bCs/>
          <w:color w:val="000000"/>
          <w:sz w:val="23"/>
          <w:szCs w:val="23"/>
          <w:rPrChange w:id="1054" w:author="Panagiotis Karkazis" w:date="2022-03-01T20:05:00Z">
            <w:rPr>
              <w:rFonts w:ascii="Arial" w:hAnsi="Arial" w:cs="Arial"/>
              <w:b/>
              <w:bCs/>
              <w:color w:val="000000"/>
              <w:sz w:val="23"/>
              <w:szCs w:val="23"/>
              <w:highlight w:val="red"/>
            </w:rPr>
          </w:rPrChange>
        </w:rPr>
      </w:pPr>
    </w:p>
    <w:p w14:paraId="39660A9F" w14:textId="77777777" w:rsidR="00D0260D" w:rsidRPr="00886CD4" w:rsidRDefault="00D0260D" w:rsidP="00903003">
      <w:pPr>
        <w:spacing w:after="0" w:line="240" w:lineRule="auto"/>
        <w:jc w:val="center"/>
        <w:rPr>
          <w:rFonts w:ascii="Arial" w:hAnsi="Arial" w:cs="Arial"/>
          <w:b/>
          <w:bCs/>
          <w:color w:val="000000"/>
          <w:sz w:val="23"/>
          <w:szCs w:val="23"/>
          <w:rPrChange w:id="1055" w:author="Panagiotis Karkazis" w:date="2022-03-01T20:05:00Z">
            <w:rPr>
              <w:rFonts w:ascii="Arial" w:hAnsi="Arial" w:cs="Arial"/>
              <w:b/>
              <w:bCs/>
              <w:color w:val="000000"/>
              <w:sz w:val="23"/>
              <w:szCs w:val="23"/>
              <w:highlight w:val="red"/>
            </w:rPr>
          </w:rPrChange>
        </w:rPr>
      </w:pPr>
    </w:p>
    <w:p w14:paraId="1AB25513" w14:textId="77777777" w:rsidR="00D0260D" w:rsidRPr="00886CD4" w:rsidRDefault="00D0260D" w:rsidP="00903003">
      <w:pPr>
        <w:spacing w:after="0" w:line="240" w:lineRule="auto"/>
        <w:jc w:val="center"/>
        <w:rPr>
          <w:rFonts w:ascii="Arial" w:hAnsi="Arial" w:cs="Arial"/>
          <w:b/>
          <w:bCs/>
          <w:color w:val="000000"/>
          <w:sz w:val="23"/>
          <w:szCs w:val="23"/>
          <w:rPrChange w:id="1056" w:author="Panagiotis Karkazis" w:date="2022-03-01T20:05:00Z">
            <w:rPr>
              <w:rFonts w:ascii="Arial" w:hAnsi="Arial" w:cs="Arial"/>
              <w:b/>
              <w:bCs/>
              <w:color w:val="000000"/>
              <w:sz w:val="23"/>
              <w:szCs w:val="23"/>
              <w:highlight w:val="red"/>
            </w:rPr>
          </w:rPrChange>
        </w:rPr>
      </w:pPr>
    </w:p>
    <w:p w14:paraId="46766F2D" w14:textId="77777777" w:rsidR="00D0260D" w:rsidRPr="00886CD4" w:rsidRDefault="00D0260D" w:rsidP="00903003">
      <w:pPr>
        <w:spacing w:after="0" w:line="240" w:lineRule="auto"/>
        <w:jc w:val="center"/>
        <w:rPr>
          <w:rFonts w:ascii="Arial" w:hAnsi="Arial" w:cs="Arial"/>
          <w:b/>
          <w:bCs/>
          <w:color w:val="000000"/>
          <w:sz w:val="23"/>
          <w:szCs w:val="23"/>
          <w:rPrChange w:id="1057" w:author="Panagiotis Karkazis" w:date="2022-03-01T20:05:00Z">
            <w:rPr>
              <w:rFonts w:ascii="Arial" w:hAnsi="Arial" w:cs="Arial"/>
              <w:b/>
              <w:bCs/>
              <w:color w:val="000000"/>
              <w:sz w:val="23"/>
              <w:szCs w:val="23"/>
              <w:highlight w:val="red"/>
            </w:rPr>
          </w:rPrChange>
        </w:rPr>
      </w:pPr>
    </w:p>
    <w:p w14:paraId="4893F0CE" w14:textId="77777777" w:rsidR="00D0260D" w:rsidRPr="00886CD4" w:rsidRDefault="00D0260D" w:rsidP="00903003">
      <w:pPr>
        <w:spacing w:after="0" w:line="240" w:lineRule="auto"/>
        <w:jc w:val="center"/>
        <w:rPr>
          <w:rFonts w:ascii="Arial" w:hAnsi="Arial" w:cs="Arial"/>
          <w:b/>
          <w:bCs/>
          <w:color w:val="000000"/>
          <w:sz w:val="23"/>
          <w:szCs w:val="23"/>
          <w:rPrChange w:id="1058" w:author="Panagiotis Karkazis" w:date="2022-03-01T20:05:00Z">
            <w:rPr>
              <w:rFonts w:ascii="Arial" w:hAnsi="Arial" w:cs="Arial"/>
              <w:b/>
              <w:bCs/>
              <w:color w:val="000000"/>
              <w:sz w:val="23"/>
              <w:szCs w:val="23"/>
              <w:highlight w:val="red"/>
            </w:rPr>
          </w:rPrChange>
        </w:rPr>
      </w:pPr>
    </w:p>
    <w:p w14:paraId="6E89F868" w14:textId="77777777" w:rsidR="00D0260D" w:rsidRPr="00886CD4" w:rsidRDefault="00D0260D" w:rsidP="00903003">
      <w:pPr>
        <w:spacing w:after="0" w:line="240" w:lineRule="auto"/>
        <w:jc w:val="center"/>
        <w:rPr>
          <w:rFonts w:ascii="Arial" w:hAnsi="Arial" w:cs="Arial"/>
          <w:b/>
          <w:bCs/>
          <w:color w:val="000000"/>
          <w:sz w:val="23"/>
          <w:szCs w:val="23"/>
          <w:rPrChange w:id="1059" w:author="Panagiotis Karkazis" w:date="2022-03-01T20:05:00Z">
            <w:rPr>
              <w:rFonts w:ascii="Arial" w:hAnsi="Arial" w:cs="Arial"/>
              <w:b/>
              <w:bCs/>
              <w:color w:val="000000"/>
              <w:sz w:val="23"/>
              <w:szCs w:val="23"/>
              <w:highlight w:val="red"/>
            </w:rPr>
          </w:rPrChange>
        </w:rPr>
      </w:pPr>
    </w:p>
    <w:p w14:paraId="3E0BAB5D" w14:textId="77777777" w:rsidR="00D0260D" w:rsidRPr="00886CD4" w:rsidRDefault="00D0260D">
      <w:pPr>
        <w:rPr>
          <w:rPrChange w:id="1060" w:author="Panagiotis Karkazis" w:date="2022-03-01T20:05:00Z">
            <w:rPr>
              <w:highlight w:val="red"/>
            </w:rPr>
          </w:rPrChange>
        </w:rPr>
      </w:pPr>
    </w:p>
    <w:p w14:paraId="60B9D2BE" w14:textId="77777777" w:rsidR="00D0260D" w:rsidRPr="00886CD4" w:rsidRDefault="00D0260D">
      <w:pPr>
        <w:rPr>
          <w:rPrChange w:id="1061" w:author="Panagiotis Karkazis" w:date="2022-03-01T20:05:00Z">
            <w:rPr>
              <w:highlight w:val="red"/>
            </w:rPr>
          </w:rPrChange>
        </w:rPr>
      </w:pPr>
    </w:p>
    <w:p w14:paraId="53D6B98F" w14:textId="77777777" w:rsidR="00D0260D" w:rsidRPr="00886CD4" w:rsidRDefault="00D0260D">
      <w:pPr>
        <w:rPr>
          <w:rPrChange w:id="1062" w:author="Panagiotis Karkazis" w:date="2022-03-01T20:05:00Z">
            <w:rPr>
              <w:highlight w:val="red"/>
            </w:rPr>
          </w:rPrChange>
        </w:rPr>
      </w:pPr>
    </w:p>
    <w:p w14:paraId="6F998A6C" w14:textId="77777777" w:rsidR="00D0260D" w:rsidRPr="00886CD4" w:rsidRDefault="00D0260D">
      <w:pPr>
        <w:rPr>
          <w:rPrChange w:id="1063" w:author="Panagiotis Karkazis" w:date="2022-03-01T20:05:00Z">
            <w:rPr>
              <w:highlight w:val="red"/>
            </w:rPr>
          </w:rPrChange>
        </w:rPr>
      </w:pPr>
    </w:p>
    <w:p w14:paraId="70604B84" w14:textId="77777777" w:rsidR="00D0260D" w:rsidRPr="00886CD4" w:rsidRDefault="00D0260D">
      <w:pPr>
        <w:rPr>
          <w:rPrChange w:id="1064" w:author="Panagiotis Karkazis" w:date="2022-03-01T20:05:00Z">
            <w:rPr>
              <w:highlight w:val="red"/>
            </w:rPr>
          </w:rPrChange>
        </w:rPr>
      </w:pPr>
    </w:p>
    <w:p w14:paraId="393DF194" w14:textId="77777777" w:rsidR="00D0260D" w:rsidRPr="00886CD4" w:rsidRDefault="00D0260D">
      <w:pPr>
        <w:rPr>
          <w:rPrChange w:id="1065" w:author="Panagiotis Karkazis" w:date="2022-03-01T20:05:00Z">
            <w:rPr>
              <w:highlight w:val="red"/>
            </w:rPr>
          </w:rPrChange>
        </w:rPr>
      </w:pPr>
    </w:p>
    <w:p w14:paraId="18698087" w14:textId="77777777" w:rsidR="00D0260D" w:rsidRPr="00886CD4" w:rsidRDefault="00D0260D">
      <w:pPr>
        <w:rPr>
          <w:rPrChange w:id="1066" w:author="Panagiotis Karkazis" w:date="2022-03-01T20:05:00Z">
            <w:rPr>
              <w:highlight w:val="red"/>
            </w:rPr>
          </w:rPrChange>
        </w:rPr>
      </w:pPr>
    </w:p>
    <w:p w14:paraId="227472A4" w14:textId="77777777" w:rsidR="00D0260D" w:rsidRPr="00886CD4" w:rsidRDefault="00D0260D">
      <w:pPr>
        <w:rPr>
          <w:rPrChange w:id="1067" w:author="Panagiotis Karkazis" w:date="2022-03-01T20:05:00Z">
            <w:rPr>
              <w:highlight w:val="red"/>
            </w:rPr>
          </w:rPrChange>
        </w:rPr>
      </w:pPr>
    </w:p>
    <w:p w14:paraId="685ECEE0" w14:textId="77777777" w:rsidR="00D0260D" w:rsidRPr="00886CD4" w:rsidRDefault="00D0260D">
      <w:pPr>
        <w:rPr>
          <w:rPrChange w:id="1068" w:author="Panagiotis Karkazis" w:date="2022-03-01T20:05:00Z">
            <w:rPr>
              <w:highlight w:val="red"/>
            </w:rPr>
          </w:rPrChange>
        </w:rPr>
      </w:pPr>
    </w:p>
    <w:p w14:paraId="1833444A" w14:textId="77777777" w:rsidR="00D0260D" w:rsidRPr="00886CD4" w:rsidRDefault="00D0260D">
      <w:pPr>
        <w:rPr>
          <w:rPrChange w:id="1069" w:author="Panagiotis Karkazis" w:date="2022-03-01T20:05:00Z">
            <w:rPr>
              <w:highlight w:val="red"/>
            </w:rPr>
          </w:rPrChange>
        </w:rPr>
      </w:pPr>
    </w:p>
    <w:p w14:paraId="11885194" w14:textId="20736B58" w:rsidR="00D0260D" w:rsidRPr="00886CD4" w:rsidRDefault="00D0260D">
      <w:pPr>
        <w:rPr>
          <w:rPrChange w:id="1070" w:author="Panagiotis Karkazis" w:date="2022-03-01T20:05:00Z">
            <w:rPr>
              <w:highlight w:val="red"/>
            </w:rPr>
          </w:rPrChange>
        </w:rPr>
      </w:pPr>
    </w:p>
    <w:p w14:paraId="35AE51FE" w14:textId="77777777" w:rsidR="00D0260D" w:rsidRPr="00886CD4" w:rsidRDefault="00D0260D">
      <w:pPr>
        <w:rPr>
          <w:rPrChange w:id="1071" w:author="Panagiotis Karkazis" w:date="2022-03-01T20:05:00Z">
            <w:rPr>
              <w:highlight w:val="red"/>
            </w:rPr>
          </w:rPrChange>
        </w:rPr>
      </w:pPr>
    </w:p>
    <w:p w14:paraId="7B8C42BB" w14:textId="77777777" w:rsidR="00D0260D" w:rsidRPr="00886CD4" w:rsidRDefault="00D0260D">
      <w:pPr>
        <w:rPr>
          <w:rPrChange w:id="1072" w:author="Panagiotis Karkazis" w:date="2022-03-01T20:05:00Z">
            <w:rPr>
              <w:highlight w:val="red"/>
            </w:rPr>
          </w:rPrChange>
        </w:rPr>
      </w:pPr>
    </w:p>
    <w:p w14:paraId="4EE8E862" w14:textId="77777777" w:rsidR="00D0260D" w:rsidRPr="00886CD4" w:rsidRDefault="00D0260D">
      <w:pPr>
        <w:rPr>
          <w:rPrChange w:id="1073" w:author="Panagiotis Karkazis" w:date="2022-03-01T20:05:00Z">
            <w:rPr>
              <w:highlight w:val="red"/>
            </w:rPr>
          </w:rPrChange>
        </w:rPr>
      </w:pPr>
    </w:p>
    <w:p w14:paraId="0BD11FC2" w14:textId="19F3EF08" w:rsidR="00D0260D" w:rsidRPr="00886CD4" w:rsidRDefault="00D0260D" w:rsidP="00E50B03">
      <w:pPr>
        <w:pStyle w:val="Default"/>
        <w:rPr>
          <w:rPrChange w:id="1074" w:author="Panagiotis Karkazis" w:date="2022-03-01T20:05:00Z">
            <w:rPr>
              <w:highlight w:val="red"/>
            </w:rPr>
          </w:rPrChange>
        </w:rPr>
      </w:pPr>
    </w:p>
    <w:p w14:paraId="3E25D2C8" w14:textId="77777777" w:rsidR="00612907" w:rsidRPr="00886CD4" w:rsidRDefault="00612907" w:rsidP="00E50B03">
      <w:pPr>
        <w:pStyle w:val="Default"/>
        <w:rPr>
          <w:rPrChange w:id="1075" w:author="Panagiotis Karkazis" w:date="2022-03-01T20:05:00Z">
            <w:rPr>
              <w:highlight w:val="red"/>
            </w:rPr>
          </w:rPrChange>
        </w:rPr>
      </w:pPr>
    </w:p>
    <w:p w14:paraId="6C8808D0" w14:textId="39C6FBB7" w:rsidR="00CC080E" w:rsidRPr="00886CD4" w:rsidRDefault="00CC080E" w:rsidP="00E50B03">
      <w:pPr>
        <w:pStyle w:val="Default"/>
        <w:rPr>
          <w:rPrChange w:id="1076" w:author="Panagiotis Karkazis" w:date="2022-03-01T20:05:00Z">
            <w:rPr>
              <w:highlight w:val="red"/>
            </w:rPr>
          </w:rPrChange>
        </w:rPr>
      </w:pPr>
    </w:p>
    <w:p w14:paraId="21B3618A" w14:textId="77777777" w:rsidR="00CC080E" w:rsidRPr="00886CD4" w:rsidRDefault="00CC080E" w:rsidP="00D324B2">
      <w:pPr>
        <w:pStyle w:val="Default"/>
        <w:jc w:val="center"/>
        <w:rPr>
          <w:rPrChange w:id="1077" w:author="Panagiotis Karkazis" w:date="2022-03-01T20:05:00Z">
            <w:rPr>
              <w:highlight w:val="red"/>
            </w:rPr>
          </w:rPrChange>
        </w:rPr>
      </w:pPr>
    </w:p>
    <w:p w14:paraId="70BC17C9" w14:textId="77777777" w:rsidR="00D0260D" w:rsidRPr="00886CD4" w:rsidRDefault="00D0260D" w:rsidP="00E50B03">
      <w:pPr>
        <w:pStyle w:val="Default"/>
        <w:spacing w:line="360" w:lineRule="auto"/>
        <w:jc w:val="center"/>
        <w:rPr>
          <w:b/>
          <w:bCs/>
          <w:sz w:val="28"/>
          <w:szCs w:val="28"/>
          <w:rPrChange w:id="1078" w:author="Panagiotis Karkazis" w:date="2022-03-01T20:05:00Z">
            <w:rPr>
              <w:b/>
              <w:bCs/>
              <w:sz w:val="28"/>
              <w:szCs w:val="28"/>
              <w:highlight w:val="red"/>
            </w:rPr>
          </w:rPrChange>
        </w:rPr>
      </w:pPr>
      <w:commentRangeStart w:id="1079"/>
      <w:r w:rsidRPr="00886CD4">
        <w:rPr>
          <w:b/>
          <w:bCs/>
          <w:sz w:val="28"/>
          <w:szCs w:val="28"/>
          <w:rPrChange w:id="1080" w:author="Panagiotis Karkazis" w:date="2022-03-01T20:05:00Z">
            <w:rPr>
              <w:b/>
              <w:bCs/>
              <w:sz w:val="28"/>
              <w:szCs w:val="28"/>
              <w:highlight w:val="red"/>
            </w:rPr>
          </w:rPrChange>
        </w:rPr>
        <w:lastRenderedPageBreak/>
        <w:t xml:space="preserve">ΣΥΝΤΟΜΟΓΡΑΦΙΕΣ </w:t>
      </w:r>
    </w:p>
    <w:commentRangeEnd w:id="1079"/>
    <w:p w14:paraId="7AE970B4" w14:textId="77777777" w:rsidR="00D0260D" w:rsidRPr="00886CD4" w:rsidRDefault="00874757" w:rsidP="00140705">
      <w:pPr>
        <w:pStyle w:val="Default"/>
        <w:spacing w:line="360" w:lineRule="auto"/>
        <w:rPr>
          <w:rPrChange w:id="1081" w:author="Panagiotis Karkazis" w:date="2022-03-01T20:05:00Z">
            <w:rPr>
              <w:highlight w:val="red"/>
            </w:rPr>
          </w:rPrChange>
        </w:rPr>
      </w:pPr>
      <w:r>
        <w:rPr>
          <w:rStyle w:val="a8"/>
          <w:rFonts w:ascii="Calibri" w:hAnsi="Calibri" w:cs="Times New Roman"/>
          <w:color w:val="auto"/>
        </w:rPr>
        <w:commentReference w:id="1079"/>
      </w:r>
    </w:p>
    <w:p w14:paraId="68959ECD" w14:textId="3B023A44" w:rsidR="00D0260D" w:rsidRPr="00886CD4" w:rsidRDefault="00C7497A" w:rsidP="00E50B03">
      <w:pPr>
        <w:pStyle w:val="Default"/>
        <w:spacing w:line="360" w:lineRule="auto"/>
        <w:rPr>
          <w:rPrChange w:id="1082" w:author="Panagiotis Karkazis" w:date="2022-03-01T20:05:00Z">
            <w:rPr>
              <w:highlight w:val="red"/>
            </w:rPr>
          </w:rPrChange>
        </w:rPr>
      </w:pPr>
      <w:r w:rsidRPr="00886CD4">
        <w:rPr>
          <w:b/>
          <w:bCs/>
          <w:lang w:val="en-US"/>
          <w:rPrChange w:id="1083" w:author="Panagiotis Karkazis" w:date="2022-03-01T20:05:00Z">
            <w:rPr>
              <w:b/>
              <w:bCs/>
              <w:highlight w:val="red"/>
              <w:lang w:val="en-US"/>
            </w:rPr>
          </w:rPrChange>
        </w:rPr>
        <w:t>AI</w:t>
      </w:r>
      <w:r w:rsidR="004F5E2F" w:rsidRPr="00886CD4">
        <w:rPr>
          <w:b/>
          <w:bCs/>
          <w:rPrChange w:id="1084" w:author="Panagiotis Karkazis" w:date="2022-03-01T20:05:00Z">
            <w:rPr>
              <w:b/>
              <w:bCs/>
              <w:highlight w:val="red"/>
            </w:rPr>
          </w:rPrChange>
        </w:rPr>
        <w:tab/>
      </w:r>
      <w:r w:rsidRPr="00886CD4">
        <w:rPr>
          <w:lang w:val="en-US"/>
          <w:rPrChange w:id="1085" w:author="Panagiotis Karkazis" w:date="2022-03-01T20:05:00Z">
            <w:rPr>
              <w:highlight w:val="red"/>
              <w:lang w:val="en-US"/>
            </w:rPr>
          </w:rPrChange>
        </w:rPr>
        <w:t>Art</w:t>
      </w:r>
      <w:r w:rsidR="00D0260D" w:rsidRPr="00886CD4">
        <w:rPr>
          <w:lang w:val="en-US"/>
          <w:rPrChange w:id="1086" w:author="Panagiotis Karkazis" w:date="2022-03-01T20:05:00Z">
            <w:rPr>
              <w:highlight w:val="red"/>
              <w:lang w:val="en-US"/>
            </w:rPr>
          </w:rPrChange>
        </w:rPr>
        <w:t>i</w:t>
      </w:r>
      <w:r w:rsidRPr="00886CD4">
        <w:rPr>
          <w:lang w:val="en-US"/>
          <w:rPrChange w:id="1087" w:author="Panagiotis Karkazis" w:date="2022-03-01T20:05:00Z">
            <w:rPr>
              <w:highlight w:val="red"/>
              <w:lang w:val="en-US"/>
            </w:rPr>
          </w:rPrChange>
        </w:rPr>
        <w:t>ficial</w:t>
      </w:r>
      <w:r w:rsidRPr="00886CD4">
        <w:rPr>
          <w:rPrChange w:id="1088" w:author="Panagiotis Karkazis" w:date="2022-03-01T20:05:00Z">
            <w:rPr>
              <w:highlight w:val="red"/>
            </w:rPr>
          </w:rPrChange>
        </w:rPr>
        <w:t xml:space="preserve"> </w:t>
      </w:r>
      <w:r w:rsidRPr="00886CD4">
        <w:rPr>
          <w:lang w:val="en-US"/>
          <w:rPrChange w:id="1089" w:author="Panagiotis Karkazis" w:date="2022-03-01T20:05:00Z">
            <w:rPr>
              <w:highlight w:val="red"/>
              <w:lang w:val="en-US"/>
            </w:rPr>
          </w:rPrChange>
        </w:rPr>
        <w:t>Intelligence</w:t>
      </w:r>
    </w:p>
    <w:p w14:paraId="4EFA1096" w14:textId="39F412C0" w:rsidR="00D0260D" w:rsidRPr="00886CD4" w:rsidRDefault="00C7497A" w:rsidP="00E50B03">
      <w:pPr>
        <w:pStyle w:val="Default"/>
        <w:spacing w:line="360" w:lineRule="auto"/>
        <w:rPr>
          <w:lang w:val="en-US"/>
          <w:rPrChange w:id="1090" w:author="Panagiotis Karkazis" w:date="2022-03-01T20:05:00Z">
            <w:rPr>
              <w:highlight w:val="red"/>
              <w:lang w:val="en-US"/>
            </w:rPr>
          </w:rPrChange>
        </w:rPr>
      </w:pPr>
      <w:r w:rsidRPr="00886CD4">
        <w:rPr>
          <w:b/>
          <w:bCs/>
          <w:lang w:val="en-US"/>
          <w:rPrChange w:id="1091" w:author="Panagiotis Karkazis" w:date="2022-03-01T20:05:00Z">
            <w:rPr>
              <w:b/>
              <w:bCs/>
              <w:highlight w:val="red"/>
              <w:lang w:val="en-US"/>
            </w:rPr>
          </w:rPrChange>
        </w:rPr>
        <w:t>ML</w:t>
      </w:r>
      <w:r w:rsidR="004F5E2F" w:rsidRPr="00886CD4">
        <w:rPr>
          <w:b/>
          <w:bCs/>
          <w:lang w:val="en-US"/>
          <w:rPrChange w:id="1092" w:author="Panagiotis Karkazis" w:date="2022-03-01T20:05:00Z">
            <w:rPr>
              <w:b/>
              <w:bCs/>
              <w:highlight w:val="red"/>
              <w:lang w:val="en-US"/>
            </w:rPr>
          </w:rPrChange>
        </w:rPr>
        <w:tab/>
      </w:r>
      <w:r w:rsidRPr="00886CD4">
        <w:rPr>
          <w:lang w:val="en-US"/>
          <w:rPrChange w:id="1093" w:author="Panagiotis Karkazis" w:date="2022-03-01T20:05:00Z">
            <w:rPr>
              <w:highlight w:val="red"/>
              <w:lang w:val="en-US"/>
            </w:rPr>
          </w:rPrChange>
        </w:rPr>
        <w:t>Machine Learning</w:t>
      </w:r>
    </w:p>
    <w:p w14:paraId="1CEF3443" w14:textId="4704B4D0" w:rsidR="004F0BF0" w:rsidRPr="00886CD4" w:rsidRDefault="004F0BF0" w:rsidP="00E50B03">
      <w:pPr>
        <w:pStyle w:val="Default"/>
        <w:spacing w:line="360" w:lineRule="auto"/>
        <w:rPr>
          <w:lang w:val="en-US"/>
          <w:rPrChange w:id="1094" w:author="Panagiotis Karkazis" w:date="2022-03-01T20:05:00Z">
            <w:rPr>
              <w:highlight w:val="red"/>
              <w:lang w:val="en-US"/>
            </w:rPr>
          </w:rPrChange>
        </w:rPr>
      </w:pPr>
      <w:r w:rsidRPr="00886CD4">
        <w:rPr>
          <w:b/>
          <w:bCs/>
          <w:lang w:val="en-US"/>
          <w:rPrChange w:id="1095" w:author="Panagiotis Karkazis" w:date="2022-03-01T20:05:00Z">
            <w:rPr>
              <w:b/>
              <w:bCs/>
              <w:highlight w:val="red"/>
              <w:lang w:val="en-US"/>
            </w:rPr>
          </w:rPrChange>
        </w:rPr>
        <w:t>CV</w:t>
      </w:r>
      <w:r w:rsidR="004F5E2F" w:rsidRPr="00886CD4">
        <w:rPr>
          <w:lang w:val="en-US"/>
          <w:rPrChange w:id="1096" w:author="Panagiotis Karkazis" w:date="2022-03-01T20:05:00Z">
            <w:rPr>
              <w:highlight w:val="red"/>
              <w:lang w:val="en-US"/>
            </w:rPr>
          </w:rPrChange>
        </w:rPr>
        <w:tab/>
      </w:r>
      <w:r w:rsidRPr="00886CD4">
        <w:rPr>
          <w:lang w:val="en-US"/>
          <w:rPrChange w:id="1097" w:author="Panagiotis Karkazis" w:date="2022-03-01T20:05:00Z">
            <w:rPr>
              <w:highlight w:val="red"/>
              <w:lang w:val="en-US"/>
            </w:rPr>
          </w:rPrChange>
        </w:rPr>
        <w:t>Computer Vision</w:t>
      </w:r>
    </w:p>
    <w:p w14:paraId="4B54AEAE" w14:textId="08E397D0" w:rsidR="002007F8" w:rsidRPr="00886CD4" w:rsidRDefault="002007F8" w:rsidP="00E50B03">
      <w:pPr>
        <w:pStyle w:val="Default"/>
        <w:spacing w:line="360" w:lineRule="auto"/>
        <w:rPr>
          <w:lang w:val="en-US"/>
          <w:rPrChange w:id="1098" w:author="Panagiotis Karkazis" w:date="2022-03-01T20:05:00Z">
            <w:rPr>
              <w:highlight w:val="red"/>
              <w:lang w:val="en-US"/>
            </w:rPr>
          </w:rPrChange>
        </w:rPr>
      </w:pPr>
      <w:r w:rsidRPr="00886CD4">
        <w:rPr>
          <w:b/>
          <w:bCs/>
          <w:lang w:val="en-US"/>
          <w:rPrChange w:id="1099" w:author="Panagiotis Karkazis" w:date="2022-03-01T20:05:00Z">
            <w:rPr>
              <w:b/>
              <w:bCs/>
              <w:highlight w:val="red"/>
              <w:lang w:val="en-US"/>
            </w:rPr>
          </w:rPrChange>
        </w:rPr>
        <w:t>NN</w:t>
      </w:r>
      <w:r w:rsidR="004F5E2F" w:rsidRPr="00886CD4">
        <w:rPr>
          <w:lang w:val="en-US"/>
          <w:rPrChange w:id="1100" w:author="Panagiotis Karkazis" w:date="2022-03-01T20:05:00Z">
            <w:rPr>
              <w:highlight w:val="red"/>
              <w:lang w:val="en-US"/>
            </w:rPr>
          </w:rPrChange>
        </w:rPr>
        <w:tab/>
      </w:r>
      <w:r w:rsidRPr="00886CD4">
        <w:rPr>
          <w:lang w:val="en-US"/>
          <w:rPrChange w:id="1101" w:author="Panagiotis Karkazis" w:date="2022-03-01T20:05:00Z">
            <w:rPr>
              <w:highlight w:val="red"/>
              <w:lang w:val="en-US"/>
            </w:rPr>
          </w:rPrChange>
        </w:rPr>
        <w:t>Neural Networks</w:t>
      </w:r>
    </w:p>
    <w:p w14:paraId="14A5702B" w14:textId="2592D6D6" w:rsidR="00AF28DD" w:rsidRPr="00886CD4" w:rsidRDefault="002007F8" w:rsidP="00E50B03">
      <w:pPr>
        <w:pStyle w:val="Default"/>
        <w:spacing w:line="360" w:lineRule="auto"/>
        <w:rPr>
          <w:lang w:val="en-US"/>
          <w:rPrChange w:id="1102" w:author="Panagiotis Karkazis" w:date="2022-03-01T20:05:00Z">
            <w:rPr>
              <w:highlight w:val="red"/>
              <w:lang w:val="en-US"/>
            </w:rPr>
          </w:rPrChange>
        </w:rPr>
      </w:pPr>
      <w:r w:rsidRPr="00886CD4">
        <w:rPr>
          <w:b/>
          <w:bCs/>
          <w:lang w:val="en-US"/>
          <w:rPrChange w:id="1103" w:author="Panagiotis Karkazis" w:date="2022-03-01T20:05:00Z">
            <w:rPr>
              <w:b/>
              <w:bCs/>
              <w:highlight w:val="red"/>
              <w:lang w:val="en-US"/>
            </w:rPr>
          </w:rPrChange>
        </w:rPr>
        <w:t>NLP</w:t>
      </w:r>
      <w:r w:rsidR="004F5E2F" w:rsidRPr="00886CD4">
        <w:rPr>
          <w:lang w:val="en-US"/>
          <w:rPrChange w:id="1104" w:author="Panagiotis Karkazis" w:date="2022-03-01T20:05:00Z">
            <w:rPr>
              <w:highlight w:val="red"/>
              <w:lang w:val="en-US"/>
            </w:rPr>
          </w:rPrChange>
        </w:rPr>
        <w:tab/>
      </w:r>
      <w:r w:rsidRPr="00886CD4">
        <w:rPr>
          <w:lang w:val="en-US"/>
          <w:rPrChange w:id="1105" w:author="Panagiotis Karkazis" w:date="2022-03-01T20:05:00Z">
            <w:rPr>
              <w:highlight w:val="red"/>
              <w:lang w:val="en-US"/>
            </w:rPr>
          </w:rPrChange>
        </w:rPr>
        <w:t>Natural Language Processing</w:t>
      </w:r>
    </w:p>
    <w:p w14:paraId="7FDDA745" w14:textId="2049A93E" w:rsidR="009C7A62" w:rsidRPr="00886CD4" w:rsidRDefault="009C7A62" w:rsidP="00E50B03">
      <w:pPr>
        <w:pStyle w:val="Default"/>
        <w:spacing w:line="360" w:lineRule="auto"/>
        <w:rPr>
          <w:lang w:val="en-US"/>
          <w:rPrChange w:id="1106" w:author="Panagiotis Karkazis" w:date="2022-03-01T20:05:00Z">
            <w:rPr>
              <w:highlight w:val="red"/>
              <w:lang w:val="en-US"/>
            </w:rPr>
          </w:rPrChange>
        </w:rPr>
      </w:pPr>
      <w:r w:rsidRPr="00886CD4">
        <w:rPr>
          <w:b/>
          <w:bCs/>
          <w:lang w:val="en-US"/>
          <w:rPrChange w:id="1107" w:author="Panagiotis Karkazis" w:date="2022-03-01T20:05:00Z">
            <w:rPr>
              <w:b/>
              <w:bCs/>
              <w:highlight w:val="red"/>
              <w:lang w:val="en-US"/>
            </w:rPr>
          </w:rPrChange>
        </w:rPr>
        <w:t>DL</w:t>
      </w:r>
      <w:r w:rsidR="004F5E2F" w:rsidRPr="00886CD4">
        <w:rPr>
          <w:lang w:val="en-US"/>
          <w:rPrChange w:id="1108" w:author="Panagiotis Karkazis" w:date="2022-03-01T20:05:00Z">
            <w:rPr>
              <w:highlight w:val="red"/>
              <w:lang w:val="en-US"/>
            </w:rPr>
          </w:rPrChange>
        </w:rPr>
        <w:tab/>
      </w:r>
      <w:r w:rsidRPr="00886CD4">
        <w:rPr>
          <w:lang w:val="en-US"/>
          <w:rPrChange w:id="1109" w:author="Panagiotis Karkazis" w:date="2022-03-01T20:05:00Z">
            <w:rPr>
              <w:highlight w:val="red"/>
              <w:lang w:val="en-US"/>
            </w:rPr>
          </w:rPrChange>
        </w:rPr>
        <w:t>Deep Learning</w:t>
      </w:r>
    </w:p>
    <w:p w14:paraId="7F94C8AA" w14:textId="0CA89704" w:rsidR="009C7A62" w:rsidRPr="00886CD4" w:rsidRDefault="009C7A62" w:rsidP="00E50B03">
      <w:pPr>
        <w:pStyle w:val="Default"/>
        <w:spacing w:line="360" w:lineRule="auto"/>
        <w:rPr>
          <w:lang w:val="en-US"/>
          <w:rPrChange w:id="1110" w:author="Panagiotis Karkazis" w:date="2022-03-01T20:05:00Z">
            <w:rPr>
              <w:highlight w:val="red"/>
              <w:lang w:val="en-US"/>
            </w:rPr>
          </w:rPrChange>
        </w:rPr>
      </w:pPr>
      <w:r w:rsidRPr="00886CD4">
        <w:rPr>
          <w:b/>
          <w:bCs/>
          <w:lang w:val="en-US"/>
          <w:rPrChange w:id="1111" w:author="Panagiotis Karkazis" w:date="2022-03-01T20:05:00Z">
            <w:rPr>
              <w:b/>
              <w:bCs/>
              <w:highlight w:val="red"/>
              <w:lang w:val="en-US"/>
            </w:rPr>
          </w:rPrChange>
        </w:rPr>
        <w:t>CC</w:t>
      </w:r>
      <w:r w:rsidRPr="00886CD4">
        <w:rPr>
          <w:lang w:val="en-US"/>
          <w:rPrChange w:id="1112" w:author="Panagiotis Karkazis" w:date="2022-03-01T20:05:00Z">
            <w:rPr>
              <w:highlight w:val="red"/>
              <w:lang w:val="en-US"/>
            </w:rPr>
          </w:rPrChange>
        </w:rPr>
        <w:t xml:space="preserve"> </w:t>
      </w:r>
      <w:r w:rsidR="004F5E2F" w:rsidRPr="00886CD4">
        <w:rPr>
          <w:lang w:val="en-US"/>
          <w:rPrChange w:id="1113" w:author="Panagiotis Karkazis" w:date="2022-03-01T20:05:00Z">
            <w:rPr>
              <w:highlight w:val="red"/>
              <w:lang w:val="en-US"/>
            </w:rPr>
          </w:rPrChange>
        </w:rPr>
        <w:tab/>
      </w:r>
      <w:r w:rsidRPr="00886CD4">
        <w:rPr>
          <w:lang w:val="en-US"/>
          <w:rPrChange w:id="1114" w:author="Panagiotis Karkazis" w:date="2022-03-01T20:05:00Z">
            <w:rPr>
              <w:highlight w:val="red"/>
              <w:lang w:val="en-US"/>
            </w:rPr>
          </w:rPrChange>
        </w:rPr>
        <w:t>Cognitive Computing</w:t>
      </w:r>
    </w:p>
    <w:p w14:paraId="3ACA7D84" w14:textId="77A57876" w:rsidR="004F46AF" w:rsidRPr="00886CD4" w:rsidRDefault="004F46AF" w:rsidP="00E50B03">
      <w:pPr>
        <w:pStyle w:val="Default"/>
        <w:spacing w:line="360" w:lineRule="auto"/>
        <w:rPr>
          <w:lang w:val="en-US"/>
          <w:rPrChange w:id="1115" w:author="Panagiotis Karkazis" w:date="2022-03-01T20:05:00Z">
            <w:rPr>
              <w:highlight w:val="red"/>
              <w:lang w:val="en-US"/>
            </w:rPr>
          </w:rPrChange>
        </w:rPr>
      </w:pPr>
      <w:r w:rsidRPr="00886CD4">
        <w:rPr>
          <w:b/>
          <w:bCs/>
          <w:lang w:val="en-US"/>
          <w:rPrChange w:id="1116" w:author="Panagiotis Karkazis" w:date="2022-03-01T20:05:00Z">
            <w:rPr>
              <w:b/>
              <w:bCs/>
              <w:highlight w:val="red"/>
              <w:lang w:val="en-US"/>
            </w:rPr>
          </w:rPrChange>
        </w:rPr>
        <w:t>NN</w:t>
      </w:r>
      <w:r w:rsidR="004F5E2F" w:rsidRPr="00886CD4">
        <w:rPr>
          <w:lang w:val="en-US"/>
          <w:rPrChange w:id="1117" w:author="Panagiotis Karkazis" w:date="2022-03-01T20:05:00Z">
            <w:rPr>
              <w:highlight w:val="red"/>
              <w:lang w:val="en-US"/>
            </w:rPr>
          </w:rPrChange>
        </w:rPr>
        <w:tab/>
      </w:r>
      <w:r w:rsidRPr="00886CD4">
        <w:rPr>
          <w:lang w:val="en-US"/>
          <w:rPrChange w:id="1118" w:author="Panagiotis Karkazis" w:date="2022-03-01T20:05:00Z">
            <w:rPr>
              <w:highlight w:val="red"/>
              <w:lang w:val="en-US"/>
            </w:rPr>
          </w:rPrChange>
        </w:rPr>
        <w:t>Neural Networks</w:t>
      </w:r>
    </w:p>
    <w:p w14:paraId="0665E54B" w14:textId="2225F828" w:rsidR="005655F3" w:rsidRPr="00886CD4" w:rsidRDefault="005655F3" w:rsidP="00E50B03">
      <w:pPr>
        <w:pStyle w:val="Default"/>
        <w:spacing w:line="360" w:lineRule="auto"/>
        <w:rPr>
          <w:lang w:val="en-US"/>
          <w:rPrChange w:id="1119" w:author="Panagiotis Karkazis" w:date="2022-03-01T20:05:00Z">
            <w:rPr>
              <w:highlight w:val="red"/>
              <w:lang w:val="en-US"/>
            </w:rPr>
          </w:rPrChange>
        </w:rPr>
      </w:pPr>
      <w:r w:rsidRPr="00886CD4">
        <w:rPr>
          <w:b/>
          <w:bCs/>
          <w:lang w:val="en-US"/>
          <w:rPrChange w:id="1120" w:author="Panagiotis Karkazis" w:date="2022-03-01T20:05:00Z">
            <w:rPr>
              <w:b/>
              <w:bCs/>
              <w:highlight w:val="red"/>
              <w:lang w:val="en-US"/>
            </w:rPr>
          </w:rPrChange>
        </w:rPr>
        <w:t>AN</w:t>
      </w:r>
      <w:r w:rsidR="004F5E2F" w:rsidRPr="00886CD4">
        <w:rPr>
          <w:lang w:val="en-US"/>
          <w:rPrChange w:id="1121" w:author="Panagiotis Karkazis" w:date="2022-03-01T20:05:00Z">
            <w:rPr>
              <w:highlight w:val="red"/>
              <w:lang w:val="en-US"/>
            </w:rPr>
          </w:rPrChange>
        </w:rPr>
        <w:tab/>
      </w:r>
      <w:r w:rsidRPr="00886CD4">
        <w:rPr>
          <w:lang w:val="en-US"/>
          <w:rPrChange w:id="1122" w:author="Panagiotis Karkazis" w:date="2022-03-01T20:05:00Z">
            <w:rPr>
              <w:highlight w:val="red"/>
              <w:lang w:val="en-US"/>
            </w:rPr>
          </w:rPrChange>
        </w:rPr>
        <w:t>Artificial Neuron</w:t>
      </w:r>
    </w:p>
    <w:p w14:paraId="4E54B88B" w14:textId="46A94230" w:rsidR="004F46AF" w:rsidRPr="00886CD4" w:rsidRDefault="004F46AF" w:rsidP="004F46AF">
      <w:pPr>
        <w:pStyle w:val="Default"/>
        <w:spacing w:line="360" w:lineRule="auto"/>
        <w:rPr>
          <w:lang w:val="en-US"/>
          <w:rPrChange w:id="1123" w:author="Panagiotis Karkazis" w:date="2022-03-01T20:05:00Z">
            <w:rPr>
              <w:highlight w:val="red"/>
              <w:lang w:val="en-US"/>
            </w:rPr>
          </w:rPrChange>
        </w:rPr>
      </w:pPr>
      <w:r w:rsidRPr="00886CD4">
        <w:rPr>
          <w:b/>
          <w:bCs/>
          <w:lang w:val="en-US"/>
          <w:rPrChange w:id="1124" w:author="Panagiotis Karkazis" w:date="2022-03-01T20:05:00Z">
            <w:rPr>
              <w:b/>
              <w:bCs/>
              <w:highlight w:val="red"/>
              <w:lang w:val="en-US"/>
            </w:rPr>
          </w:rPrChange>
        </w:rPr>
        <w:t>ANN</w:t>
      </w:r>
      <w:r w:rsidR="004F5E2F" w:rsidRPr="00886CD4">
        <w:rPr>
          <w:lang w:val="en-US"/>
          <w:rPrChange w:id="1125" w:author="Panagiotis Karkazis" w:date="2022-03-01T20:05:00Z">
            <w:rPr>
              <w:highlight w:val="red"/>
              <w:lang w:val="en-US"/>
            </w:rPr>
          </w:rPrChange>
        </w:rPr>
        <w:tab/>
      </w:r>
      <w:r w:rsidRPr="00886CD4">
        <w:rPr>
          <w:lang w:val="en-US"/>
          <w:rPrChange w:id="1126" w:author="Panagiotis Karkazis" w:date="2022-03-01T20:05:00Z">
            <w:rPr>
              <w:highlight w:val="red"/>
              <w:lang w:val="en-US"/>
            </w:rPr>
          </w:rPrChange>
        </w:rPr>
        <w:t>Artificial Neural Network</w:t>
      </w:r>
    </w:p>
    <w:p w14:paraId="665CFFBB" w14:textId="0AACCE7F" w:rsidR="002023C2" w:rsidRPr="00886CD4" w:rsidRDefault="002023C2" w:rsidP="004F46AF">
      <w:pPr>
        <w:pStyle w:val="Default"/>
        <w:spacing w:line="360" w:lineRule="auto"/>
        <w:rPr>
          <w:lang w:val="en-US"/>
          <w:rPrChange w:id="1127" w:author="Panagiotis Karkazis" w:date="2022-03-01T20:05:00Z">
            <w:rPr>
              <w:highlight w:val="red"/>
              <w:lang w:val="en-US"/>
            </w:rPr>
          </w:rPrChange>
        </w:rPr>
      </w:pPr>
      <w:r w:rsidRPr="00886CD4">
        <w:rPr>
          <w:rFonts w:eastAsia="Times New Roman"/>
          <w:b/>
          <w:bCs/>
          <w:lang w:val="en-US"/>
          <w:rPrChange w:id="1128" w:author="Panagiotis Karkazis" w:date="2022-03-01T20:05:00Z">
            <w:rPr>
              <w:rFonts w:eastAsia="Times New Roman"/>
              <w:b/>
              <w:bCs/>
              <w:highlight w:val="red"/>
              <w:lang w:val="en-US"/>
            </w:rPr>
          </w:rPrChange>
        </w:rPr>
        <w:t>DNN</w:t>
      </w:r>
      <w:r w:rsidRPr="00886CD4">
        <w:rPr>
          <w:rFonts w:eastAsia="Times New Roman"/>
          <w:lang w:val="en-US"/>
          <w:rPrChange w:id="1129" w:author="Panagiotis Karkazis" w:date="2022-03-01T20:05:00Z">
            <w:rPr>
              <w:rFonts w:eastAsia="Times New Roman"/>
              <w:highlight w:val="red"/>
              <w:lang w:val="en-US"/>
            </w:rPr>
          </w:rPrChange>
        </w:rPr>
        <w:tab/>
        <w:t>Deep Neural Network</w:t>
      </w:r>
    </w:p>
    <w:p w14:paraId="41D45A80" w14:textId="32A0399B" w:rsidR="00012899" w:rsidRPr="00886CD4" w:rsidRDefault="004F46AF" w:rsidP="00E50B03">
      <w:pPr>
        <w:pStyle w:val="Default"/>
        <w:spacing w:line="360" w:lineRule="auto"/>
        <w:rPr>
          <w:lang w:val="en-US"/>
          <w:rPrChange w:id="1130" w:author="Panagiotis Karkazis" w:date="2022-03-01T20:05:00Z">
            <w:rPr>
              <w:highlight w:val="red"/>
              <w:lang w:val="en-US"/>
            </w:rPr>
          </w:rPrChange>
        </w:rPr>
      </w:pPr>
      <w:r w:rsidRPr="00886CD4">
        <w:rPr>
          <w:b/>
          <w:bCs/>
          <w:lang w:val="en-US"/>
          <w:rPrChange w:id="1131" w:author="Panagiotis Karkazis" w:date="2022-03-01T20:05:00Z">
            <w:rPr>
              <w:b/>
              <w:bCs/>
              <w:highlight w:val="red"/>
              <w:lang w:val="en-US"/>
            </w:rPr>
          </w:rPrChange>
        </w:rPr>
        <w:t>CNN</w:t>
      </w:r>
      <w:r w:rsidR="004F5E2F" w:rsidRPr="00886CD4">
        <w:rPr>
          <w:lang w:val="en-US"/>
          <w:rPrChange w:id="1132" w:author="Panagiotis Karkazis" w:date="2022-03-01T20:05:00Z">
            <w:rPr>
              <w:highlight w:val="red"/>
              <w:lang w:val="en-US"/>
            </w:rPr>
          </w:rPrChange>
        </w:rPr>
        <w:tab/>
      </w:r>
      <w:r w:rsidRPr="00886CD4">
        <w:rPr>
          <w:lang w:val="en-US"/>
          <w:rPrChange w:id="1133" w:author="Panagiotis Karkazis" w:date="2022-03-01T20:05:00Z">
            <w:rPr>
              <w:highlight w:val="red"/>
              <w:lang w:val="en-US"/>
            </w:rPr>
          </w:rPrChange>
        </w:rPr>
        <w:t>Convolutional Neural Network</w:t>
      </w:r>
    </w:p>
    <w:p w14:paraId="21A7148A" w14:textId="5E86DC56" w:rsidR="00121B1E" w:rsidRPr="00886CD4" w:rsidRDefault="00121B1E" w:rsidP="00E50B03">
      <w:pPr>
        <w:pStyle w:val="Default"/>
        <w:spacing w:line="360" w:lineRule="auto"/>
        <w:rPr>
          <w:lang w:val="en-US"/>
          <w:rPrChange w:id="1134" w:author="Panagiotis Karkazis" w:date="2022-03-01T20:05:00Z">
            <w:rPr>
              <w:highlight w:val="red"/>
              <w:lang w:val="en-US"/>
            </w:rPr>
          </w:rPrChange>
        </w:rPr>
      </w:pPr>
      <w:r w:rsidRPr="00886CD4">
        <w:rPr>
          <w:b/>
          <w:bCs/>
          <w:lang w:val="en-US"/>
          <w:rPrChange w:id="1135" w:author="Panagiotis Karkazis" w:date="2022-03-01T20:05:00Z">
            <w:rPr>
              <w:b/>
              <w:bCs/>
              <w:highlight w:val="red"/>
              <w:lang w:val="en-US"/>
            </w:rPr>
          </w:rPrChange>
        </w:rPr>
        <w:t>B</w:t>
      </w:r>
      <w:r w:rsidR="00454F66" w:rsidRPr="00886CD4">
        <w:rPr>
          <w:b/>
          <w:bCs/>
          <w:lang w:val="en-US"/>
          <w:rPrChange w:id="1136" w:author="Panagiotis Karkazis" w:date="2022-03-01T20:05:00Z">
            <w:rPr>
              <w:b/>
              <w:bCs/>
              <w:highlight w:val="red"/>
              <w:lang w:val="en-US"/>
            </w:rPr>
          </w:rPrChange>
        </w:rPr>
        <w:t>P</w:t>
      </w:r>
      <w:r w:rsidRPr="00886CD4">
        <w:rPr>
          <w:b/>
          <w:bCs/>
          <w:lang w:val="en-US"/>
          <w:rPrChange w:id="1137" w:author="Panagiotis Karkazis" w:date="2022-03-01T20:05:00Z">
            <w:rPr>
              <w:b/>
              <w:bCs/>
              <w:highlight w:val="red"/>
              <w:lang w:val="en-US"/>
            </w:rPr>
          </w:rPrChange>
        </w:rPr>
        <w:t>NN</w:t>
      </w:r>
      <w:r w:rsidR="004F5E2F" w:rsidRPr="00886CD4">
        <w:rPr>
          <w:lang w:val="en-US"/>
          <w:rPrChange w:id="1138" w:author="Panagiotis Karkazis" w:date="2022-03-01T20:05:00Z">
            <w:rPr>
              <w:highlight w:val="red"/>
              <w:lang w:val="en-US"/>
            </w:rPr>
          </w:rPrChange>
        </w:rPr>
        <w:tab/>
      </w:r>
      <w:r w:rsidRPr="00886CD4">
        <w:rPr>
          <w:lang w:val="en-US"/>
          <w:rPrChange w:id="1139" w:author="Panagiotis Karkazis" w:date="2022-03-01T20:05:00Z">
            <w:rPr>
              <w:highlight w:val="red"/>
              <w:lang w:val="en-US"/>
            </w:rPr>
          </w:rPrChange>
        </w:rPr>
        <w:t>Back</w:t>
      </w:r>
      <w:r w:rsidR="0077016E" w:rsidRPr="00886CD4">
        <w:rPr>
          <w:lang w:val="en-US"/>
          <w:rPrChange w:id="1140" w:author="Panagiotis Karkazis" w:date="2022-03-01T20:05:00Z">
            <w:rPr>
              <w:highlight w:val="red"/>
              <w:lang w:val="en-US"/>
            </w:rPr>
          </w:rPrChange>
        </w:rPr>
        <w:t>-</w:t>
      </w:r>
      <w:r w:rsidR="00454F66" w:rsidRPr="00886CD4">
        <w:rPr>
          <w:lang w:val="en-US"/>
          <w:rPrChange w:id="1141" w:author="Panagiotis Karkazis" w:date="2022-03-01T20:05:00Z">
            <w:rPr>
              <w:highlight w:val="red"/>
              <w:lang w:val="en-US"/>
            </w:rPr>
          </w:rPrChange>
        </w:rPr>
        <w:t>P</w:t>
      </w:r>
      <w:r w:rsidRPr="00886CD4">
        <w:rPr>
          <w:lang w:val="en-US"/>
          <w:rPrChange w:id="1142" w:author="Panagiotis Karkazis" w:date="2022-03-01T20:05:00Z">
            <w:rPr>
              <w:highlight w:val="red"/>
              <w:lang w:val="en-US"/>
            </w:rPr>
          </w:rPrChange>
        </w:rPr>
        <w:t>ropagation Neural Network</w:t>
      </w:r>
    </w:p>
    <w:p w14:paraId="1E6B6168" w14:textId="1DF6F8EA" w:rsidR="004F46AF" w:rsidRPr="00886CD4" w:rsidRDefault="004F46AF" w:rsidP="00E50B03">
      <w:pPr>
        <w:pStyle w:val="Default"/>
        <w:spacing w:line="360" w:lineRule="auto"/>
        <w:rPr>
          <w:lang w:val="en-US"/>
          <w:rPrChange w:id="1143" w:author="Panagiotis Karkazis" w:date="2022-03-01T20:05:00Z">
            <w:rPr>
              <w:highlight w:val="red"/>
              <w:lang w:val="en-US"/>
            </w:rPr>
          </w:rPrChange>
        </w:rPr>
      </w:pPr>
      <w:r w:rsidRPr="00886CD4">
        <w:rPr>
          <w:b/>
          <w:bCs/>
          <w:lang w:val="en-US"/>
          <w:rPrChange w:id="1144" w:author="Panagiotis Karkazis" w:date="2022-03-01T20:05:00Z">
            <w:rPr>
              <w:b/>
              <w:bCs/>
              <w:highlight w:val="red"/>
              <w:lang w:val="en-US"/>
            </w:rPr>
          </w:rPrChange>
        </w:rPr>
        <w:t>RNN</w:t>
      </w:r>
      <w:r w:rsidR="004F5E2F" w:rsidRPr="00886CD4">
        <w:rPr>
          <w:lang w:val="en-US"/>
          <w:rPrChange w:id="1145" w:author="Panagiotis Karkazis" w:date="2022-03-01T20:05:00Z">
            <w:rPr>
              <w:highlight w:val="red"/>
              <w:lang w:val="en-US"/>
            </w:rPr>
          </w:rPrChange>
        </w:rPr>
        <w:tab/>
      </w:r>
      <w:r w:rsidRPr="00886CD4">
        <w:rPr>
          <w:lang w:val="en-US"/>
          <w:rPrChange w:id="1146" w:author="Panagiotis Karkazis" w:date="2022-03-01T20:05:00Z">
            <w:rPr>
              <w:highlight w:val="red"/>
              <w:lang w:val="en-US"/>
            </w:rPr>
          </w:rPrChange>
        </w:rPr>
        <w:t>Recurrent Neural Network</w:t>
      </w:r>
    </w:p>
    <w:p w14:paraId="49399843" w14:textId="762237C2" w:rsidR="00D0260D" w:rsidRPr="00886CD4" w:rsidRDefault="00CC6BBD" w:rsidP="005B5B81">
      <w:pPr>
        <w:pStyle w:val="Default"/>
        <w:spacing w:line="360" w:lineRule="auto"/>
        <w:rPr>
          <w:lang w:val="en-US"/>
          <w:rPrChange w:id="1147" w:author="Panagiotis Karkazis" w:date="2022-03-01T20:05:00Z">
            <w:rPr>
              <w:highlight w:val="red"/>
              <w:lang w:val="en-US"/>
            </w:rPr>
          </w:rPrChange>
        </w:rPr>
      </w:pPr>
      <w:r w:rsidRPr="00886CD4">
        <w:rPr>
          <w:b/>
          <w:bCs/>
          <w:lang w:val="en-US"/>
          <w:rPrChange w:id="1148" w:author="Panagiotis Karkazis" w:date="2022-03-01T20:05:00Z">
            <w:rPr>
              <w:b/>
              <w:bCs/>
              <w:highlight w:val="red"/>
              <w:lang w:val="en-US"/>
            </w:rPr>
          </w:rPrChange>
        </w:rPr>
        <w:t>FFNN</w:t>
      </w:r>
      <w:r w:rsidR="004F5E2F" w:rsidRPr="00886CD4">
        <w:rPr>
          <w:lang w:val="en-US"/>
          <w:rPrChange w:id="1149" w:author="Panagiotis Karkazis" w:date="2022-03-01T20:05:00Z">
            <w:rPr>
              <w:highlight w:val="red"/>
              <w:lang w:val="en-US"/>
            </w:rPr>
          </w:rPrChange>
        </w:rPr>
        <w:tab/>
      </w:r>
      <w:r w:rsidRPr="00886CD4">
        <w:rPr>
          <w:lang w:val="en-US"/>
          <w:rPrChange w:id="1150" w:author="Panagiotis Karkazis" w:date="2022-03-01T20:05:00Z">
            <w:rPr>
              <w:highlight w:val="red"/>
              <w:lang w:val="en-US"/>
            </w:rPr>
          </w:rPrChange>
        </w:rPr>
        <w:t>Feed-Forward Neural Network</w:t>
      </w:r>
    </w:p>
    <w:p w14:paraId="4F0B3694" w14:textId="50EC397C" w:rsidR="00733A24" w:rsidRPr="00886CD4" w:rsidRDefault="00DF1219" w:rsidP="005B5B81">
      <w:pPr>
        <w:pStyle w:val="Default"/>
        <w:spacing w:line="360" w:lineRule="auto"/>
        <w:rPr>
          <w:lang w:val="en-US"/>
          <w:rPrChange w:id="1151" w:author="Panagiotis Karkazis" w:date="2022-03-01T20:05:00Z">
            <w:rPr>
              <w:highlight w:val="red"/>
              <w:lang w:val="en-US"/>
            </w:rPr>
          </w:rPrChange>
        </w:rPr>
      </w:pPr>
      <w:r w:rsidRPr="00886CD4">
        <w:rPr>
          <w:rFonts w:eastAsia="Times New Roman"/>
          <w:b/>
          <w:bCs/>
          <w:lang w:val="en-US"/>
          <w:rPrChange w:id="1152" w:author="Panagiotis Karkazis" w:date="2022-03-01T20:05:00Z">
            <w:rPr>
              <w:rFonts w:eastAsia="Times New Roman"/>
              <w:b/>
              <w:bCs/>
              <w:highlight w:val="red"/>
              <w:lang w:val="en-US"/>
            </w:rPr>
          </w:rPrChange>
        </w:rPr>
        <w:t>LSTM</w:t>
      </w:r>
      <w:r w:rsidR="004F5E2F" w:rsidRPr="00886CD4">
        <w:rPr>
          <w:rFonts w:eastAsia="Times New Roman"/>
          <w:b/>
          <w:bCs/>
          <w:lang w:val="en-US"/>
          <w:rPrChange w:id="1153" w:author="Panagiotis Karkazis" w:date="2022-03-01T20:05:00Z">
            <w:rPr>
              <w:rFonts w:eastAsia="Times New Roman"/>
              <w:b/>
              <w:bCs/>
              <w:highlight w:val="red"/>
              <w:lang w:val="en-US"/>
            </w:rPr>
          </w:rPrChange>
        </w:rPr>
        <w:tab/>
      </w:r>
      <w:r w:rsidR="00733A24" w:rsidRPr="00886CD4">
        <w:rPr>
          <w:rFonts w:eastAsia="Times New Roman"/>
          <w:lang w:val="en-US"/>
          <w:rPrChange w:id="1154" w:author="Panagiotis Karkazis" w:date="2022-03-01T20:05:00Z">
            <w:rPr>
              <w:rFonts w:eastAsia="Times New Roman"/>
              <w:highlight w:val="red"/>
              <w:lang w:val="en-US"/>
            </w:rPr>
          </w:rPrChange>
        </w:rPr>
        <w:t>Long Short-Term Memory</w:t>
      </w:r>
    </w:p>
    <w:p w14:paraId="6FE9170D" w14:textId="09A3B344" w:rsidR="00D0260D" w:rsidRPr="00886CD4" w:rsidRDefault="005C6134" w:rsidP="00E50B03">
      <w:pPr>
        <w:spacing w:after="0" w:line="360" w:lineRule="auto"/>
        <w:rPr>
          <w:rFonts w:ascii="Arial" w:hAnsi="Arial" w:cs="Arial"/>
          <w:sz w:val="24"/>
          <w:szCs w:val="24"/>
          <w:lang w:val="en-US"/>
          <w:rPrChange w:id="1155" w:author="Panagiotis Karkazis" w:date="2022-03-01T20:05:00Z">
            <w:rPr>
              <w:rFonts w:ascii="Arial" w:hAnsi="Arial" w:cs="Arial"/>
              <w:sz w:val="24"/>
              <w:szCs w:val="24"/>
              <w:highlight w:val="red"/>
              <w:lang w:val="en-US"/>
            </w:rPr>
          </w:rPrChange>
        </w:rPr>
      </w:pPr>
      <w:r w:rsidRPr="00886CD4">
        <w:rPr>
          <w:rFonts w:ascii="Arial" w:hAnsi="Arial" w:cs="Arial"/>
          <w:b/>
          <w:bCs/>
          <w:sz w:val="24"/>
          <w:szCs w:val="24"/>
          <w:lang w:val="en-US"/>
          <w:rPrChange w:id="1156" w:author="Panagiotis Karkazis" w:date="2022-03-01T20:05:00Z">
            <w:rPr>
              <w:rFonts w:ascii="Arial" w:hAnsi="Arial" w:cs="Arial"/>
              <w:b/>
              <w:bCs/>
              <w:sz w:val="24"/>
              <w:szCs w:val="24"/>
              <w:highlight w:val="red"/>
              <w:lang w:val="en-US"/>
            </w:rPr>
          </w:rPrChange>
        </w:rPr>
        <w:t>IE</w:t>
      </w:r>
      <w:r w:rsidRPr="00886CD4">
        <w:rPr>
          <w:rFonts w:ascii="Arial" w:hAnsi="Arial" w:cs="Arial"/>
          <w:sz w:val="24"/>
          <w:szCs w:val="24"/>
          <w:lang w:val="en-US"/>
          <w:rPrChange w:id="1157" w:author="Panagiotis Karkazis" w:date="2022-03-01T20:05:00Z">
            <w:rPr>
              <w:rFonts w:ascii="Arial" w:hAnsi="Arial" w:cs="Arial"/>
              <w:sz w:val="24"/>
              <w:szCs w:val="24"/>
              <w:highlight w:val="red"/>
              <w:lang w:val="en-US"/>
            </w:rPr>
          </w:rPrChange>
        </w:rPr>
        <w:tab/>
        <w:t>Information Extraction</w:t>
      </w:r>
    </w:p>
    <w:p w14:paraId="2CECED08" w14:textId="17E18BC1" w:rsidR="005C6134" w:rsidRPr="00886CD4" w:rsidRDefault="005C6134" w:rsidP="005C6134">
      <w:pPr>
        <w:spacing w:after="0" w:line="360" w:lineRule="auto"/>
        <w:rPr>
          <w:rFonts w:ascii="Arial" w:hAnsi="Arial" w:cs="Arial"/>
          <w:sz w:val="24"/>
          <w:szCs w:val="24"/>
          <w:lang w:val="en-US"/>
          <w:rPrChange w:id="1158" w:author="Panagiotis Karkazis" w:date="2022-03-01T20:05:00Z">
            <w:rPr>
              <w:rFonts w:ascii="Arial" w:hAnsi="Arial" w:cs="Arial"/>
              <w:sz w:val="24"/>
              <w:szCs w:val="24"/>
              <w:highlight w:val="red"/>
              <w:lang w:val="en-US"/>
            </w:rPr>
          </w:rPrChange>
        </w:rPr>
      </w:pPr>
      <w:r w:rsidRPr="00886CD4">
        <w:rPr>
          <w:rFonts w:ascii="Arial" w:hAnsi="Arial" w:cs="Arial"/>
          <w:b/>
          <w:bCs/>
          <w:sz w:val="24"/>
          <w:szCs w:val="24"/>
          <w:lang w:val="en-US"/>
          <w:rPrChange w:id="1159" w:author="Panagiotis Karkazis" w:date="2022-03-01T20:05:00Z">
            <w:rPr>
              <w:rFonts w:ascii="Arial" w:hAnsi="Arial" w:cs="Arial"/>
              <w:b/>
              <w:bCs/>
              <w:sz w:val="24"/>
              <w:szCs w:val="24"/>
              <w:highlight w:val="red"/>
              <w:lang w:val="en-US"/>
            </w:rPr>
          </w:rPrChange>
        </w:rPr>
        <w:t>IR</w:t>
      </w:r>
      <w:r w:rsidRPr="00886CD4">
        <w:rPr>
          <w:rFonts w:ascii="Arial" w:hAnsi="Arial" w:cs="Arial"/>
          <w:sz w:val="24"/>
          <w:szCs w:val="24"/>
          <w:lang w:val="en-US"/>
          <w:rPrChange w:id="1160" w:author="Panagiotis Karkazis" w:date="2022-03-01T20:05:00Z">
            <w:rPr>
              <w:rFonts w:ascii="Arial" w:hAnsi="Arial" w:cs="Arial"/>
              <w:sz w:val="24"/>
              <w:szCs w:val="24"/>
              <w:highlight w:val="red"/>
              <w:lang w:val="en-US"/>
            </w:rPr>
          </w:rPrChange>
        </w:rPr>
        <w:tab/>
        <w:t>Information Retrieval</w:t>
      </w:r>
    </w:p>
    <w:p w14:paraId="42BB1F90" w14:textId="78A197DB" w:rsidR="005C6134" w:rsidRPr="00886CD4" w:rsidRDefault="005C6134" w:rsidP="005C6134">
      <w:pPr>
        <w:spacing w:after="0" w:line="360" w:lineRule="auto"/>
        <w:rPr>
          <w:rFonts w:ascii="Arial" w:hAnsi="Arial" w:cs="Arial"/>
          <w:sz w:val="24"/>
          <w:szCs w:val="24"/>
          <w:lang w:val="en-US"/>
          <w:rPrChange w:id="1161" w:author="Panagiotis Karkazis" w:date="2022-03-01T20:05:00Z">
            <w:rPr>
              <w:rFonts w:ascii="Arial" w:hAnsi="Arial" w:cs="Arial"/>
              <w:sz w:val="24"/>
              <w:szCs w:val="24"/>
              <w:highlight w:val="red"/>
              <w:lang w:val="en-US"/>
            </w:rPr>
          </w:rPrChange>
        </w:rPr>
      </w:pPr>
      <w:r w:rsidRPr="00886CD4">
        <w:rPr>
          <w:rFonts w:ascii="Arial" w:hAnsi="Arial" w:cs="Arial"/>
          <w:b/>
          <w:bCs/>
          <w:sz w:val="24"/>
          <w:szCs w:val="24"/>
          <w:lang w:val="en-US"/>
          <w:rPrChange w:id="1162" w:author="Panagiotis Karkazis" w:date="2022-03-01T20:05:00Z">
            <w:rPr>
              <w:rFonts w:ascii="Arial" w:hAnsi="Arial" w:cs="Arial"/>
              <w:b/>
              <w:bCs/>
              <w:sz w:val="24"/>
              <w:szCs w:val="24"/>
              <w:highlight w:val="red"/>
              <w:lang w:val="en-US"/>
            </w:rPr>
          </w:rPrChange>
        </w:rPr>
        <w:t>DS</w:t>
      </w:r>
      <w:r w:rsidRPr="00886CD4">
        <w:rPr>
          <w:rFonts w:ascii="Arial" w:hAnsi="Arial" w:cs="Arial"/>
          <w:sz w:val="24"/>
          <w:szCs w:val="24"/>
          <w:lang w:val="en-US"/>
          <w:rPrChange w:id="1163" w:author="Panagiotis Karkazis" w:date="2022-03-01T20:05:00Z">
            <w:rPr>
              <w:rFonts w:ascii="Arial" w:hAnsi="Arial" w:cs="Arial"/>
              <w:sz w:val="24"/>
              <w:szCs w:val="24"/>
              <w:highlight w:val="red"/>
              <w:lang w:val="en-US"/>
            </w:rPr>
          </w:rPrChange>
        </w:rPr>
        <w:tab/>
        <w:t>Dialog Systems</w:t>
      </w:r>
    </w:p>
    <w:p w14:paraId="62A47D63" w14:textId="607ADAF1" w:rsidR="005C6134" w:rsidRPr="00886CD4" w:rsidRDefault="005C6134" w:rsidP="005C6134">
      <w:pPr>
        <w:spacing w:after="0" w:line="360" w:lineRule="auto"/>
        <w:jc w:val="both"/>
        <w:rPr>
          <w:rFonts w:ascii="Arial" w:hAnsi="Arial" w:cs="Arial"/>
          <w:sz w:val="24"/>
          <w:szCs w:val="24"/>
          <w:lang w:val="en-US"/>
          <w:rPrChange w:id="1164" w:author="Panagiotis Karkazis" w:date="2022-03-01T20:05:00Z">
            <w:rPr>
              <w:rFonts w:ascii="Arial" w:hAnsi="Arial" w:cs="Arial"/>
              <w:sz w:val="24"/>
              <w:szCs w:val="24"/>
              <w:highlight w:val="red"/>
              <w:lang w:val="en-US"/>
            </w:rPr>
          </w:rPrChange>
        </w:rPr>
      </w:pPr>
      <w:r w:rsidRPr="00886CD4">
        <w:rPr>
          <w:rFonts w:ascii="Arial" w:hAnsi="Arial" w:cs="Arial"/>
          <w:b/>
          <w:bCs/>
          <w:sz w:val="24"/>
          <w:szCs w:val="24"/>
          <w:lang w:val="en-US"/>
          <w:rPrChange w:id="1165" w:author="Panagiotis Karkazis" w:date="2022-03-01T20:05:00Z">
            <w:rPr>
              <w:rFonts w:ascii="Arial" w:hAnsi="Arial" w:cs="Arial"/>
              <w:b/>
              <w:bCs/>
              <w:sz w:val="24"/>
              <w:szCs w:val="24"/>
              <w:highlight w:val="red"/>
              <w:lang w:val="en-US"/>
            </w:rPr>
          </w:rPrChange>
        </w:rPr>
        <w:t>MT</w:t>
      </w:r>
      <w:r w:rsidRPr="00886CD4">
        <w:rPr>
          <w:rFonts w:ascii="Arial" w:hAnsi="Arial" w:cs="Arial"/>
          <w:sz w:val="24"/>
          <w:szCs w:val="24"/>
          <w:lang w:val="en-US"/>
          <w:rPrChange w:id="1166" w:author="Panagiotis Karkazis" w:date="2022-03-01T20:05:00Z">
            <w:rPr>
              <w:rFonts w:ascii="Arial" w:hAnsi="Arial" w:cs="Arial"/>
              <w:sz w:val="24"/>
              <w:szCs w:val="24"/>
              <w:highlight w:val="red"/>
              <w:lang w:val="en-US"/>
            </w:rPr>
          </w:rPrChange>
        </w:rPr>
        <w:tab/>
        <w:t>Machine Translation</w:t>
      </w:r>
    </w:p>
    <w:p w14:paraId="642E4676" w14:textId="0B978E81" w:rsidR="00751381" w:rsidRPr="00886CD4" w:rsidRDefault="00751381" w:rsidP="005C6134">
      <w:pPr>
        <w:spacing w:after="0" w:line="360" w:lineRule="auto"/>
        <w:jc w:val="both"/>
        <w:rPr>
          <w:rFonts w:ascii="Arial" w:hAnsi="Arial" w:cs="Arial"/>
          <w:sz w:val="24"/>
          <w:szCs w:val="24"/>
          <w:lang w:val="en-US"/>
          <w:rPrChange w:id="1167" w:author="Panagiotis Karkazis" w:date="2022-03-01T20:05:00Z">
            <w:rPr>
              <w:rFonts w:ascii="Arial" w:hAnsi="Arial" w:cs="Arial"/>
              <w:sz w:val="24"/>
              <w:szCs w:val="24"/>
              <w:highlight w:val="red"/>
              <w:lang w:val="en-US"/>
            </w:rPr>
          </w:rPrChange>
        </w:rPr>
      </w:pPr>
      <w:r w:rsidRPr="00886CD4">
        <w:rPr>
          <w:rFonts w:ascii="Arial" w:hAnsi="Arial" w:cs="Arial"/>
          <w:b/>
          <w:bCs/>
          <w:sz w:val="24"/>
          <w:szCs w:val="24"/>
          <w:lang w:val="en-US"/>
          <w:rPrChange w:id="1168" w:author="Panagiotis Karkazis" w:date="2022-03-01T20:05:00Z">
            <w:rPr>
              <w:rFonts w:ascii="Arial" w:hAnsi="Arial" w:cs="Arial"/>
              <w:b/>
              <w:bCs/>
              <w:sz w:val="24"/>
              <w:szCs w:val="24"/>
              <w:highlight w:val="red"/>
              <w:lang w:val="en-US"/>
            </w:rPr>
          </w:rPrChange>
        </w:rPr>
        <w:t>SVM</w:t>
      </w:r>
      <w:r w:rsidRPr="00886CD4">
        <w:rPr>
          <w:rFonts w:ascii="Arial" w:hAnsi="Arial" w:cs="Arial"/>
          <w:sz w:val="24"/>
          <w:szCs w:val="24"/>
          <w:lang w:val="en-US"/>
          <w:rPrChange w:id="1169" w:author="Panagiotis Karkazis" w:date="2022-03-01T20:05:00Z">
            <w:rPr>
              <w:rFonts w:ascii="Arial" w:hAnsi="Arial" w:cs="Arial"/>
              <w:sz w:val="24"/>
              <w:szCs w:val="24"/>
              <w:highlight w:val="red"/>
              <w:lang w:val="en-US"/>
            </w:rPr>
          </w:rPrChange>
        </w:rPr>
        <w:tab/>
        <w:t>Support Vector Machine</w:t>
      </w:r>
      <w:r w:rsidRPr="00886CD4">
        <w:rPr>
          <w:rFonts w:ascii="Arial" w:hAnsi="Arial" w:cs="Arial"/>
          <w:sz w:val="24"/>
          <w:szCs w:val="24"/>
          <w:lang w:val="en-US"/>
          <w:rPrChange w:id="1170" w:author="Panagiotis Karkazis" w:date="2022-03-01T20:05:00Z">
            <w:rPr>
              <w:rFonts w:ascii="Arial" w:hAnsi="Arial" w:cs="Arial"/>
              <w:sz w:val="24"/>
              <w:szCs w:val="24"/>
              <w:highlight w:val="red"/>
              <w:lang w:val="en-US"/>
            </w:rPr>
          </w:rPrChange>
        </w:rPr>
        <w:tab/>
      </w:r>
    </w:p>
    <w:p w14:paraId="5042B26B" w14:textId="76AC0DF7" w:rsidR="0000528A" w:rsidRPr="00886CD4" w:rsidRDefault="0000528A" w:rsidP="005C6134">
      <w:pPr>
        <w:spacing w:after="0" w:line="360" w:lineRule="auto"/>
        <w:jc w:val="both"/>
        <w:rPr>
          <w:rFonts w:ascii="Arial" w:hAnsi="Arial" w:cs="Arial"/>
          <w:sz w:val="24"/>
          <w:szCs w:val="24"/>
          <w:lang w:val="en-US"/>
          <w:rPrChange w:id="1171" w:author="Panagiotis Karkazis" w:date="2022-03-01T20:05:00Z">
            <w:rPr>
              <w:rFonts w:ascii="Arial" w:hAnsi="Arial" w:cs="Arial"/>
              <w:sz w:val="24"/>
              <w:szCs w:val="24"/>
              <w:highlight w:val="red"/>
              <w:lang w:val="en-US"/>
            </w:rPr>
          </w:rPrChange>
        </w:rPr>
      </w:pPr>
      <w:r w:rsidRPr="00886CD4">
        <w:rPr>
          <w:rFonts w:ascii="Arial" w:hAnsi="Arial" w:cs="Arial"/>
          <w:b/>
          <w:bCs/>
          <w:sz w:val="24"/>
          <w:szCs w:val="24"/>
          <w:lang w:val="en-US"/>
          <w:rPrChange w:id="1172" w:author="Panagiotis Karkazis" w:date="2022-03-01T20:05:00Z">
            <w:rPr>
              <w:rFonts w:ascii="Arial" w:hAnsi="Arial" w:cs="Arial"/>
              <w:b/>
              <w:bCs/>
              <w:sz w:val="24"/>
              <w:szCs w:val="24"/>
              <w:highlight w:val="red"/>
              <w:lang w:val="en-US"/>
            </w:rPr>
          </w:rPrChange>
        </w:rPr>
        <w:t>PCA</w:t>
      </w:r>
      <w:r w:rsidRPr="00886CD4">
        <w:rPr>
          <w:rFonts w:ascii="Arial" w:hAnsi="Arial" w:cs="Arial"/>
          <w:sz w:val="24"/>
          <w:szCs w:val="24"/>
          <w:lang w:val="en-US"/>
          <w:rPrChange w:id="1173" w:author="Panagiotis Karkazis" w:date="2022-03-01T20:05:00Z">
            <w:rPr>
              <w:rFonts w:ascii="Arial" w:hAnsi="Arial" w:cs="Arial"/>
              <w:sz w:val="24"/>
              <w:szCs w:val="24"/>
              <w:highlight w:val="red"/>
              <w:lang w:val="en-US"/>
            </w:rPr>
          </w:rPrChange>
        </w:rPr>
        <w:tab/>
        <w:t>Principal Component Analysis</w:t>
      </w:r>
    </w:p>
    <w:p w14:paraId="41A0AF25" w14:textId="44E8760E" w:rsidR="00032152" w:rsidRPr="00886CD4" w:rsidRDefault="00032152" w:rsidP="005C6134">
      <w:pPr>
        <w:spacing w:after="0" w:line="360" w:lineRule="auto"/>
        <w:jc w:val="both"/>
        <w:rPr>
          <w:rFonts w:ascii="Arial" w:hAnsi="Arial" w:cs="Arial"/>
          <w:sz w:val="24"/>
          <w:szCs w:val="24"/>
          <w:lang w:val="en-US"/>
          <w:rPrChange w:id="1174" w:author="Panagiotis Karkazis" w:date="2022-03-01T20:05:00Z">
            <w:rPr>
              <w:rFonts w:ascii="Arial" w:hAnsi="Arial" w:cs="Arial"/>
              <w:sz w:val="24"/>
              <w:szCs w:val="24"/>
              <w:highlight w:val="red"/>
              <w:lang w:val="en-US"/>
            </w:rPr>
          </w:rPrChange>
        </w:rPr>
      </w:pPr>
      <w:r w:rsidRPr="00886CD4">
        <w:rPr>
          <w:rFonts w:ascii="Arial" w:hAnsi="Arial" w:cs="Arial"/>
          <w:b/>
          <w:bCs/>
          <w:sz w:val="24"/>
          <w:szCs w:val="24"/>
          <w:lang w:val="en-US"/>
          <w:rPrChange w:id="1175" w:author="Panagiotis Karkazis" w:date="2022-03-01T20:05:00Z">
            <w:rPr>
              <w:rFonts w:ascii="Arial" w:hAnsi="Arial" w:cs="Arial"/>
              <w:b/>
              <w:bCs/>
              <w:sz w:val="24"/>
              <w:szCs w:val="24"/>
              <w:highlight w:val="red"/>
              <w:lang w:val="en-US"/>
            </w:rPr>
          </w:rPrChange>
        </w:rPr>
        <w:t>TSVM</w:t>
      </w:r>
      <w:r w:rsidRPr="00886CD4">
        <w:rPr>
          <w:rFonts w:ascii="Arial" w:hAnsi="Arial" w:cs="Arial"/>
          <w:sz w:val="24"/>
          <w:szCs w:val="24"/>
          <w:lang w:val="en-US"/>
          <w:rPrChange w:id="1176" w:author="Panagiotis Karkazis" w:date="2022-03-01T20:05:00Z">
            <w:rPr>
              <w:rFonts w:ascii="Arial" w:hAnsi="Arial" w:cs="Arial"/>
              <w:sz w:val="24"/>
              <w:szCs w:val="24"/>
              <w:highlight w:val="red"/>
              <w:lang w:val="en-US"/>
            </w:rPr>
          </w:rPrChange>
        </w:rPr>
        <w:tab/>
        <w:t>Transductive Support Vector Machine</w:t>
      </w:r>
    </w:p>
    <w:p w14:paraId="2505E2AF" w14:textId="19CBC586" w:rsidR="007B4D0E" w:rsidRPr="00886CD4" w:rsidRDefault="007B4D0E" w:rsidP="005C6134">
      <w:pPr>
        <w:spacing w:after="0" w:line="360" w:lineRule="auto"/>
        <w:jc w:val="both"/>
        <w:rPr>
          <w:rFonts w:ascii="Arial" w:hAnsi="Arial" w:cs="Arial"/>
          <w:sz w:val="24"/>
          <w:szCs w:val="24"/>
          <w:rPrChange w:id="1177" w:author="Panagiotis Karkazis" w:date="2022-03-01T20:05:00Z">
            <w:rPr>
              <w:rFonts w:ascii="Arial" w:hAnsi="Arial" w:cs="Arial"/>
              <w:sz w:val="24"/>
              <w:szCs w:val="24"/>
              <w:highlight w:val="red"/>
            </w:rPr>
          </w:rPrChange>
        </w:rPr>
      </w:pPr>
      <w:r w:rsidRPr="00886CD4">
        <w:rPr>
          <w:rFonts w:ascii="Arial" w:hAnsi="Arial" w:cs="Arial"/>
          <w:b/>
          <w:bCs/>
          <w:sz w:val="24"/>
          <w:szCs w:val="24"/>
          <w:lang w:val="en-US"/>
          <w:rPrChange w:id="1178" w:author="Panagiotis Karkazis" w:date="2022-03-01T20:05:00Z">
            <w:rPr>
              <w:rFonts w:ascii="Arial" w:hAnsi="Arial" w:cs="Arial"/>
              <w:b/>
              <w:bCs/>
              <w:sz w:val="24"/>
              <w:szCs w:val="24"/>
              <w:highlight w:val="red"/>
              <w:lang w:val="en-US"/>
            </w:rPr>
          </w:rPrChange>
        </w:rPr>
        <w:t>GM</w:t>
      </w:r>
      <w:r w:rsidRPr="00886CD4">
        <w:rPr>
          <w:rFonts w:ascii="Arial" w:hAnsi="Arial" w:cs="Arial"/>
          <w:sz w:val="24"/>
          <w:szCs w:val="24"/>
          <w:rPrChange w:id="1179" w:author="Panagiotis Karkazis" w:date="2022-03-01T20:05:00Z">
            <w:rPr>
              <w:rFonts w:ascii="Arial" w:hAnsi="Arial" w:cs="Arial"/>
              <w:sz w:val="24"/>
              <w:szCs w:val="24"/>
              <w:highlight w:val="red"/>
            </w:rPr>
          </w:rPrChange>
        </w:rPr>
        <w:tab/>
      </w:r>
      <w:r w:rsidRPr="00886CD4">
        <w:rPr>
          <w:rFonts w:ascii="Arial" w:hAnsi="Arial" w:cs="Arial"/>
          <w:sz w:val="24"/>
          <w:szCs w:val="24"/>
          <w:lang w:val="en-US"/>
          <w:rPrChange w:id="1180" w:author="Panagiotis Karkazis" w:date="2022-03-01T20:05:00Z">
            <w:rPr>
              <w:rFonts w:ascii="Arial" w:hAnsi="Arial" w:cs="Arial"/>
              <w:sz w:val="24"/>
              <w:szCs w:val="24"/>
              <w:highlight w:val="red"/>
              <w:lang w:val="en-US"/>
            </w:rPr>
          </w:rPrChange>
        </w:rPr>
        <w:t>Generative</w:t>
      </w:r>
      <w:r w:rsidRPr="00886CD4">
        <w:rPr>
          <w:rFonts w:ascii="Arial" w:hAnsi="Arial" w:cs="Arial"/>
          <w:sz w:val="24"/>
          <w:szCs w:val="24"/>
          <w:rPrChange w:id="1181" w:author="Panagiotis Karkazis" w:date="2022-03-01T20:05:00Z">
            <w:rPr>
              <w:rFonts w:ascii="Arial" w:hAnsi="Arial" w:cs="Arial"/>
              <w:sz w:val="24"/>
              <w:szCs w:val="24"/>
              <w:highlight w:val="red"/>
            </w:rPr>
          </w:rPrChange>
        </w:rPr>
        <w:t xml:space="preserve"> </w:t>
      </w:r>
      <w:r w:rsidRPr="00886CD4">
        <w:rPr>
          <w:rFonts w:ascii="Arial" w:hAnsi="Arial" w:cs="Arial"/>
          <w:sz w:val="24"/>
          <w:szCs w:val="24"/>
          <w:lang w:val="en-US"/>
          <w:rPrChange w:id="1182" w:author="Panagiotis Karkazis" w:date="2022-03-01T20:05:00Z">
            <w:rPr>
              <w:rFonts w:ascii="Arial" w:hAnsi="Arial" w:cs="Arial"/>
              <w:sz w:val="24"/>
              <w:szCs w:val="24"/>
              <w:highlight w:val="red"/>
              <w:lang w:val="en-US"/>
            </w:rPr>
          </w:rPrChange>
        </w:rPr>
        <w:t>Models</w:t>
      </w:r>
    </w:p>
    <w:p w14:paraId="5C26453B" w14:textId="77777777" w:rsidR="00D0260D" w:rsidRPr="00886CD4" w:rsidRDefault="00D0260D" w:rsidP="00E50B03">
      <w:pPr>
        <w:spacing w:after="0" w:line="360" w:lineRule="auto"/>
        <w:rPr>
          <w:rFonts w:ascii="Arial" w:hAnsi="Arial" w:cs="Arial"/>
          <w:sz w:val="24"/>
          <w:szCs w:val="24"/>
          <w:rPrChange w:id="1183" w:author="Panagiotis Karkazis" w:date="2022-03-01T20:05:00Z">
            <w:rPr>
              <w:rFonts w:ascii="Arial" w:hAnsi="Arial" w:cs="Arial"/>
              <w:sz w:val="24"/>
              <w:szCs w:val="24"/>
              <w:highlight w:val="red"/>
            </w:rPr>
          </w:rPrChange>
        </w:rPr>
      </w:pPr>
    </w:p>
    <w:p w14:paraId="433ADDD9" w14:textId="77777777" w:rsidR="00D0260D" w:rsidRPr="00886CD4" w:rsidRDefault="00D0260D" w:rsidP="00E50B03">
      <w:pPr>
        <w:spacing w:after="0" w:line="360" w:lineRule="auto"/>
        <w:rPr>
          <w:rFonts w:ascii="Arial" w:hAnsi="Arial" w:cs="Arial"/>
          <w:sz w:val="24"/>
          <w:szCs w:val="24"/>
          <w:rPrChange w:id="1184" w:author="Panagiotis Karkazis" w:date="2022-03-01T20:05:00Z">
            <w:rPr>
              <w:rFonts w:ascii="Arial" w:hAnsi="Arial" w:cs="Arial"/>
              <w:sz w:val="24"/>
              <w:szCs w:val="24"/>
              <w:highlight w:val="red"/>
            </w:rPr>
          </w:rPrChange>
        </w:rPr>
      </w:pPr>
    </w:p>
    <w:p w14:paraId="445D9982" w14:textId="77777777" w:rsidR="00D0260D" w:rsidRPr="00886CD4" w:rsidRDefault="00D0260D" w:rsidP="00E50B03">
      <w:pPr>
        <w:spacing w:after="0" w:line="360" w:lineRule="auto"/>
        <w:rPr>
          <w:rFonts w:ascii="Arial" w:hAnsi="Arial" w:cs="Arial"/>
          <w:sz w:val="24"/>
          <w:szCs w:val="24"/>
          <w:rPrChange w:id="1185" w:author="Panagiotis Karkazis" w:date="2022-03-01T20:05:00Z">
            <w:rPr>
              <w:rFonts w:ascii="Arial" w:hAnsi="Arial" w:cs="Arial"/>
              <w:sz w:val="24"/>
              <w:szCs w:val="24"/>
              <w:highlight w:val="red"/>
            </w:rPr>
          </w:rPrChange>
        </w:rPr>
      </w:pPr>
    </w:p>
    <w:p w14:paraId="55D6FB99" w14:textId="77777777" w:rsidR="00D0260D" w:rsidRPr="00886CD4" w:rsidRDefault="00D0260D" w:rsidP="00E50B03">
      <w:pPr>
        <w:spacing w:after="0" w:line="360" w:lineRule="auto"/>
        <w:rPr>
          <w:rFonts w:ascii="Arial" w:hAnsi="Arial" w:cs="Arial"/>
          <w:sz w:val="24"/>
          <w:szCs w:val="24"/>
          <w:rPrChange w:id="1186" w:author="Panagiotis Karkazis" w:date="2022-03-01T20:05:00Z">
            <w:rPr>
              <w:rFonts w:ascii="Arial" w:hAnsi="Arial" w:cs="Arial"/>
              <w:sz w:val="24"/>
              <w:szCs w:val="24"/>
              <w:highlight w:val="red"/>
            </w:rPr>
          </w:rPrChange>
        </w:rPr>
      </w:pPr>
    </w:p>
    <w:p w14:paraId="337F0196" w14:textId="77777777" w:rsidR="00D0260D" w:rsidRPr="00886CD4" w:rsidRDefault="00D0260D" w:rsidP="00E50B03">
      <w:pPr>
        <w:spacing w:after="0" w:line="360" w:lineRule="auto"/>
        <w:rPr>
          <w:rFonts w:ascii="Arial" w:hAnsi="Arial" w:cs="Arial"/>
          <w:sz w:val="24"/>
          <w:szCs w:val="24"/>
          <w:rPrChange w:id="1187" w:author="Panagiotis Karkazis" w:date="2022-03-01T20:05:00Z">
            <w:rPr>
              <w:rFonts w:ascii="Arial" w:hAnsi="Arial" w:cs="Arial"/>
              <w:sz w:val="24"/>
              <w:szCs w:val="24"/>
              <w:highlight w:val="red"/>
            </w:rPr>
          </w:rPrChange>
        </w:rPr>
      </w:pPr>
    </w:p>
    <w:p w14:paraId="2A6CABA3" w14:textId="77777777" w:rsidR="00D0260D" w:rsidRPr="00886CD4" w:rsidRDefault="00D0260D" w:rsidP="00E50B03">
      <w:pPr>
        <w:spacing w:after="0" w:line="360" w:lineRule="auto"/>
        <w:rPr>
          <w:rFonts w:ascii="Arial" w:hAnsi="Arial" w:cs="Arial"/>
          <w:sz w:val="24"/>
          <w:szCs w:val="24"/>
          <w:rPrChange w:id="1188" w:author="Panagiotis Karkazis" w:date="2022-03-01T20:05:00Z">
            <w:rPr>
              <w:rFonts w:ascii="Arial" w:hAnsi="Arial" w:cs="Arial"/>
              <w:sz w:val="24"/>
              <w:szCs w:val="24"/>
              <w:highlight w:val="red"/>
            </w:rPr>
          </w:rPrChange>
        </w:rPr>
      </w:pPr>
    </w:p>
    <w:p w14:paraId="3F3E4ADA" w14:textId="22ADE4C4" w:rsidR="00D0260D" w:rsidRPr="00886CD4" w:rsidRDefault="00D0260D" w:rsidP="00E50B03">
      <w:pPr>
        <w:spacing w:after="0" w:line="360" w:lineRule="auto"/>
        <w:rPr>
          <w:rPrChange w:id="1189" w:author="Panagiotis Karkazis" w:date="2022-03-01T20:05:00Z">
            <w:rPr>
              <w:highlight w:val="red"/>
            </w:rPr>
          </w:rPrChange>
        </w:rPr>
      </w:pPr>
    </w:p>
    <w:p w14:paraId="4BB52F67" w14:textId="68E90A7A" w:rsidR="00951465" w:rsidRPr="00886CD4" w:rsidRDefault="00D0260D" w:rsidP="00E10186">
      <w:pPr>
        <w:pStyle w:val="Default"/>
        <w:spacing w:line="360" w:lineRule="auto"/>
        <w:rPr>
          <w:b/>
          <w:bCs/>
          <w:sz w:val="28"/>
          <w:szCs w:val="28"/>
          <w:rPrChange w:id="1190" w:author="Panagiotis Karkazis" w:date="2022-03-01T20:05:00Z">
            <w:rPr>
              <w:b/>
              <w:bCs/>
              <w:sz w:val="28"/>
              <w:szCs w:val="28"/>
              <w:highlight w:val="red"/>
            </w:rPr>
          </w:rPrChange>
        </w:rPr>
      </w:pPr>
      <w:r w:rsidRPr="00886CD4">
        <w:rPr>
          <w:b/>
          <w:bCs/>
          <w:sz w:val="28"/>
          <w:szCs w:val="28"/>
          <w:rPrChange w:id="1191" w:author="Panagiotis Karkazis" w:date="2022-03-01T20:05:00Z">
            <w:rPr>
              <w:b/>
              <w:bCs/>
              <w:sz w:val="28"/>
              <w:szCs w:val="28"/>
              <w:highlight w:val="red"/>
            </w:rPr>
          </w:rPrChange>
        </w:rPr>
        <w:lastRenderedPageBreak/>
        <w:t>ΚΕΦΑΛΑΙΟ 1</w:t>
      </w:r>
    </w:p>
    <w:p w14:paraId="4F43D671" w14:textId="77777777" w:rsidR="00E10186" w:rsidRPr="00886CD4" w:rsidRDefault="00E10186" w:rsidP="00E10186">
      <w:pPr>
        <w:pStyle w:val="Default"/>
        <w:spacing w:line="360" w:lineRule="auto"/>
        <w:rPr>
          <w:b/>
          <w:bCs/>
          <w:rPrChange w:id="1192" w:author="Panagiotis Karkazis" w:date="2022-03-01T20:05:00Z">
            <w:rPr>
              <w:b/>
              <w:bCs/>
              <w:highlight w:val="red"/>
            </w:rPr>
          </w:rPrChange>
        </w:rPr>
      </w:pPr>
    </w:p>
    <w:p w14:paraId="1FEF23BE" w14:textId="235D41E2" w:rsidR="00D0260D" w:rsidRPr="00886CD4" w:rsidRDefault="00D0260D" w:rsidP="006557E3">
      <w:pPr>
        <w:pStyle w:val="1"/>
        <w:jc w:val="center"/>
        <w:rPr>
          <w:rFonts w:ascii="Arial" w:hAnsi="Arial" w:cs="Arial"/>
          <w:b/>
          <w:bCs/>
          <w:sz w:val="28"/>
          <w:szCs w:val="28"/>
          <w:rPrChange w:id="1193" w:author="Panagiotis Karkazis" w:date="2022-03-01T20:05:00Z">
            <w:rPr>
              <w:rFonts w:ascii="Arial" w:hAnsi="Arial" w:cs="Arial"/>
              <w:b/>
              <w:bCs/>
              <w:sz w:val="28"/>
              <w:szCs w:val="28"/>
              <w:highlight w:val="red"/>
            </w:rPr>
          </w:rPrChange>
        </w:rPr>
      </w:pPr>
      <w:bookmarkStart w:id="1194" w:name="_Toc96683886"/>
      <w:r w:rsidRPr="00886CD4">
        <w:rPr>
          <w:rFonts w:ascii="Arial" w:hAnsi="Arial" w:cs="Arial"/>
          <w:b/>
          <w:bCs/>
          <w:color w:val="auto"/>
          <w:sz w:val="28"/>
          <w:szCs w:val="28"/>
          <w:rPrChange w:id="1195" w:author="Panagiotis Karkazis" w:date="2022-03-01T20:05:00Z">
            <w:rPr>
              <w:rFonts w:ascii="Arial" w:hAnsi="Arial" w:cs="Arial"/>
              <w:b/>
              <w:bCs/>
              <w:color w:val="auto"/>
              <w:sz w:val="28"/>
              <w:szCs w:val="28"/>
              <w:highlight w:val="red"/>
            </w:rPr>
          </w:rPrChange>
        </w:rPr>
        <w:t>ΕΙΣΑΓΩΓΗ</w:t>
      </w:r>
      <w:bookmarkEnd w:id="1194"/>
    </w:p>
    <w:p w14:paraId="343AEE84" w14:textId="77777777" w:rsidR="00D0260D" w:rsidRPr="00886CD4" w:rsidRDefault="00D0260D" w:rsidP="00E50B03">
      <w:pPr>
        <w:pStyle w:val="Default"/>
        <w:spacing w:line="360" w:lineRule="auto"/>
        <w:jc w:val="center"/>
        <w:rPr>
          <w:rPrChange w:id="1196" w:author="Panagiotis Karkazis" w:date="2022-03-01T20:05:00Z">
            <w:rPr>
              <w:highlight w:val="red"/>
            </w:rPr>
          </w:rPrChange>
        </w:rPr>
      </w:pPr>
    </w:p>
    <w:p w14:paraId="7CC9ACAC" w14:textId="7B93C644" w:rsidR="00776181" w:rsidRPr="00886CD4" w:rsidRDefault="00D0260D" w:rsidP="00776181">
      <w:pPr>
        <w:pStyle w:val="Default"/>
        <w:spacing w:line="360" w:lineRule="auto"/>
        <w:ind w:firstLine="227"/>
        <w:jc w:val="both"/>
        <w:rPr>
          <w:rPrChange w:id="1197" w:author="Panagiotis Karkazis" w:date="2022-03-01T20:05:00Z">
            <w:rPr>
              <w:highlight w:val="red"/>
            </w:rPr>
          </w:rPrChange>
        </w:rPr>
      </w:pPr>
      <w:commentRangeStart w:id="1198"/>
      <w:r w:rsidRPr="00886CD4">
        <w:rPr>
          <w:rPrChange w:id="1199" w:author="Panagiotis Karkazis" w:date="2022-03-01T20:05:00Z">
            <w:rPr>
              <w:highlight w:val="red"/>
            </w:rPr>
          </w:rPrChange>
        </w:rPr>
        <w:t>Σ</w:t>
      </w:r>
      <w:r w:rsidR="0093349B" w:rsidRPr="00886CD4">
        <w:rPr>
          <w:rPrChange w:id="1200" w:author="Panagiotis Karkazis" w:date="2022-03-01T20:05:00Z">
            <w:rPr>
              <w:highlight w:val="red"/>
            </w:rPr>
          </w:rPrChange>
        </w:rPr>
        <w:t>την εποχή που ζούμε</w:t>
      </w:r>
      <w:r w:rsidR="00EA22DD" w:rsidRPr="00886CD4">
        <w:rPr>
          <w:rPrChange w:id="1201" w:author="Panagiotis Karkazis" w:date="2022-03-01T20:05:00Z">
            <w:rPr>
              <w:highlight w:val="red"/>
            </w:rPr>
          </w:rPrChange>
        </w:rPr>
        <w:t xml:space="preserve"> </w:t>
      </w:r>
      <w:commentRangeEnd w:id="1198"/>
      <w:r w:rsidR="00F143EF" w:rsidRPr="00886CD4">
        <w:rPr>
          <w:rStyle w:val="a8"/>
          <w:rFonts w:ascii="Calibri" w:hAnsi="Calibri" w:cs="Times New Roman"/>
          <w:color w:val="auto"/>
        </w:rPr>
        <w:commentReference w:id="1198"/>
      </w:r>
      <w:r w:rsidR="00EA22DD" w:rsidRPr="00886CD4">
        <w:rPr>
          <w:rPrChange w:id="1202" w:author="Panagiotis Karkazis" w:date="2022-03-01T20:05:00Z">
            <w:rPr>
              <w:highlight w:val="red"/>
            </w:rPr>
          </w:rPrChange>
        </w:rPr>
        <w:t>η τεχνολογία εξελίσσεται</w:t>
      </w:r>
      <w:r w:rsidR="009C31BF" w:rsidRPr="00886CD4">
        <w:rPr>
          <w:rPrChange w:id="1203" w:author="Panagiotis Karkazis" w:date="2022-03-01T20:05:00Z">
            <w:rPr>
              <w:highlight w:val="red"/>
            </w:rPr>
          </w:rPrChange>
        </w:rPr>
        <w:t xml:space="preserve"> με ταχύτατους ρυθμούς δίνοντας την ευκαιρία στην αγορά να παράγει νέα προϊόντα</w:t>
      </w:r>
      <w:r w:rsidR="00CC241C" w:rsidRPr="00886CD4">
        <w:rPr>
          <w:rPrChange w:id="1204" w:author="Panagiotis Karkazis" w:date="2022-03-01T20:05:00Z">
            <w:rPr>
              <w:highlight w:val="red"/>
            </w:rPr>
          </w:rPrChange>
        </w:rPr>
        <w:t>,</w:t>
      </w:r>
      <w:r w:rsidR="009C31BF" w:rsidRPr="00886CD4">
        <w:rPr>
          <w:rPrChange w:id="1205" w:author="Panagiotis Karkazis" w:date="2022-03-01T20:05:00Z">
            <w:rPr>
              <w:highlight w:val="red"/>
            </w:rPr>
          </w:rPrChange>
        </w:rPr>
        <w:t xml:space="preserve"> </w:t>
      </w:r>
      <w:r w:rsidR="00D56B6A" w:rsidRPr="00886CD4">
        <w:rPr>
          <w:rPrChange w:id="1206" w:author="Panagiotis Karkazis" w:date="2022-03-01T20:05:00Z">
            <w:rPr>
              <w:highlight w:val="red"/>
            </w:rPr>
          </w:rPrChange>
        </w:rPr>
        <w:t xml:space="preserve">εξελιγμένα, </w:t>
      </w:r>
      <w:r w:rsidR="009C31BF" w:rsidRPr="00886CD4">
        <w:rPr>
          <w:rPrChange w:id="1207" w:author="Panagiotis Karkazis" w:date="2022-03-01T20:05:00Z">
            <w:rPr>
              <w:highlight w:val="red"/>
            </w:rPr>
          </w:rPrChange>
        </w:rPr>
        <w:t xml:space="preserve">με </w:t>
      </w:r>
      <w:r w:rsidR="00D56B6A" w:rsidRPr="00886CD4">
        <w:rPr>
          <w:rPrChange w:id="1208" w:author="Panagiotis Karkazis" w:date="2022-03-01T20:05:00Z">
            <w:rPr>
              <w:highlight w:val="red"/>
            </w:rPr>
          </w:rPrChange>
        </w:rPr>
        <w:t>νέες λειτουργίες και δυνατότητες</w:t>
      </w:r>
      <w:r w:rsidR="009C31BF" w:rsidRPr="00886CD4">
        <w:rPr>
          <w:rPrChange w:id="1209" w:author="Panagiotis Karkazis" w:date="2022-03-01T20:05:00Z">
            <w:rPr>
              <w:highlight w:val="red"/>
            </w:rPr>
          </w:rPrChange>
        </w:rPr>
        <w:t>. Πολλές νέες συσκευές</w:t>
      </w:r>
      <w:r w:rsidR="00D56B6A" w:rsidRPr="00886CD4">
        <w:rPr>
          <w:rPrChange w:id="1210" w:author="Panagiotis Karkazis" w:date="2022-03-01T20:05:00Z">
            <w:rPr>
              <w:highlight w:val="red"/>
            </w:rPr>
          </w:rPrChange>
        </w:rPr>
        <w:t>,</w:t>
      </w:r>
      <w:r w:rsidR="009C31BF" w:rsidRPr="00886CD4">
        <w:rPr>
          <w:rPrChange w:id="1211" w:author="Panagiotis Karkazis" w:date="2022-03-01T20:05:00Z">
            <w:rPr>
              <w:highlight w:val="red"/>
            </w:rPr>
          </w:rPrChange>
        </w:rPr>
        <w:t xml:space="preserve"> με καινούργιες και έξυπνες λειτουργ</w:t>
      </w:r>
      <w:r w:rsidR="0059743E" w:rsidRPr="00886CD4">
        <w:rPr>
          <w:rPrChange w:id="1212" w:author="Panagiotis Karkazis" w:date="2022-03-01T20:05:00Z">
            <w:rPr>
              <w:highlight w:val="red"/>
            </w:rPr>
          </w:rPrChange>
        </w:rPr>
        <w:t>ίες</w:t>
      </w:r>
      <w:r w:rsidR="00D56B6A" w:rsidRPr="00886CD4">
        <w:rPr>
          <w:rPrChange w:id="1213" w:author="Panagiotis Karkazis" w:date="2022-03-01T20:05:00Z">
            <w:rPr>
              <w:highlight w:val="red"/>
            </w:rPr>
          </w:rPrChange>
        </w:rPr>
        <w:t>,</w:t>
      </w:r>
      <w:r w:rsidR="009C31BF" w:rsidRPr="00886CD4">
        <w:rPr>
          <w:rPrChange w:id="1214" w:author="Panagiotis Karkazis" w:date="2022-03-01T20:05:00Z">
            <w:rPr>
              <w:highlight w:val="red"/>
            </w:rPr>
          </w:rPrChange>
        </w:rPr>
        <w:t xml:space="preserve"> παράγονται σε σύντομο χρονικό διάστημα</w:t>
      </w:r>
      <w:r w:rsidR="00A560B2" w:rsidRPr="00886CD4">
        <w:rPr>
          <w:rPrChange w:id="1215" w:author="Panagiotis Karkazis" w:date="2022-03-01T20:05:00Z">
            <w:rPr>
              <w:highlight w:val="red"/>
            </w:rPr>
          </w:rPrChange>
        </w:rPr>
        <w:t>. Υ</w:t>
      </w:r>
      <w:r w:rsidR="009C31BF" w:rsidRPr="00886CD4">
        <w:rPr>
          <w:rPrChange w:id="1216" w:author="Panagiotis Karkazis" w:date="2022-03-01T20:05:00Z">
            <w:rPr>
              <w:highlight w:val="red"/>
            </w:rPr>
          </w:rPrChange>
        </w:rPr>
        <w:t xml:space="preserve">πάρχει μεγάλος ανταγωνισμός </w:t>
      </w:r>
      <w:r w:rsidR="00A560B2" w:rsidRPr="00886CD4">
        <w:rPr>
          <w:rPrChange w:id="1217" w:author="Panagiotis Karkazis" w:date="2022-03-01T20:05:00Z">
            <w:rPr>
              <w:highlight w:val="red"/>
            </w:rPr>
          </w:rPrChange>
        </w:rPr>
        <w:t>στην αγορά, καθώς όλες οι εταιρείες που παράγουν τέτοιες συσκευές</w:t>
      </w:r>
      <w:r w:rsidR="009C31BF" w:rsidRPr="00886CD4">
        <w:rPr>
          <w:rPrChange w:id="1218" w:author="Panagiotis Karkazis" w:date="2022-03-01T20:05:00Z">
            <w:rPr>
              <w:highlight w:val="red"/>
            </w:rPr>
          </w:rPrChange>
        </w:rPr>
        <w:t xml:space="preserve"> </w:t>
      </w:r>
      <w:r w:rsidR="00A560B2" w:rsidRPr="00886CD4">
        <w:rPr>
          <w:rPrChange w:id="1219" w:author="Panagiotis Karkazis" w:date="2022-03-01T20:05:00Z">
            <w:rPr>
              <w:highlight w:val="red"/>
            </w:rPr>
          </w:rPrChange>
        </w:rPr>
        <w:t>προσπαθούν καθημερινά</w:t>
      </w:r>
      <w:r w:rsidR="0053477E" w:rsidRPr="00886CD4">
        <w:rPr>
          <w:rPrChange w:id="1220" w:author="Panagiotis Karkazis" w:date="2022-03-01T20:05:00Z">
            <w:rPr>
              <w:highlight w:val="red"/>
            </w:rPr>
          </w:rPrChange>
        </w:rPr>
        <w:t xml:space="preserve"> να ανακαλύψουν νέους τρόπους για να γίνουν τα προϊόντα τους πιο χρήσιμα και </w:t>
      </w:r>
      <w:commentRangeStart w:id="1221"/>
      <w:r w:rsidR="0053477E" w:rsidRPr="00886CD4">
        <w:rPr>
          <w:rPrChange w:id="1222" w:author="Panagiotis Karkazis" w:date="2022-03-01T20:05:00Z">
            <w:rPr>
              <w:highlight w:val="red"/>
            </w:rPr>
          </w:rPrChange>
        </w:rPr>
        <w:t xml:space="preserve">πιο αρεστά </w:t>
      </w:r>
      <w:commentRangeEnd w:id="1221"/>
      <w:r w:rsidR="00F143EF" w:rsidRPr="00886CD4">
        <w:rPr>
          <w:rStyle w:val="a8"/>
          <w:rFonts w:ascii="Calibri" w:hAnsi="Calibri" w:cs="Times New Roman"/>
          <w:color w:val="auto"/>
        </w:rPr>
        <w:commentReference w:id="1221"/>
      </w:r>
      <w:r w:rsidR="0053477E" w:rsidRPr="00886CD4">
        <w:rPr>
          <w:rPrChange w:id="1223" w:author="Panagiotis Karkazis" w:date="2022-03-01T20:05:00Z">
            <w:rPr>
              <w:highlight w:val="red"/>
            </w:rPr>
          </w:rPrChange>
        </w:rPr>
        <w:t xml:space="preserve">από τον κόσμο ώστε να τα αγοράσει. </w:t>
      </w:r>
      <w:r w:rsidR="00776181" w:rsidRPr="00886CD4">
        <w:rPr>
          <w:rPrChange w:id="1224" w:author="Panagiotis Karkazis" w:date="2022-03-01T20:05:00Z">
            <w:rPr>
              <w:highlight w:val="red"/>
            </w:rPr>
          </w:rPrChange>
        </w:rPr>
        <w:t xml:space="preserve">Οι εφαρμογές των κινητών είχαν φτάσει </w:t>
      </w:r>
      <w:r w:rsidR="00CC241C" w:rsidRPr="00886CD4">
        <w:rPr>
          <w:rPrChange w:id="1225" w:author="Panagiotis Karkazis" w:date="2022-03-01T20:05:00Z">
            <w:rPr>
              <w:highlight w:val="red"/>
            </w:rPr>
          </w:rPrChange>
        </w:rPr>
        <w:t>το</w:t>
      </w:r>
      <w:r w:rsidR="00776181" w:rsidRPr="00886CD4">
        <w:rPr>
          <w:rPrChange w:id="1226" w:author="Panagiotis Karkazis" w:date="2022-03-01T20:05:00Z">
            <w:rPr>
              <w:highlight w:val="red"/>
            </w:rPr>
          </w:rPrChange>
        </w:rPr>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886CD4">
        <w:rPr>
          <w:rPrChange w:id="1227" w:author="Panagiotis Karkazis" w:date="2022-03-01T20:05:00Z">
            <w:rPr>
              <w:highlight w:val="red"/>
            </w:rPr>
          </w:rPrChange>
        </w:rPr>
        <w:t xml:space="preserve"> σημαντική</w:t>
      </w:r>
      <w:r w:rsidR="00776181" w:rsidRPr="00886CD4">
        <w:rPr>
          <w:rPrChange w:id="1228" w:author="Panagiotis Karkazis" w:date="2022-03-01T20:05:00Z">
            <w:rPr>
              <w:highlight w:val="red"/>
            </w:rPr>
          </w:rPrChange>
        </w:rPr>
        <w:t xml:space="preserve"> αλλαγή έπρεπε να </w:t>
      </w:r>
      <w:r w:rsidR="006145D0" w:rsidRPr="00886CD4">
        <w:rPr>
          <w:rPrChange w:id="1229" w:author="Panagiotis Karkazis" w:date="2022-03-01T20:05:00Z">
            <w:rPr>
              <w:highlight w:val="red"/>
            </w:rPr>
          </w:rPrChange>
        </w:rPr>
        <w:t>δημιουργηθεί</w:t>
      </w:r>
      <w:r w:rsidR="00776181" w:rsidRPr="00886CD4">
        <w:rPr>
          <w:rPrChange w:id="1230" w:author="Panagiotis Karkazis" w:date="2022-03-01T20:05:00Z">
            <w:rPr>
              <w:highlight w:val="red"/>
            </w:rPr>
          </w:rPrChange>
        </w:rPr>
        <w:t xml:space="preserve"> κάτι καινούργιο που θα άλλαζε τα δεδομένα. </w:t>
      </w:r>
      <w:commentRangeStart w:id="1231"/>
      <w:r w:rsidR="00776181" w:rsidRPr="00886CD4">
        <w:rPr>
          <w:rPrChange w:id="1232" w:author="Panagiotis Karkazis" w:date="2022-03-01T20:05:00Z">
            <w:rPr>
              <w:highlight w:val="red"/>
            </w:rPr>
          </w:rPrChange>
        </w:rPr>
        <w:t>Οπότε, τ</w:t>
      </w:r>
      <w:r w:rsidR="0053477E" w:rsidRPr="00886CD4">
        <w:rPr>
          <w:rPrChange w:id="1233" w:author="Panagiotis Karkazis" w:date="2022-03-01T20:05:00Z">
            <w:rPr>
              <w:highlight w:val="red"/>
            </w:rPr>
          </w:rPrChange>
        </w:rPr>
        <w:t xml:space="preserve">ο άλμα από τις </w:t>
      </w:r>
      <w:r w:rsidR="00776181" w:rsidRPr="00886CD4">
        <w:rPr>
          <w:rPrChange w:id="1234" w:author="Panagiotis Karkazis" w:date="2022-03-01T20:05:00Z">
            <w:rPr>
              <w:highlight w:val="red"/>
            </w:rPr>
          </w:rPrChange>
        </w:rPr>
        <w:t xml:space="preserve">απλές </w:t>
      </w:r>
      <w:r w:rsidR="0053477E" w:rsidRPr="00886CD4">
        <w:rPr>
          <w:rPrChange w:id="1235" w:author="Panagiotis Karkazis" w:date="2022-03-01T20:05:00Z">
            <w:rPr>
              <w:highlight w:val="red"/>
            </w:rPr>
          </w:rPrChange>
        </w:rPr>
        <w:t>λειτουργίες στις έξυπνες λειτουργίες έγινε εφικτό επειδή συστήθηκε η Τεχνητή Νοημοσύνη.</w:t>
      </w:r>
      <w:commentRangeEnd w:id="1231"/>
      <w:r w:rsidR="00886CD4" w:rsidRPr="00886CD4">
        <w:rPr>
          <w:rStyle w:val="a8"/>
          <w:rFonts w:ascii="Calibri" w:hAnsi="Calibri" w:cs="Times New Roman"/>
          <w:color w:val="auto"/>
        </w:rPr>
        <w:commentReference w:id="1231"/>
      </w:r>
    </w:p>
    <w:p w14:paraId="42FF2698" w14:textId="181FE488" w:rsidR="005658B1" w:rsidRPr="00886CD4" w:rsidRDefault="00776181" w:rsidP="005658B1">
      <w:pPr>
        <w:pStyle w:val="Default"/>
        <w:spacing w:line="360" w:lineRule="auto"/>
        <w:ind w:firstLine="227"/>
        <w:jc w:val="both"/>
        <w:rPr>
          <w:rPrChange w:id="1236" w:author="Panagiotis Karkazis" w:date="2022-03-01T20:05:00Z">
            <w:rPr>
              <w:highlight w:val="red"/>
            </w:rPr>
          </w:rPrChange>
        </w:rPr>
      </w:pPr>
      <w:r w:rsidRPr="00886CD4">
        <w:rPr>
          <w:rPrChange w:id="1237" w:author="Panagiotis Karkazis" w:date="2022-03-01T20:05:00Z">
            <w:rPr>
              <w:highlight w:val="red"/>
            </w:rPr>
          </w:rPrChange>
        </w:rP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rsidRPr="00886CD4">
        <w:rPr>
          <w:rPrChange w:id="1238" w:author="Panagiotis Karkazis" w:date="2022-03-01T20:05:00Z">
            <w:rPr>
              <w:highlight w:val="red"/>
            </w:rPr>
          </w:rPrChange>
        </w:rPr>
        <w:t xml:space="preserve">εται η επιρροή </w:t>
      </w:r>
      <w:r w:rsidRPr="00886CD4">
        <w:rPr>
          <w:rPrChange w:id="1239" w:author="Panagiotis Karkazis" w:date="2022-03-01T20:05:00Z">
            <w:rPr>
              <w:highlight w:val="red"/>
            </w:rPr>
          </w:rPrChange>
        </w:rPr>
        <w:t xml:space="preserve">που </w:t>
      </w:r>
      <w:r w:rsidR="006E3B82" w:rsidRPr="00886CD4">
        <w:rPr>
          <w:rPrChange w:id="1240" w:author="Panagiotis Karkazis" w:date="2022-03-01T20:05:00Z">
            <w:rPr>
              <w:highlight w:val="red"/>
            </w:rPr>
          </w:rPrChange>
        </w:rPr>
        <w:t>έχει</w:t>
      </w:r>
      <w:r w:rsidRPr="00886CD4">
        <w:rPr>
          <w:rPrChange w:id="1241" w:author="Panagiotis Karkazis" w:date="2022-03-01T20:05:00Z">
            <w:rPr>
              <w:highlight w:val="red"/>
            </w:rPr>
          </w:rPrChange>
        </w:rPr>
        <w:t xml:space="preserve"> η Τεχνητή Νοημοσύνη στις </w:t>
      </w:r>
      <w:r w:rsidR="0053477E" w:rsidRPr="00886CD4">
        <w:rPr>
          <w:rPrChange w:id="1242" w:author="Panagiotis Karkazis" w:date="2022-03-01T20:05:00Z">
            <w:rPr>
              <w:highlight w:val="red"/>
            </w:rPr>
          </w:rPrChange>
        </w:rPr>
        <w:t>συσκευές</w:t>
      </w:r>
      <w:r w:rsidRPr="00886CD4">
        <w:rPr>
          <w:rPrChange w:id="1243" w:author="Panagiotis Karkazis" w:date="2022-03-01T20:05:00Z">
            <w:rPr>
              <w:highlight w:val="red"/>
            </w:rPr>
          </w:rPrChange>
        </w:rPr>
        <w:t xml:space="preserve">, </w:t>
      </w:r>
      <w:r w:rsidR="0053477E" w:rsidRPr="00886CD4">
        <w:rPr>
          <w:rPrChange w:id="1244" w:author="Panagiotis Karkazis" w:date="2022-03-01T20:05:00Z">
            <w:rPr>
              <w:highlight w:val="red"/>
            </w:rPr>
          </w:rPrChange>
        </w:rPr>
        <w:t>μπορεί να εφαρμοστεί σε πολλούς τομείς</w:t>
      </w:r>
      <w:r w:rsidRPr="00886CD4">
        <w:rPr>
          <w:rPrChange w:id="1245" w:author="Panagiotis Karkazis" w:date="2022-03-01T20:05:00Z">
            <w:rPr>
              <w:highlight w:val="red"/>
            </w:rPr>
          </w:rPrChange>
        </w:rPr>
        <w:t xml:space="preserve"> </w:t>
      </w:r>
      <w:r w:rsidR="00E10705" w:rsidRPr="00886CD4">
        <w:rPr>
          <w:rPrChange w:id="1246" w:author="Panagiotis Karkazis" w:date="2022-03-01T20:05:00Z">
            <w:rPr>
              <w:highlight w:val="red"/>
            </w:rPr>
          </w:rPrChange>
        </w:rPr>
        <w:t>ώστε να επιτευχθούν παρόμοια αποτελέσματα</w:t>
      </w:r>
      <w:r w:rsidR="0053477E" w:rsidRPr="00886CD4">
        <w:rPr>
          <w:rPrChange w:id="1247" w:author="Panagiotis Karkazis" w:date="2022-03-01T20:05:00Z">
            <w:rPr>
              <w:highlight w:val="red"/>
            </w:rPr>
          </w:rPrChange>
        </w:rPr>
        <w:t>.</w:t>
      </w:r>
      <w:r w:rsidR="00045C88" w:rsidRPr="00886CD4">
        <w:rPr>
          <w:rPrChange w:id="1248" w:author="Panagiotis Karkazis" w:date="2022-03-01T20:05:00Z">
            <w:rPr>
              <w:highlight w:val="red"/>
            </w:rPr>
          </w:rPrChange>
        </w:rPr>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rsidRPr="00886CD4">
        <w:rPr>
          <w:rPrChange w:id="1249" w:author="Panagiotis Karkazis" w:date="2022-03-01T20:05:00Z">
            <w:rPr>
              <w:highlight w:val="red"/>
            </w:rPr>
          </w:rPrChange>
        </w:rPr>
        <w:t>και</w:t>
      </w:r>
      <w:r w:rsidR="00045C88" w:rsidRPr="00886CD4">
        <w:rPr>
          <w:rPrChange w:id="1250" w:author="Panagiotis Karkazis" w:date="2022-03-01T20:05:00Z">
            <w:rPr>
              <w:highlight w:val="red"/>
            </w:rPr>
          </w:rPrChange>
        </w:rPr>
        <w:t xml:space="preserve"> η Βαθιά Μάθηση. Ανάλογα την περίπτωση χρησιμοποιείται και η κατάλληλη κατηγορία ή συνδυασμός αυτών. </w:t>
      </w:r>
    </w:p>
    <w:p w14:paraId="0F9EA960" w14:textId="052C6E92" w:rsidR="00A8284E" w:rsidRPr="00886CD4" w:rsidRDefault="00106B14" w:rsidP="00E50B03">
      <w:pPr>
        <w:pStyle w:val="Default"/>
        <w:spacing w:line="360" w:lineRule="auto"/>
        <w:ind w:firstLine="227"/>
        <w:jc w:val="both"/>
        <w:rPr>
          <w:rPrChange w:id="1251" w:author="Panagiotis Karkazis" w:date="2022-03-01T20:05:00Z">
            <w:rPr>
              <w:highlight w:val="red"/>
            </w:rPr>
          </w:rPrChange>
        </w:rPr>
      </w:pPr>
      <w:r w:rsidRPr="00886CD4">
        <w:rPr>
          <w:rPrChange w:id="1252" w:author="Panagiotis Karkazis" w:date="2022-03-01T20:05:00Z">
            <w:rPr>
              <w:highlight w:val="red"/>
            </w:rPr>
          </w:rPrChange>
        </w:rPr>
        <w:t>Σκοπός της συγκεκριμένης διπλωματικής είναι η</w:t>
      </w:r>
      <w:r w:rsidR="00DE6D85" w:rsidRPr="00886CD4">
        <w:rPr>
          <w:rPrChange w:id="1253" w:author="Panagiotis Karkazis" w:date="2022-03-01T20:05:00Z">
            <w:rPr>
              <w:highlight w:val="red"/>
            </w:rPr>
          </w:rPrChange>
        </w:rPr>
        <w:t xml:space="preserve"> παρουσίαση των παραπάνω υποκατηγοριών και η </w:t>
      </w:r>
      <w:r w:rsidRPr="00886CD4">
        <w:rPr>
          <w:rPrChange w:id="1254" w:author="Panagiotis Karkazis" w:date="2022-03-01T20:05:00Z">
            <w:rPr>
              <w:highlight w:val="red"/>
            </w:rPr>
          </w:rPrChange>
        </w:rPr>
        <w:t xml:space="preserve">επίδειξη των δυνατοτήτων της Τεχνητής Νοημοσύνης μέσω της δημιουργίας </w:t>
      </w:r>
      <w:del w:id="1255" w:author="Panagiotis Karkazis" w:date="2022-03-01T19:59:00Z">
        <w:r w:rsidRPr="00886CD4" w:rsidDel="00886CD4">
          <w:rPr>
            <w:rPrChange w:id="1256" w:author="Panagiotis Karkazis" w:date="2022-03-01T20:05:00Z">
              <w:rPr>
                <w:highlight w:val="red"/>
              </w:rPr>
            </w:rPrChange>
          </w:rPr>
          <w:delText>ενός λογισμικού</w:delText>
        </w:r>
      </w:del>
      <w:ins w:id="1257" w:author="Panagiotis Karkazis" w:date="2022-03-01T19:59:00Z">
        <w:r w:rsidR="00886CD4" w:rsidRPr="00886CD4">
          <w:rPr>
            <w:rPrChange w:id="1258" w:author="Panagiotis Karkazis" w:date="2022-03-01T20:05:00Z">
              <w:rPr>
                <w:highlight w:val="red"/>
              </w:rPr>
            </w:rPrChange>
          </w:rPr>
          <w:t xml:space="preserve">μιας </w:t>
        </w:r>
        <w:proofErr w:type="spellStart"/>
        <w:r w:rsidR="00886CD4" w:rsidRPr="00886CD4">
          <w:rPr>
            <w:rPrChange w:id="1259" w:author="Panagiotis Karkazis" w:date="2022-03-01T20:05:00Z">
              <w:rPr>
                <w:highlight w:val="red"/>
              </w:rPr>
            </w:rPrChange>
          </w:rPr>
          <w:t>εφαρμογής</w:t>
        </w:r>
      </w:ins>
      <w:del w:id="1260" w:author="Panagiotis Karkazis" w:date="2022-03-01T19:59:00Z">
        <w:r w:rsidR="00033236" w:rsidRPr="00886CD4" w:rsidDel="00886CD4">
          <w:rPr>
            <w:rPrChange w:id="1261" w:author="Panagiotis Karkazis" w:date="2022-03-01T20:05:00Z">
              <w:rPr>
                <w:highlight w:val="red"/>
              </w:rPr>
            </w:rPrChange>
          </w:rPr>
          <w:delText>. Στην ουσία το λογισμικό αυτό</w:delText>
        </w:r>
      </w:del>
      <w:ins w:id="1262" w:author="Panagiotis Karkazis" w:date="2022-03-01T19:59:00Z">
        <w:r w:rsidR="00886CD4" w:rsidRPr="00886CD4">
          <w:rPr>
            <w:rPrChange w:id="1263" w:author="Panagiotis Karkazis" w:date="2022-03-01T20:05:00Z">
              <w:rPr>
                <w:highlight w:val="red"/>
              </w:rPr>
            </w:rPrChange>
          </w:rPr>
          <w:t>που</w:t>
        </w:r>
        <w:proofErr w:type="spellEnd"/>
        <w:r w:rsidR="00886CD4" w:rsidRPr="00886CD4">
          <w:rPr>
            <w:rPrChange w:id="1264" w:author="Panagiotis Karkazis" w:date="2022-03-01T20:05:00Z">
              <w:rPr>
                <w:highlight w:val="red"/>
              </w:rPr>
            </w:rPrChange>
          </w:rPr>
          <w:t xml:space="preserve"> </w:t>
        </w:r>
      </w:ins>
      <w:r w:rsidR="00033236" w:rsidRPr="00886CD4">
        <w:rPr>
          <w:rPrChange w:id="1265" w:author="Panagiotis Karkazis" w:date="2022-03-01T20:05:00Z">
            <w:rPr>
              <w:highlight w:val="red"/>
            </w:rPr>
          </w:rPrChange>
        </w:rPr>
        <w:t xml:space="preserve"> </w:t>
      </w:r>
      <w:del w:id="1266" w:author="Panagiotis Karkazis" w:date="2022-03-01T19:59:00Z">
        <w:r w:rsidR="00033236" w:rsidRPr="00886CD4" w:rsidDel="00886CD4">
          <w:rPr>
            <w:rPrChange w:id="1267" w:author="Panagiotis Karkazis" w:date="2022-03-01T20:05:00Z">
              <w:rPr>
                <w:highlight w:val="red"/>
              </w:rPr>
            </w:rPrChange>
          </w:rPr>
          <w:delText>θα</w:delText>
        </w:r>
      </w:del>
      <w:r w:rsidR="00033236" w:rsidRPr="00886CD4">
        <w:rPr>
          <w:rPrChange w:id="1268" w:author="Panagiotis Karkazis" w:date="2022-03-01T20:05:00Z">
            <w:rPr>
              <w:highlight w:val="red"/>
            </w:rPr>
          </w:rPrChange>
        </w:rPr>
        <w:t xml:space="preserve"> χρησιμοποιεί ένα μοντέλο Μηχανικής Μάθησης</w:t>
      </w:r>
      <w:ins w:id="1269" w:author="Panagiotis Karkazis" w:date="2022-03-01T20:00:00Z">
        <w:r w:rsidR="00886CD4" w:rsidRPr="00886CD4">
          <w:rPr>
            <w:rPrChange w:id="1270" w:author="Panagiotis Karkazis" w:date="2022-03-01T20:05:00Z">
              <w:rPr>
                <w:highlight w:val="red"/>
              </w:rPr>
            </w:rPrChange>
          </w:rPr>
          <w:t>,</w:t>
        </w:r>
      </w:ins>
      <w:r w:rsidR="00033236" w:rsidRPr="00886CD4">
        <w:rPr>
          <w:rPrChange w:id="1271" w:author="Panagiotis Karkazis" w:date="2022-03-01T20:05:00Z">
            <w:rPr>
              <w:highlight w:val="red"/>
            </w:rPr>
          </w:rPrChange>
        </w:rPr>
        <w:t xml:space="preserve"> το οποίο θα έχει εκπαιδευτεί με την χρήση βίντεο. </w:t>
      </w:r>
      <w:ins w:id="1272" w:author="Panagiotis Karkazis" w:date="2022-03-01T20:01:00Z">
        <w:r w:rsidR="00886CD4" w:rsidRPr="00886CD4">
          <w:rPr>
            <w:rPrChange w:id="1273" w:author="Panagiotis Karkazis" w:date="2022-03-01T20:05:00Z">
              <w:rPr>
                <w:highlight w:val="red"/>
              </w:rPr>
            </w:rPrChange>
          </w:rPr>
          <w:t>Πρόκειται για μία εφαρμογή βελτιστοποίησης αθλητικής απόδοσης, όπου με την χρήση πρ</w:t>
        </w:r>
        <w:r w:rsidR="00886CD4" w:rsidRPr="00886CD4">
          <w:rPr>
            <w:rPrChange w:id="1274" w:author="Panagiotis Karkazis" w:date="2022-03-01T20:05:00Z">
              <w:rPr>
                <w:highlight w:val="red"/>
              </w:rPr>
            </w:rPrChange>
          </w:rPr>
          <w:t>ότυπων</w:t>
        </w:r>
        <w:r w:rsidR="00886CD4" w:rsidRPr="00886CD4">
          <w:rPr>
            <w:rPrChange w:id="1275" w:author="Panagiotis Karkazis" w:date="2022-03-01T20:05:00Z">
              <w:rPr>
                <w:highlight w:val="red"/>
              </w:rPr>
            </w:rPrChange>
          </w:rPr>
          <w:t xml:space="preserve"> αθλητών</w:t>
        </w:r>
        <w:r w:rsidR="00886CD4" w:rsidRPr="00886CD4">
          <w:rPr>
            <w:rPrChange w:id="1276" w:author="Panagiotis Karkazis" w:date="2022-03-01T20:05:00Z">
              <w:rPr>
                <w:highlight w:val="red"/>
              </w:rPr>
            </w:rPrChange>
          </w:rPr>
          <w:t xml:space="preserve"> </w:t>
        </w:r>
      </w:ins>
      <w:ins w:id="1277" w:author="Panagiotis Karkazis" w:date="2022-03-01T20:02:00Z">
        <w:r w:rsidR="00886CD4" w:rsidRPr="00886CD4">
          <w:rPr>
            <w:rPrChange w:id="1278" w:author="Panagiotis Karkazis" w:date="2022-03-01T20:05:00Z">
              <w:rPr>
                <w:highlight w:val="red"/>
              </w:rPr>
            </w:rPrChange>
          </w:rPr>
          <w:t>δραστηριοτήτων</w:t>
        </w:r>
      </w:ins>
      <w:ins w:id="1279" w:author="Panagiotis Karkazis" w:date="2022-03-01T20:01:00Z">
        <w:r w:rsidR="00886CD4" w:rsidRPr="00886CD4">
          <w:rPr>
            <w:rPrChange w:id="1280" w:author="Panagiotis Karkazis" w:date="2022-03-01T20:05:00Z">
              <w:rPr>
                <w:highlight w:val="red"/>
              </w:rPr>
            </w:rPrChange>
          </w:rPr>
          <w:t xml:space="preserve"> </w:t>
        </w:r>
      </w:ins>
      <w:ins w:id="1281" w:author="Panagiotis Karkazis" w:date="2022-03-01T20:02:00Z">
        <w:r w:rsidR="00886CD4" w:rsidRPr="00886CD4">
          <w:rPr>
            <w:rPrChange w:id="1282" w:author="Panagiotis Karkazis" w:date="2022-03-01T20:05:00Z">
              <w:rPr>
                <w:highlight w:val="red"/>
              </w:rPr>
            </w:rPrChange>
          </w:rPr>
          <w:t>χρησιμοποιείται</w:t>
        </w:r>
      </w:ins>
      <w:ins w:id="1283" w:author="Panagiotis Karkazis" w:date="2022-03-01T20:01:00Z">
        <w:r w:rsidR="00886CD4" w:rsidRPr="00886CD4">
          <w:rPr>
            <w:rPrChange w:id="1284" w:author="Panagiotis Karkazis" w:date="2022-03-01T20:05:00Z">
              <w:rPr>
                <w:highlight w:val="red"/>
              </w:rPr>
            </w:rPrChange>
          </w:rPr>
          <w:t xml:space="preserve"> για να βελτιώσει τις επιδόσεις των αθλητών.</w:t>
        </w:r>
      </w:ins>
      <w:ins w:id="1285" w:author="Panagiotis Karkazis" w:date="2022-03-01T20:00:00Z">
        <w:r w:rsidR="00886CD4" w:rsidRPr="00886CD4">
          <w:rPr>
            <w:rPrChange w:id="1286" w:author="Panagiotis Karkazis" w:date="2022-03-01T20:05:00Z">
              <w:rPr>
                <w:highlight w:val="red"/>
              </w:rPr>
            </w:rPrChange>
          </w:rPr>
          <w:t xml:space="preserve"> </w:t>
        </w:r>
      </w:ins>
      <w:r w:rsidR="00033236" w:rsidRPr="00886CD4">
        <w:rPr>
          <w:rPrChange w:id="1287" w:author="Panagiotis Karkazis" w:date="2022-03-01T20:05:00Z">
            <w:rPr>
              <w:highlight w:val="red"/>
            </w:rPr>
          </w:rPrChange>
        </w:rPr>
        <w:t xml:space="preserve">Τα βίντεο θα </w:t>
      </w:r>
      <w:r w:rsidR="00033236" w:rsidRPr="00886CD4">
        <w:rPr>
          <w:rPrChange w:id="1288" w:author="Panagiotis Karkazis" w:date="2022-03-01T20:05:00Z">
            <w:rPr>
              <w:highlight w:val="red"/>
            </w:rPr>
          </w:rPrChange>
        </w:rPr>
        <w:lastRenderedPageBreak/>
        <w:t>περιέχουν την εκτέλεση ελεύθερης βολής μπάσκετ</w:t>
      </w:r>
      <w:r w:rsidR="00D33802" w:rsidRPr="00886CD4">
        <w:rPr>
          <w:rPrChange w:id="1289" w:author="Panagiotis Karkazis" w:date="2022-03-01T20:05:00Z">
            <w:rPr>
              <w:highlight w:val="red"/>
            </w:rPr>
          </w:rPrChange>
        </w:rPr>
        <w:t>,</w:t>
      </w:r>
      <w:r w:rsidR="00033236" w:rsidRPr="00886CD4">
        <w:rPr>
          <w:rPrChange w:id="1290" w:author="Panagiotis Karkazis" w:date="2022-03-01T20:05:00Z">
            <w:rPr>
              <w:highlight w:val="red"/>
            </w:rPr>
          </w:rPrChange>
        </w:rPr>
        <w:t xml:space="preserve"> </w:t>
      </w:r>
      <w:r w:rsidR="0092460B" w:rsidRPr="00886CD4">
        <w:rPr>
          <w:rPrChange w:id="1291" w:author="Panagiotis Karkazis" w:date="2022-03-01T20:05:00Z">
            <w:rPr>
              <w:highlight w:val="red"/>
            </w:rPr>
          </w:rPrChange>
        </w:rPr>
        <w:t>η ελεύθερη βολή θα εκτελείται από τον</w:t>
      </w:r>
      <w:r w:rsidR="00033236" w:rsidRPr="00886CD4">
        <w:rPr>
          <w:rPrChange w:id="1292" w:author="Panagiotis Karkazis" w:date="2022-03-01T20:05:00Z">
            <w:rPr>
              <w:highlight w:val="red"/>
            </w:rPr>
          </w:rPrChange>
        </w:rPr>
        <w:t xml:space="preserve"> συγγραφέα αυτής της διπλωματικής. Αφού εκπαιδευθεί 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w:t>
      </w:r>
      <w:del w:id="1293" w:author="Panagiotis Karkazis" w:date="2022-03-01T20:01:00Z">
        <w:r w:rsidR="00033236" w:rsidRPr="00886CD4" w:rsidDel="00886CD4">
          <w:rPr>
            <w:rPrChange w:id="1294" w:author="Panagiotis Karkazis" w:date="2022-03-01T20:05:00Z">
              <w:rPr>
                <w:highlight w:val="red"/>
              </w:rPr>
            </w:rPrChange>
          </w:rPr>
          <w:delText>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delText>
        </w:r>
        <w:r w:rsidR="00AC0ED8" w:rsidRPr="00886CD4" w:rsidDel="00886CD4">
          <w:rPr>
            <w:rPrChange w:id="1295" w:author="Panagiotis Karkazis" w:date="2022-03-01T20:05:00Z">
              <w:rPr>
                <w:highlight w:val="red"/>
              </w:rPr>
            </w:rPrChange>
          </w:rPr>
          <w:delText xml:space="preserve"> </w:delText>
        </w:r>
      </w:del>
      <w:r w:rsidR="00AC0ED8" w:rsidRPr="00886CD4">
        <w:rPr>
          <w:rPrChange w:id="1296" w:author="Panagiotis Karkazis" w:date="2022-03-01T20:05:00Z">
            <w:rPr>
              <w:highlight w:val="red"/>
            </w:rPr>
          </w:rPrChange>
        </w:rPr>
        <w:t>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886CD4" w:rsidRDefault="00407025" w:rsidP="00E50B03">
      <w:pPr>
        <w:pStyle w:val="Default"/>
        <w:spacing w:line="360" w:lineRule="auto"/>
        <w:ind w:firstLine="227"/>
        <w:jc w:val="both"/>
        <w:rPr>
          <w:rPrChange w:id="1297" w:author="Panagiotis Karkazis" w:date="2022-03-01T20:05:00Z">
            <w:rPr>
              <w:highlight w:val="red"/>
            </w:rPr>
          </w:rPrChange>
        </w:rPr>
      </w:pPr>
    </w:p>
    <w:p w14:paraId="57E0CBCD" w14:textId="093F6110" w:rsidR="00EA22DD" w:rsidRPr="00886CD4" w:rsidRDefault="00570AAF" w:rsidP="00AB404A">
      <w:pPr>
        <w:pStyle w:val="Default"/>
        <w:spacing w:line="360" w:lineRule="auto"/>
        <w:ind w:firstLine="227"/>
        <w:jc w:val="both"/>
        <w:rPr>
          <w:rPrChange w:id="1298" w:author="Panagiotis Karkazis" w:date="2022-03-01T20:05:00Z">
            <w:rPr>
              <w:highlight w:val="red"/>
            </w:rPr>
          </w:rPrChange>
        </w:rPr>
      </w:pPr>
      <w:r w:rsidRPr="00886CD4">
        <w:rPr>
          <w:rPrChange w:id="1299" w:author="Panagiotis Karkazis" w:date="2022-03-01T20:05:00Z">
            <w:rPr>
              <w:highlight w:val="red"/>
            </w:rPr>
          </w:rPrChange>
        </w:rPr>
        <w:t>Στ</w:t>
      </w:r>
      <w:r w:rsidR="00AB404A" w:rsidRPr="00886CD4">
        <w:rPr>
          <w:rPrChange w:id="1300" w:author="Panagiotis Karkazis" w:date="2022-03-01T20:05:00Z">
            <w:rPr>
              <w:highlight w:val="red"/>
            </w:rPr>
          </w:rPrChange>
        </w:rPr>
        <w:t xml:space="preserve">α κεφάλαια </w:t>
      </w:r>
      <w:r w:rsidRPr="00886CD4">
        <w:rPr>
          <w:rPrChange w:id="1301" w:author="Panagiotis Karkazis" w:date="2022-03-01T20:05:00Z">
            <w:rPr>
              <w:highlight w:val="red"/>
            </w:rPr>
          </w:rPrChange>
        </w:rPr>
        <w:t xml:space="preserve">που </w:t>
      </w:r>
      <w:r w:rsidR="00AB404A" w:rsidRPr="00886CD4">
        <w:rPr>
          <w:rPrChange w:id="1302" w:author="Panagiotis Karkazis" w:date="2022-03-01T20:05:00Z">
            <w:rPr>
              <w:highlight w:val="red"/>
            </w:rPr>
          </w:rPrChange>
        </w:rPr>
        <w:t>ακολουθούν θα παρουσιαστούν τα ακόλουθα</w:t>
      </w:r>
      <w:r w:rsidRPr="00886CD4">
        <w:rPr>
          <w:rPrChange w:id="1303" w:author="Panagiotis Karkazis" w:date="2022-03-01T20:05:00Z">
            <w:rPr>
              <w:highlight w:val="red"/>
            </w:rPr>
          </w:rPrChange>
        </w:rPr>
        <w:t>:</w:t>
      </w:r>
    </w:p>
    <w:p w14:paraId="4AFDF07D" w14:textId="3B264A0A" w:rsidR="00570AAF" w:rsidRPr="00886CD4" w:rsidRDefault="00265E29" w:rsidP="00F143EF">
      <w:pPr>
        <w:pStyle w:val="Default"/>
        <w:numPr>
          <w:ilvl w:val="0"/>
          <w:numId w:val="22"/>
        </w:numPr>
        <w:spacing w:line="360" w:lineRule="auto"/>
        <w:jc w:val="both"/>
        <w:rPr>
          <w:rPrChange w:id="1304" w:author="Panagiotis Karkazis" w:date="2022-03-01T20:05:00Z">
            <w:rPr>
              <w:highlight w:val="red"/>
            </w:rPr>
          </w:rPrChange>
        </w:rPr>
      </w:pPr>
      <w:r w:rsidRPr="00886CD4">
        <w:rPr>
          <w:rPrChange w:id="1305" w:author="Panagiotis Karkazis" w:date="2022-03-01T20:05:00Z">
            <w:rPr>
              <w:highlight w:val="red"/>
            </w:rPr>
          </w:rPrChange>
        </w:rPr>
        <w:t xml:space="preserve">Ο ορισμός, τα χαρακτηριστικά, οι δυνατότητες, η χρησιμότητα και οι υποκατηγορίες </w:t>
      </w:r>
      <w:r w:rsidR="00143EE9" w:rsidRPr="00886CD4">
        <w:rPr>
          <w:rPrChange w:id="1306" w:author="Panagiotis Karkazis" w:date="2022-03-01T20:05:00Z">
            <w:rPr>
              <w:highlight w:val="red"/>
            </w:rPr>
          </w:rPrChange>
        </w:rPr>
        <w:t xml:space="preserve">στις οποίες χωρίζεται </w:t>
      </w:r>
      <w:r w:rsidRPr="00886CD4">
        <w:rPr>
          <w:rPrChange w:id="1307" w:author="Panagiotis Karkazis" w:date="2022-03-01T20:05:00Z">
            <w:rPr>
              <w:highlight w:val="red"/>
            </w:rPr>
          </w:rPrChange>
        </w:rPr>
        <w:t xml:space="preserve">η </w:t>
      </w:r>
      <w:r w:rsidR="00143EE9" w:rsidRPr="00886CD4">
        <w:rPr>
          <w:rPrChange w:id="1308" w:author="Panagiotis Karkazis" w:date="2022-03-01T20:05:00Z">
            <w:rPr>
              <w:highlight w:val="red"/>
            </w:rPr>
          </w:rPrChange>
        </w:rPr>
        <w:t xml:space="preserve">Τεχνητή Νοημοσύνη </w:t>
      </w:r>
      <w:r w:rsidR="00570AAF" w:rsidRPr="00886CD4">
        <w:rPr>
          <w:rPrChange w:id="1309" w:author="Panagiotis Karkazis" w:date="2022-03-01T20:05:00Z">
            <w:rPr>
              <w:highlight w:val="red"/>
            </w:rPr>
          </w:rPrChange>
        </w:rPr>
        <w:t>(Κεφ</w:t>
      </w:r>
      <w:r w:rsidR="00C53011" w:rsidRPr="00886CD4">
        <w:rPr>
          <w:rPrChange w:id="1310" w:author="Panagiotis Karkazis" w:date="2022-03-01T20:05:00Z">
            <w:rPr>
              <w:highlight w:val="red"/>
            </w:rPr>
          </w:rPrChange>
        </w:rPr>
        <w:t>άλαιο</w:t>
      </w:r>
      <w:r w:rsidR="00570AAF" w:rsidRPr="00886CD4">
        <w:rPr>
          <w:rPrChange w:id="1311" w:author="Panagiotis Karkazis" w:date="2022-03-01T20:05:00Z">
            <w:rPr>
              <w:highlight w:val="red"/>
            </w:rPr>
          </w:rPrChange>
        </w:rPr>
        <w:t xml:space="preserve"> 2</w:t>
      </w:r>
      <w:r w:rsidR="00C53011" w:rsidRPr="00886CD4">
        <w:rPr>
          <w:rPrChange w:id="1312" w:author="Panagiotis Karkazis" w:date="2022-03-01T20:05:00Z">
            <w:rPr>
              <w:highlight w:val="red"/>
            </w:rPr>
          </w:rPrChange>
        </w:rPr>
        <w:t>,</w:t>
      </w:r>
      <w:r w:rsidR="00570AAF" w:rsidRPr="00886CD4">
        <w:rPr>
          <w:rPrChange w:id="1313" w:author="Panagiotis Karkazis" w:date="2022-03-01T20:05:00Z">
            <w:rPr>
              <w:highlight w:val="red"/>
            </w:rPr>
          </w:rPrChange>
        </w:rPr>
        <w:t xml:space="preserve"> </w:t>
      </w:r>
      <w:r w:rsidR="00C53011" w:rsidRPr="00886CD4">
        <w:rPr>
          <w:rPrChange w:id="1314" w:author="Panagiotis Karkazis" w:date="2022-03-01T20:05:00Z">
            <w:rPr>
              <w:highlight w:val="red"/>
            </w:rPr>
          </w:rPrChange>
        </w:rPr>
        <w:t>Τεχνητή Νοημοσύνη</w:t>
      </w:r>
      <w:r w:rsidR="00570AAF" w:rsidRPr="00886CD4">
        <w:rPr>
          <w:rPrChange w:id="1315" w:author="Panagiotis Karkazis" w:date="2022-03-01T20:05:00Z">
            <w:rPr>
              <w:highlight w:val="red"/>
            </w:rPr>
          </w:rPrChange>
        </w:rPr>
        <w:t>)</w:t>
      </w:r>
    </w:p>
    <w:p w14:paraId="1167381D" w14:textId="74DE4B2D" w:rsidR="00570AAF" w:rsidRPr="00886CD4" w:rsidRDefault="00570AAF" w:rsidP="00B42D44">
      <w:pPr>
        <w:pStyle w:val="Default"/>
        <w:numPr>
          <w:ilvl w:val="0"/>
          <w:numId w:val="22"/>
        </w:numPr>
        <w:spacing w:line="360" w:lineRule="auto"/>
        <w:jc w:val="both"/>
        <w:rPr>
          <w:rPrChange w:id="1316" w:author="Panagiotis Karkazis" w:date="2022-03-01T20:05:00Z">
            <w:rPr>
              <w:highlight w:val="red"/>
            </w:rPr>
          </w:rPrChange>
        </w:rPr>
      </w:pPr>
      <w:r w:rsidRPr="00886CD4">
        <w:rPr>
          <w:rPrChange w:id="1317" w:author="Panagiotis Karkazis" w:date="2022-03-01T20:05:00Z">
            <w:rPr>
              <w:highlight w:val="red"/>
            </w:rPr>
          </w:rPrChange>
        </w:rPr>
        <w:t xml:space="preserve">Η </w:t>
      </w:r>
      <w:r w:rsidR="005F1FD7" w:rsidRPr="00886CD4">
        <w:rPr>
          <w:rPrChange w:id="1318" w:author="Panagiotis Karkazis" w:date="2022-03-01T20:05:00Z">
            <w:rPr>
              <w:highlight w:val="red"/>
            </w:rPr>
          </w:rPrChange>
        </w:rPr>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886CD4">
        <w:rPr>
          <w:rPrChange w:id="1319" w:author="Panagiotis Karkazis" w:date="2022-03-01T20:05:00Z">
            <w:rPr>
              <w:highlight w:val="red"/>
            </w:rPr>
          </w:rPrChange>
        </w:rPr>
        <w:t>(Κεφ</w:t>
      </w:r>
      <w:r w:rsidR="00C53011" w:rsidRPr="00886CD4">
        <w:rPr>
          <w:rPrChange w:id="1320" w:author="Panagiotis Karkazis" w:date="2022-03-01T20:05:00Z">
            <w:rPr>
              <w:highlight w:val="red"/>
            </w:rPr>
          </w:rPrChange>
        </w:rPr>
        <w:t>άλαιο 3, Μηχανική Μάθηση</w:t>
      </w:r>
      <w:r w:rsidRPr="00886CD4">
        <w:rPr>
          <w:rPrChange w:id="1321" w:author="Panagiotis Karkazis" w:date="2022-03-01T20:05:00Z">
            <w:rPr>
              <w:highlight w:val="red"/>
            </w:rPr>
          </w:rPrChange>
        </w:rPr>
        <w:t>)</w:t>
      </w:r>
    </w:p>
    <w:p w14:paraId="213278B1" w14:textId="4C67D0F3" w:rsidR="00570AAF" w:rsidRPr="00886CD4" w:rsidRDefault="00570AAF" w:rsidP="00B42D44">
      <w:pPr>
        <w:pStyle w:val="Default"/>
        <w:numPr>
          <w:ilvl w:val="0"/>
          <w:numId w:val="22"/>
        </w:numPr>
        <w:spacing w:line="360" w:lineRule="auto"/>
        <w:jc w:val="both"/>
        <w:rPr>
          <w:rPrChange w:id="1322" w:author="Panagiotis Karkazis" w:date="2022-03-01T20:05:00Z">
            <w:rPr>
              <w:highlight w:val="red"/>
            </w:rPr>
          </w:rPrChange>
        </w:rPr>
      </w:pPr>
      <w:r w:rsidRPr="00886CD4">
        <w:rPr>
          <w:rPrChange w:id="1323" w:author="Panagiotis Karkazis" w:date="2022-03-01T20:05:00Z">
            <w:rPr>
              <w:highlight w:val="red"/>
            </w:rPr>
          </w:rPrChange>
        </w:rPr>
        <w:t>Η ανάπτυξη</w:t>
      </w:r>
      <w:r w:rsidR="00D43493" w:rsidRPr="00886CD4">
        <w:rPr>
          <w:rPrChange w:id="1324" w:author="Panagiotis Karkazis" w:date="2022-03-01T20:05:00Z">
            <w:rPr>
              <w:highlight w:val="red"/>
            </w:rPr>
          </w:rPrChange>
        </w:rPr>
        <w:t>, ο σχεδιασμός, οι τεχνολογίες</w:t>
      </w:r>
      <w:r w:rsidR="0099586E" w:rsidRPr="00886CD4">
        <w:rPr>
          <w:rPrChange w:id="1325" w:author="Panagiotis Karkazis" w:date="2022-03-01T20:05:00Z">
            <w:rPr>
              <w:highlight w:val="red"/>
            </w:rPr>
          </w:rPrChange>
        </w:rPr>
        <w:t xml:space="preserve"> που χρησιμοποιήθηκαν</w:t>
      </w:r>
      <w:r w:rsidR="00D43493" w:rsidRPr="00886CD4">
        <w:rPr>
          <w:rPrChange w:id="1326" w:author="Panagiotis Karkazis" w:date="2022-03-01T20:05:00Z">
            <w:rPr>
              <w:highlight w:val="red"/>
            </w:rPr>
          </w:rPrChange>
        </w:rPr>
        <w:t xml:space="preserve"> και τα αποτελέσματα που παράχθηκαν από το μοντέλο που δημιουργήθηκε</w:t>
      </w:r>
      <w:r w:rsidRPr="00886CD4">
        <w:rPr>
          <w:rPrChange w:id="1327" w:author="Panagiotis Karkazis" w:date="2022-03-01T20:05:00Z">
            <w:rPr>
              <w:highlight w:val="red"/>
            </w:rPr>
          </w:rPrChange>
        </w:rPr>
        <w:t xml:space="preserve"> (Κεφ</w:t>
      </w:r>
      <w:r w:rsidR="0029652E" w:rsidRPr="00886CD4">
        <w:rPr>
          <w:rPrChange w:id="1328" w:author="Panagiotis Karkazis" w:date="2022-03-01T20:05:00Z">
            <w:rPr>
              <w:highlight w:val="red"/>
            </w:rPr>
          </w:rPrChange>
        </w:rPr>
        <w:t>άλαιο</w:t>
      </w:r>
      <w:r w:rsidRPr="00886CD4">
        <w:rPr>
          <w:rPrChange w:id="1329" w:author="Panagiotis Karkazis" w:date="2022-03-01T20:05:00Z">
            <w:rPr>
              <w:highlight w:val="red"/>
            </w:rPr>
          </w:rPrChange>
        </w:rPr>
        <w:t xml:space="preserve"> 4</w:t>
      </w:r>
      <w:r w:rsidR="0029652E" w:rsidRPr="00886CD4">
        <w:rPr>
          <w:rPrChange w:id="1330" w:author="Panagiotis Karkazis" w:date="2022-03-01T20:05:00Z">
            <w:rPr>
              <w:highlight w:val="red"/>
            </w:rPr>
          </w:rPrChange>
        </w:rPr>
        <w:t>,</w:t>
      </w:r>
      <w:r w:rsidRPr="00886CD4">
        <w:rPr>
          <w:rPrChange w:id="1331" w:author="Panagiotis Karkazis" w:date="2022-03-01T20:05:00Z">
            <w:rPr>
              <w:highlight w:val="red"/>
            </w:rPr>
          </w:rPrChange>
        </w:rPr>
        <w:t xml:space="preserve"> </w:t>
      </w:r>
      <w:r w:rsidR="003161C7" w:rsidRPr="00886CD4">
        <w:rPr>
          <w:rPrChange w:id="1332" w:author="Panagiotis Karkazis" w:date="2022-03-01T20:05:00Z">
            <w:rPr>
              <w:highlight w:val="red"/>
            </w:rPr>
          </w:rPrChange>
        </w:rPr>
        <w:t xml:space="preserve">Υλοποίηση </w:t>
      </w:r>
      <w:r w:rsidR="00106B14" w:rsidRPr="00886CD4">
        <w:rPr>
          <w:rPrChange w:id="1333" w:author="Panagiotis Karkazis" w:date="2022-03-01T20:05:00Z">
            <w:rPr>
              <w:highlight w:val="red"/>
            </w:rPr>
          </w:rPrChange>
        </w:rPr>
        <w:t>Λογισμικού</w:t>
      </w:r>
      <w:r w:rsidRPr="00886CD4">
        <w:rPr>
          <w:rPrChange w:id="1334" w:author="Panagiotis Karkazis" w:date="2022-03-01T20:05:00Z">
            <w:rPr>
              <w:highlight w:val="red"/>
            </w:rPr>
          </w:rPrChange>
        </w:rPr>
        <w:t>)</w:t>
      </w:r>
    </w:p>
    <w:p w14:paraId="281839F2" w14:textId="3221441E" w:rsidR="00570AAF" w:rsidRPr="00886CD4" w:rsidRDefault="00ED664B" w:rsidP="00B42D44">
      <w:pPr>
        <w:pStyle w:val="Default"/>
        <w:numPr>
          <w:ilvl w:val="0"/>
          <w:numId w:val="22"/>
        </w:numPr>
        <w:spacing w:line="360" w:lineRule="auto"/>
        <w:jc w:val="both"/>
        <w:rPr>
          <w:rPrChange w:id="1335" w:author="Panagiotis Karkazis" w:date="2022-03-01T20:05:00Z">
            <w:rPr>
              <w:highlight w:val="red"/>
            </w:rPr>
          </w:rPrChange>
        </w:rPr>
      </w:pPr>
      <w:r w:rsidRPr="00886CD4">
        <w:rPr>
          <w:rPrChange w:id="1336" w:author="Panagiotis Karkazis" w:date="2022-03-01T20:05:00Z">
            <w:rPr>
              <w:highlight w:val="red"/>
            </w:rPr>
          </w:rPrChange>
        </w:rPr>
        <w:t>Τα συμπεράσματα, οι</w:t>
      </w:r>
      <w:r w:rsidR="00D43493" w:rsidRPr="00886CD4">
        <w:rPr>
          <w:rPrChange w:id="1337" w:author="Panagiotis Karkazis" w:date="2022-03-01T20:05:00Z">
            <w:rPr>
              <w:highlight w:val="red"/>
            </w:rPr>
          </w:rPrChange>
        </w:rPr>
        <w:t xml:space="preserve"> παρατηρήσεις, οι προσδοκίες, οι αλλαγές και οι πιθανότητες για ένα πολλά υποσχόμενο μέλλον που</w:t>
      </w:r>
      <w:r w:rsidR="003F5479" w:rsidRPr="00886CD4">
        <w:rPr>
          <w:rPrChange w:id="1338" w:author="Panagiotis Karkazis" w:date="2022-03-01T20:05:00Z">
            <w:rPr>
              <w:highlight w:val="red"/>
            </w:rPr>
          </w:rPrChange>
        </w:rPr>
        <w:t xml:space="preserve"> μπορεί να μας</w:t>
      </w:r>
      <w:r w:rsidR="00D43493" w:rsidRPr="00886CD4">
        <w:rPr>
          <w:rPrChange w:id="1339" w:author="Panagiotis Karkazis" w:date="2022-03-01T20:05:00Z">
            <w:rPr>
              <w:highlight w:val="red"/>
            </w:rPr>
          </w:rPrChange>
        </w:rPr>
        <w:t xml:space="preserve"> προσφέρει </w:t>
      </w:r>
      <w:r w:rsidR="00DF5601" w:rsidRPr="00886CD4">
        <w:rPr>
          <w:rPrChange w:id="1340" w:author="Panagiotis Karkazis" w:date="2022-03-01T20:05:00Z">
            <w:rPr>
              <w:highlight w:val="red"/>
            </w:rPr>
          </w:rPrChange>
        </w:rPr>
        <w:t xml:space="preserve">η </w:t>
      </w:r>
      <w:r w:rsidR="00D43493" w:rsidRPr="00886CD4">
        <w:rPr>
          <w:rPrChange w:id="1341" w:author="Panagiotis Karkazis" w:date="2022-03-01T20:05:00Z">
            <w:rPr>
              <w:highlight w:val="red"/>
            </w:rPr>
          </w:rPrChange>
        </w:rPr>
        <w:t>Τεχνητή Νοημοσύνη</w:t>
      </w:r>
      <w:r w:rsidR="004C420A" w:rsidRPr="00886CD4">
        <w:rPr>
          <w:rPrChange w:id="1342" w:author="Panagiotis Karkazis" w:date="2022-03-01T20:05:00Z">
            <w:rPr>
              <w:highlight w:val="red"/>
            </w:rPr>
          </w:rPrChange>
        </w:rPr>
        <w:t xml:space="preserve"> </w:t>
      </w:r>
      <w:r w:rsidR="00570AAF" w:rsidRPr="00886CD4">
        <w:rPr>
          <w:rPrChange w:id="1343" w:author="Panagiotis Karkazis" w:date="2022-03-01T20:05:00Z">
            <w:rPr>
              <w:highlight w:val="red"/>
            </w:rPr>
          </w:rPrChange>
        </w:rPr>
        <w:t>(Κεφ</w:t>
      </w:r>
      <w:r w:rsidR="00396193" w:rsidRPr="00886CD4">
        <w:rPr>
          <w:rPrChange w:id="1344" w:author="Panagiotis Karkazis" w:date="2022-03-01T20:05:00Z">
            <w:rPr>
              <w:highlight w:val="red"/>
            </w:rPr>
          </w:rPrChange>
        </w:rPr>
        <w:t>άλαιο</w:t>
      </w:r>
      <w:r w:rsidR="00570AAF" w:rsidRPr="00886CD4">
        <w:rPr>
          <w:rPrChange w:id="1345" w:author="Panagiotis Karkazis" w:date="2022-03-01T20:05:00Z">
            <w:rPr>
              <w:highlight w:val="red"/>
            </w:rPr>
          </w:rPrChange>
        </w:rPr>
        <w:t xml:space="preserve"> 5</w:t>
      </w:r>
      <w:r w:rsidR="00396193" w:rsidRPr="00886CD4">
        <w:rPr>
          <w:rPrChange w:id="1346" w:author="Panagiotis Karkazis" w:date="2022-03-01T20:05:00Z">
            <w:rPr>
              <w:highlight w:val="red"/>
            </w:rPr>
          </w:rPrChange>
        </w:rPr>
        <w:t xml:space="preserve">, </w:t>
      </w:r>
      <w:r w:rsidR="009A2076" w:rsidRPr="00886CD4">
        <w:rPr>
          <w:rPrChange w:id="1347" w:author="Panagiotis Karkazis" w:date="2022-03-01T20:05:00Z">
            <w:rPr>
              <w:highlight w:val="red"/>
            </w:rPr>
          </w:rPrChange>
        </w:rPr>
        <w:t>Συμπεράσματα</w:t>
      </w:r>
      <w:r w:rsidR="00570AAF" w:rsidRPr="00886CD4">
        <w:rPr>
          <w:rPrChange w:id="1348" w:author="Panagiotis Karkazis" w:date="2022-03-01T20:05:00Z">
            <w:rPr>
              <w:highlight w:val="red"/>
            </w:rPr>
          </w:rPrChange>
        </w:rPr>
        <w:t>)</w:t>
      </w:r>
    </w:p>
    <w:p w14:paraId="5060080B" w14:textId="77777777" w:rsidR="00570AAF" w:rsidRPr="00886CD4" w:rsidRDefault="00570AAF" w:rsidP="0093349B">
      <w:pPr>
        <w:pStyle w:val="Default"/>
        <w:spacing w:line="360" w:lineRule="auto"/>
        <w:jc w:val="both"/>
        <w:rPr>
          <w:rPrChange w:id="1349" w:author="Panagiotis Karkazis" w:date="2022-03-01T20:05:00Z">
            <w:rPr>
              <w:highlight w:val="red"/>
            </w:rPr>
          </w:rPrChange>
        </w:rPr>
      </w:pPr>
    </w:p>
    <w:p w14:paraId="60F57A4D" w14:textId="54D46FA9" w:rsidR="00D0260D" w:rsidRPr="00886CD4" w:rsidRDefault="00D0260D" w:rsidP="00E50B03">
      <w:pPr>
        <w:pStyle w:val="Default"/>
        <w:spacing w:line="360" w:lineRule="auto"/>
        <w:ind w:firstLine="227"/>
        <w:jc w:val="both"/>
        <w:rPr>
          <w:rPrChange w:id="1350" w:author="Panagiotis Karkazis" w:date="2022-03-01T20:05:00Z">
            <w:rPr>
              <w:highlight w:val="red"/>
            </w:rPr>
          </w:rPrChange>
        </w:rPr>
      </w:pPr>
    </w:p>
    <w:p w14:paraId="74CC918A" w14:textId="66F85198" w:rsidR="00A8284E" w:rsidRPr="00886CD4" w:rsidRDefault="00A8284E" w:rsidP="00E50B03">
      <w:pPr>
        <w:pStyle w:val="Default"/>
        <w:spacing w:line="360" w:lineRule="auto"/>
        <w:ind w:firstLine="227"/>
        <w:jc w:val="both"/>
        <w:rPr>
          <w:rPrChange w:id="1351" w:author="Panagiotis Karkazis" w:date="2022-03-01T20:05:00Z">
            <w:rPr>
              <w:highlight w:val="red"/>
            </w:rPr>
          </w:rPrChange>
        </w:rPr>
      </w:pPr>
    </w:p>
    <w:p w14:paraId="5F5F14CD" w14:textId="77777777" w:rsidR="00A8284E" w:rsidRPr="00886CD4" w:rsidRDefault="00A8284E" w:rsidP="00E50B03">
      <w:pPr>
        <w:pStyle w:val="Default"/>
        <w:spacing w:line="360" w:lineRule="auto"/>
        <w:ind w:firstLine="227"/>
        <w:jc w:val="both"/>
        <w:rPr>
          <w:rPrChange w:id="1352" w:author="Panagiotis Karkazis" w:date="2022-03-01T20:05:00Z">
            <w:rPr>
              <w:highlight w:val="red"/>
            </w:rPr>
          </w:rPrChange>
        </w:rPr>
      </w:pPr>
    </w:p>
    <w:p w14:paraId="4B0D8E26" w14:textId="11C54D02" w:rsidR="00323E2F" w:rsidRPr="00886CD4" w:rsidRDefault="00323E2F" w:rsidP="00E50B03">
      <w:pPr>
        <w:pStyle w:val="Default"/>
        <w:spacing w:line="360" w:lineRule="auto"/>
        <w:ind w:firstLine="227"/>
        <w:jc w:val="both"/>
        <w:rPr>
          <w:rPrChange w:id="1353" w:author="Panagiotis Karkazis" w:date="2022-03-01T20:05:00Z">
            <w:rPr>
              <w:highlight w:val="red"/>
            </w:rPr>
          </w:rPrChange>
        </w:rPr>
      </w:pPr>
    </w:p>
    <w:p w14:paraId="59280A0F" w14:textId="0A943764" w:rsidR="00081093" w:rsidRPr="00886CD4" w:rsidRDefault="00081093" w:rsidP="00E50B03">
      <w:pPr>
        <w:pStyle w:val="Default"/>
        <w:spacing w:line="360" w:lineRule="auto"/>
        <w:ind w:firstLine="227"/>
        <w:jc w:val="both"/>
        <w:rPr>
          <w:rPrChange w:id="1354" w:author="Panagiotis Karkazis" w:date="2022-03-01T20:05:00Z">
            <w:rPr>
              <w:highlight w:val="red"/>
            </w:rPr>
          </w:rPrChange>
        </w:rPr>
      </w:pPr>
    </w:p>
    <w:p w14:paraId="731DB7EA" w14:textId="56257BE0" w:rsidR="00081093" w:rsidRPr="00886CD4" w:rsidRDefault="00081093" w:rsidP="00E50B03">
      <w:pPr>
        <w:pStyle w:val="Default"/>
        <w:spacing w:line="360" w:lineRule="auto"/>
        <w:ind w:firstLine="227"/>
        <w:jc w:val="both"/>
        <w:rPr>
          <w:rPrChange w:id="1355" w:author="Panagiotis Karkazis" w:date="2022-03-01T20:05:00Z">
            <w:rPr>
              <w:highlight w:val="red"/>
            </w:rPr>
          </w:rPrChange>
        </w:rPr>
      </w:pPr>
    </w:p>
    <w:p w14:paraId="770E218E" w14:textId="742A34FA" w:rsidR="00081093" w:rsidRPr="00886CD4" w:rsidRDefault="00081093" w:rsidP="00E50B03">
      <w:pPr>
        <w:pStyle w:val="Default"/>
        <w:spacing w:line="360" w:lineRule="auto"/>
        <w:ind w:firstLine="227"/>
        <w:jc w:val="both"/>
        <w:rPr>
          <w:rPrChange w:id="1356" w:author="Panagiotis Karkazis" w:date="2022-03-01T20:05:00Z">
            <w:rPr>
              <w:highlight w:val="red"/>
            </w:rPr>
          </w:rPrChange>
        </w:rPr>
      </w:pPr>
    </w:p>
    <w:p w14:paraId="123F4658" w14:textId="77777777" w:rsidR="00081093" w:rsidRPr="00886CD4" w:rsidRDefault="00081093" w:rsidP="00E50B03">
      <w:pPr>
        <w:pStyle w:val="Default"/>
        <w:spacing w:line="360" w:lineRule="auto"/>
        <w:ind w:firstLine="227"/>
        <w:jc w:val="both"/>
        <w:rPr>
          <w:rPrChange w:id="1357" w:author="Panagiotis Karkazis" w:date="2022-03-01T20:05:00Z">
            <w:rPr>
              <w:highlight w:val="red"/>
            </w:rPr>
          </w:rPrChange>
        </w:rPr>
      </w:pPr>
    </w:p>
    <w:p w14:paraId="47B86F8E" w14:textId="77777777" w:rsidR="00AB404A" w:rsidRPr="00886CD4" w:rsidRDefault="00AB404A" w:rsidP="00E50B03">
      <w:pPr>
        <w:pStyle w:val="Default"/>
        <w:spacing w:line="360" w:lineRule="auto"/>
        <w:ind w:firstLine="227"/>
        <w:jc w:val="both"/>
        <w:rPr>
          <w:rPrChange w:id="1358" w:author="Panagiotis Karkazis" w:date="2022-03-01T20:05:00Z">
            <w:rPr>
              <w:highlight w:val="red"/>
            </w:rPr>
          </w:rPrChange>
        </w:rPr>
      </w:pPr>
    </w:p>
    <w:p w14:paraId="4E221018" w14:textId="06339857" w:rsidR="00B424ED" w:rsidRPr="00886CD4" w:rsidRDefault="00B424ED" w:rsidP="004E6E48">
      <w:pPr>
        <w:pStyle w:val="Default"/>
        <w:spacing w:line="360" w:lineRule="auto"/>
        <w:rPr>
          <w:b/>
          <w:bCs/>
          <w:sz w:val="28"/>
          <w:szCs w:val="28"/>
          <w:rPrChange w:id="1359" w:author="Panagiotis Karkazis" w:date="2022-03-01T20:05:00Z">
            <w:rPr>
              <w:b/>
              <w:bCs/>
              <w:sz w:val="28"/>
              <w:szCs w:val="28"/>
              <w:highlight w:val="red"/>
            </w:rPr>
          </w:rPrChange>
        </w:rPr>
      </w:pPr>
      <w:r w:rsidRPr="00886CD4">
        <w:rPr>
          <w:b/>
          <w:bCs/>
          <w:sz w:val="28"/>
          <w:szCs w:val="28"/>
          <w:rPrChange w:id="1360" w:author="Panagiotis Karkazis" w:date="2022-03-01T20:05:00Z">
            <w:rPr>
              <w:b/>
              <w:bCs/>
              <w:sz w:val="28"/>
              <w:szCs w:val="28"/>
              <w:highlight w:val="red"/>
            </w:rPr>
          </w:rPrChange>
        </w:rPr>
        <w:t xml:space="preserve">ΚΕΦΑΛΑΙΟ </w:t>
      </w:r>
      <w:r w:rsidR="006274B0" w:rsidRPr="00886CD4">
        <w:rPr>
          <w:b/>
          <w:bCs/>
          <w:sz w:val="28"/>
          <w:szCs w:val="28"/>
          <w:rPrChange w:id="1361" w:author="Panagiotis Karkazis" w:date="2022-03-01T20:05:00Z">
            <w:rPr>
              <w:b/>
              <w:bCs/>
              <w:sz w:val="28"/>
              <w:szCs w:val="28"/>
              <w:highlight w:val="red"/>
            </w:rPr>
          </w:rPrChange>
        </w:rPr>
        <w:t>2</w:t>
      </w:r>
    </w:p>
    <w:p w14:paraId="04680725" w14:textId="77777777" w:rsidR="004E6E48" w:rsidRPr="00886CD4" w:rsidRDefault="004E6E48" w:rsidP="004E6E48">
      <w:pPr>
        <w:pStyle w:val="Default"/>
        <w:spacing w:line="360" w:lineRule="auto"/>
        <w:rPr>
          <w:rPrChange w:id="1362" w:author="Panagiotis Karkazis" w:date="2022-03-01T20:05:00Z">
            <w:rPr>
              <w:highlight w:val="red"/>
            </w:rPr>
          </w:rPrChange>
        </w:rPr>
      </w:pPr>
    </w:p>
    <w:p w14:paraId="0BD043E9" w14:textId="421728A9" w:rsidR="00B424ED" w:rsidRPr="00886CD4" w:rsidRDefault="00B424ED" w:rsidP="00B424ED">
      <w:pPr>
        <w:pStyle w:val="1"/>
        <w:jc w:val="center"/>
        <w:rPr>
          <w:rFonts w:ascii="Arial" w:hAnsi="Arial" w:cs="Arial"/>
          <w:b/>
          <w:bCs/>
          <w:sz w:val="28"/>
          <w:szCs w:val="28"/>
          <w:rPrChange w:id="1363" w:author="Panagiotis Karkazis" w:date="2022-03-01T20:05:00Z">
            <w:rPr>
              <w:rFonts w:ascii="Arial" w:hAnsi="Arial" w:cs="Arial"/>
              <w:b/>
              <w:bCs/>
              <w:sz w:val="28"/>
              <w:szCs w:val="28"/>
              <w:highlight w:val="red"/>
            </w:rPr>
          </w:rPrChange>
        </w:rPr>
      </w:pPr>
      <w:bookmarkStart w:id="1364" w:name="_Toc96683887"/>
      <w:r w:rsidRPr="00886CD4">
        <w:rPr>
          <w:rFonts w:ascii="Arial" w:hAnsi="Arial" w:cs="Arial"/>
          <w:b/>
          <w:bCs/>
          <w:color w:val="auto"/>
          <w:sz w:val="28"/>
          <w:szCs w:val="28"/>
          <w:rPrChange w:id="1365" w:author="Panagiotis Karkazis" w:date="2022-03-01T20:05:00Z">
            <w:rPr>
              <w:rFonts w:ascii="Arial" w:hAnsi="Arial" w:cs="Arial"/>
              <w:b/>
              <w:bCs/>
              <w:color w:val="auto"/>
              <w:sz w:val="28"/>
              <w:szCs w:val="28"/>
              <w:highlight w:val="red"/>
            </w:rPr>
          </w:rPrChange>
        </w:rPr>
        <w:t>ΤΕΧΝΗΤΗ ΝΟΗΜΟΣΥΝΗ</w:t>
      </w:r>
      <w:bookmarkEnd w:id="1364"/>
    </w:p>
    <w:p w14:paraId="79F5AA5C" w14:textId="77777777" w:rsidR="00B76988" w:rsidRPr="00886CD4" w:rsidRDefault="00B76988" w:rsidP="00B76988">
      <w:pPr>
        <w:pStyle w:val="Default"/>
        <w:spacing w:line="360" w:lineRule="auto"/>
        <w:ind w:firstLine="227"/>
        <w:jc w:val="both"/>
        <w:rPr>
          <w:rPrChange w:id="1366" w:author="Panagiotis Karkazis" w:date="2022-03-01T20:05:00Z">
            <w:rPr>
              <w:highlight w:val="red"/>
            </w:rPr>
          </w:rPrChange>
        </w:rPr>
      </w:pPr>
    </w:p>
    <w:p w14:paraId="7CD59686" w14:textId="061FA1AD" w:rsidR="00D0260D" w:rsidRPr="00886CD4" w:rsidRDefault="006274B0" w:rsidP="008A3DE1">
      <w:pPr>
        <w:pStyle w:val="2"/>
        <w:rPr>
          <w:rFonts w:ascii="Arial" w:hAnsi="Arial" w:cs="Arial"/>
          <w:sz w:val="24"/>
          <w:szCs w:val="24"/>
          <w:lang w:val="el-GR"/>
          <w:rPrChange w:id="1367" w:author="Panagiotis Karkazis" w:date="2022-03-01T20:05:00Z">
            <w:rPr>
              <w:rFonts w:ascii="Arial" w:hAnsi="Arial" w:cs="Arial"/>
              <w:sz w:val="24"/>
              <w:szCs w:val="24"/>
              <w:highlight w:val="red"/>
              <w:lang w:val="el-GR"/>
            </w:rPr>
          </w:rPrChange>
        </w:rPr>
      </w:pPr>
      <w:bookmarkStart w:id="1368" w:name="_Toc96683888"/>
      <w:r w:rsidRPr="00886CD4">
        <w:rPr>
          <w:rFonts w:ascii="Arial" w:hAnsi="Arial" w:cs="Arial"/>
          <w:sz w:val="24"/>
          <w:szCs w:val="24"/>
          <w:lang w:val="el-GR"/>
          <w:rPrChange w:id="1369" w:author="Panagiotis Karkazis" w:date="2022-03-01T20:05:00Z">
            <w:rPr>
              <w:rFonts w:ascii="Arial" w:hAnsi="Arial" w:cs="Arial"/>
              <w:sz w:val="24"/>
              <w:szCs w:val="24"/>
              <w:highlight w:val="red"/>
              <w:lang w:val="el-GR"/>
            </w:rPr>
          </w:rPrChange>
        </w:rPr>
        <w:t>2</w:t>
      </w:r>
      <w:r w:rsidR="00D0260D" w:rsidRPr="00886CD4">
        <w:rPr>
          <w:rFonts w:ascii="Arial" w:hAnsi="Arial" w:cs="Arial"/>
          <w:sz w:val="24"/>
          <w:szCs w:val="24"/>
          <w:lang w:val="el-GR"/>
          <w:rPrChange w:id="1370" w:author="Panagiotis Karkazis" w:date="2022-03-01T20:05:00Z">
            <w:rPr>
              <w:rFonts w:ascii="Arial" w:hAnsi="Arial" w:cs="Arial"/>
              <w:sz w:val="24"/>
              <w:szCs w:val="24"/>
              <w:highlight w:val="red"/>
              <w:lang w:val="el-GR"/>
            </w:rPr>
          </w:rPrChange>
        </w:rPr>
        <w:t>.</w:t>
      </w:r>
      <w:r w:rsidR="00B424ED" w:rsidRPr="00886CD4">
        <w:rPr>
          <w:rFonts w:ascii="Arial" w:hAnsi="Arial" w:cs="Arial"/>
          <w:sz w:val="24"/>
          <w:szCs w:val="24"/>
          <w:lang w:val="el-GR"/>
          <w:rPrChange w:id="1371" w:author="Panagiotis Karkazis" w:date="2022-03-01T20:05:00Z">
            <w:rPr>
              <w:rFonts w:ascii="Arial" w:hAnsi="Arial" w:cs="Arial"/>
              <w:sz w:val="24"/>
              <w:szCs w:val="24"/>
              <w:highlight w:val="red"/>
              <w:lang w:val="el-GR"/>
            </w:rPr>
          </w:rPrChange>
        </w:rPr>
        <w:t>1</w:t>
      </w:r>
      <w:r w:rsidR="00D0260D" w:rsidRPr="00886CD4">
        <w:rPr>
          <w:rFonts w:ascii="Arial" w:hAnsi="Arial" w:cs="Arial"/>
          <w:sz w:val="24"/>
          <w:szCs w:val="24"/>
          <w:lang w:val="el-GR"/>
          <w:rPrChange w:id="1372" w:author="Panagiotis Karkazis" w:date="2022-03-01T20:05:00Z">
            <w:rPr>
              <w:rFonts w:ascii="Arial" w:hAnsi="Arial" w:cs="Arial"/>
              <w:sz w:val="24"/>
              <w:szCs w:val="24"/>
              <w:highlight w:val="red"/>
              <w:lang w:val="el-GR"/>
            </w:rPr>
          </w:rPrChange>
        </w:rPr>
        <w:t xml:space="preserve"> </w:t>
      </w:r>
      <w:r w:rsidR="000E15A1" w:rsidRPr="00886CD4">
        <w:rPr>
          <w:rFonts w:ascii="Arial" w:hAnsi="Arial" w:cs="Arial"/>
          <w:sz w:val="24"/>
          <w:szCs w:val="24"/>
          <w:lang w:val="el-GR"/>
          <w:rPrChange w:id="1373" w:author="Panagiotis Karkazis" w:date="2022-03-01T20:05:00Z">
            <w:rPr>
              <w:rFonts w:ascii="Arial" w:hAnsi="Arial" w:cs="Arial"/>
              <w:sz w:val="24"/>
              <w:szCs w:val="24"/>
              <w:highlight w:val="red"/>
              <w:lang w:val="el-GR"/>
            </w:rPr>
          </w:rPrChange>
        </w:rPr>
        <w:t>Ορισμός της</w:t>
      </w:r>
      <w:r w:rsidR="00CD5B22" w:rsidRPr="00886CD4">
        <w:rPr>
          <w:rFonts w:ascii="Arial" w:hAnsi="Arial" w:cs="Arial"/>
          <w:sz w:val="24"/>
          <w:szCs w:val="24"/>
          <w:lang w:val="el-GR"/>
          <w:rPrChange w:id="1374" w:author="Panagiotis Karkazis" w:date="2022-03-01T20:05:00Z">
            <w:rPr>
              <w:rFonts w:ascii="Arial" w:hAnsi="Arial" w:cs="Arial"/>
              <w:sz w:val="24"/>
              <w:szCs w:val="24"/>
              <w:highlight w:val="red"/>
              <w:lang w:val="el-GR"/>
            </w:rPr>
          </w:rPrChange>
        </w:rPr>
        <w:t xml:space="preserve"> </w:t>
      </w:r>
      <w:r w:rsidR="000E15A1" w:rsidRPr="00886CD4">
        <w:rPr>
          <w:rFonts w:ascii="Arial" w:hAnsi="Arial" w:cs="Arial"/>
          <w:sz w:val="24"/>
          <w:szCs w:val="24"/>
          <w:lang w:val="el-GR"/>
          <w:rPrChange w:id="1375" w:author="Panagiotis Karkazis" w:date="2022-03-01T20:05:00Z">
            <w:rPr>
              <w:rFonts w:ascii="Arial" w:hAnsi="Arial" w:cs="Arial"/>
              <w:sz w:val="24"/>
              <w:szCs w:val="24"/>
              <w:highlight w:val="red"/>
              <w:lang w:val="el-GR"/>
            </w:rPr>
          </w:rPrChange>
        </w:rPr>
        <w:t>Τ</w:t>
      </w:r>
      <w:r w:rsidR="00CD5B22" w:rsidRPr="00886CD4">
        <w:rPr>
          <w:rFonts w:ascii="Arial" w:hAnsi="Arial" w:cs="Arial"/>
          <w:sz w:val="24"/>
          <w:szCs w:val="24"/>
          <w:lang w:val="el-GR"/>
          <w:rPrChange w:id="1376" w:author="Panagiotis Karkazis" w:date="2022-03-01T20:05:00Z">
            <w:rPr>
              <w:rFonts w:ascii="Arial" w:hAnsi="Arial" w:cs="Arial"/>
              <w:sz w:val="24"/>
              <w:szCs w:val="24"/>
              <w:highlight w:val="red"/>
              <w:lang w:val="el-GR"/>
            </w:rPr>
          </w:rPrChange>
        </w:rPr>
        <w:t>εχνητή</w:t>
      </w:r>
      <w:r w:rsidR="000E15A1" w:rsidRPr="00886CD4">
        <w:rPr>
          <w:rFonts w:ascii="Arial" w:hAnsi="Arial" w:cs="Arial"/>
          <w:sz w:val="24"/>
          <w:szCs w:val="24"/>
          <w:lang w:val="el-GR"/>
          <w:rPrChange w:id="1377" w:author="Panagiotis Karkazis" w:date="2022-03-01T20:05:00Z">
            <w:rPr>
              <w:rFonts w:ascii="Arial" w:hAnsi="Arial" w:cs="Arial"/>
              <w:sz w:val="24"/>
              <w:szCs w:val="24"/>
              <w:highlight w:val="red"/>
              <w:lang w:val="el-GR"/>
            </w:rPr>
          </w:rPrChange>
        </w:rPr>
        <w:t>ς</w:t>
      </w:r>
      <w:r w:rsidR="00CD5B22" w:rsidRPr="00886CD4">
        <w:rPr>
          <w:rFonts w:ascii="Arial" w:hAnsi="Arial" w:cs="Arial"/>
          <w:sz w:val="24"/>
          <w:szCs w:val="24"/>
          <w:lang w:val="el-GR"/>
          <w:rPrChange w:id="1378" w:author="Panagiotis Karkazis" w:date="2022-03-01T20:05:00Z">
            <w:rPr>
              <w:rFonts w:ascii="Arial" w:hAnsi="Arial" w:cs="Arial"/>
              <w:sz w:val="24"/>
              <w:szCs w:val="24"/>
              <w:highlight w:val="red"/>
              <w:lang w:val="el-GR"/>
            </w:rPr>
          </w:rPrChange>
        </w:rPr>
        <w:t xml:space="preserve"> </w:t>
      </w:r>
      <w:r w:rsidR="000E15A1" w:rsidRPr="00886CD4">
        <w:rPr>
          <w:rFonts w:ascii="Arial" w:hAnsi="Arial" w:cs="Arial"/>
          <w:sz w:val="24"/>
          <w:szCs w:val="24"/>
          <w:lang w:val="el-GR"/>
          <w:rPrChange w:id="1379" w:author="Panagiotis Karkazis" w:date="2022-03-01T20:05:00Z">
            <w:rPr>
              <w:rFonts w:ascii="Arial" w:hAnsi="Arial" w:cs="Arial"/>
              <w:sz w:val="24"/>
              <w:szCs w:val="24"/>
              <w:highlight w:val="red"/>
              <w:lang w:val="el-GR"/>
            </w:rPr>
          </w:rPrChange>
        </w:rPr>
        <w:t>Ν</w:t>
      </w:r>
      <w:r w:rsidR="00CD5B22" w:rsidRPr="00886CD4">
        <w:rPr>
          <w:rFonts w:ascii="Arial" w:hAnsi="Arial" w:cs="Arial"/>
          <w:sz w:val="24"/>
          <w:szCs w:val="24"/>
          <w:lang w:val="el-GR"/>
          <w:rPrChange w:id="1380" w:author="Panagiotis Karkazis" w:date="2022-03-01T20:05:00Z">
            <w:rPr>
              <w:rFonts w:ascii="Arial" w:hAnsi="Arial" w:cs="Arial"/>
              <w:sz w:val="24"/>
              <w:szCs w:val="24"/>
              <w:highlight w:val="red"/>
              <w:lang w:val="el-GR"/>
            </w:rPr>
          </w:rPrChange>
        </w:rPr>
        <w:t>οημοσύνη</w:t>
      </w:r>
      <w:r w:rsidR="000E15A1" w:rsidRPr="00886CD4">
        <w:rPr>
          <w:rFonts w:ascii="Arial" w:hAnsi="Arial" w:cs="Arial"/>
          <w:sz w:val="24"/>
          <w:szCs w:val="24"/>
          <w:lang w:val="el-GR"/>
          <w:rPrChange w:id="1381" w:author="Panagiotis Karkazis" w:date="2022-03-01T20:05:00Z">
            <w:rPr>
              <w:rFonts w:ascii="Arial" w:hAnsi="Arial" w:cs="Arial"/>
              <w:sz w:val="24"/>
              <w:szCs w:val="24"/>
              <w:highlight w:val="red"/>
              <w:lang w:val="el-GR"/>
            </w:rPr>
          </w:rPrChange>
        </w:rPr>
        <w:t>ς</w:t>
      </w:r>
      <w:bookmarkEnd w:id="1368"/>
    </w:p>
    <w:p w14:paraId="0547688E" w14:textId="149A9CCD" w:rsidR="00696C4F" w:rsidRPr="00886CD4" w:rsidRDefault="009A0955" w:rsidP="00FD3D93">
      <w:pPr>
        <w:spacing w:after="0" w:line="360" w:lineRule="auto"/>
        <w:ind w:firstLine="227"/>
        <w:jc w:val="both"/>
        <w:rPr>
          <w:rFonts w:ascii="Arial" w:hAnsi="Arial" w:cs="Arial"/>
          <w:sz w:val="24"/>
          <w:szCs w:val="24"/>
          <w:rPrChange w:id="1382" w:author="Panagiotis Karkazis" w:date="2022-03-01T20:05:00Z">
            <w:rPr>
              <w:rFonts w:ascii="Arial" w:hAnsi="Arial" w:cs="Arial"/>
              <w:sz w:val="24"/>
              <w:szCs w:val="24"/>
              <w:highlight w:val="red"/>
            </w:rPr>
          </w:rPrChange>
        </w:rPr>
      </w:pPr>
      <w:r w:rsidRPr="00886CD4">
        <w:rPr>
          <w:rFonts w:ascii="Arial" w:hAnsi="Arial" w:cs="Arial"/>
          <w:sz w:val="24"/>
          <w:szCs w:val="24"/>
          <w:rPrChange w:id="1383" w:author="Panagiotis Karkazis" w:date="2022-03-01T20:05:00Z">
            <w:rPr>
              <w:rFonts w:ascii="Arial" w:hAnsi="Arial" w:cs="Arial"/>
              <w:sz w:val="24"/>
              <w:szCs w:val="24"/>
              <w:highlight w:val="red"/>
            </w:rPr>
          </w:rPrChange>
        </w:rPr>
        <w:t>Ο όρος</w:t>
      </w:r>
      <w:del w:id="1384" w:author="Panagiotis Karkazis" w:date="2022-03-01T20:03:00Z">
        <w:r w:rsidRPr="00886CD4" w:rsidDel="00886CD4">
          <w:rPr>
            <w:rFonts w:ascii="Arial" w:hAnsi="Arial" w:cs="Arial"/>
            <w:sz w:val="24"/>
            <w:szCs w:val="24"/>
            <w:rPrChange w:id="1385" w:author="Panagiotis Karkazis" w:date="2022-03-01T20:05:00Z">
              <w:rPr>
                <w:rFonts w:ascii="Arial" w:hAnsi="Arial" w:cs="Arial"/>
                <w:sz w:val="24"/>
                <w:szCs w:val="24"/>
                <w:highlight w:val="red"/>
              </w:rPr>
            </w:rPrChange>
          </w:rPr>
          <w:delText xml:space="preserve"> της</w:delText>
        </w:r>
      </w:del>
      <w:r w:rsidRPr="00886CD4">
        <w:rPr>
          <w:rFonts w:ascii="Arial" w:hAnsi="Arial" w:cs="Arial"/>
          <w:sz w:val="24"/>
          <w:szCs w:val="24"/>
          <w:rPrChange w:id="1386" w:author="Panagiotis Karkazis" w:date="2022-03-01T20:05:00Z">
            <w:rPr>
              <w:rFonts w:ascii="Arial" w:hAnsi="Arial" w:cs="Arial"/>
              <w:sz w:val="24"/>
              <w:szCs w:val="24"/>
              <w:highlight w:val="red"/>
            </w:rPr>
          </w:rPrChange>
        </w:rPr>
        <w:t xml:space="preserve"> Τεχνητή</w:t>
      </w:r>
      <w:del w:id="1387" w:author="Panagiotis Karkazis" w:date="2022-03-01T20:03:00Z">
        <w:r w:rsidRPr="00886CD4" w:rsidDel="00886CD4">
          <w:rPr>
            <w:rFonts w:ascii="Arial" w:hAnsi="Arial" w:cs="Arial"/>
            <w:sz w:val="24"/>
            <w:szCs w:val="24"/>
            <w:rPrChange w:id="1388" w:author="Panagiotis Karkazis" w:date="2022-03-01T20:05:00Z">
              <w:rPr>
                <w:rFonts w:ascii="Arial" w:hAnsi="Arial" w:cs="Arial"/>
                <w:sz w:val="24"/>
                <w:szCs w:val="24"/>
                <w:highlight w:val="red"/>
              </w:rPr>
            </w:rPrChange>
          </w:rPr>
          <w:delText>ς</w:delText>
        </w:r>
      </w:del>
      <w:r w:rsidRPr="00886CD4">
        <w:rPr>
          <w:rFonts w:ascii="Arial" w:hAnsi="Arial" w:cs="Arial"/>
          <w:sz w:val="24"/>
          <w:szCs w:val="24"/>
          <w:rPrChange w:id="1389" w:author="Panagiotis Karkazis" w:date="2022-03-01T20:05:00Z">
            <w:rPr>
              <w:rFonts w:ascii="Arial" w:hAnsi="Arial" w:cs="Arial"/>
              <w:sz w:val="24"/>
              <w:szCs w:val="24"/>
              <w:highlight w:val="red"/>
            </w:rPr>
          </w:rPrChange>
        </w:rPr>
        <w:t xml:space="preserve"> Νοημοσύνη</w:t>
      </w:r>
      <w:del w:id="1390" w:author="Panagiotis Karkazis" w:date="2022-03-01T20:03:00Z">
        <w:r w:rsidRPr="00886CD4" w:rsidDel="00886CD4">
          <w:rPr>
            <w:rFonts w:ascii="Arial" w:hAnsi="Arial" w:cs="Arial"/>
            <w:sz w:val="24"/>
            <w:szCs w:val="24"/>
            <w:rPrChange w:id="1391" w:author="Panagiotis Karkazis" w:date="2022-03-01T20:05:00Z">
              <w:rPr>
                <w:rFonts w:ascii="Arial" w:hAnsi="Arial" w:cs="Arial"/>
                <w:sz w:val="24"/>
                <w:szCs w:val="24"/>
                <w:highlight w:val="red"/>
              </w:rPr>
            </w:rPrChange>
          </w:rPr>
          <w:delText>ς</w:delText>
        </w:r>
      </w:del>
      <w:r w:rsidRPr="00886CD4">
        <w:rPr>
          <w:rFonts w:ascii="Arial" w:hAnsi="Arial" w:cs="Arial"/>
          <w:sz w:val="24"/>
          <w:szCs w:val="24"/>
          <w:rPrChange w:id="1392" w:author="Panagiotis Karkazis" w:date="2022-03-01T20:05:00Z">
            <w:rPr>
              <w:rFonts w:ascii="Arial" w:hAnsi="Arial" w:cs="Arial"/>
              <w:sz w:val="24"/>
              <w:szCs w:val="24"/>
              <w:highlight w:val="red"/>
            </w:rPr>
          </w:rPrChange>
        </w:rPr>
        <w:t xml:space="preserve"> αρχικά συστήθηκε από τους φιλόσοφους οι οποίοι </w:t>
      </w:r>
      <w:r w:rsidR="00DB6E98" w:rsidRPr="00886CD4">
        <w:rPr>
          <w:rFonts w:ascii="Arial" w:hAnsi="Arial" w:cs="Arial"/>
          <w:sz w:val="24"/>
          <w:szCs w:val="24"/>
          <w:rPrChange w:id="1393" w:author="Panagiotis Karkazis" w:date="2022-03-01T20:05:00Z">
            <w:rPr>
              <w:rFonts w:ascii="Arial" w:hAnsi="Arial" w:cs="Arial"/>
              <w:sz w:val="24"/>
              <w:szCs w:val="24"/>
              <w:highlight w:val="red"/>
            </w:rPr>
          </w:rPrChange>
        </w:rPr>
        <w:t xml:space="preserve">προσπάθησαν να </w:t>
      </w:r>
      <w:r w:rsidRPr="00886CD4">
        <w:rPr>
          <w:rFonts w:ascii="Arial" w:hAnsi="Arial" w:cs="Arial"/>
          <w:sz w:val="24"/>
          <w:szCs w:val="24"/>
          <w:rPrChange w:id="1394" w:author="Panagiotis Karkazis" w:date="2022-03-01T20:05:00Z">
            <w:rPr>
              <w:rFonts w:ascii="Arial" w:hAnsi="Arial" w:cs="Arial"/>
              <w:sz w:val="24"/>
              <w:szCs w:val="24"/>
              <w:highlight w:val="red"/>
            </w:rPr>
          </w:rPrChange>
        </w:rPr>
        <w:t>σκ</w:t>
      </w:r>
      <w:r w:rsidR="00DB6E98" w:rsidRPr="00886CD4">
        <w:rPr>
          <w:rFonts w:ascii="Arial" w:hAnsi="Arial" w:cs="Arial"/>
          <w:sz w:val="24"/>
          <w:szCs w:val="24"/>
          <w:rPrChange w:id="1395" w:author="Panagiotis Karkazis" w:date="2022-03-01T20:05:00Z">
            <w:rPr>
              <w:rFonts w:ascii="Arial" w:hAnsi="Arial" w:cs="Arial"/>
              <w:sz w:val="24"/>
              <w:szCs w:val="24"/>
              <w:highlight w:val="red"/>
            </w:rPr>
          </w:rPrChange>
        </w:rPr>
        <w:t>εφτούν</w:t>
      </w:r>
      <w:r w:rsidRPr="00886CD4">
        <w:rPr>
          <w:rFonts w:ascii="Arial" w:hAnsi="Arial" w:cs="Arial"/>
          <w:sz w:val="24"/>
          <w:szCs w:val="24"/>
          <w:rPrChange w:id="1396" w:author="Panagiotis Karkazis" w:date="2022-03-01T20:05:00Z">
            <w:rPr>
              <w:rFonts w:ascii="Arial" w:hAnsi="Arial" w:cs="Arial"/>
              <w:sz w:val="24"/>
              <w:szCs w:val="24"/>
              <w:highlight w:val="red"/>
            </w:rPr>
          </w:rPrChange>
        </w:rPr>
        <w:t>,</w:t>
      </w:r>
      <w:r w:rsidR="00DB6E98" w:rsidRPr="00886CD4">
        <w:rPr>
          <w:rFonts w:ascii="Arial" w:hAnsi="Arial" w:cs="Arial"/>
          <w:sz w:val="24"/>
          <w:szCs w:val="24"/>
          <w:rPrChange w:id="1397" w:author="Panagiotis Karkazis" w:date="2022-03-01T20:05:00Z">
            <w:rPr>
              <w:rFonts w:ascii="Arial" w:hAnsi="Arial" w:cs="Arial"/>
              <w:sz w:val="24"/>
              <w:szCs w:val="24"/>
              <w:highlight w:val="red"/>
            </w:rPr>
          </w:rPrChange>
        </w:rPr>
        <w:t xml:space="preserve"> να</w:t>
      </w:r>
      <w:r w:rsidRPr="00886CD4">
        <w:rPr>
          <w:rFonts w:ascii="Arial" w:hAnsi="Arial" w:cs="Arial"/>
          <w:sz w:val="24"/>
          <w:szCs w:val="24"/>
          <w:rPrChange w:id="1398" w:author="Panagiotis Karkazis" w:date="2022-03-01T20:05:00Z">
            <w:rPr>
              <w:rFonts w:ascii="Arial" w:hAnsi="Arial" w:cs="Arial"/>
              <w:sz w:val="24"/>
              <w:szCs w:val="24"/>
              <w:highlight w:val="red"/>
            </w:rPr>
          </w:rPrChange>
        </w:rPr>
        <w:t xml:space="preserve"> οραματ</w:t>
      </w:r>
      <w:r w:rsidR="00DB6E98" w:rsidRPr="00886CD4">
        <w:rPr>
          <w:rFonts w:ascii="Arial" w:hAnsi="Arial" w:cs="Arial"/>
          <w:sz w:val="24"/>
          <w:szCs w:val="24"/>
          <w:rPrChange w:id="1399" w:author="Panagiotis Karkazis" w:date="2022-03-01T20:05:00Z">
            <w:rPr>
              <w:rFonts w:ascii="Arial" w:hAnsi="Arial" w:cs="Arial"/>
              <w:sz w:val="24"/>
              <w:szCs w:val="24"/>
              <w:highlight w:val="red"/>
            </w:rPr>
          </w:rPrChange>
        </w:rPr>
        <w:t>ι</w:t>
      </w:r>
      <w:r w:rsidRPr="00886CD4">
        <w:rPr>
          <w:rFonts w:ascii="Arial" w:hAnsi="Arial" w:cs="Arial"/>
          <w:sz w:val="24"/>
          <w:szCs w:val="24"/>
          <w:rPrChange w:id="1400" w:author="Panagiotis Karkazis" w:date="2022-03-01T20:05:00Z">
            <w:rPr>
              <w:rFonts w:ascii="Arial" w:hAnsi="Arial" w:cs="Arial"/>
              <w:sz w:val="24"/>
              <w:szCs w:val="24"/>
              <w:highlight w:val="red"/>
            </w:rPr>
          </w:rPrChange>
        </w:rPr>
        <w:t>στ</w:t>
      </w:r>
      <w:r w:rsidR="00DB6E98" w:rsidRPr="00886CD4">
        <w:rPr>
          <w:rFonts w:ascii="Arial" w:hAnsi="Arial" w:cs="Arial"/>
          <w:sz w:val="24"/>
          <w:szCs w:val="24"/>
          <w:rPrChange w:id="1401" w:author="Panagiotis Karkazis" w:date="2022-03-01T20:05:00Z">
            <w:rPr>
              <w:rFonts w:ascii="Arial" w:hAnsi="Arial" w:cs="Arial"/>
              <w:sz w:val="24"/>
              <w:szCs w:val="24"/>
              <w:highlight w:val="red"/>
            </w:rPr>
          </w:rPrChange>
        </w:rPr>
        <w:t xml:space="preserve">ούν </w:t>
      </w:r>
      <w:r w:rsidRPr="00886CD4">
        <w:rPr>
          <w:rFonts w:ascii="Arial" w:hAnsi="Arial" w:cs="Arial"/>
          <w:sz w:val="24"/>
          <w:szCs w:val="24"/>
          <w:rPrChange w:id="1402" w:author="Panagiotis Karkazis" w:date="2022-03-01T20:05:00Z">
            <w:rPr>
              <w:rFonts w:ascii="Arial" w:hAnsi="Arial" w:cs="Arial"/>
              <w:sz w:val="24"/>
              <w:szCs w:val="24"/>
              <w:highlight w:val="red"/>
            </w:rPr>
          </w:rPrChange>
        </w:rPr>
        <w:t>και να περιγράψουν την διαδικασία</w:t>
      </w:r>
      <w:r w:rsidR="00C846A3" w:rsidRPr="00886CD4">
        <w:rPr>
          <w:rFonts w:ascii="Arial" w:hAnsi="Arial" w:cs="Arial"/>
          <w:sz w:val="24"/>
          <w:szCs w:val="24"/>
          <w:rPrChange w:id="1403" w:author="Panagiotis Karkazis" w:date="2022-03-01T20:05:00Z">
            <w:rPr>
              <w:rFonts w:ascii="Arial" w:hAnsi="Arial" w:cs="Arial"/>
              <w:sz w:val="24"/>
              <w:szCs w:val="24"/>
              <w:highlight w:val="red"/>
            </w:rPr>
          </w:rPrChange>
        </w:rPr>
        <w:t xml:space="preserve"> της</w:t>
      </w:r>
      <w:r w:rsidRPr="00886CD4">
        <w:rPr>
          <w:rFonts w:ascii="Arial" w:hAnsi="Arial" w:cs="Arial"/>
          <w:sz w:val="24"/>
          <w:szCs w:val="24"/>
          <w:rPrChange w:id="1404" w:author="Panagiotis Karkazis" w:date="2022-03-01T20:05:00Z">
            <w:rPr>
              <w:rFonts w:ascii="Arial" w:hAnsi="Arial" w:cs="Arial"/>
              <w:sz w:val="24"/>
              <w:szCs w:val="24"/>
              <w:highlight w:val="red"/>
            </w:rPr>
          </w:rPrChange>
        </w:rPr>
        <w:t xml:space="preserve"> σκέψ</w:t>
      </w:r>
      <w:r w:rsidR="00280E1D" w:rsidRPr="00886CD4">
        <w:rPr>
          <w:rFonts w:ascii="Arial" w:hAnsi="Arial" w:cs="Arial"/>
          <w:sz w:val="24"/>
          <w:szCs w:val="24"/>
          <w:rPrChange w:id="1405" w:author="Panagiotis Karkazis" w:date="2022-03-01T20:05:00Z">
            <w:rPr>
              <w:rFonts w:ascii="Arial" w:hAnsi="Arial" w:cs="Arial"/>
              <w:sz w:val="24"/>
              <w:szCs w:val="24"/>
              <w:highlight w:val="red"/>
            </w:rPr>
          </w:rPrChange>
        </w:rPr>
        <w:t>η</w:t>
      </w:r>
      <w:r w:rsidRPr="00886CD4">
        <w:rPr>
          <w:rFonts w:ascii="Arial" w:hAnsi="Arial" w:cs="Arial"/>
          <w:sz w:val="24"/>
          <w:szCs w:val="24"/>
          <w:rPrChange w:id="1406" w:author="Panagiotis Karkazis" w:date="2022-03-01T20:05:00Z">
            <w:rPr>
              <w:rFonts w:ascii="Arial" w:hAnsi="Arial" w:cs="Arial"/>
              <w:sz w:val="24"/>
              <w:szCs w:val="24"/>
              <w:highlight w:val="red"/>
            </w:rPr>
          </w:rPrChange>
        </w:rPr>
        <w:t>ς του ανθρώπου ενσωματωμένη σε μία μηχανή</w:t>
      </w:r>
      <w:r w:rsidR="00520D93" w:rsidRPr="00886CD4">
        <w:rPr>
          <w:rFonts w:ascii="Arial" w:hAnsi="Arial" w:cs="Arial"/>
          <w:sz w:val="24"/>
          <w:szCs w:val="24"/>
          <w:rPrChange w:id="1407" w:author="Panagiotis Karkazis" w:date="2022-03-01T20:05:00Z">
            <w:rPr>
              <w:rFonts w:ascii="Arial" w:hAnsi="Arial" w:cs="Arial"/>
              <w:sz w:val="24"/>
              <w:szCs w:val="24"/>
              <w:highlight w:val="red"/>
            </w:rPr>
          </w:rPrChange>
        </w:rPr>
        <w:t xml:space="preserve"> [</w:t>
      </w:r>
      <w:proofErr w:type="spellStart"/>
      <w:r w:rsidR="00B04AE3" w:rsidRPr="00886CD4">
        <w:rPr>
          <w:rFonts w:ascii="Arial" w:hAnsi="Arial" w:cs="Arial"/>
          <w:sz w:val="24"/>
          <w:szCs w:val="24"/>
          <w:rPrChange w:id="1408" w:author="Panagiotis Karkazis" w:date="2022-03-01T20:05:00Z">
            <w:rPr>
              <w:rFonts w:ascii="Arial" w:hAnsi="Arial" w:cs="Arial"/>
              <w:sz w:val="24"/>
              <w:szCs w:val="24"/>
              <w:highlight w:val="red"/>
            </w:rPr>
          </w:rPrChange>
        </w:rPr>
        <w:t>wiki</w:t>
      </w:r>
      <w:proofErr w:type="spellEnd"/>
      <w:r w:rsidR="00B04AE3" w:rsidRPr="00886CD4">
        <w:rPr>
          <w:rFonts w:ascii="Arial" w:hAnsi="Arial" w:cs="Arial"/>
          <w:sz w:val="24"/>
          <w:szCs w:val="24"/>
          <w:rPrChange w:id="1409" w:author="Panagiotis Karkazis" w:date="2022-03-01T20:05:00Z">
            <w:rPr>
              <w:rFonts w:ascii="Arial" w:hAnsi="Arial" w:cs="Arial"/>
              <w:sz w:val="24"/>
              <w:szCs w:val="24"/>
              <w:highlight w:val="red"/>
            </w:rPr>
          </w:rPrChange>
        </w:rPr>
        <w:t>/</w:t>
      </w:r>
      <w:proofErr w:type="spellStart"/>
      <w:r w:rsidR="00B04AE3" w:rsidRPr="00886CD4">
        <w:rPr>
          <w:rFonts w:ascii="Arial" w:hAnsi="Arial" w:cs="Arial"/>
          <w:sz w:val="24"/>
          <w:szCs w:val="24"/>
          <w:rPrChange w:id="1410" w:author="Panagiotis Karkazis" w:date="2022-03-01T20:05:00Z">
            <w:rPr>
              <w:rFonts w:ascii="Arial" w:hAnsi="Arial" w:cs="Arial"/>
              <w:sz w:val="24"/>
              <w:szCs w:val="24"/>
              <w:highlight w:val="red"/>
            </w:rPr>
          </w:rPrChange>
        </w:rPr>
        <w:t>History_of_artificial_intelligence</w:t>
      </w:r>
      <w:proofErr w:type="spellEnd"/>
      <w:r w:rsidR="00520D93" w:rsidRPr="00886CD4">
        <w:rPr>
          <w:rFonts w:ascii="Arial" w:hAnsi="Arial" w:cs="Arial"/>
          <w:sz w:val="24"/>
          <w:szCs w:val="24"/>
          <w:rPrChange w:id="1411" w:author="Panagiotis Karkazis" w:date="2022-03-01T20:05:00Z">
            <w:rPr>
              <w:rFonts w:ascii="Arial" w:hAnsi="Arial" w:cs="Arial"/>
              <w:sz w:val="24"/>
              <w:szCs w:val="24"/>
              <w:highlight w:val="red"/>
            </w:rPr>
          </w:rPrChange>
        </w:rPr>
        <w:t>]</w:t>
      </w:r>
      <w:r w:rsidRPr="00886CD4">
        <w:rPr>
          <w:rFonts w:ascii="Arial" w:hAnsi="Arial" w:cs="Arial"/>
          <w:sz w:val="24"/>
          <w:szCs w:val="24"/>
          <w:rPrChange w:id="1412" w:author="Panagiotis Karkazis" w:date="2022-03-01T20:05:00Z">
            <w:rPr>
              <w:rFonts w:ascii="Arial" w:hAnsi="Arial" w:cs="Arial"/>
              <w:sz w:val="24"/>
              <w:szCs w:val="24"/>
              <w:highlight w:val="red"/>
            </w:rPr>
          </w:rPrChange>
        </w:rPr>
        <w:t>.</w:t>
      </w:r>
      <w:r w:rsidR="00F470F6" w:rsidRPr="00886CD4">
        <w:rPr>
          <w:rFonts w:ascii="Arial" w:hAnsi="Arial" w:cs="Arial"/>
          <w:sz w:val="24"/>
          <w:szCs w:val="24"/>
          <w:rPrChange w:id="1413" w:author="Panagiotis Karkazis" w:date="2022-03-01T20:05:00Z">
            <w:rPr>
              <w:rFonts w:ascii="Arial" w:hAnsi="Arial" w:cs="Arial"/>
              <w:sz w:val="24"/>
              <w:szCs w:val="24"/>
              <w:highlight w:val="red"/>
            </w:rPr>
          </w:rPrChange>
        </w:rPr>
        <w:t xml:space="preserve"> Η συγκεκριμένη σκέψη κέντρισε το ενδιαφέρον των επιστημόνων του 20</w:t>
      </w:r>
      <w:r w:rsidR="00F470F6" w:rsidRPr="00886CD4">
        <w:rPr>
          <w:rFonts w:ascii="Arial" w:hAnsi="Arial" w:cs="Arial"/>
          <w:sz w:val="24"/>
          <w:szCs w:val="24"/>
          <w:vertAlign w:val="superscript"/>
          <w:rPrChange w:id="1414" w:author="Panagiotis Karkazis" w:date="2022-03-01T20:05:00Z">
            <w:rPr>
              <w:rFonts w:ascii="Arial" w:hAnsi="Arial" w:cs="Arial"/>
              <w:sz w:val="24"/>
              <w:szCs w:val="24"/>
              <w:highlight w:val="red"/>
              <w:vertAlign w:val="superscript"/>
            </w:rPr>
          </w:rPrChange>
        </w:rPr>
        <w:t>ου</w:t>
      </w:r>
      <w:r w:rsidR="00F470F6" w:rsidRPr="00886CD4">
        <w:rPr>
          <w:rFonts w:ascii="Arial" w:hAnsi="Arial" w:cs="Arial"/>
          <w:sz w:val="24"/>
          <w:szCs w:val="24"/>
          <w:rPrChange w:id="1415" w:author="Panagiotis Karkazis" w:date="2022-03-01T20:05:00Z">
            <w:rPr>
              <w:rFonts w:ascii="Arial" w:hAnsi="Arial" w:cs="Arial"/>
              <w:sz w:val="24"/>
              <w:szCs w:val="24"/>
              <w:highlight w:val="red"/>
            </w:rPr>
          </w:rPrChange>
        </w:rPr>
        <w:t xml:space="preserve"> αιώνα</w:t>
      </w:r>
      <w:r w:rsidR="00696C4F" w:rsidRPr="00886CD4">
        <w:rPr>
          <w:rFonts w:ascii="Arial" w:hAnsi="Arial" w:cs="Arial"/>
          <w:sz w:val="24"/>
          <w:szCs w:val="24"/>
          <w:rPrChange w:id="1416" w:author="Panagiotis Karkazis" w:date="2022-03-01T20:05:00Z">
            <w:rPr>
              <w:rFonts w:ascii="Arial" w:hAnsi="Arial" w:cs="Arial"/>
              <w:sz w:val="24"/>
              <w:szCs w:val="24"/>
              <w:highlight w:val="red"/>
            </w:rPr>
          </w:rPrChange>
        </w:rPr>
        <w:t xml:space="preserve">. Αυτό είχε </w:t>
      </w:r>
      <w:r w:rsidR="00423E52" w:rsidRPr="00886CD4">
        <w:rPr>
          <w:rFonts w:ascii="Arial" w:hAnsi="Arial" w:cs="Arial"/>
          <w:sz w:val="24"/>
          <w:szCs w:val="24"/>
          <w:rPrChange w:id="1417" w:author="Panagiotis Karkazis" w:date="2022-03-01T20:05:00Z">
            <w:rPr>
              <w:rFonts w:ascii="Arial" w:hAnsi="Arial" w:cs="Arial"/>
              <w:sz w:val="24"/>
              <w:szCs w:val="24"/>
              <w:highlight w:val="red"/>
            </w:rPr>
          </w:rPrChange>
        </w:rPr>
        <w:t xml:space="preserve">ως </w:t>
      </w:r>
      <w:r w:rsidR="00696C4F" w:rsidRPr="00886CD4">
        <w:rPr>
          <w:rFonts w:ascii="Arial" w:hAnsi="Arial" w:cs="Arial"/>
          <w:sz w:val="24"/>
          <w:szCs w:val="24"/>
          <w:rPrChange w:id="1418" w:author="Panagiotis Karkazis" w:date="2022-03-01T20:05:00Z">
            <w:rPr>
              <w:rFonts w:ascii="Arial" w:hAnsi="Arial" w:cs="Arial"/>
              <w:sz w:val="24"/>
              <w:szCs w:val="24"/>
              <w:highlight w:val="red"/>
            </w:rPr>
          </w:rPrChange>
        </w:rPr>
        <w:t>αποτέλεσμα</w:t>
      </w:r>
      <w:r w:rsidR="006F6A52" w:rsidRPr="00886CD4">
        <w:rPr>
          <w:rFonts w:ascii="Arial" w:hAnsi="Arial" w:cs="Arial"/>
          <w:sz w:val="24"/>
          <w:szCs w:val="24"/>
          <w:rPrChange w:id="1419" w:author="Panagiotis Karkazis" w:date="2022-03-01T20:05:00Z">
            <w:rPr>
              <w:rFonts w:ascii="Arial" w:hAnsi="Arial" w:cs="Arial"/>
              <w:sz w:val="24"/>
              <w:szCs w:val="24"/>
              <w:highlight w:val="red"/>
            </w:rPr>
          </w:rPrChange>
        </w:rPr>
        <w:t xml:space="preserve"> να συνεργαστούν </w:t>
      </w:r>
      <w:r w:rsidR="00696C4F" w:rsidRPr="00886CD4">
        <w:rPr>
          <w:rFonts w:ascii="Arial" w:hAnsi="Arial" w:cs="Arial"/>
          <w:sz w:val="24"/>
          <w:szCs w:val="24"/>
          <w:rPrChange w:id="1420" w:author="Panagiotis Karkazis" w:date="2022-03-01T20:05:00Z">
            <w:rPr>
              <w:rFonts w:ascii="Arial" w:hAnsi="Arial" w:cs="Arial"/>
              <w:sz w:val="24"/>
              <w:szCs w:val="24"/>
              <w:highlight w:val="red"/>
            </w:rPr>
          </w:rPrChange>
        </w:rPr>
        <w:t>επιστ</w:t>
      </w:r>
      <w:r w:rsidR="006F6A52" w:rsidRPr="00886CD4">
        <w:rPr>
          <w:rFonts w:ascii="Arial" w:hAnsi="Arial" w:cs="Arial"/>
          <w:sz w:val="24"/>
          <w:szCs w:val="24"/>
          <w:rPrChange w:id="1421" w:author="Panagiotis Karkazis" w:date="2022-03-01T20:05:00Z">
            <w:rPr>
              <w:rFonts w:ascii="Arial" w:hAnsi="Arial" w:cs="Arial"/>
              <w:sz w:val="24"/>
              <w:szCs w:val="24"/>
              <w:highlight w:val="red"/>
            </w:rPr>
          </w:rPrChange>
        </w:rPr>
        <w:t>ήμονες</w:t>
      </w:r>
      <w:r w:rsidR="00696C4F" w:rsidRPr="00886CD4">
        <w:rPr>
          <w:rFonts w:ascii="Arial" w:hAnsi="Arial" w:cs="Arial"/>
          <w:sz w:val="24"/>
          <w:szCs w:val="24"/>
          <w:rPrChange w:id="1422" w:author="Panagiotis Karkazis" w:date="2022-03-01T20:05:00Z">
            <w:rPr>
              <w:rFonts w:ascii="Arial" w:hAnsi="Arial" w:cs="Arial"/>
              <w:sz w:val="24"/>
              <w:szCs w:val="24"/>
              <w:highlight w:val="red"/>
            </w:rPr>
          </w:rPrChange>
        </w:rPr>
        <w:t xml:space="preserve"> </w:t>
      </w:r>
      <w:r w:rsidR="00423E52" w:rsidRPr="00886CD4">
        <w:rPr>
          <w:rFonts w:ascii="Arial" w:hAnsi="Arial" w:cs="Arial"/>
          <w:sz w:val="24"/>
          <w:szCs w:val="24"/>
          <w:rPrChange w:id="1423" w:author="Panagiotis Karkazis" w:date="2022-03-01T20:05:00Z">
            <w:rPr>
              <w:rFonts w:ascii="Arial" w:hAnsi="Arial" w:cs="Arial"/>
              <w:sz w:val="24"/>
              <w:szCs w:val="24"/>
              <w:highlight w:val="red"/>
            </w:rPr>
          </w:rPrChange>
        </w:rPr>
        <w:t xml:space="preserve">από διάφορες κατευθύνσεις </w:t>
      </w:r>
      <w:r w:rsidR="00696C4F" w:rsidRPr="00886CD4">
        <w:rPr>
          <w:rFonts w:ascii="Arial" w:hAnsi="Arial" w:cs="Arial"/>
          <w:sz w:val="24"/>
          <w:szCs w:val="24"/>
          <w:rPrChange w:id="1424" w:author="Panagiotis Karkazis" w:date="2022-03-01T20:05:00Z">
            <w:rPr>
              <w:rFonts w:ascii="Arial" w:hAnsi="Arial" w:cs="Arial"/>
              <w:sz w:val="24"/>
              <w:szCs w:val="24"/>
              <w:highlight w:val="red"/>
            </w:rPr>
          </w:rPrChange>
        </w:rPr>
        <w:t>(μαθηματικ</w:t>
      </w:r>
      <w:r w:rsidR="006F6A52" w:rsidRPr="00886CD4">
        <w:rPr>
          <w:rFonts w:ascii="Arial" w:hAnsi="Arial" w:cs="Arial"/>
          <w:sz w:val="24"/>
          <w:szCs w:val="24"/>
          <w:rPrChange w:id="1425" w:author="Panagiotis Karkazis" w:date="2022-03-01T20:05:00Z">
            <w:rPr>
              <w:rFonts w:ascii="Arial" w:hAnsi="Arial" w:cs="Arial"/>
              <w:sz w:val="24"/>
              <w:szCs w:val="24"/>
              <w:highlight w:val="red"/>
            </w:rPr>
          </w:rPrChange>
        </w:rPr>
        <w:t>οί</w:t>
      </w:r>
      <w:r w:rsidR="00696C4F" w:rsidRPr="00886CD4">
        <w:rPr>
          <w:rFonts w:ascii="Arial" w:hAnsi="Arial" w:cs="Arial"/>
          <w:sz w:val="24"/>
          <w:szCs w:val="24"/>
          <w:rPrChange w:id="1426" w:author="Panagiotis Karkazis" w:date="2022-03-01T20:05:00Z">
            <w:rPr>
              <w:rFonts w:ascii="Arial" w:hAnsi="Arial" w:cs="Arial"/>
              <w:sz w:val="24"/>
              <w:szCs w:val="24"/>
              <w:highlight w:val="red"/>
            </w:rPr>
          </w:rPrChange>
        </w:rPr>
        <w:t xml:space="preserve">, </w:t>
      </w:r>
      <w:r w:rsidR="006C1BA3" w:rsidRPr="00886CD4">
        <w:rPr>
          <w:rFonts w:ascii="Arial" w:hAnsi="Arial" w:cs="Arial"/>
          <w:sz w:val="24"/>
          <w:szCs w:val="24"/>
          <w:rPrChange w:id="1427" w:author="Panagiotis Karkazis" w:date="2022-03-01T20:05:00Z">
            <w:rPr>
              <w:rFonts w:ascii="Arial" w:hAnsi="Arial" w:cs="Arial"/>
              <w:sz w:val="24"/>
              <w:szCs w:val="24"/>
              <w:highlight w:val="red"/>
            </w:rPr>
          </w:rPrChange>
        </w:rPr>
        <w:t>ψυχολόγ</w:t>
      </w:r>
      <w:r w:rsidR="006F6A52" w:rsidRPr="00886CD4">
        <w:rPr>
          <w:rFonts w:ascii="Arial" w:hAnsi="Arial" w:cs="Arial"/>
          <w:sz w:val="24"/>
          <w:szCs w:val="24"/>
          <w:rPrChange w:id="1428" w:author="Panagiotis Karkazis" w:date="2022-03-01T20:05:00Z">
            <w:rPr>
              <w:rFonts w:ascii="Arial" w:hAnsi="Arial" w:cs="Arial"/>
              <w:sz w:val="24"/>
              <w:szCs w:val="24"/>
              <w:highlight w:val="red"/>
            </w:rPr>
          </w:rPrChange>
        </w:rPr>
        <w:t>οι</w:t>
      </w:r>
      <w:r w:rsidR="00696C4F" w:rsidRPr="00886CD4">
        <w:rPr>
          <w:rFonts w:ascii="Arial" w:hAnsi="Arial" w:cs="Arial"/>
          <w:sz w:val="24"/>
          <w:szCs w:val="24"/>
          <w:rPrChange w:id="1429" w:author="Panagiotis Karkazis" w:date="2022-03-01T20:05:00Z">
            <w:rPr>
              <w:rFonts w:ascii="Arial" w:hAnsi="Arial" w:cs="Arial"/>
              <w:sz w:val="24"/>
              <w:szCs w:val="24"/>
              <w:highlight w:val="red"/>
            </w:rPr>
          </w:rPrChange>
        </w:rPr>
        <w:t>,</w:t>
      </w:r>
      <w:r w:rsidR="006C1BA3" w:rsidRPr="00886CD4">
        <w:rPr>
          <w:rFonts w:ascii="Arial" w:hAnsi="Arial" w:cs="Arial"/>
          <w:sz w:val="24"/>
          <w:szCs w:val="24"/>
          <w:rPrChange w:id="1430" w:author="Panagiotis Karkazis" w:date="2022-03-01T20:05:00Z">
            <w:rPr>
              <w:rFonts w:ascii="Arial" w:hAnsi="Arial" w:cs="Arial"/>
              <w:sz w:val="24"/>
              <w:szCs w:val="24"/>
              <w:highlight w:val="red"/>
            </w:rPr>
          </w:rPrChange>
        </w:rPr>
        <w:t xml:space="preserve"> μηχανικ</w:t>
      </w:r>
      <w:r w:rsidR="006F6A52" w:rsidRPr="00886CD4">
        <w:rPr>
          <w:rFonts w:ascii="Arial" w:hAnsi="Arial" w:cs="Arial"/>
          <w:sz w:val="24"/>
          <w:szCs w:val="24"/>
          <w:rPrChange w:id="1431" w:author="Panagiotis Karkazis" w:date="2022-03-01T20:05:00Z">
            <w:rPr>
              <w:rFonts w:ascii="Arial" w:hAnsi="Arial" w:cs="Arial"/>
              <w:sz w:val="24"/>
              <w:szCs w:val="24"/>
              <w:highlight w:val="red"/>
            </w:rPr>
          </w:rPrChange>
        </w:rPr>
        <w:t>οί</w:t>
      </w:r>
      <w:r w:rsidR="006C1BA3" w:rsidRPr="00886CD4">
        <w:rPr>
          <w:rFonts w:ascii="Arial" w:hAnsi="Arial" w:cs="Arial"/>
          <w:sz w:val="24"/>
          <w:szCs w:val="24"/>
          <w:rPrChange w:id="1432" w:author="Panagiotis Karkazis" w:date="2022-03-01T20:05:00Z">
            <w:rPr>
              <w:rFonts w:ascii="Arial" w:hAnsi="Arial" w:cs="Arial"/>
              <w:sz w:val="24"/>
              <w:szCs w:val="24"/>
              <w:highlight w:val="red"/>
            </w:rPr>
          </w:rPrChange>
        </w:rPr>
        <w:t xml:space="preserve"> </w:t>
      </w:r>
      <w:r w:rsidR="00696C4F" w:rsidRPr="00886CD4">
        <w:rPr>
          <w:rFonts w:ascii="Arial" w:hAnsi="Arial" w:cs="Arial"/>
          <w:sz w:val="24"/>
          <w:szCs w:val="24"/>
          <w:rPrChange w:id="1433" w:author="Panagiotis Karkazis" w:date="2022-03-01T20:05:00Z">
            <w:rPr>
              <w:rFonts w:ascii="Arial" w:hAnsi="Arial" w:cs="Arial"/>
              <w:sz w:val="24"/>
              <w:szCs w:val="24"/>
              <w:highlight w:val="red"/>
            </w:rPr>
          </w:rPrChange>
        </w:rPr>
        <w:t>κλπ.)</w:t>
      </w:r>
      <w:ins w:id="1434" w:author="Panagiotis Karkazis" w:date="2022-03-01T20:03:00Z">
        <w:r w:rsidR="00886CD4" w:rsidRPr="00886CD4">
          <w:rPr>
            <w:rFonts w:ascii="Arial" w:hAnsi="Arial" w:cs="Arial"/>
            <w:sz w:val="24"/>
            <w:szCs w:val="24"/>
            <w:rPrChange w:id="1435" w:author="Panagiotis Karkazis" w:date="2022-03-01T20:05:00Z">
              <w:rPr>
                <w:rFonts w:ascii="Arial" w:hAnsi="Arial" w:cs="Arial"/>
                <w:sz w:val="24"/>
                <w:szCs w:val="24"/>
                <w:highlight w:val="red"/>
              </w:rPr>
            </w:rPrChange>
          </w:rPr>
          <w:t>,</w:t>
        </w:r>
      </w:ins>
      <w:r w:rsidR="00696C4F" w:rsidRPr="00886CD4">
        <w:rPr>
          <w:rFonts w:ascii="Arial" w:hAnsi="Arial" w:cs="Arial"/>
          <w:sz w:val="24"/>
          <w:szCs w:val="24"/>
          <w:rPrChange w:id="1436" w:author="Panagiotis Karkazis" w:date="2022-03-01T20:05:00Z">
            <w:rPr>
              <w:rFonts w:ascii="Arial" w:hAnsi="Arial" w:cs="Arial"/>
              <w:sz w:val="24"/>
              <w:szCs w:val="24"/>
              <w:highlight w:val="red"/>
            </w:rPr>
          </w:rPrChange>
        </w:rPr>
        <w:t xml:space="preserve"> </w:t>
      </w:r>
      <w:r w:rsidR="006F6A52" w:rsidRPr="00886CD4">
        <w:rPr>
          <w:rFonts w:ascii="Arial" w:hAnsi="Arial" w:cs="Arial"/>
          <w:sz w:val="24"/>
          <w:szCs w:val="24"/>
          <w:rPrChange w:id="1437" w:author="Panagiotis Karkazis" w:date="2022-03-01T20:05:00Z">
            <w:rPr>
              <w:rFonts w:ascii="Arial" w:hAnsi="Arial" w:cs="Arial"/>
              <w:sz w:val="24"/>
              <w:szCs w:val="24"/>
              <w:highlight w:val="red"/>
            </w:rPr>
          </w:rPrChange>
        </w:rPr>
        <w:t>ώστε να διερευνήσουν</w:t>
      </w:r>
      <w:r w:rsidR="00696C4F" w:rsidRPr="00886CD4">
        <w:rPr>
          <w:rFonts w:ascii="Arial" w:hAnsi="Arial" w:cs="Arial"/>
          <w:sz w:val="24"/>
          <w:szCs w:val="24"/>
          <w:rPrChange w:id="1438" w:author="Panagiotis Karkazis" w:date="2022-03-01T20:05:00Z">
            <w:rPr>
              <w:rFonts w:ascii="Arial" w:hAnsi="Arial" w:cs="Arial"/>
              <w:sz w:val="24"/>
              <w:szCs w:val="24"/>
              <w:highlight w:val="red"/>
            </w:rPr>
          </w:rPrChange>
        </w:rPr>
        <w:t xml:space="preserve"> και </w:t>
      </w:r>
      <w:r w:rsidR="006F6A52" w:rsidRPr="00886CD4">
        <w:rPr>
          <w:rFonts w:ascii="Arial" w:hAnsi="Arial" w:cs="Arial"/>
          <w:sz w:val="24"/>
          <w:szCs w:val="24"/>
          <w:rPrChange w:id="1439" w:author="Panagiotis Karkazis" w:date="2022-03-01T20:05:00Z">
            <w:rPr>
              <w:rFonts w:ascii="Arial" w:hAnsi="Arial" w:cs="Arial"/>
              <w:sz w:val="24"/>
              <w:szCs w:val="24"/>
              <w:highlight w:val="red"/>
            </w:rPr>
          </w:rPrChange>
        </w:rPr>
        <w:t xml:space="preserve">να προσπαθήσουν να υλοποιήσουν </w:t>
      </w:r>
      <w:r w:rsidR="00696C4F" w:rsidRPr="00886CD4">
        <w:rPr>
          <w:rFonts w:ascii="Arial" w:hAnsi="Arial" w:cs="Arial"/>
          <w:sz w:val="24"/>
          <w:szCs w:val="24"/>
          <w:rPrChange w:id="1440" w:author="Panagiotis Karkazis" w:date="2022-03-01T20:05:00Z">
            <w:rPr>
              <w:rFonts w:ascii="Arial" w:hAnsi="Arial" w:cs="Arial"/>
              <w:sz w:val="24"/>
              <w:szCs w:val="24"/>
              <w:highlight w:val="red"/>
            </w:rPr>
          </w:rPrChange>
        </w:rPr>
        <w:t>αυτή τη</w:t>
      </w:r>
      <w:r w:rsidR="006F6A52" w:rsidRPr="00886CD4">
        <w:rPr>
          <w:rFonts w:ascii="Arial" w:hAnsi="Arial" w:cs="Arial"/>
          <w:sz w:val="24"/>
          <w:szCs w:val="24"/>
          <w:rPrChange w:id="1441" w:author="Panagiotis Karkazis" w:date="2022-03-01T20:05:00Z">
            <w:rPr>
              <w:rFonts w:ascii="Arial" w:hAnsi="Arial" w:cs="Arial"/>
              <w:sz w:val="24"/>
              <w:szCs w:val="24"/>
              <w:highlight w:val="red"/>
            </w:rPr>
          </w:rPrChange>
        </w:rPr>
        <w:t>ν</w:t>
      </w:r>
      <w:r w:rsidR="00696C4F" w:rsidRPr="00886CD4">
        <w:rPr>
          <w:rFonts w:ascii="Arial" w:hAnsi="Arial" w:cs="Arial"/>
          <w:sz w:val="24"/>
          <w:szCs w:val="24"/>
          <w:rPrChange w:id="1442" w:author="Panagiotis Karkazis" w:date="2022-03-01T20:05:00Z">
            <w:rPr>
              <w:rFonts w:ascii="Arial" w:hAnsi="Arial" w:cs="Arial"/>
              <w:sz w:val="24"/>
              <w:szCs w:val="24"/>
              <w:highlight w:val="red"/>
            </w:rPr>
          </w:rPrChange>
        </w:rPr>
        <w:t xml:space="preserve"> ιδέα</w:t>
      </w:r>
      <w:r w:rsidR="008640E3" w:rsidRPr="00886CD4">
        <w:rPr>
          <w:rFonts w:ascii="Arial" w:hAnsi="Arial" w:cs="Arial"/>
          <w:sz w:val="24"/>
          <w:szCs w:val="24"/>
          <w:rPrChange w:id="1443" w:author="Panagiotis Karkazis" w:date="2022-03-01T20:05:00Z">
            <w:rPr>
              <w:rFonts w:ascii="Arial" w:hAnsi="Arial" w:cs="Arial"/>
              <w:sz w:val="24"/>
              <w:szCs w:val="24"/>
              <w:highlight w:val="red"/>
            </w:rPr>
          </w:rPrChange>
        </w:rPr>
        <w:t xml:space="preserve"> [</w:t>
      </w:r>
      <w:proofErr w:type="spellStart"/>
      <w:r w:rsidR="008640E3" w:rsidRPr="00886CD4">
        <w:rPr>
          <w:rFonts w:ascii="Arial" w:hAnsi="Arial" w:cs="Arial"/>
          <w:sz w:val="24"/>
          <w:szCs w:val="24"/>
          <w:rPrChange w:id="1444" w:author="Panagiotis Karkazis" w:date="2022-03-01T20:05:00Z">
            <w:rPr>
              <w:rFonts w:ascii="Arial" w:hAnsi="Arial" w:cs="Arial"/>
              <w:sz w:val="24"/>
              <w:szCs w:val="24"/>
              <w:highlight w:val="red"/>
            </w:rPr>
          </w:rPrChange>
        </w:rPr>
        <w:t>wiki</w:t>
      </w:r>
      <w:proofErr w:type="spellEnd"/>
      <w:r w:rsidR="008640E3" w:rsidRPr="00886CD4">
        <w:rPr>
          <w:rFonts w:ascii="Arial" w:hAnsi="Arial" w:cs="Arial"/>
          <w:sz w:val="24"/>
          <w:szCs w:val="24"/>
          <w:rPrChange w:id="1445" w:author="Panagiotis Karkazis" w:date="2022-03-01T20:05:00Z">
            <w:rPr>
              <w:rFonts w:ascii="Arial" w:hAnsi="Arial" w:cs="Arial"/>
              <w:sz w:val="24"/>
              <w:szCs w:val="24"/>
              <w:highlight w:val="red"/>
            </w:rPr>
          </w:rPrChange>
        </w:rPr>
        <w:t>/</w:t>
      </w:r>
      <w:proofErr w:type="spellStart"/>
      <w:r w:rsidR="008640E3" w:rsidRPr="00886CD4">
        <w:rPr>
          <w:rFonts w:ascii="Arial" w:hAnsi="Arial" w:cs="Arial"/>
          <w:sz w:val="24"/>
          <w:szCs w:val="24"/>
          <w:rPrChange w:id="1446" w:author="Panagiotis Karkazis" w:date="2022-03-01T20:05:00Z">
            <w:rPr>
              <w:rFonts w:ascii="Arial" w:hAnsi="Arial" w:cs="Arial"/>
              <w:sz w:val="24"/>
              <w:szCs w:val="24"/>
              <w:highlight w:val="red"/>
            </w:rPr>
          </w:rPrChange>
        </w:rPr>
        <w:t>History_of_artificial_intelligence</w:t>
      </w:r>
      <w:proofErr w:type="spellEnd"/>
      <w:r w:rsidR="00B947F6" w:rsidRPr="00886CD4">
        <w:rPr>
          <w:rFonts w:ascii="Arial" w:hAnsi="Arial" w:cs="Arial"/>
          <w:sz w:val="24"/>
          <w:szCs w:val="24"/>
          <w:rPrChange w:id="1447" w:author="Panagiotis Karkazis" w:date="2022-03-01T20:05:00Z">
            <w:rPr>
              <w:rFonts w:ascii="Arial" w:hAnsi="Arial" w:cs="Arial"/>
              <w:sz w:val="24"/>
              <w:szCs w:val="24"/>
              <w:highlight w:val="red"/>
            </w:rPr>
          </w:rPrChange>
        </w:rPr>
        <w:t>, tutorialspoint.com/</w:t>
      </w:r>
      <w:proofErr w:type="spellStart"/>
      <w:r w:rsidR="00B947F6" w:rsidRPr="00886CD4">
        <w:rPr>
          <w:rFonts w:ascii="Arial" w:hAnsi="Arial" w:cs="Arial"/>
          <w:sz w:val="24"/>
          <w:szCs w:val="24"/>
          <w:rPrChange w:id="1448" w:author="Panagiotis Karkazis" w:date="2022-03-01T20:05:00Z">
            <w:rPr>
              <w:rFonts w:ascii="Arial" w:hAnsi="Arial" w:cs="Arial"/>
              <w:sz w:val="24"/>
              <w:szCs w:val="24"/>
              <w:highlight w:val="red"/>
            </w:rPr>
          </w:rPrChange>
        </w:rPr>
        <w:t>artificial_intelligence</w:t>
      </w:r>
      <w:proofErr w:type="spellEnd"/>
      <w:r w:rsidR="008640E3" w:rsidRPr="00886CD4">
        <w:rPr>
          <w:rFonts w:ascii="Arial" w:hAnsi="Arial" w:cs="Arial"/>
          <w:sz w:val="24"/>
          <w:szCs w:val="24"/>
          <w:rPrChange w:id="1449" w:author="Panagiotis Karkazis" w:date="2022-03-01T20:05:00Z">
            <w:rPr>
              <w:rFonts w:ascii="Arial" w:hAnsi="Arial" w:cs="Arial"/>
              <w:sz w:val="24"/>
              <w:szCs w:val="24"/>
              <w:highlight w:val="red"/>
            </w:rPr>
          </w:rPrChange>
        </w:rPr>
        <w:t>]</w:t>
      </w:r>
      <w:r w:rsidR="00696C4F" w:rsidRPr="00886CD4">
        <w:rPr>
          <w:rFonts w:ascii="Arial" w:hAnsi="Arial" w:cs="Arial"/>
          <w:sz w:val="24"/>
          <w:szCs w:val="24"/>
          <w:rPrChange w:id="1450" w:author="Panagiotis Karkazis" w:date="2022-03-01T20:05:00Z">
            <w:rPr>
              <w:rFonts w:ascii="Arial" w:hAnsi="Arial" w:cs="Arial"/>
              <w:sz w:val="24"/>
              <w:szCs w:val="24"/>
              <w:highlight w:val="red"/>
            </w:rPr>
          </w:rPrChange>
        </w:rPr>
        <w:t>.</w:t>
      </w:r>
      <w:r w:rsidR="003473FE" w:rsidRPr="00886CD4">
        <w:rPr>
          <w:rFonts w:ascii="Arial" w:hAnsi="Arial" w:cs="Arial"/>
          <w:sz w:val="24"/>
          <w:szCs w:val="24"/>
          <w:rPrChange w:id="1451" w:author="Panagiotis Karkazis" w:date="2022-03-01T20:05:00Z">
            <w:rPr>
              <w:rFonts w:ascii="Arial" w:hAnsi="Arial" w:cs="Arial"/>
              <w:sz w:val="24"/>
              <w:szCs w:val="24"/>
              <w:highlight w:val="red"/>
            </w:rPr>
          </w:rPrChange>
        </w:rPr>
        <w:t xml:space="preserve"> Κάπως έτσι ξεκίνησε η ανάπτυξη της Τεχνητής Νοημοσύνης.</w:t>
      </w:r>
    </w:p>
    <w:p w14:paraId="626480D1" w14:textId="21506BCB" w:rsidR="008D5DB2" w:rsidRPr="00886CD4" w:rsidRDefault="00F470F6" w:rsidP="00017747">
      <w:pPr>
        <w:spacing w:after="0" w:line="360" w:lineRule="auto"/>
        <w:ind w:firstLine="227"/>
        <w:jc w:val="both"/>
        <w:rPr>
          <w:rFonts w:ascii="Arial" w:hAnsi="Arial" w:cs="Arial"/>
          <w:sz w:val="24"/>
          <w:szCs w:val="24"/>
          <w:rPrChange w:id="1452" w:author="Panagiotis Karkazis" w:date="2022-03-01T20:05:00Z">
            <w:rPr>
              <w:rFonts w:ascii="Arial" w:hAnsi="Arial" w:cs="Arial"/>
              <w:sz w:val="24"/>
              <w:szCs w:val="24"/>
              <w:highlight w:val="red"/>
            </w:rPr>
          </w:rPrChange>
        </w:rPr>
      </w:pPr>
      <w:r w:rsidRPr="00886CD4">
        <w:rPr>
          <w:rFonts w:ascii="Arial" w:hAnsi="Arial" w:cs="Arial"/>
          <w:sz w:val="24"/>
          <w:szCs w:val="24"/>
          <w:rPrChange w:id="1453" w:author="Panagiotis Karkazis" w:date="2022-03-01T20:05:00Z">
            <w:rPr>
              <w:rFonts w:ascii="Arial" w:hAnsi="Arial" w:cs="Arial"/>
              <w:sz w:val="24"/>
              <w:szCs w:val="24"/>
              <w:highlight w:val="red"/>
            </w:rPr>
          </w:rPrChange>
        </w:rPr>
        <w:t xml:space="preserve"> </w:t>
      </w:r>
      <w:r w:rsidR="005D2D28" w:rsidRPr="00886CD4">
        <w:rPr>
          <w:rFonts w:ascii="Arial" w:hAnsi="Arial" w:cs="Arial"/>
          <w:sz w:val="24"/>
          <w:szCs w:val="24"/>
          <w:rPrChange w:id="1454" w:author="Panagiotis Karkazis" w:date="2022-03-01T20:05:00Z">
            <w:rPr>
              <w:rFonts w:ascii="Arial" w:hAnsi="Arial" w:cs="Arial"/>
              <w:sz w:val="24"/>
              <w:szCs w:val="24"/>
              <w:highlight w:val="red"/>
            </w:rPr>
          </w:rPrChange>
        </w:rPr>
        <w:t xml:space="preserve">Η </w:t>
      </w:r>
      <w:r w:rsidR="00FD3D93" w:rsidRPr="00886CD4">
        <w:rPr>
          <w:rFonts w:ascii="Arial" w:hAnsi="Arial" w:cs="Arial"/>
          <w:sz w:val="24"/>
          <w:szCs w:val="24"/>
          <w:rPrChange w:id="1455" w:author="Panagiotis Karkazis" w:date="2022-03-01T20:05:00Z">
            <w:rPr>
              <w:rFonts w:ascii="Arial" w:hAnsi="Arial" w:cs="Arial"/>
              <w:sz w:val="24"/>
              <w:szCs w:val="24"/>
              <w:highlight w:val="red"/>
            </w:rPr>
          </w:rPrChange>
        </w:rPr>
        <w:t>Τεχνητή Νοημοσύνη ασχολείται με την αναπαραγωγή των νοητικών ικανοτήτων του ανθρώπου στις μηχανές.</w:t>
      </w:r>
      <w:r w:rsidR="00DD3EC5" w:rsidRPr="00886CD4">
        <w:rPr>
          <w:rFonts w:ascii="Arial" w:hAnsi="Arial" w:cs="Arial"/>
          <w:sz w:val="24"/>
          <w:szCs w:val="24"/>
          <w:rPrChange w:id="1456" w:author="Panagiotis Karkazis" w:date="2022-03-01T20:05:00Z">
            <w:rPr>
              <w:rFonts w:ascii="Arial" w:hAnsi="Arial" w:cs="Arial"/>
              <w:sz w:val="24"/>
              <w:szCs w:val="24"/>
              <w:highlight w:val="red"/>
            </w:rPr>
          </w:rPrChange>
        </w:rPr>
        <w:t xml:space="preserve"> </w:t>
      </w:r>
      <w:r w:rsidR="00A17871" w:rsidRPr="00886CD4">
        <w:rPr>
          <w:rFonts w:ascii="Arial" w:hAnsi="Arial" w:cs="Arial"/>
          <w:sz w:val="24"/>
          <w:szCs w:val="24"/>
          <w:rPrChange w:id="1457" w:author="Panagiotis Karkazis" w:date="2022-03-01T20:05:00Z">
            <w:rPr>
              <w:rFonts w:ascii="Arial" w:hAnsi="Arial" w:cs="Arial"/>
              <w:sz w:val="24"/>
              <w:szCs w:val="24"/>
              <w:highlight w:val="red"/>
            </w:rPr>
          </w:rPrChange>
        </w:rPr>
        <w:t>Ανάλογα με τ</w:t>
      </w:r>
      <w:r w:rsidR="008875DD" w:rsidRPr="00886CD4">
        <w:rPr>
          <w:rFonts w:ascii="Arial" w:hAnsi="Arial" w:cs="Arial"/>
          <w:sz w:val="24"/>
          <w:szCs w:val="24"/>
          <w:rPrChange w:id="1458" w:author="Panagiotis Karkazis" w:date="2022-03-01T20:05:00Z">
            <w:rPr>
              <w:rFonts w:ascii="Arial" w:hAnsi="Arial" w:cs="Arial"/>
              <w:sz w:val="24"/>
              <w:szCs w:val="24"/>
              <w:highlight w:val="red"/>
            </w:rPr>
          </w:rPrChange>
        </w:rPr>
        <w:t xml:space="preserve">ο πως </w:t>
      </w:r>
      <w:ins w:id="1459" w:author="Panagiotis Karkazis" w:date="2022-03-01T20:06:00Z">
        <w:r w:rsidR="00886CD4">
          <w:rPr>
            <w:rFonts w:ascii="Arial" w:hAnsi="Arial" w:cs="Arial"/>
            <w:sz w:val="24"/>
            <w:szCs w:val="24"/>
          </w:rPr>
          <w:t xml:space="preserve">αυτή </w:t>
        </w:r>
      </w:ins>
      <w:r w:rsidR="008875DD" w:rsidRPr="00886CD4">
        <w:rPr>
          <w:rFonts w:ascii="Arial" w:hAnsi="Arial" w:cs="Arial"/>
          <w:sz w:val="24"/>
          <w:szCs w:val="24"/>
          <w:rPrChange w:id="1460" w:author="Panagiotis Karkazis" w:date="2022-03-01T20:05:00Z">
            <w:rPr>
              <w:rFonts w:ascii="Arial" w:hAnsi="Arial" w:cs="Arial"/>
              <w:sz w:val="24"/>
              <w:szCs w:val="24"/>
              <w:highlight w:val="red"/>
            </w:rPr>
          </w:rPrChange>
        </w:rPr>
        <w:t>θα προσεγγιστεί</w:t>
      </w:r>
      <w:del w:id="1461" w:author="Panagiotis Karkazis" w:date="2022-03-01T20:06:00Z">
        <w:r w:rsidR="008875DD" w:rsidRPr="00886CD4" w:rsidDel="00886CD4">
          <w:rPr>
            <w:rFonts w:ascii="Arial" w:hAnsi="Arial" w:cs="Arial"/>
            <w:sz w:val="24"/>
            <w:szCs w:val="24"/>
            <w:rPrChange w:id="1462" w:author="Panagiotis Karkazis" w:date="2022-03-01T20:05:00Z">
              <w:rPr>
                <w:rFonts w:ascii="Arial" w:hAnsi="Arial" w:cs="Arial"/>
                <w:sz w:val="24"/>
                <w:szCs w:val="24"/>
                <w:highlight w:val="red"/>
              </w:rPr>
            </w:rPrChange>
          </w:rPr>
          <w:delText xml:space="preserve"> η Τεχνητή Νοημοσύνη</w:delText>
        </w:r>
      </w:del>
      <w:r w:rsidR="00C730AC" w:rsidRPr="00886CD4">
        <w:rPr>
          <w:rFonts w:ascii="Arial" w:hAnsi="Arial" w:cs="Arial"/>
          <w:sz w:val="24"/>
          <w:szCs w:val="24"/>
          <w:rPrChange w:id="1463" w:author="Panagiotis Karkazis" w:date="2022-03-01T20:05:00Z">
            <w:rPr>
              <w:rFonts w:ascii="Arial" w:hAnsi="Arial" w:cs="Arial"/>
              <w:sz w:val="24"/>
              <w:szCs w:val="24"/>
              <w:highlight w:val="red"/>
            </w:rPr>
          </w:rPrChange>
        </w:rPr>
        <w:t>,</w:t>
      </w:r>
      <w:r w:rsidR="008875DD" w:rsidRPr="00886CD4">
        <w:rPr>
          <w:rFonts w:ascii="Arial" w:hAnsi="Arial" w:cs="Arial"/>
          <w:sz w:val="24"/>
          <w:szCs w:val="24"/>
          <w:rPrChange w:id="1464" w:author="Panagiotis Karkazis" w:date="2022-03-01T20:05:00Z">
            <w:rPr>
              <w:rFonts w:ascii="Arial" w:hAnsi="Arial" w:cs="Arial"/>
              <w:sz w:val="24"/>
              <w:szCs w:val="24"/>
              <w:highlight w:val="red"/>
            </w:rPr>
          </w:rPrChange>
        </w:rPr>
        <w:t xml:space="preserve"> δηλαδή είτε με βάση την τεχνική που θα χρησιμοποιηθεί</w:t>
      </w:r>
      <w:r w:rsidR="00A17871" w:rsidRPr="00886CD4">
        <w:rPr>
          <w:rFonts w:ascii="Arial" w:hAnsi="Arial" w:cs="Arial"/>
          <w:sz w:val="24"/>
          <w:szCs w:val="24"/>
          <w:rPrChange w:id="1465" w:author="Panagiotis Karkazis" w:date="2022-03-01T20:05:00Z">
            <w:rPr>
              <w:rFonts w:ascii="Arial" w:hAnsi="Arial" w:cs="Arial"/>
              <w:sz w:val="24"/>
              <w:szCs w:val="24"/>
              <w:highlight w:val="red"/>
            </w:rPr>
          </w:rPrChange>
        </w:rPr>
        <w:t xml:space="preserve">, </w:t>
      </w:r>
      <w:r w:rsidR="008875DD" w:rsidRPr="00886CD4">
        <w:rPr>
          <w:rFonts w:ascii="Arial" w:hAnsi="Arial" w:cs="Arial"/>
          <w:sz w:val="24"/>
          <w:szCs w:val="24"/>
          <w:rPrChange w:id="1466" w:author="Panagiotis Karkazis" w:date="2022-03-01T20:05:00Z">
            <w:rPr>
              <w:rFonts w:ascii="Arial" w:hAnsi="Arial" w:cs="Arial"/>
              <w:sz w:val="24"/>
              <w:szCs w:val="24"/>
              <w:highlight w:val="red"/>
            </w:rPr>
          </w:rPrChange>
        </w:rPr>
        <w:t xml:space="preserve">είτε με βάση </w:t>
      </w:r>
      <w:r w:rsidR="00A17871" w:rsidRPr="00886CD4">
        <w:rPr>
          <w:rFonts w:ascii="Arial" w:hAnsi="Arial" w:cs="Arial"/>
          <w:sz w:val="24"/>
          <w:szCs w:val="24"/>
          <w:rPrChange w:id="1467" w:author="Panagiotis Karkazis" w:date="2022-03-01T20:05:00Z">
            <w:rPr>
              <w:rFonts w:ascii="Arial" w:hAnsi="Arial" w:cs="Arial"/>
              <w:sz w:val="24"/>
              <w:szCs w:val="24"/>
              <w:highlight w:val="red"/>
            </w:rPr>
          </w:rPrChange>
        </w:rPr>
        <w:t>τον σκοπό</w:t>
      </w:r>
      <w:r w:rsidR="008875DD" w:rsidRPr="00886CD4">
        <w:rPr>
          <w:rFonts w:ascii="Arial" w:hAnsi="Arial" w:cs="Arial"/>
          <w:sz w:val="24"/>
          <w:szCs w:val="24"/>
          <w:rPrChange w:id="1468" w:author="Panagiotis Karkazis" w:date="2022-03-01T20:05:00Z">
            <w:rPr>
              <w:rFonts w:ascii="Arial" w:hAnsi="Arial" w:cs="Arial"/>
              <w:sz w:val="24"/>
              <w:szCs w:val="24"/>
              <w:highlight w:val="red"/>
            </w:rPr>
          </w:rPrChange>
        </w:rPr>
        <w:t xml:space="preserve"> που </w:t>
      </w:r>
      <w:r w:rsidR="008D121D" w:rsidRPr="00886CD4">
        <w:rPr>
          <w:rFonts w:ascii="Arial" w:hAnsi="Arial" w:cs="Arial"/>
          <w:sz w:val="24"/>
          <w:szCs w:val="24"/>
          <w:rPrChange w:id="1469" w:author="Panagiotis Karkazis" w:date="2022-03-01T20:05:00Z">
            <w:rPr>
              <w:rFonts w:ascii="Arial" w:hAnsi="Arial" w:cs="Arial"/>
              <w:sz w:val="24"/>
              <w:szCs w:val="24"/>
              <w:highlight w:val="red"/>
            </w:rPr>
          </w:rPrChange>
        </w:rPr>
        <w:t>έχουμε</w:t>
      </w:r>
      <w:r w:rsidR="003E16C3" w:rsidRPr="00886CD4">
        <w:rPr>
          <w:rFonts w:ascii="Arial" w:hAnsi="Arial" w:cs="Arial"/>
          <w:sz w:val="24"/>
          <w:szCs w:val="24"/>
          <w:rPrChange w:id="1470" w:author="Panagiotis Karkazis" w:date="2022-03-01T20:05:00Z">
            <w:rPr>
              <w:rFonts w:ascii="Arial" w:hAnsi="Arial" w:cs="Arial"/>
              <w:sz w:val="24"/>
              <w:szCs w:val="24"/>
              <w:highlight w:val="red"/>
            </w:rPr>
          </w:rPrChange>
        </w:rPr>
        <w:t xml:space="preserve">, </w:t>
      </w:r>
      <w:r w:rsidR="008875DD" w:rsidRPr="00886CD4">
        <w:rPr>
          <w:rFonts w:ascii="Arial" w:hAnsi="Arial" w:cs="Arial"/>
          <w:sz w:val="24"/>
          <w:szCs w:val="24"/>
          <w:rPrChange w:id="1471" w:author="Panagiotis Karkazis" w:date="2022-03-01T20:05:00Z">
            <w:rPr>
              <w:rFonts w:ascii="Arial" w:hAnsi="Arial" w:cs="Arial"/>
              <w:sz w:val="24"/>
              <w:szCs w:val="24"/>
              <w:highlight w:val="red"/>
            </w:rPr>
          </w:rPrChange>
        </w:rPr>
        <w:t xml:space="preserve">είτε με βάση </w:t>
      </w:r>
      <w:r w:rsidR="003E16C3" w:rsidRPr="00886CD4">
        <w:rPr>
          <w:rFonts w:ascii="Arial" w:hAnsi="Arial" w:cs="Arial"/>
          <w:sz w:val="24"/>
          <w:szCs w:val="24"/>
          <w:rPrChange w:id="1472" w:author="Panagiotis Karkazis" w:date="2022-03-01T20:05:00Z">
            <w:rPr>
              <w:rFonts w:ascii="Arial" w:hAnsi="Arial" w:cs="Arial"/>
              <w:sz w:val="24"/>
              <w:szCs w:val="24"/>
              <w:highlight w:val="red"/>
            </w:rPr>
          </w:rPrChange>
        </w:rPr>
        <w:t>την εφαρμογ</w:t>
      </w:r>
      <w:r w:rsidR="008875DD" w:rsidRPr="00886CD4">
        <w:rPr>
          <w:rFonts w:ascii="Arial" w:hAnsi="Arial" w:cs="Arial"/>
          <w:sz w:val="24"/>
          <w:szCs w:val="24"/>
          <w:rPrChange w:id="1473" w:author="Panagiotis Karkazis" w:date="2022-03-01T20:05:00Z">
            <w:rPr>
              <w:rFonts w:ascii="Arial" w:hAnsi="Arial" w:cs="Arial"/>
              <w:sz w:val="24"/>
              <w:szCs w:val="24"/>
              <w:highlight w:val="red"/>
            </w:rPr>
          </w:rPrChange>
        </w:rPr>
        <w:t xml:space="preserve">ή ή είτε με βάση </w:t>
      </w:r>
      <w:r w:rsidR="00A17871" w:rsidRPr="00886CD4">
        <w:rPr>
          <w:rFonts w:ascii="Arial" w:hAnsi="Arial" w:cs="Arial"/>
          <w:sz w:val="24"/>
          <w:szCs w:val="24"/>
          <w:rPrChange w:id="1474" w:author="Panagiotis Karkazis" w:date="2022-03-01T20:05:00Z">
            <w:rPr>
              <w:rFonts w:ascii="Arial" w:hAnsi="Arial" w:cs="Arial"/>
              <w:sz w:val="24"/>
              <w:szCs w:val="24"/>
              <w:highlight w:val="red"/>
            </w:rPr>
          </w:rPrChange>
        </w:rPr>
        <w:t>τις λειτουργίες</w:t>
      </w:r>
      <w:r w:rsidR="008875DD" w:rsidRPr="00886CD4">
        <w:rPr>
          <w:rFonts w:ascii="Arial" w:hAnsi="Arial" w:cs="Arial"/>
          <w:sz w:val="24"/>
          <w:szCs w:val="24"/>
          <w:rPrChange w:id="1475" w:author="Panagiotis Karkazis" w:date="2022-03-01T20:05:00Z">
            <w:rPr>
              <w:rFonts w:ascii="Arial" w:hAnsi="Arial" w:cs="Arial"/>
              <w:sz w:val="24"/>
              <w:szCs w:val="24"/>
              <w:highlight w:val="red"/>
            </w:rPr>
          </w:rPrChange>
        </w:rPr>
        <w:t xml:space="preserve"> που θέλουμε, </w:t>
      </w:r>
      <w:r w:rsidR="00A17871" w:rsidRPr="00886CD4">
        <w:rPr>
          <w:rFonts w:ascii="Arial" w:hAnsi="Arial" w:cs="Arial"/>
          <w:sz w:val="24"/>
          <w:szCs w:val="24"/>
          <w:rPrChange w:id="1476" w:author="Panagiotis Karkazis" w:date="2022-03-01T20:05:00Z">
            <w:rPr>
              <w:rFonts w:ascii="Arial" w:hAnsi="Arial" w:cs="Arial"/>
              <w:sz w:val="24"/>
              <w:szCs w:val="24"/>
              <w:highlight w:val="red"/>
            </w:rPr>
          </w:rPrChange>
        </w:rPr>
        <w:t xml:space="preserve"> ο όρος τ</w:t>
      </w:r>
      <w:r w:rsidR="009F147C" w:rsidRPr="00886CD4">
        <w:rPr>
          <w:rFonts w:ascii="Arial" w:hAnsi="Arial" w:cs="Arial"/>
          <w:sz w:val="24"/>
          <w:szCs w:val="24"/>
          <w:rPrChange w:id="1477" w:author="Panagiotis Karkazis" w:date="2022-03-01T20:05:00Z">
            <w:rPr>
              <w:rFonts w:ascii="Arial" w:hAnsi="Arial" w:cs="Arial"/>
              <w:sz w:val="24"/>
              <w:szCs w:val="24"/>
              <w:highlight w:val="red"/>
            </w:rPr>
          </w:rPrChange>
        </w:rPr>
        <w:t>η</w:t>
      </w:r>
      <w:r w:rsidR="00A17871" w:rsidRPr="00886CD4">
        <w:rPr>
          <w:rFonts w:ascii="Arial" w:hAnsi="Arial" w:cs="Arial"/>
          <w:sz w:val="24"/>
          <w:szCs w:val="24"/>
          <w:rPrChange w:id="1478" w:author="Panagiotis Karkazis" w:date="2022-03-01T20:05:00Z">
            <w:rPr>
              <w:rFonts w:ascii="Arial" w:hAnsi="Arial" w:cs="Arial"/>
              <w:sz w:val="24"/>
              <w:szCs w:val="24"/>
              <w:highlight w:val="red"/>
            </w:rPr>
          </w:rPrChange>
        </w:rPr>
        <w:t>ς</w:t>
      </w:r>
      <w:r w:rsidR="009F147C" w:rsidRPr="00886CD4">
        <w:rPr>
          <w:rFonts w:ascii="Arial" w:hAnsi="Arial" w:cs="Arial"/>
          <w:sz w:val="24"/>
          <w:szCs w:val="24"/>
          <w:rPrChange w:id="1479" w:author="Panagiotis Karkazis" w:date="2022-03-01T20:05:00Z">
            <w:rPr>
              <w:rFonts w:ascii="Arial" w:hAnsi="Arial" w:cs="Arial"/>
              <w:sz w:val="24"/>
              <w:szCs w:val="24"/>
              <w:highlight w:val="red"/>
            </w:rPr>
          </w:rPrChange>
        </w:rPr>
        <w:t xml:space="preserve"> Τεχνητή</w:t>
      </w:r>
      <w:r w:rsidR="00A17871" w:rsidRPr="00886CD4">
        <w:rPr>
          <w:rFonts w:ascii="Arial" w:hAnsi="Arial" w:cs="Arial"/>
          <w:sz w:val="24"/>
          <w:szCs w:val="24"/>
          <w:rPrChange w:id="1480" w:author="Panagiotis Karkazis" w:date="2022-03-01T20:05:00Z">
            <w:rPr>
              <w:rFonts w:ascii="Arial" w:hAnsi="Arial" w:cs="Arial"/>
              <w:sz w:val="24"/>
              <w:szCs w:val="24"/>
              <w:highlight w:val="red"/>
            </w:rPr>
          </w:rPrChange>
        </w:rPr>
        <w:t>ς</w:t>
      </w:r>
      <w:r w:rsidR="009F147C" w:rsidRPr="00886CD4">
        <w:rPr>
          <w:rFonts w:ascii="Arial" w:hAnsi="Arial" w:cs="Arial"/>
          <w:sz w:val="24"/>
          <w:szCs w:val="24"/>
          <w:rPrChange w:id="1481" w:author="Panagiotis Karkazis" w:date="2022-03-01T20:05:00Z">
            <w:rPr>
              <w:rFonts w:ascii="Arial" w:hAnsi="Arial" w:cs="Arial"/>
              <w:sz w:val="24"/>
              <w:szCs w:val="24"/>
              <w:highlight w:val="red"/>
            </w:rPr>
          </w:rPrChange>
        </w:rPr>
        <w:t xml:space="preserve"> Νοημοσύνη</w:t>
      </w:r>
      <w:r w:rsidR="00A17871" w:rsidRPr="00886CD4">
        <w:rPr>
          <w:rFonts w:ascii="Arial" w:hAnsi="Arial" w:cs="Arial"/>
          <w:sz w:val="24"/>
          <w:szCs w:val="24"/>
          <w:rPrChange w:id="1482" w:author="Panagiotis Karkazis" w:date="2022-03-01T20:05:00Z">
            <w:rPr>
              <w:rFonts w:ascii="Arial" w:hAnsi="Arial" w:cs="Arial"/>
              <w:sz w:val="24"/>
              <w:szCs w:val="24"/>
              <w:highlight w:val="red"/>
            </w:rPr>
          </w:rPrChange>
        </w:rPr>
        <w:t>ς</w:t>
      </w:r>
      <w:r w:rsidR="009F147C" w:rsidRPr="00886CD4">
        <w:rPr>
          <w:rFonts w:ascii="Arial" w:hAnsi="Arial" w:cs="Arial"/>
          <w:sz w:val="24"/>
          <w:szCs w:val="24"/>
          <w:rPrChange w:id="1483" w:author="Panagiotis Karkazis" w:date="2022-03-01T20:05:00Z">
            <w:rPr>
              <w:rFonts w:ascii="Arial" w:hAnsi="Arial" w:cs="Arial"/>
              <w:sz w:val="24"/>
              <w:szCs w:val="24"/>
              <w:highlight w:val="red"/>
            </w:rPr>
          </w:rPrChange>
        </w:rPr>
        <w:t xml:space="preserve"> μπορεί να </w:t>
      </w:r>
      <w:r w:rsidR="00D51382" w:rsidRPr="00886CD4">
        <w:rPr>
          <w:rFonts w:ascii="Arial" w:hAnsi="Arial" w:cs="Arial"/>
          <w:sz w:val="24"/>
          <w:szCs w:val="24"/>
          <w:rPrChange w:id="1484" w:author="Panagiotis Karkazis" w:date="2022-03-01T20:05:00Z">
            <w:rPr>
              <w:rFonts w:ascii="Arial" w:hAnsi="Arial" w:cs="Arial"/>
              <w:sz w:val="24"/>
              <w:szCs w:val="24"/>
              <w:highlight w:val="red"/>
            </w:rPr>
          </w:rPrChange>
        </w:rPr>
        <w:t xml:space="preserve">αλλάξει και να </w:t>
      </w:r>
      <w:r w:rsidR="00A17871" w:rsidRPr="00886CD4">
        <w:rPr>
          <w:rFonts w:ascii="Arial" w:hAnsi="Arial" w:cs="Arial"/>
          <w:sz w:val="24"/>
          <w:szCs w:val="24"/>
          <w:rPrChange w:id="1485" w:author="Panagiotis Karkazis" w:date="2022-03-01T20:05:00Z">
            <w:rPr>
              <w:rFonts w:ascii="Arial" w:hAnsi="Arial" w:cs="Arial"/>
              <w:sz w:val="24"/>
              <w:szCs w:val="24"/>
              <w:highlight w:val="red"/>
            </w:rPr>
          </w:rPrChange>
        </w:rPr>
        <w:t>γενικευθεί</w:t>
      </w:r>
      <w:r w:rsidR="009F49B2" w:rsidRPr="00886CD4">
        <w:rPr>
          <w:rFonts w:ascii="Arial" w:hAnsi="Arial" w:cs="Arial"/>
          <w:sz w:val="24"/>
          <w:szCs w:val="24"/>
          <w:rPrChange w:id="1486" w:author="Panagiotis Karkazis" w:date="2022-03-01T20:05:00Z">
            <w:rPr>
              <w:rFonts w:ascii="Arial" w:hAnsi="Arial" w:cs="Arial"/>
              <w:sz w:val="24"/>
              <w:szCs w:val="24"/>
              <w:highlight w:val="red"/>
            </w:rPr>
          </w:rPrChange>
        </w:rPr>
        <w:t xml:space="preserve"> [</w:t>
      </w:r>
      <w:proofErr w:type="spellStart"/>
      <w:r w:rsidR="00F803B1" w:rsidRPr="00886CD4">
        <w:rPr>
          <w:rFonts w:ascii="Arial" w:hAnsi="Arial" w:cs="Arial"/>
          <w:sz w:val="24"/>
          <w:szCs w:val="24"/>
          <w:rPrChange w:id="1487" w:author="Panagiotis Karkazis" w:date="2022-03-01T20:05:00Z">
            <w:rPr>
              <w:rFonts w:ascii="Arial" w:hAnsi="Arial" w:cs="Arial"/>
              <w:sz w:val="24"/>
              <w:szCs w:val="24"/>
              <w:highlight w:val="red"/>
            </w:rPr>
          </w:rPrChange>
        </w:rPr>
        <w:t>itu</w:t>
      </w:r>
      <w:proofErr w:type="spellEnd"/>
      <w:r w:rsidR="00F803B1" w:rsidRPr="00886CD4">
        <w:rPr>
          <w:rFonts w:ascii="Arial" w:hAnsi="Arial" w:cs="Arial"/>
          <w:sz w:val="24"/>
          <w:szCs w:val="24"/>
          <w:rPrChange w:id="1488" w:author="Panagiotis Karkazis" w:date="2022-03-01T20:05:00Z">
            <w:rPr>
              <w:rFonts w:ascii="Arial" w:hAnsi="Arial" w:cs="Arial"/>
              <w:sz w:val="24"/>
              <w:szCs w:val="24"/>
              <w:highlight w:val="red"/>
            </w:rPr>
          </w:rPrChange>
        </w:rPr>
        <w:t xml:space="preserve">, </w:t>
      </w:r>
      <w:proofErr w:type="spellStart"/>
      <w:r w:rsidR="009F49B2" w:rsidRPr="00886CD4">
        <w:rPr>
          <w:rFonts w:ascii="Arial" w:hAnsi="Arial" w:cs="Arial"/>
          <w:sz w:val="24"/>
          <w:szCs w:val="24"/>
          <w:lang w:val="en-US"/>
          <w:rPrChange w:id="1489" w:author="Panagiotis Karkazis" w:date="2022-03-01T20:05:00Z">
            <w:rPr>
              <w:rFonts w:ascii="Arial" w:hAnsi="Arial" w:cs="Arial"/>
              <w:sz w:val="24"/>
              <w:szCs w:val="24"/>
              <w:highlight w:val="red"/>
              <w:lang w:val="en-US"/>
            </w:rPr>
          </w:rPrChange>
        </w:rPr>
        <w:t>RajRamesh</w:t>
      </w:r>
      <w:proofErr w:type="spellEnd"/>
      <w:r w:rsidR="009F49B2" w:rsidRPr="00886CD4">
        <w:rPr>
          <w:rFonts w:ascii="Arial" w:hAnsi="Arial" w:cs="Arial"/>
          <w:sz w:val="24"/>
          <w:szCs w:val="24"/>
          <w:rPrChange w:id="1490" w:author="Panagiotis Karkazis" w:date="2022-03-01T20:05:00Z">
            <w:rPr>
              <w:rFonts w:ascii="Arial" w:hAnsi="Arial" w:cs="Arial"/>
              <w:sz w:val="24"/>
              <w:szCs w:val="24"/>
              <w:highlight w:val="red"/>
            </w:rPr>
          </w:rPrChange>
        </w:rPr>
        <w:t>]</w:t>
      </w:r>
      <w:r w:rsidR="00A17871" w:rsidRPr="00886CD4">
        <w:rPr>
          <w:rFonts w:ascii="Arial" w:hAnsi="Arial" w:cs="Arial"/>
          <w:sz w:val="24"/>
          <w:szCs w:val="24"/>
          <w:rPrChange w:id="1491" w:author="Panagiotis Karkazis" w:date="2022-03-01T20:05:00Z">
            <w:rPr>
              <w:rFonts w:ascii="Arial" w:hAnsi="Arial" w:cs="Arial"/>
              <w:sz w:val="24"/>
              <w:szCs w:val="24"/>
              <w:highlight w:val="red"/>
            </w:rPr>
          </w:rPrChange>
        </w:rPr>
        <w:t>.</w:t>
      </w:r>
      <w:r w:rsidR="00D51382" w:rsidRPr="00886CD4">
        <w:rPr>
          <w:rFonts w:ascii="Arial" w:hAnsi="Arial" w:cs="Arial"/>
          <w:sz w:val="24"/>
          <w:szCs w:val="24"/>
          <w:rPrChange w:id="1492" w:author="Panagiotis Karkazis" w:date="2022-03-01T20:05:00Z">
            <w:rPr>
              <w:rFonts w:ascii="Arial" w:hAnsi="Arial" w:cs="Arial"/>
              <w:sz w:val="24"/>
              <w:szCs w:val="24"/>
              <w:highlight w:val="red"/>
            </w:rPr>
          </w:rPrChange>
        </w:rPr>
        <w:t xml:space="preserve"> Στην ουσία όμως είναι</w:t>
      </w:r>
      <w:r w:rsidR="00332E01" w:rsidRPr="00886CD4">
        <w:rPr>
          <w:rFonts w:ascii="Arial" w:hAnsi="Arial" w:cs="Arial"/>
          <w:sz w:val="24"/>
          <w:szCs w:val="24"/>
          <w:rPrChange w:id="1493" w:author="Panagiotis Karkazis" w:date="2022-03-01T20:05:00Z">
            <w:rPr>
              <w:rFonts w:ascii="Arial" w:hAnsi="Arial" w:cs="Arial"/>
              <w:sz w:val="24"/>
              <w:szCs w:val="24"/>
              <w:highlight w:val="red"/>
            </w:rPr>
          </w:rPrChange>
        </w:rPr>
        <w:t xml:space="preserve"> </w:t>
      </w:r>
      <w:r w:rsidR="00A1240D" w:rsidRPr="00886CD4">
        <w:rPr>
          <w:rFonts w:ascii="Arial" w:hAnsi="Arial" w:cs="Arial"/>
          <w:sz w:val="24"/>
          <w:szCs w:val="24"/>
          <w:rPrChange w:id="1494" w:author="Panagiotis Karkazis" w:date="2022-03-01T20:05:00Z">
            <w:rPr>
              <w:rFonts w:ascii="Arial" w:hAnsi="Arial" w:cs="Arial"/>
              <w:sz w:val="24"/>
              <w:szCs w:val="24"/>
              <w:highlight w:val="red"/>
            </w:rPr>
          </w:rPrChange>
        </w:rPr>
        <w:t xml:space="preserve">ένα σύνολο τεχνολογιών και τεχνικών που συμπληρώνουν </w:t>
      </w:r>
      <w:r w:rsidR="00EB2D67" w:rsidRPr="00886CD4">
        <w:rPr>
          <w:rFonts w:ascii="Arial" w:hAnsi="Arial" w:cs="Arial"/>
          <w:sz w:val="24"/>
          <w:szCs w:val="24"/>
          <w:rPrChange w:id="1495" w:author="Panagiotis Karkazis" w:date="2022-03-01T20:05:00Z">
            <w:rPr>
              <w:rFonts w:ascii="Arial" w:hAnsi="Arial" w:cs="Arial"/>
              <w:sz w:val="24"/>
              <w:szCs w:val="24"/>
              <w:highlight w:val="red"/>
            </w:rPr>
          </w:rPrChange>
        </w:rPr>
        <w:t>τις νοητικές λειτουργίες</w:t>
      </w:r>
      <w:r w:rsidR="00A1240D" w:rsidRPr="00886CD4">
        <w:rPr>
          <w:rFonts w:ascii="Arial" w:hAnsi="Arial" w:cs="Arial"/>
          <w:sz w:val="24"/>
          <w:szCs w:val="24"/>
          <w:rPrChange w:id="1496" w:author="Panagiotis Karkazis" w:date="2022-03-01T20:05:00Z">
            <w:rPr>
              <w:rFonts w:ascii="Arial" w:hAnsi="Arial" w:cs="Arial"/>
              <w:sz w:val="24"/>
              <w:szCs w:val="24"/>
              <w:highlight w:val="red"/>
            </w:rPr>
          </w:rPrChange>
        </w:rPr>
        <w:t xml:space="preserve"> των ανθρώπων</w:t>
      </w:r>
      <w:r w:rsidR="008D121D" w:rsidRPr="00886CD4">
        <w:rPr>
          <w:rFonts w:ascii="Arial" w:hAnsi="Arial" w:cs="Arial"/>
          <w:sz w:val="24"/>
          <w:szCs w:val="24"/>
          <w:rPrChange w:id="1497" w:author="Panagiotis Karkazis" w:date="2022-03-01T20:05:00Z">
            <w:rPr>
              <w:rFonts w:ascii="Arial" w:hAnsi="Arial" w:cs="Arial"/>
              <w:sz w:val="24"/>
              <w:szCs w:val="24"/>
              <w:highlight w:val="red"/>
            </w:rPr>
          </w:rPrChange>
        </w:rPr>
        <w:t xml:space="preserve">. </w:t>
      </w:r>
      <w:r w:rsidR="0065387F" w:rsidRPr="00886CD4">
        <w:rPr>
          <w:rFonts w:ascii="Arial" w:hAnsi="Arial" w:cs="Arial"/>
          <w:sz w:val="24"/>
          <w:szCs w:val="24"/>
          <w:rPrChange w:id="1498" w:author="Panagiotis Karkazis" w:date="2022-03-01T20:05:00Z">
            <w:rPr>
              <w:rFonts w:ascii="Arial" w:hAnsi="Arial" w:cs="Arial"/>
              <w:sz w:val="24"/>
              <w:szCs w:val="24"/>
              <w:highlight w:val="red"/>
            </w:rPr>
          </w:rPrChange>
        </w:rPr>
        <w:t>Μερικές από τις βασικές και σημαντικές</w:t>
      </w:r>
      <w:r w:rsidR="005F59B1" w:rsidRPr="00886CD4">
        <w:rPr>
          <w:rFonts w:ascii="Arial" w:hAnsi="Arial" w:cs="Arial"/>
          <w:sz w:val="24"/>
          <w:szCs w:val="24"/>
          <w:rPrChange w:id="1499" w:author="Panagiotis Karkazis" w:date="2022-03-01T20:05:00Z">
            <w:rPr>
              <w:rFonts w:ascii="Arial" w:hAnsi="Arial" w:cs="Arial"/>
              <w:sz w:val="24"/>
              <w:szCs w:val="24"/>
              <w:highlight w:val="red"/>
            </w:rPr>
          </w:rPrChange>
        </w:rPr>
        <w:t xml:space="preserve"> </w:t>
      </w:r>
      <w:r w:rsidR="0065387F" w:rsidRPr="00886CD4">
        <w:rPr>
          <w:rFonts w:ascii="Arial" w:hAnsi="Arial" w:cs="Arial"/>
          <w:sz w:val="24"/>
          <w:szCs w:val="24"/>
          <w:rPrChange w:id="1500" w:author="Panagiotis Karkazis" w:date="2022-03-01T20:05:00Z">
            <w:rPr>
              <w:rFonts w:ascii="Arial" w:hAnsi="Arial" w:cs="Arial"/>
              <w:sz w:val="24"/>
              <w:szCs w:val="24"/>
              <w:highlight w:val="red"/>
            </w:rPr>
          </w:rPrChange>
        </w:rPr>
        <w:t>νοητικές λειτουργίες του ανθρώπου είναι</w:t>
      </w:r>
      <w:r w:rsidR="005D7BEB" w:rsidRPr="00886CD4">
        <w:rPr>
          <w:rFonts w:ascii="Arial" w:hAnsi="Arial" w:cs="Arial"/>
          <w:sz w:val="24"/>
          <w:szCs w:val="24"/>
          <w:rPrChange w:id="1501" w:author="Panagiotis Karkazis" w:date="2022-03-01T20:05:00Z">
            <w:rPr>
              <w:rFonts w:ascii="Arial" w:hAnsi="Arial" w:cs="Arial"/>
              <w:sz w:val="24"/>
              <w:szCs w:val="24"/>
              <w:highlight w:val="red"/>
            </w:rPr>
          </w:rPrChange>
        </w:rPr>
        <w:t xml:space="preserve"> </w:t>
      </w:r>
      <w:r w:rsidR="00003D24" w:rsidRPr="00886CD4">
        <w:rPr>
          <w:rFonts w:ascii="Arial" w:hAnsi="Arial" w:cs="Arial"/>
          <w:sz w:val="24"/>
          <w:szCs w:val="24"/>
          <w:rPrChange w:id="1502" w:author="Panagiotis Karkazis" w:date="2022-03-01T20:05:00Z">
            <w:rPr>
              <w:rFonts w:ascii="Arial" w:hAnsi="Arial" w:cs="Arial"/>
              <w:sz w:val="24"/>
              <w:szCs w:val="24"/>
              <w:highlight w:val="red"/>
            </w:rPr>
          </w:rPrChange>
        </w:rPr>
        <w:t xml:space="preserve">η δυνατότητα αναλυτικής σκέψης, </w:t>
      </w:r>
      <w:r w:rsidR="005F59B1" w:rsidRPr="00886CD4">
        <w:rPr>
          <w:rFonts w:ascii="Arial" w:hAnsi="Arial" w:cs="Arial"/>
          <w:sz w:val="24"/>
          <w:szCs w:val="24"/>
          <w:rPrChange w:id="1503" w:author="Panagiotis Karkazis" w:date="2022-03-01T20:05:00Z">
            <w:rPr>
              <w:rFonts w:ascii="Arial" w:hAnsi="Arial" w:cs="Arial"/>
              <w:sz w:val="24"/>
              <w:szCs w:val="24"/>
              <w:highlight w:val="red"/>
            </w:rPr>
          </w:rPrChange>
        </w:rPr>
        <w:t>η</w:t>
      </w:r>
      <w:r w:rsidR="00003D24" w:rsidRPr="00886CD4">
        <w:rPr>
          <w:rFonts w:ascii="Arial" w:hAnsi="Arial" w:cs="Arial"/>
          <w:sz w:val="24"/>
          <w:szCs w:val="24"/>
          <w:rPrChange w:id="1504" w:author="Panagiotis Karkazis" w:date="2022-03-01T20:05:00Z">
            <w:rPr>
              <w:rFonts w:ascii="Arial" w:hAnsi="Arial" w:cs="Arial"/>
              <w:sz w:val="24"/>
              <w:szCs w:val="24"/>
              <w:highlight w:val="red"/>
            </w:rPr>
          </w:rPrChange>
        </w:rPr>
        <w:t xml:space="preserve"> επίλυση προβλημάτων, η</w:t>
      </w:r>
      <w:r w:rsidR="005F59B1" w:rsidRPr="00886CD4">
        <w:rPr>
          <w:rFonts w:ascii="Arial" w:hAnsi="Arial" w:cs="Arial"/>
          <w:sz w:val="24"/>
          <w:szCs w:val="24"/>
          <w:rPrChange w:id="1505" w:author="Panagiotis Karkazis" w:date="2022-03-01T20:05:00Z">
            <w:rPr>
              <w:rFonts w:ascii="Arial" w:hAnsi="Arial" w:cs="Arial"/>
              <w:sz w:val="24"/>
              <w:szCs w:val="24"/>
              <w:highlight w:val="red"/>
            </w:rPr>
          </w:rPrChange>
        </w:rPr>
        <w:t xml:space="preserve"> αυτοδιόρθωση</w:t>
      </w:r>
      <w:r w:rsidR="005D7BEB" w:rsidRPr="00886CD4">
        <w:rPr>
          <w:rFonts w:ascii="Arial" w:hAnsi="Arial" w:cs="Arial"/>
          <w:sz w:val="24"/>
          <w:szCs w:val="24"/>
          <w:rPrChange w:id="1506" w:author="Panagiotis Karkazis" w:date="2022-03-01T20:05:00Z">
            <w:rPr>
              <w:rFonts w:ascii="Arial" w:hAnsi="Arial" w:cs="Arial"/>
              <w:sz w:val="24"/>
              <w:szCs w:val="24"/>
              <w:highlight w:val="red"/>
            </w:rPr>
          </w:rPrChange>
        </w:rPr>
        <w:t>,</w:t>
      </w:r>
      <w:r w:rsidR="005F59B1" w:rsidRPr="00886CD4">
        <w:rPr>
          <w:rFonts w:ascii="Arial" w:hAnsi="Arial" w:cs="Arial"/>
          <w:sz w:val="24"/>
          <w:szCs w:val="24"/>
          <w:rPrChange w:id="1507" w:author="Panagiotis Karkazis" w:date="2022-03-01T20:05:00Z">
            <w:rPr>
              <w:rFonts w:ascii="Arial" w:hAnsi="Arial" w:cs="Arial"/>
              <w:sz w:val="24"/>
              <w:szCs w:val="24"/>
              <w:highlight w:val="red"/>
            </w:rPr>
          </w:rPrChange>
        </w:rPr>
        <w:t xml:space="preserve"> η ικανότητα λογικής και δημιουργικής σκέψης</w:t>
      </w:r>
      <w:r w:rsidR="009C5E5C" w:rsidRPr="00886CD4">
        <w:rPr>
          <w:rFonts w:ascii="Arial" w:hAnsi="Arial" w:cs="Arial"/>
          <w:sz w:val="24"/>
          <w:szCs w:val="24"/>
          <w:rPrChange w:id="1508" w:author="Panagiotis Karkazis" w:date="2022-03-01T20:05:00Z">
            <w:rPr>
              <w:rFonts w:ascii="Arial" w:hAnsi="Arial" w:cs="Arial"/>
              <w:sz w:val="24"/>
              <w:szCs w:val="24"/>
              <w:highlight w:val="red"/>
            </w:rPr>
          </w:rPrChange>
        </w:rPr>
        <w:t xml:space="preserve"> </w:t>
      </w:r>
      <w:r w:rsidR="0008242F" w:rsidRPr="00886CD4">
        <w:rPr>
          <w:rFonts w:ascii="Arial" w:hAnsi="Arial" w:cs="Arial"/>
          <w:sz w:val="24"/>
          <w:szCs w:val="24"/>
          <w:rPrChange w:id="1509" w:author="Panagiotis Karkazis" w:date="2022-03-01T20:05:00Z">
            <w:rPr>
              <w:rFonts w:ascii="Arial" w:hAnsi="Arial" w:cs="Arial"/>
              <w:sz w:val="24"/>
              <w:szCs w:val="24"/>
              <w:highlight w:val="red"/>
            </w:rPr>
          </w:rPrChange>
        </w:rPr>
        <w:t xml:space="preserve">και η </w:t>
      </w:r>
      <w:r w:rsidR="005F59B1" w:rsidRPr="00886CD4">
        <w:rPr>
          <w:rFonts w:ascii="Arial" w:hAnsi="Arial" w:cs="Arial"/>
          <w:sz w:val="24"/>
          <w:szCs w:val="24"/>
          <w:rPrChange w:id="1510" w:author="Panagiotis Karkazis" w:date="2022-03-01T20:05:00Z">
            <w:rPr>
              <w:rFonts w:ascii="Arial" w:hAnsi="Arial" w:cs="Arial"/>
              <w:sz w:val="24"/>
              <w:szCs w:val="24"/>
              <w:highlight w:val="red"/>
            </w:rPr>
          </w:rPrChange>
        </w:rPr>
        <w:t>αντίληψη</w:t>
      </w:r>
      <w:r w:rsidR="007F1488" w:rsidRPr="00886CD4">
        <w:rPr>
          <w:rFonts w:ascii="Arial" w:hAnsi="Arial" w:cs="Arial"/>
          <w:sz w:val="24"/>
          <w:szCs w:val="24"/>
          <w:rPrChange w:id="1511" w:author="Panagiotis Karkazis" w:date="2022-03-01T20:05:00Z">
            <w:rPr>
              <w:rFonts w:ascii="Arial" w:hAnsi="Arial" w:cs="Arial"/>
              <w:sz w:val="24"/>
              <w:szCs w:val="24"/>
              <w:highlight w:val="red"/>
            </w:rPr>
          </w:rPrChange>
        </w:rPr>
        <w:t xml:space="preserve"> [</w:t>
      </w:r>
      <w:proofErr w:type="spellStart"/>
      <w:r w:rsidR="004026C9" w:rsidRPr="00886CD4">
        <w:rPr>
          <w:rFonts w:ascii="Arial" w:hAnsi="Arial" w:cs="Arial"/>
          <w:sz w:val="24"/>
          <w:szCs w:val="24"/>
          <w:rPrChange w:id="1512" w:author="Panagiotis Karkazis" w:date="2022-03-01T20:05:00Z">
            <w:rPr>
              <w:rFonts w:ascii="Arial" w:hAnsi="Arial" w:cs="Arial"/>
              <w:sz w:val="24"/>
              <w:szCs w:val="24"/>
              <w:highlight w:val="red"/>
            </w:rPr>
          </w:rPrChange>
        </w:rPr>
        <w:t>wsimag</w:t>
      </w:r>
      <w:proofErr w:type="spellEnd"/>
      <w:r w:rsidR="004026C9" w:rsidRPr="00886CD4">
        <w:rPr>
          <w:rFonts w:ascii="Arial" w:hAnsi="Arial" w:cs="Arial"/>
          <w:sz w:val="24"/>
          <w:szCs w:val="24"/>
          <w:rPrChange w:id="1513" w:author="Panagiotis Karkazis" w:date="2022-03-01T20:05:00Z">
            <w:rPr>
              <w:rFonts w:ascii="Arial" w:hAnsi="Arial" w:cs="Arial"/>
              <w:sz w:val="24"/>
              <w:szCs w:val="24"/>
              <w:highlight w:val="red"/>
            </w:rPr>
          </w:rPrChange>
        </w:rPr>
        <w:t xml:space="preserve">, </w:t>
      </w:r>
      <w:proofErr w:type="spellStart"/>
      <w:r w:rsidR="004026C9" w:rsidRPr="00886CD4">
        <w:rPr>
          <w:rFonts w:ascii="Arial" w:hAnsi="Arial" w:cs="Arial"/>
          <w:sz w:val="24"/>
          <w:szCs w:val="24"/>
          <w:rPrChange w:id="1514" w:author="Panagiotis Karkazis" w:date="2022-03-01T20:05:00Z">
            <w:rPr>
              <w:rFonts w:ascii="Arial" w:hAnsi="Arial" w:cs="Arial"/>
              <w:sz w:val="24"/>
              <w:szCs w:val="24"/>
              <w:highlight w:val="red"/>
            </w:rPr>
          </w:rPrChange>
        </w:rPr>
        <w:t>PwCUS</w:t>
      </w:r>
      <w:proofErr w:type="spellEnd"/>
      <w:r w:rsidR="000A1EB2" w:rsidRPr="00886CD4">
        <w:rPr>
          <w:rFonts w:ascii="Arial" w:hAnsi="Arial" w:cs="Arial"/>
          <w:sz w:val="24"/>
          <w:szCs w:val="24"/>
          <w:rPrChange w:id="1515" w:author="Panagiotis Karkazis" w:date="2022-03-01T20:05:00Z">
            <w:rPr>
              <w:rFonts w:ascii="Arial" w:hAnsi="Arial" w:cs="Arial"/>
              <w:sz w:val="24"/>
              <w:szCs w:val="24"/>
              <w:highlight w:val="red"/>
            </w:rPr>
          </w:rPrChange>
        </w:rPr>
        <w:t>, tutorialspoint.com/artificial_intelligence/artificial_intelligent_systems</w:t>
      </w:r>
      <w:r w:rsidR="007F1488" w:rsidRPr="00886CD4">
        <w:rPr>
          <w:rFonts w:ascii="Arial" w:hAnsi="Arial" w:cs="Arial"/>
          <w:sz w:val="24"/>
          <w:szCs w:val="24"/>
          <w:rPrChange w:id="1516" w:author="Panagiotis Karkazis" w:date="2022-03-01T20:05:00Z">
            <w:rPr>
              <w:rFonts w:ascii="Arial" w:hAnsi="Arial" w:cs="Arial"/>
              <w:sz w:val="24"/>
              <w:szCs w:val="24"/>
              <w:highlight w:val="red"/>
            </w:rPr>
          </w:rPrChange>
        </w:rPr>
        <w:t>]</w:t>
      </w:r>
      <w:r w:rsidR="00C76AC6" w:rsidRPr="00886CD4">
        <w:rPr>
          <w:rFonts w:ascii="Arial" w:hAnsi="Arial" w:cs="Arial"/>
          <w:sz w:val="24"/>
          <w:szCs w:val="24"/>
          <w:rPrChange w:id="1517" w:author="Panagiotis Karkazis" w:date="2022-03-01T20:05:00Z">
            <w:rPr>
              <w:rFonts w:ascii="Arial" w:hAnsi="Arial" w:cs="Arial"/>
              <w:sz w:val="24"/>
              <w:szCs w:val="24"/>
              <w:highlight w:val="red"/>
            </w:rPr>
          </w:rPrChange>
        </w:rPr>
        <w:t>.</w:t>
      </w:r>
      <w:r w:rsidR="0008242F" w:rsidRPr="00886CD4">
        <w:rPr>
          <w:rFonts w:ascii="Arial" w:hAnsi="Arial" w:cs="Arial"/>
          <w:sz w:val="24"/>
          <w:szCs w:val="24"/>
          <w:rPrChange w:id="1518" w:author="Panagiotis Karkazis" w:date="2022-03-01T20:05:00Z">
            <w:rPr>
              <w:rFonts w:ascii="Arial" w:hAnsi="Arial" w:cs="Arial"/>
              <w:sz w:val="24"/>
              <w:szCs w:val="24"/>
              <w:highlight w:val="red"/>
            </w:rPr>
          </w:rPrChange>
        </w:rPr>
        <w:t xml:space="preserve"> Γενικά η </w:t>
      </w:r>
      <w:r w:rsidR="00967691" w:rsidRPr="00886CD4">
        <w:rPr>
          <w:rFonts w:ascii="Arial" w:hAnsi="Arial" w:cs="Arial"/>
          <w:sz w:val="24"/>
          <w:szCs w:val="24"/>
          <w:rPrChange w:id="1519" w:author="Panagiotis Karkazis" w:date="2022-03-01T20:05:00Z">
            <w:rPr>
              <w:rFonts w:ascii="Arial" w:hAnsi="Arial" w:cs="Arial"/>
              <w:sz w:val="24"/>
              <w:szCs w:val="24"/>
              <w:highlight w:val="red"/>
            </w:rPr>
          </w:rPrChange>
        </w:rPr>
        <w:t>υλοποίηση</w:t>
      </w:r>
      <w:r w:rsidR="0008242F" w:rsidRPr="00886CD4">
        <w:rPr>
          <w:rFonts w:ascii="Arial" w:hAnsi="Arial" w:cs="Arial"/>
          <w:sz w:val="24"/>
          <w:szCs w:val="24"/>
          <w:rPrChange w:id="1520" w:author="Panagiotis Karkazis" w:date="2022-03-01T20:05:00Z">
            <w:rPr>
              <w:rFonts w:ascii="Arial" w:hAnsi="Arial" w:cs="Arial"/>
              <w:sz w:val="24"/>
              <w:szCs w:val="24"/>
              <w:highlight w:val="red"/>
            </w:rPr>
          </w:rPrChange>
        </w:rPr>
        <w:t xml:space="preserve"> της αντίληψης παίζει ένα μεγάλο ρόλο </w:t>
      </w:r>
      <w:r w:rsidR="008C2D82" w:rsidRPr="00886CD4">
        <w:rPr>
          <w:rFonts w:ascii="Arial" w:hAnsi="Arial" w:cs="Arial"/>
          <w:sz w:val="24"/>
          <w:szCs w:val="24"/>
          <w:rPrChange w:id="1521" w:author="Panagiotis Karkazis" w:date="2022-03-01T20:05:00Z">
            <w:rPr>
              <w:rFonts w:ascii="Arial" w:hAnsi="Arial" w:cs="Arial"/>
              <w:sz w:val="24"/>
              <w:szCs w:val="24"/>
              <w:highlight w:val="red"/>
            </w:rPr>
          </w:rPrChange>
        </w:rPr>
        <w:t>για την ανάπτυξη ενός προηγμένου ευφυούς συστήματος</w:t>
      </w:r>
      <w:r w:rsidR="00FF66C2" w:rsidRPr="00886CD4">
        <w:rPr>
          <w:rFonts w:ascii="Arial" w:hAnsi="Arial" w:cs="Arial"/>
          <w:sz w:val="24"/>
          <w:szCs w:val="24"/>
          <w:rPrChange w:id="1522" w:author="Panagiotis Karkazis" w:date="2022-03-01T20:05:00Z">
            <w:rPr>
              <w:rFonts w:ascii="Arial" w:hAnsi="Arial" w:cs="Arial"/>
              <w:sz w:val="24"/>
              <w:szCs w:val="24"/>
              <w:highlight w:val="red"/>
            </w:rPr>
          </w:rPrChange>
        </w:rPr>
        <w:t xml:space="preserve"> </w:t>
      </w:r>
      <w:r w:rsidR="008C2D82" w:rsidRPr="00886CD4">
        <w:rPr>
          <w:rFonts w:ascii="Arial" w:hAnsi="Arial" w:cs="Arial"/>
          <w:sz w:val="24"/>
          <w:szCs w:val="24"/>
          <w:rPrChange w:id="1523" w:author="Panagiotis Karkazis" w:date="2022-03-01T20:05:00Z">
            <w:rPr>
              <w:rFonts w:ascii="Arial" w:hAnsi="Arial" w:cs="Arial"/>
              <w:sz w:val="24"/>
              <w:szCs w:val="24"/>
              <w:highlight w:val="red"/>
            </w:rPr>
          </w:rPrChange>
        </w:rPr>
        <w:t xml:space="preserve">και </w:t>
      </w:r>
      <w:r w:rsidR="00743822" w:rsidRPr="00886CD4">
        <w:rPr>
          <w:rFonts w:ascii="Arial" w:hAnsi="Arial" w:cs="Arial"/>
          <w:sz w:val="24"/>
          <w:szCs w:val="24"/>
          <w:rPrChange w:id="1524" w:author="Panagiotis Karkazis" w:date="2022-03-01T20:05:00Z">
            <w:rPr>
              <w:rFonts w:ascii="Arial" w:hAnsi="Arial" w:cs="Arial"/>
              <w:sz w:val="24"/>
              <w:szCs w:val="24"/>
              <w:highlight w:val="red"/>
            </w:rPr>
          </w:rPrChange>
        </w:rPr>
        <w:t>για την εφαρμογή μερικών δυνατοτήτων της Τεχνητής Νοημοσύνης</w:t>
      </w:r>
      <w:ins w:id="1525" w:author="Panagiotis Karkazis" w:date="2022-03-01T20:07:00Z">
        <w:r w:rsidR="00886CD4">
          <w:rPr>
            <w:rFonts w:ascii="Arial" w:hAnsi="Arial" w:cs="Arial"/>
            <w:sz w:val="24"/>
            <w:szCs w:val="24"/>
          </w:rPr>
          <w:t>,</w:t>
        </w:r>
      </w:ins>
      <w:r w:rsidR="00743822" w:rsidRPr="00886CD4">
        <w:rPr>
          <w:rFonts w:ascii="Arial" w:hAnsi="Arial" w:cs="Arial"/>
          <w:sz w:val="24"/>
          <w:szCs w:val="24"/>
          <w:rPrChange w:id="1526" w:author="Panagiotis Karkazis" w:date="2022-03-01T20:05:00Z">
            <w:rPr>
              <w:rFonts w:ascii="Arial" w:hAnsi="Arial" w:cs="Arial"/>
              <w:sz w:val="24"/>
              <w:szCs w:val="24"/>
              <w:highlight w:val="red"/>
            </w:rPr>
          </w:rPrChange>
        </w:rPr>
        <w:t xml:space="preserve"> όπως η όραση υπολογιστών</w:t>
      </w:r>
      <w:r w:rsidR="008C2D82" w:rsidRPr="00886CD4">
        <w:rPr>
          <w:rFonts w:ascii="Arial" w:hAnsi="Arial" w:cs="Arial"/>
          <w:sz w:val="24"/>
          <w:szCs w:val="24"/>
          <w:rPrChange w:id="1527" w:author="Panagiotis Karkazis" w:date="2022-03-01T20:05:00Z">
            <w:rPr>
              <w:rFonts w:ascii="Arial" w:hAnsi="Arial" w:cs="Arial"/>
              <w:sz w:val="24"/>
              <w:szCs w:val="24"/>
              <w:highlight w:val="red"/>
            </w:rPr>
          </w:rPrChange>
        </w:rPr>
        <w:t xml:space="preserve"> και η ομιλία</w:t>
      </w:r>
      <w:r w:rsidR="00743822" w:rsidRPr="00886CD4">
        <w:rPr>
          <w:rFonts w:ascii="Arial" w:hAnsi="Arial" w:cs="Arial"/>
          <w:sz w:val="24"/>
          <w:szCs w:val="24"/>
          <w:rPrChange w:id="1528" w:author="Panagiotis Karkazis" w:date="2022-03-01T20:05:00Z">
            <w:rPr>
              <w:rFonts w:ascii="Arial" w:hAnsi="Arial" w:cs="Arial"/>
              <w:sz w:val="24"/>
              <w:szCs w:val="24"/>
              <w:highlight w:val="red"/>
            </w:rPr>
          </w:rPrChange>
        </w:rPr>
        <w:t xml:space="preserve">. </w:t>
      </w:r>
      <w:r w:rsidR="00967691" w:rsidRPr="00886CD4">
        <w:rPr>
          <w:rFonts w:ascii="Arial" w:hAnsi="Arial" w:cs="Arial"/>
          <w:sz w:val="24"/>
          <w:szCs w:val="24"/>
          <w:rPrChange w:id="1529" w:author="Panagiotis Karkazis" w:date="2022-03-01T20:05:00Z">
            <w:rPr>
              <w:rFonts w:ascii="Arial" w:hAnsi="Arial" w:cs="Arial"/>
              <w:sz w:val="24"/>
              <w:szCs w:val="24"/>
              <w:highlight w:val="red"/>
            </w:rPr>
          </w:rPrChange>
        </w:rPr>
        <w:t>Ο άνθρωπος αντιλαμβάνεται</w:t>
      </w:r>
      <w:r w:rsidR="00DB6A6D" w:rsidRPr="00886CD4">
        <w:rPr>
          <w:rFonts w:ascii="Arial" w:hAnsi="Arial" w:cs="Arial"/>
          <w:sz w:val="24"/>
          <w:szCs w:val="24"/>
          <w:rPrChange w:id="1530" w:author="Panagiotis Karkazis" w:date="2022-03-01T20:05:00Z">
            <w:rPr>
              <w:rFonts w:ascii="Arial" w:hAnsi="Arial" w:cs="Arial"/>
              <w:sz w:val="24"/>
              <w:szCs w:val="24"/>
              <w:highlight w:val="red"/>
            </w:rPr>
          </w:rPrChange>
        </w:rPr>
        <w:t xml:space="preserve"> και </w:t>
      </w:r>
      <w:r w:rsidR="00967691" w:rsidRPr="00886CD4">
        <w:rPr>
          <w:rFonts w:ascii="Arial" w:hAnsi="Arial" w:cs="Arial"/>
          <w:sz w:val="24"/>
          <w:szCs w:val="24"/>
          <w:rPrChange w:id="1531" w:author="Panagiotis Karkazis" w:date="2022-03-01T20:05:00Z">
            <w:rPr>
              <w:rFonts w:ascii="Arial" w:hAnsi="Arial" w:cs="Arial"/>
              <w:sz w:val="24"/>
              <w:szCs w:val="24"/>
              <w:highlight w:val="red"/>
            </w:rPr>
          </w:rPrChange>
        </w:rPr>
        <w:t>ερμηνεύει μέσω τ</w:t>
      </w:r>
      <w:r w:rsidR="00BC2EEE" w:rsidRPr="00886CD4">
        <w:rPr>
          <w:rFonts w:ascii="Arial" w:hAnsi="Arial" w:cs="Arial"/>
          <w:sz w:val="24"/>
          <w:szCs w:val="24"/>
          <w:rPrChange w:id="1532" w:author="Panagiotis Karkazis" w:date="2022-03-01T20:05:00Z">
            <w:rPr>
              <w:rFonts w:ascii="Arial" w:hAnsi="Arial" w:cs="Arial"/>
              <w:sz w:val="24"/>
              <w:szCs w:val="24"/>
              <w:highlight w:val="red"/>
            </w:rPr>
          </w:rPrChange>
        </w:rPr>
        <w:t>ω</w:t>
      </w:r>
      <w:r w:rsidR="00967691" w:rsidRPr="00886CD4">
        <w:rPr>
          <w:rFonts w:ascii="Arial" w:hAnsi="Arial" w:cs="Arial"/>
          <w:sz w:val="24"/>
          <w:szCs w:val="24"/>
          <w:rPrChange w:id="1533" w:author="Panagiotis Karkazis" w:date="2022-03-01T20:05:00Z">
            <w:rPr>
              <w:rFonts w:ascii="Arial" w:hAnsi="Arial" w:cs="Arial"/>
              <w:sz w:val="24"/>
              <w:szCs w:val="24"/>
              <w:highlight w:val="red"/>
            </w:rPr>
          </w:rPrChange>
        </w:rPr>
        <w:t xml:space="preserve">ν αισθήσεων του τα διάφορα ερεθίσματα που </w:t>
      </w:r>
      <w:r w:rsidR="00967691" w:rsidRPr="00886CD4">
        <w:rPr>
          <w:rFonts w:ascii="Arial" w:hAnsi="Arial" w:cs="Arial"/>
          <w:sz w:val="24"/>
          <w:szCs w:val="24"/>
          <w:rPrChange w:id="1534" w:author="Panagiotis Karkazis" w:date="2022-03-01T20:05:00Z">
            <w:rPr>
              <w:rFonts w:ascii="Arial" w:hAnsi="Arial" w:cs="Arial"/>
              <w:sz w:val="24"/>
              <w:szCs w:val="24"/>
              <w:highlight w:val="red"/>
            </w:rPr>
          </w:rPrChange>
        </w:rPr>
        <w:lastRenderedPageBreak/>
        <w:t>δέχεται από το περιβάλλον</w:t>
      </w:r>
      <w:r w:rsidR="00FE0E19" w:rsidRPr="00886CD4">
        <w:rPr>
          <w:rFonts w:ascii="Arial" w:hAnsi="Arial" w:cs="Arial"/>
          <w:sz w:val="24"/>
          <w:szCs w:val="24"/>
          <w:rPrChange w:id="1535" w:author="Panagiotis Karkazis" w:date="2022-03-01T20:05:00Z">
            <w:rPr>
              <w:rFonts w:ascii="Arial" w:hAnsi="Arial" w:cs="Arial"/>
              <w:sz w:val="24"/>
              <w:szCs w:val="24"/>
              <w:highlight w:val="red"/>
            </w:rPr>
          </w:rPrChange>
        </w:rPr>
        <w:t>. Αυτό πυροδοτεί την διαδικασία της σκέψης</w:t>
      </w:r>
      <w:r w:rsidR="00B674CC" w:rsidRPr="00886CD4">
        <w:rPr>
          <w:rFonts w:ascii="Arial" w:hAnsi="Arial" w:cs="Arial"/>
          <w:sz w:val="24"/>
          <w:szCs w:val="24"/>
          <w:rPrChange w:id="1536" w:author="Panagiotis Karkazis" w:date="2022-03-01T20:05:00Z">
            <w:rPr>
              <w:rFonts w:ascii="Arial" w:hAnsi="Arial" w:cs="Arial"/>
              <w:sz w:val="24"/>
              <w:szCs w:val="24"/>
              <w:highlight w:val="red"/>
            </w:rPr>
          </w:rPrChange>
        </w:rPr>
        <w:t>,</w:t>
      </w:r>
      <w:r w:rsidR="00FE0E19" w:rsidRPr="00886CD4">
        <w:rPr>
          <w:rFonts w:ascii="Arial" w:hAnsi="Arial" w:cs="Arial"/>
          <w:sz w:val="24"/>
          <w:szCs w:val="24"/>
          <w:rPrChange w:id="1537" w:author="Panagiotis Karkazis" w:date="2022-03-01T20:05:00Z">
            <w:rPr>
              <w:rFonts w:ascii="Arial" w:hAnsi="Arial" w:cs="Arial"/>
              <w:sz w:val="24"/>
              <w:szCs w:val="24"/>
              <w:highlight w:val="red"/>
            </w:rPr>
          </w:rPrChange>
        </w:rPr>
        <w:t xml:space="preserve"> φτάνοντας κάποια στιγμή στην λήψη απόφασης </w:t>
      </w:r>
      <w:r w:rsidR="003E2732" w:rsidRPr="00886CD4">
        <w:rPr>
          <w:rFonts w:ascii="Arial" w:hAnsi="Arial" w:cs="Arial"/>
          <w:sz w:val="24"/>
          <w:szCs w:val="24"/>
          <w:rPrChange w:id="1538" w:author="Panagiotis Karkazis" w:date="2022-03-01T20:05:00Z">
            <w:rPr>
              <w:rFonts w:ascii="Arial" w:hAnsi="Arial" w:cs="Arial"/>
              <w:sz w:val="24"/>
              <w:szCs w:val="24"/>
              <w:highlight w:val="red"/>
            </w:rPr>
          </w:rPrChange>
        </w:rPr>
        <w:t xml:space="preserve">και αντίδρασης. </w:t>
      </w:r>
      <w:r w:rsidR="00D35386" w:rsidRPr="00886CD4">
        <w:rPr>
          <w:rFonts w:ascii="Arial" w:hAnsi="Arial" w:cs="Arial"/>
          <w:sz w:val="24"/>
          <w:szCs w:val="24"/>
          <w:rPrChange w:id="1539" w:author="Panagiotis Karkazis" w:date="2022-03-01T20:05:00Z">
            <w:rPr>
              <w:rFonts w:ascii="Arial" w:hAnsi="Arial" w:cs="Arial"/>
              <w:sz w:val="24"/>
              <w:szCs w:val="24"/>
              <w:highlight w:val="red"/>
            </w:rPr>
          </w:rPrChange>
        </w:rPr>
        <w:t>Με βάση τα παραπάνω, ένα ευφυές σύστημα χρειάζεται οπτικά και ακουστικά αισθητήρια μέσα</w:t>
      </w:r>
      <w:r w:rsidR="00585A26" w:rsidRPr="00886CD4">
        <w:rPr>
          <w:rFonts w:ascii="Arial" w:hAnsi="Arial" w:cs="Arial"/>
          <w:sz w:val="24"/>
          <w:szCs w:val="24"/>
          <w:rPrChange w:id="1540" w:author="Panagiotis Karkazis" w:date="2022-03-01T20:05:00Z">
            <w:rPr>
              <w:rFonts w:ascii="Arial" w:hAnsi="Arial" w:cs="Arial"/>
              <w:sz w:val="24"/>
              <w:szCs w:val="24"/>
              <w:highlight w:val="red"/>
            </w:rPr>
          </w:rPrChange>
        </w:rPr>
        <w:t>,</w:t>
      </w:r>
      <w:r w:rsidR="00D35386" w:rsidRPr="00886CD4">
        <w:rPr>
          <w:rFonts w:ascii="Arial" w:hAnsi="Arial" w:cs="Arial"/>
          <w:sz w:val="24"/>
          <w:szCs w:val="24"/>
          <w:rPrChange w:id="1541" w:author="Panagiotis Karkazis" w:date="2022-03-01T20:05:00Z">
            <w:rPr>
              <w:rFonts w:ascii="Arial" w:hAnsi="Arial" w:cs="Arial"/>
              <w:sz w:val="24"/>
              <w:szCs w:val="24"/>
              <w:highlight w:val="red"/>
            </w:rPr>
          </w:rPrChange>
        </w:rPr>
        <w:t xml:space="preserve"> σε συνδυασμό με έναν νου ο οποίος θα δέχεται και θα επεξεργάζεται τα σήματα των αισθητήριων μέσων. </w:t>
      </w:r>
      <w:del w:id="1542" w:author="Panagiotis Karkazis" w:date="2022-03-01T20:08:00Z">
        <w:r w:rsidR="00D35386" w:rsidRPr="00886CD4" w:rsidDel="0095105B">
          <w:rPr>
            <w:rFonts w:ascii="Arial" w:hAnsi="Arial" w:cs="Arial"/>
            <w:sz w:val="24"/>
            <w:szCs w:val="24"/>
            <w:rPrChange w:id="1543" w:author="Panagiotis Karkazis" w:date="2022-03-01T20:05:00Z">
              <w:rPr>
                <w:rFonts w:ascii="Arial" w:hAnsi="Arial" w:cs="Arial"/>
                <w:sz w:val="24"/>
                <w:szCs w:val="24"/>
                <w:highlight w:val="red"/>
              </w:rPr>
            </w:rPrChange>
          </w:rPr>
          <w:delText>Έτσι</w:delText>
        </w:r>
        <w:r w:rsidR="007F1488" w:rsidRPr="00886CD4" w:rsidDel="0095105B">
          <w:rPr>
            <w:rFonts w:ascii="Arial" w:hAnsi="Arial" w:cs="Arial"/>
            <w:sz w:val="24"/>
            <w:szCs w:val="24"/>
            <w:rPrChange w:id="1544" w:author="Panagiotis Karkazis" w:date="2022-03-01T20:05:00Z">
              <w:rPr>
                <w:rFonts w:ascii="Arial" w:hAnsi="Arial" w:cs="Arial"/>
                <w:sz w:val="24"/>
                <w:szCs w:val="24"/>
                <w:highlight w:val="red"/>
              </w:rPr>
            </w:rPrChange>
          </w:rPr>
          <w:delText>,</w:delText>
        </w:r>
        <w:r w:rsidR="00F860CE" w:rsidRPr="00886CD4" w:rsidDel="0095105B">
          <w:rPr>
            <w:rFonts w:ascii="Arial" w:hAnsi="Arial" w:cs="Arial"/>
            <w:sz w:val="24"/>
            <w:szCs w:val="24"/>
            <w:rPrChange w:id="1545" w:author="Panagiotis Karkazis" w:date="2022-03-01T20:05:00Z">
              <w:rPr>
                <w:rFonts w:ascii="Arial" w:hAnsi="Arial" w:cs="Arial"/>
                <w:sz w:val="24"/>
                <w:szCs w:val="24"/>
                <w:highlight w:val="red"/>
              </w:rPr>
            </w:rPrChange>
          </w:rPr>
          <w:delText xml:space="preserve"> μία μηχανή</w:delText>
        </w:r>
        <w:r w:rsidR="00D35386" w:rsidRPr="00886CD4" w:rsidDel="0095105B">
          <w:rPr>
            <w:rFonts w:ascii="Arial" w:hAnsi="Arial" w:cs="Arial"/>
            <w:sz w:val="24"/>
            <w:szCs w:val="24"/>
            <w:rPrChange w:id="1546" w:author="Panagiotis Karkazis" w:date="2022-03-01T20:05:00Z">
              <w:rPr>
                <w:rFonts w:ascii="Arial" w:hAnsi="Arial" w:cs="Arial"/>
                <w:sz w:val="24"/>
                <w:szCs w:val="24"/>
                <w:highlight w:val="red"/>
              </w:rPr>
            </w:rPrChange>
          </w:rPr>
          <w:delText xml:space="preserve"> θα μπορεί πρώτα να σκέφτεται και έπειτα να δρα.</w:delText>
        </w:r>
        <w:r w:rsidR="00927374" w:rsidRPr="00886CD4" w:rsidDel="0095105B">
          <w:rPr>
            <w:rFonts w:ascii="Arial" w:hAnsi="Arial" w:cs="Arial"/>
            <w:sz w:val="24"/>
            <w:szCs w:val="24"/>
            <w:rPrChange w:id="1547" w:author="Panagiotis Karkazis" w:date="2022-03-01T20:05:00Z">
              <w:rPr>
                <w:rFonts w:ascii="Arial" w:hAnsi="Arial" w:cs="Arial"/>
                <w:sz w:val="24"/>
                <w:szCs w:val="24"/>
                <w:highlight w:val="red"/>
              </w:rPr>
            </w:rPrChange>
          </w:rPr>
          <w:delText xml:space="preserve"> </w:delText>
        </w:r>
      </w:del>
      <w:r w:rsidR="00B42D3F" w:rsidRPr="00886CD4">
        <w:rPr>
          <w:rFonts w:ascii="Arial" w:hAnsi="Arial" w:cs="Arial"/>
          <w:sz w:val="24"/>
          <w:szCs w:val="24"/>
          <w:rPrChange w:id="1548" w:author="Panagiotis Karkazis" w:date="2022-03-01T20:05:00Z">
            <w:rPr>
              <w:rFonts w:ascii="Arial" w:hAnsi="Arial" w:cs="Arial"/>
              <w:sz w:val="24"/>
              <w:szCs w:val="24"/>
              <w:highlight w:val="red"/>
            </w:rPr>
          </w:rPrChange>
        </w:rPr>
        <w:t>Ο απώτερος σκοπός είναι μέσ</w:t>
      </w:r>
      <w:r w:rsidR="00262A75" w:rsidRPr="00886CD4">
        <w:rPr>
          <w:rFonts w:ascii="Arial" w:hAnsi="Arial" w:cs="Arial"/>
          <w:sz w:val="24"/>
          <w:szCs w:val="24"/>
          <w:rPrChange w:id="1549" w:author="Panagiotis Karkazis" w:date="2022-03-01T20:05:00Z">
            <w:rPr>
              <w:rFonts w:ascii="Arial" w:hAnsi="Arial" w:cs="Arial"/>
              <w:sz w:val="24"/>
              <w:szCs w:val="24"/>
              <w:highlight w:val="red"/>
            </w:rPr>
          </w:rPrChange>
        </w:rPr>
        <w:t>ω</w:t>
      </w:r>
      <w:r w:rsidR="00B42D3F" w:rsidRPr="00886CD4">
        <w:rPr>
          <w:rFonts w:ascii="Arial" w:hAnsi="Arial" w:cs="Arial"/>
          <w:sz w:val="24"/>
          <w:szCs w:val="24"/>
          <w:rPrChange w:id="1550" w:author="Panagiotis Karkazis" w:date="2022-03-01T20:05:00Z">
            <w:rPr>
              <w:rFonts w:ascii="Arial" w:hAnsi="Arial" w:cs="Arial"/>
              <w:sz w:val="24"/>
              <w:szCs w:val="24"/>
              <w:highlight w:val="red"/>
            </w:rPr>
          </w:rPrChange>
        </w:rPr>
        <w:t xml:space="preserve"> της ανάλυσης των</w:t>
      </w:r>
      <w:r w:rsidR="00B82572" w:rsidRPr="00886CD4">
        <w:rPr>
          <w:rFonts w:ascii="Arial" w:hAnsi="Arial" w:cs="Arial"/>
          <w:sz w:val="24"/>
          <w:szCs w:val="24"/>
          <w:rPrChange w:id="1551" w:author="Panagiotis Karkazis" w:date="2022-03-01T20:05:00Z">
            <w:rPr>
              <w:rFonts w:ascii="Arial" w:hAnsi="Arial" w:cs="Arial"/>
              <w:sz w:val="24"/>
              <w:szCs w:val="24"/>
              <w:highlight w:val="red"/>
            </w:rPr>
          </w:rPrChange>
        </w:rPr>
        <w:t xml:space="preserve"> δεδομέν</w:t>
      </w:r>
      <w:r w:rsidR="00B42D3F" w:rsidRPr="00886CD4">
        <w:rPr>
          <w:rFonts w:ascii="Arial" w:hAnsi="Arial" w:cs="Arial"/>
          <w:sz w:val="24"/>
          <w:szCs w:val="24"/>
          <w:rPrChange w:id="1552" w:author="Panagiotis Karkazis" w:date="2022-03-01T20:05:00Z">
            <w:rPr>
              <w:rFonts w:ascii="Arial" w:hAnsi="Arial" w:cs="Arial"/>
              <w:sz w:val="24"/>
              <w:szCs w:val="24"/>
              <w:highlight w:val="red"/>
            </w:rPr>
          </w:rPrChange>
        </w:rPr>
        <w:t>ων</w:t>
      </w:r>
      <w:r w:rsidR="00B82572" w:rsidRPr="00886CD4">
        <w:rPr>
          <w:rFonts w:ascii="Arial" w:hAnsi="Arial" w:cs="Arial"/>
          <w:sz w:val="24"/>
          <w:szCs w:val="24"/>
          <w:rPrChange w:id="1553" w:author="Panagiotis Karkazis" w:date="2022-03-01T20:05:00Z">
            <w:rPr>
              <w:rFonts w:ascii="Arial" w:hAnsi="Arial" w:cs="Arial"/>
              <w:sz w:val="24"/>
              <w:szCs w:val="24"/>
              <w:highlight w:val="red"/>
            </w:rPr>
          </w:rPrChange>
        </w:rPr>
        <w:t xml:space="preserve"> </w:t>
      </w:r>
      <w:r w:rsidR="00B42D3F" w:rsidRPr="00886CD4">
        <w:rPr>
          <w:rFonts w:ascii="Arial" w:hAnsi="Arial" w:cs="Arial"/>
          <w:sz w:val="24"/>
          <w:szCs w:val="24"/>
          <w:rPrChange w:id="1554" w:author="Panagiotis Karkazis" w:date="2022-03-01T20:05:00Z">
            <w:rPr>
              <w:rFonts w:ascii="Arial" w:hAnsi="Arial" w:cs="Arial"/>
              <w:sz w:val="24"/>
              <w:szCs w:val="24"/>
              <w:highlight w:val="red"/>
            </w:rPr>
          </w:rPrChange>
        </w:rPr>
        <w:t>που δέχεται</w:t>
      </w:r>
      <w:r w:rsidR="005629AE" w:rsidRPr="00886CD4">
        <w:rPr>
          <w:rFonts w:ascii="Arial" w:hAnsi="Arial" w:cs="Arial"/>
          <w:sz w:val="24"/>
          <w:szCs w:val="24"/>
          <w:rPrChange w:id="1555" w:author="Panagiotis Karkazis" w:date="2022-03-01T20:05:00Z">
            <w:rPr>
              <w:rFonts w:ascii="Arial" w:hAnsi="Arial" w:cs="Arial"/>
              <w:sz w:val="24"/>
              <w:szCs w:val="24"/>
              <w:highlight w:val="red"/>
            </w:rPr>
          </w:rPrChange>
        </w:rPr>
        <w:t>,</w:t>
      </w:r>
      <w:r w:rsidR="00B42D3F" w:rsidRPr="00886CD4">
        <w:rPr>
          <w:rFonts w:ascii="Arial" w:hAnsi="Arial" w:cs="Arial"/>
          <w:sz w:val="24"/>
          <w:szCs w:val="24"/>
          <w:rPrChange w:id="1556" w:author="Panagiotis Karkazis" w:date="2022-03-01T20:05:00Z">
            <w:rPr>
              <w:rFonts w:ascii="Arial" w:hAnsi="Arial" w:cs="Arial"/>
              <w:sz w:val="24"/>
              <w:szCs w:val="24"/>
              <w:highlight w:val="red"/>
            </w:rPr>
          </w:rPrChange>
        </w:rPr>
        <w:t xml:space="preserve"> (είτε από το </w:t>
      </w:r>
      <w:r w:rsidR="00B82572" w:rsidRPr="00886CD4">
        <w:rPr>
          <w:rFonts w:ascii="Arial" w:hAnsi="Arial" w:cs="Arial"/>
          <w:sz w:val="24"/>
          <w:szCs w:val="24"/>
          <w:rPrChange w:id="1557" w:author="Panagiotis Karkazis" w:date="2022-03-01T20:05:00Z">
            <w:rPr>
              <w:rFonts w:ascii="Arial" w:hAnsi="Arial" w:cs="Arial"/>
              <w:sz w:val="24"/>
              <w:szCs w:val="24"/>
              <w:highlight w:val="red"/>
            </w:rPr>
          </w:rPrChange>
        </w:rPr>
        <w:t>περιβάλλον</w:t>
      </w:r>
      <w:r w:rsidR="00B42D3F" w:rsidRPr="00886CD4">
        <w:rPr>
          <w:rFonts w:ascii="Arial" w:hAnsi="Arial" w:cs="Arial"/>
          <w:sz w:val="24"/>
          <w:szCs w:val="24"/>
          <w:rPrChange w:id="1558" w:author="Panagiotis Karkazis" w:date="2022-03-01T20:05:00Z">
            <w:rPr>
              <w:rFonts w:ascii="Arial" w:hAnsi="Arial" w:cs="Arial"/>
              <w:sz w:val="24"/>
              <w:szCs w:val="24"/>
              <w:highlight w:val="red"/>
            </w:rPr>
          </w:rPrChange>
        </w:rPr>
        <w:t xml:space="preserve"> είτε από έναν προγραμματιστή) μία μηχανή να μαθαίνει</w:t>
      </w:r>
      <w:r w:rsidR="004E53EF" w:rsidRPr="00886CD4">
        <w:rPr>
          <w:rFonts w:ascii="Arial" w:hAnsi="Arial" w:cs="Arial"/>
          <w:sz w:val="24"/>
          <w:szCs w:val="24"/>
          <w:rPrChange w:id="1559" w:author="Panagiotis Karkazis" w:date="2022-03-01T20:05:00Z">
            <w:rPr>
              <w:rFonts w:ascii="Arial" w:hAnsi="Arial" w:cs="Arial"/>
              <w:sz w:val="24"/>
              <w:szCs w:val="24"/>
              <w:highlight w:val="red"/>
            </w:rPr>
          </w:rPrChange>
        </w:rPr>
        <w:t>,</w:t>
      </w:r>
      <w:r w:rsidR="00B42D3F" w:rsidRPr="00886CD4">
        <w:rPr>
          <w:rFonts w:ascii="Arial" w:hAnsi="Arial" w:cs="Arial"/>
          <w:sz w:val="24"/>
          <w:szCs w:val="24"/>
          <w:rPrChange w:id="1560" w:author="Panagiotis Karkazis" w:date="2022-03-01T20:05:00Z">
            <w:rPr>
              <w:rFonts w:ascii="Arial" w:hAnsi="Arial" w:cs="Arial"/>
              <w:sz w:val="24"/>
              <w:szCs w:val="24"/>
              <w:highlight w:val="red"/>
            </w:rPr>
          </w:rPrChange>
        </w:rPr>
        <w:t xml:space="preserve"> να εξελίσσεται</w:t>
      </w:r>
      <w:r w:rsidR="004E53EF" w:rsidRPr="00886CD4">
        <w:rPr>
          <w:rFonts w:ascii="Arial" w:hAnsi="Arial" w:cs="Arial"/>
          <w:sz w:val="24"/>
          <w:szCs w:val="24"/>
          <w:rPrChange w:id="1561" w:author="Panagiotis Karkazis" w:date="2022-03-01T20:05:00Z">
            <w:rPr>
              <w:rFonts w:ascii="Arial" w:hAnsi="Arial" w:cs="Arial"/>
              <w:sz w:val="24"/>
              <w:szCs w:val="24"/>
              <w:highlight w:val="red"/>
            </w:rPr>
          </w:rPrChange>
        </w:rPr>
        <w:t xml:space="preserve"> και</w:t>
      </w:r>
      <w:r w:rsidR="00B42D3F" w:rsidRPr="00886CD4">
        <w:rPr>
          <w:rFonts w:ascii="Arial" w:hAnsi="Arial" w:cs="Arial"/>
          <w:sz w:val="24"/>
          <w:szCs w:val="24"/>
          <w:rPrChange w:id="1562" w:author="Panagiotis Karkazis" w:date="2022-03-01T20:05:00Z">
            <w:rPr>
              <w:rFonts w:ascii="Arial" w:hAnsi="Arial" w:cs="Arial"/>
              <w:sz w:val="24"/>
              <w:szCs w:val="24"/>
              <w:highlight w:val="red"/>
            </w:rPr>
          </w:rPrChange>
        </w:rPr>
        <w:t xml:space="preserve"> </w:t>
      </w:r>
      <w:r w:rsidR="004E53EF" w:rsidRPr="00886CD4">
        <w:rPr>
          <w:rFonts w:ascii="Arial" w:hAnsi="Arial" w:cs="Arial"/>
          <w:sz w:val="24"/>
          <w:szCs w:val="24"/>
          <w:rPrChange w:id="1563" w:author="Panagiotis Karkazis" w:date="2022-03-01T20:05:00Z">
            <w:rPr>
              <w:rFonts w:ascii="Arial" w:hAnsi="Arial" w:cs="Arial"/>
              <w:sz w:val="24"/>
              <w:szCs w:val="24"/>
              <w:highlight w:val="red"/>
            </w:rPr>
          </w:rPrChange>
        </w:rPr>
        <w:t>να προσαρμόζεται σε διάφορες καταστάσεις</w:t>
      </w:r>
      <w:r w:rsidR="004026C9" w:rsidRPr="00886CD4">
        <w:rPr>
          <w:rFonts w:ascii="Arial" w:hAnsi="Arial" w:cs="Arial"/>
          <w:sz w:val="24"/>
          <w:szCs w:val="24"/>
          <w:rPrChange w:id="1564" w:author="Panagiotis Karkazis" w:date="2022-03-01T20:05:00Z">
            <w:rPr>
              <w:rFonts w:ascii="Arial" w:hAnsi="Arial" w:cs="Arial"/>
              <w:sz w:val="24"/>
              <w:szCs w:val="24"/>
              <w:highlight w:val="red"/>
            </w:rPr>
          </w:rPrChange>
        </w:rPr>
        <w:t xml:space="preserve"> [</w:t>
      </w:r>
      <w:proofErr w:type="spellStart"/>
      <w:r w:rsidR="0094500A" w:rsidRPr="00886CD4">
        <w:rPr>
          <w:rFonts w:ascii="Arial" w:hAnsi="Arial" w:cs="Arial"/>
          <w:sz w:val="24"/>
          <w:szCs w:val="24"/>
          <w:rPrChange w:id="1565" w:author="Panagiotis Karkazis" w:date="2022-03-01T20:05:00Z">
            <w:rPr>
              <w:rFonts w:ascii="Arial" w:hAnsi="Arial" w:cs="Arial"/>
              <w:sz w:val="24"/>
              <w:szCs w:val="24"/>
              <w:highlight w:val="red"/>
            </w:rPr>
          </w:rPrChange>
        </w:rPr>
        <w:t>RajRamesh</w:t>
      </w:r>
      <w:proofErr w:type="spellEnd"/>
      <w:r w:rsidR="004026C9" w:rsidRPr="00886CD4">
        <w:rPr>
          <w:rFonts w:ascii="Arial" w:hAnsi="Arial" w:cs="Arial"/>
          <w:sz w:val="24"/>
          <w:szCs w:val="24"/>
          <w:rPrChange w:id="1566" w:author="Panagiotis Karkazis" w:date="2022-03-01T20:05:00Z">
            <w:rPr>
              <w:rFonts w:ascii="Arial" w:hAnsi="Arial" w:cs="Arial"/>
              <w:sz w:val="24"/>
              <w:szCs w:val="24"/>
              <w:highlight w:val="red"/>
            </w:rPr>
          </w:rPrChange>
        </w:rPr>
        <w:t>]</w:t>
      </w:r>
      <w:r w:rsidR="00B82572" w:rsidRPr="00886CD4">
        <w:rPr>
          <w:rFonts w:ascii="Arial" w:hAnsi="Arial" w:cs="Arial"/>
          <w:sz w:val="24"/>
          <w:szCs w:val="24"/>
          <w:rPrChange w:id="1567" w:author="Panagiotis Karkazis" w:date="2022-03-01T20:05:00Z">
            <w:rPr>
              <w:rFonts w:ascii="Arial" w:hAnsi="Arial" w:cs="Arial"/>
              <w:sz w:val="24"/>
              <w:szCs w:val="24"/>
              <w:highlight w:val="red"/>
            </w:rPr>
          </w:rPrChange>
        </w:rPr>
        <w:t>.</w:t>
      </w:r>
      <w:r w:rsidR="009C5E5C" w:rsidRPr="00886CD4">
        <w:rPr>
          <w:rFonts w:ascii="Arial" w:hAnsi="Arial" w:cs="Arial"/>
          <w:sz w:val="24"/>
          <w:szCs w:val="24"/>
          <w:rPrChange w:id="1568" w:author="Panagiotis Karkazis" w:date="2022-03-01T20:05:00Z">
            <w:rPr>
              <w:rFonts w:ascii="Arial" w:hAnsi="Arial" w:cs="Arial"/>
              <w:sz w:val="24"/>
              <w:szCs w:val="24"/>
              <w:highlight w:val="red"/>
            </w:rPr>
          </w:rPrChange>
        </w:rPr>
        <w:t xml:space="preserve"> </w:t>
      </w:r>
    </w:p>
    <w:p w14:paraId="4AC2E559" w14:textId="4C5D6E2E" w:rsidR="00A227BC" w:rsidRPr="00886CD4" w:rsidRDefault="00DA1695" w:rsidP="00B9472F">
      <w:pPr>
        <w:spacing w:after="0" w:line="360" w:lineRule="auto"/>
        <w:ind w:firstLine="227"/>
        <w:jc w:val="both"/>
        <w:rPr>
          <w:rPrChange w:id="1569" w:author="Panagiotis Karkazis" w:date="2022-03-01T20:05:00Z">
            <w:rPr>
              <w:highlight w:val="red"/>
            </w:rPr>
          </w:rPrChange>
        </w:rPr>
      </w:pPr>
      <w:r w:rsidRPr="00886CD4">
        <w:rPr>
          <w:rFonts w:ascii="Arial" w:hAnsi="Arial" w:cs="Arial"/>
          <w:sz w:val="24"/>
          <w:szCs w:val="24"/>
          <w:rPrChange w:id="1570" w:author="Panagiotis Karkazis" w:date="2022-03-01T20:05:00Z">
            <w:rPr>
              <w:rFonts w:ascii="Arial" w:hAnsi="Arial" w:cs="Arial"/>
              <w:sz w:val="24"/>
              <w:szCs w:val="24"/>
              <w:highlight w:val="red"/>
            </w:rPr>
          </w:rPrChange>
        </w:rPr>
        <w:t>Σύμφωνα</w:t>
      </w:r>
      <w:r w:rsidR="00BC2C72" w:rsidRPr="00886CD4">
        <w:rPr>
          <w:rFonts w:ascii="Arial" w:hAnsi="Arial" w:cs="Arial"/>
          <w:sz w:val="24"/>
          <w:szCs w:val="24"/>
          <w:rPrChange w:id="1571" w:author="Panagiotis Karkazis" w:date="2022-03-01T20:05:00Z">
            <w:rPr>
              <w:rFonts w:ascii="Arial" w:hAnsi="Arial" w:cs="Arial"/>
              <w:sz w:val="24"/>
              <w:szCs w:val="24"/>
              <w:highlight w:val="red"/>
            </w:rPr>
          </w:rPrChange>
        </w:rPr>
        <w:t xml:space="preserve"> </w:t>
      </w:r>
      <w:r w:rsidRPr="00886CD4">
        <w:rPr>
          <w:rFonts w:ascii="Arial" w:hAnsi="Arial" w:cs="Arial"/>
          <w:sz w:val="24"/>
          <w:szCs w:val="24"/>
          <w:rPrChange w:id="1572" w:author="Panagiotis Karkazis" w:date="2022-03-01T20:05:00Z">
            <w:rPr>
              <w:rFonts w:ascii="Arial" w:hAnsi="Arial" w:cs="Arial"/>
              <w:sz w:val="24"/>
              <w:szCs w:val="24"/>
              <w:highlight w:val="red"/>
            </w:rPr>
          </w:rPrChange>
        </w:rPr>
        <w:t xml:space="preserve">με </w:t>
      </w:r>
      <w:del w:id="1573" w:author="Panagiotis Karkazis" w:date="2022-03-01T20:08:00Z">
        <w:r w:rsidR="00BC2C72" w:rsidRPr="00886CD4" w:rsidDel="0095105B">
          <w:rPr>
            <w:rFonts w:ascii="Arial" w:hAnsi="Arial" w:cs="Arial"/>
            <w:sz w:val="24"/>
            <w:szCs w:val="24"/>
            <w:rPrChange w:id="1574" w:author="Panagiotis Karkazis" w:date="2022-03-01T20:05:00Z">
              <w:rPr>
                <w:rFonts w:ascii="Arial" w:hAnsi="Arial" w:cs="Arial"/>
                <w:sz w:val="24"/>
                <w:szCs w:val="24"/>
                <w:highlight w:val="red"/>
              </w:rPr>
            </w:rPrChange>
          </w:rPr>
          <w:delText xml:space="preserve">τις </w:delText>
        </w:r>
      </w:del>
      <w:ins w:id="1575" w:author="Panagiotis Karkazis" w:date="2022-03-01T20:08:00Z">
        <w:r w:rsidR="0095105B" w:rsidRPr="00886CD4">
          <w:rPr>
            <w:rFonts w:ascii="Arial" w:hAnsi="Arial" w:cs="Arial"/>
            <w:sz w:val="24"/>
            <w:szCs w:val="24"/>
            <w:rPrChange w:id="1576" w:author="Panagiotis Karkazis" w:date="2022-03-01T20:05:00Z">
              <w:rPr>
                <w:rFonts w:ascii="Arial" w:hAnsi="Arial" w:cs="Arial"/>
                <w:sz w:val="24"/>
                <w:szCs w:val="24"/>
                <w:highlight w:val="red"/>
              </w:rPr>
            </w:rPrChange>
          </w:rPr>
          <w:t>τ</w:t>
        </w:r>
        <w:r w:rsidR="0095105B">
          <w:rPr>
            <w:rFonts w:ascii="Arial" w:hAnsi="Arial" w:cs="Arial"/>
            <w:sz w:val="24"/>
            <w:szCs w:val="24"/>
          </w:rPr>
          <w:t>α</w:t>
        </w:r>
        <w:r w:rsidR="0095105B" w:rsidRPr="00886CD4">
          <w:rPr>
            <w:rFonts w:ascii="Arial" w:hAnsi="Arial" w:cs="Arial"/>
            <w:sz w:val="24"/>
            <w:szCs w:val="24"/>
            <w:rPrChange w:id="1577" w:author="Panagiotis Karkazis" w:date="2022-03-01T20:05:00Z">
              <w:rPr>
                <w:rFonts w:ascii="Arial" w:hAnsi="Arial" w:cs="Arial"/>
                <w:sz w:val="24"/>
                <w:szCs w:val="24"/>
                <w:highlight w:val="red"/>
              </w:rPr>
            </w:rPrChange>
          </w:rPr>
          <w:t xml:space="preserve"> </w:t>
        </w:r>
      </w:ins>
      <w:r w:rsidR="00BC2C72" w:rsidRPr="00886CD4">
        <w:rPr>
          <w:rFonts w:ascii="Arial" w:hAnsi="Arial" w:cs="Arial"/>
          <w:sz w:val="24"/>
          <w:szCs w:val="24"/>
          <w:rPrChange w:id="1578" w:author="Panagiotis Karkazis" w:date="2022-03-01T20:05:00Z">
            <w:rPr>
              <w:rFonts w:ascii="Arial" w:hAnsi="Arial" w:cs="Arial"/>
              <w:sz w:val="24"/>
              <w:szCs w:val="24"/>
              <w:highlight w:val="red"/>
            </w:rPr>
          </w:rPrChange>
        </w:rPr>
        <w:t xml:space="preserve">παραπάνω </w:t>
      </w:r>
      <w:del w:id="1579" w:author="Panagiotis Karkazis" w:date="2022-03-01T20:08:00Z">
        <w:r w:rsidR="00BC2C72" w:rsidRPr="00886CD4" w:rsidDel="0095105B">
          <w:rPr>
            <w:rFonts w:ascii="Arial" w:hAnsi="Arial" w:cs="Arial"/>
            <w:sz w:val="24"/>
            <w:szCs w:val="24"/>
            <w:rPrChange w:id="1580" w:author="Panagiotis Karkazis" w:date="2022-03-01T20:05:00Z">
              <w:rPr>
                <w:rFonts w:ascii="Arial" w:hAnsi="Arial" w:cs="Arial"/>
                <w:sz w:val="24"/>
                <w:szCs w:val="24"/>
                <w:highlight w:val="red"/>
              </w:rPr>
            </w:rPrChange>
          </w:rPr>
          <w:delText>πληροφορίες</w:delText>
        </w:r>
        <w:r w:rsidRPr="00886CD4" w:rsidDel="0095105B">
          <w:rPr>
            <w:rFonts w:ascii="Arial" w:hAnsi="Arial" w:cs="Arial"/>
            <w:sz w:val="24"/>
            <w:szCs w:val="24"/>
            <w:rPrChange w:id="1581" w:author="Panagiotis Karkazis" w:date="2022-03-01T20:05:00Z">
              <w:rPr>
                <w:rFonts w:ascii="Arial" w:hAnsi="Arial" w:cs="Arial"/>
                <w:sz w:val="24"/>
                <w:szCs w:val="24"/>
                <w:highlight w:val="red"/>
              </w:rPr>
            </w:rPrChange>
          </w:rPr>
          <w:delText xml:space="preserve"> </w:delText>
        </w:r>
      </w:del>
      <w:r w:rsidRPr="00886CD4">
        <w:rPr>
          <w:rFonts w:ascii="Arial" w:hAnsi="Arial" w:cs="Arial"/>
          <w:sz w:val="24"/>
          <w:szCs w:val="24"/>
          <w:rPrChange w:id="1582" w:author="Panagiotis Karkazis" w:date="2022-03-01T20:05:00Z">
            <w:rPr>
              <w:rFonts w:ascii="Arial" w:hAnsi="Arial" w:cs="Arial"/>
              <w:sz w:val="24"/>
              <w:szCs w:val="24"/>
              <w:highlight w:val="red"/>
            </w:rPr>
          </w:rPrChange>
        </w:rPr>
        <w:t xml:space="preserve">και χρησιμοποιώντας την φαντασία μας, </w:t>
      </w:r>
      <w:r w:rsidR="00AF3199" w:rsidRPr="00886CD4">
        <w:rPr>
          <w:rFonts w:ascii="Arial" w:hAnsi="Arial" w:cs="Arial"/>
          <w:sz w:val="24"/>
          <w:szCs w:val="24"/>
          <w:rPrChange w:id="1583" w:author="Panagiotis Karkazis" w:date="2022-03-01T20:05:00Z">
            <w:rPr>
              <w:rFonts w:ascii="Arial" w:hAnsi="Arial" w:cs="Arial"/>
              <w:sz w:val="24"/>
              <w:szCs w:val="24"/>
              <w:highlight w:val="red"/>
            </w:rPr>
          </w:rPrChange>
        </w:rPr>
        <w:t>γίνονται αντιληπτές οι πιθανότητες εφαρμογής</w:t>
      </w:r>
      <w:r w:rsidRPr="00886CD4">
        <w:rPr>
          <w:rFonts w:ascii="Arial" w:hAnsi="Arial" w:cs="Arial"/>
          <w:sz w:val="24"/>
          <w:szCs w:val="24"/>
          <w:rPrChange w:id="1584" w:author="Panagiotis Karkazis" w:date="2022-03-01T20:05:00Z">
            <w:rPr>
              <w:rFonts w:ascii="Arial" w:hAnsi="Arial" w:cs="Arial"/>
              <w:sz w:val="24"/>
              <w:szCs w:val="24"/>
              <w:highlight w:val="red"/>
            </w:rPr>
          </w:rPrChange>
        </w:rPr>
        <w:t xml:space="preserve"> </w:t>
      </w:r>
      <w:r w:rsidR="00AF3199" w:rsidRPr="00886CD4">
        <w:rPr>
          <w:rFonts w:ascii="Arial" w:hAnsi="Arial" w:cs="Arial"/>
          <w:sz w:val="24"/>
          <w:szCs w:val="24"/>
          <w:rPrChange w:id="1585" w:author="Panagiotis Karkazis" w:date="2022-03-01T20:05:00Z">
            <w:rPr>
              <w:rFonts w:ascii="Arial" w:hAnsi="Arial" w:cs="Arial"/>
              <w:sz w:val="24"/>
              <w:szCs w:val="24"/>
              <w:highlight w:val="red"/>
            </w:rPr>
          </w:rPrChange>
        </w:rPr>
        <w:t>τ</w:t>
      </w:r>
      <w:r w:rsidR="001E22A7" w:rsidRPr="00886CD4">
        <w:rPr>
          <w:rFonts w:ascii="Arial" w:hAnsi="Arial" w:cs="Arial"/>
          <w:sz w:val="24"/>
          <w:szCs w:val="24"/>
          <w:rPrChange w:id="1586" w:author="Panagiotis Karkazis" w:date="2022-03-01T20:05:00Z">
            <w:rPr>
              <w:rFonts w:ascii="Arial" w:hAnsi="Arial" w:cs="Arial"/>
              <w:sz w:val="24"/>
              <w:szCs w:val="24"/>
              <w:highlight w:val="red"/>
            </w:rPr>
          </w:rPrChange>
        </w:rPr>
        <w:t>η</w:t>
      </w:r>
      <w:r w:rsidR="00AF3199" w:rsidRPr="00886CD4">
        <w:rPr>
          <w:rFonts w:ascii="Arial" w:hAnsi="Arial" w:cs="Arial"/>
          <w:sz w:val="24"/>
          <w:szCs w:val="24"/>
          <w:rPrChange w:id="1587" w:author="Panagiotis Karkazis" w:date="2022-03-01T20:05:00Z">
            <w:rPr>
              <w:rFonts w:ascii="Arial" w:hAnsi="Arial" w:cs="Arial"/>
              <w:sz w:val="24"/>
              <w:szCs w:val="24"/>
              <w:highlight w:val="red"/>
            </w:rPr>
          </w:rPrChange>
        </w:rPr>
        <w:t>ς</w:t>
      </w:r>
      <w:r w:rsidR="001E22A7" w:rsidRPr="00886CD4">
        <w:rPr>
          <w:rFonts w:ascii="Arial" w:hAnsi="Arial" w:cs="Arial"/>
          <w:sz w:val="24"/>
          <w:szCs w:val="24"/>
          <w:rPrChange w:id="1588" w:author="Panagiotis Karkazis" w:date="2022-03-01T20:05:00Z">
            <w:rPr>
              <w:rFonts w:ascii="Arial" w:hAnsi="Arial" w:cs="Arial"/>
              <w:sz w:val="24"/>
              <w:szCs w:val="24"/>
              <w:highlight w:val="red"/>
            </w:rPr>
          </w:rPrChange>
        </w:rPr>
        <w:t xml:space="preserve"> Τεχνητή</w:t>
      </w:r>
      <w:r w:rsidR="00AF3199" w:rsidRPr="00886CD4">
        <w:rPr>
          <w:rFonts w:ascii="Arial" w:hAnsi="Arial" w:cs="Arial"/>
          <w:sz w:val="24"/>
          <w:szCs w:val="24"/>
          <w:rPrChange w:id="1589" w:author="Panagiotis Karkazis" w:date="2022-03-01T20:05:00Z">
            <w:rPr>
              <w:rFonts w:ascii="Arial" w:hAnsi="Arial" w:cs="Arial"/>
              <w:sz w:val="24"/>
              <w:szCs w:val="24"/>
              <w:highlight w:val="red"/>
            </w:rPr>
          </w:rPrChange>
        </w:rPr>
        <w:t>ς</w:t>
      </w:r>
      <w:r w:rsidR="001E22A7" w:rsidRPr="00886CD4">
        <w:rPr>
          <w:rFonts w:ascii="Arial" w:hAnsi="Arial" w:cs="Arial"/>
          <w:sz w:val="24"/>
          <w:szCs w:val="24"/>
          <w:rPrChange w:id="1590" w:author="Panagiotis Karkazis" w:date="2022-03-01T20:05:00Z">
            <w:rPr>
              <w:rFonts w:ascii="Arial" w:hAnsi="Arial" w:cs="Arial"/>
              <w:sz w:val="24"/>
              <w:szCs w:val="24"/>
              <w:highlight w:val="red"/>
            </w:rPr>
          </w:rPrChange>
        </w:rPr>
        <w:t xml:space="preserve"> Νοημοσύνη</w:t>
      </w:r>
      <w:r w:rsidR="00AF3199" w:rsidRPr="00886CD4">
        <w:rPr>
          <w:rFonts w:ascii="Arial" w:hAnsi="Arial" w:cs="Arial"/>
          <w:sz w:val="24"/>
          <w:szCs w:val="24"/>
          <w:rPrChange w:id="1591" w:author="Panagiotis Karkazis" w:date="2022-03-01T20:05:00Z">
            <w:rPr>
              <w:rFonts w:ascii="Arial" w:hAnsi="Arial" w:cs="Arial"/>
              <w:sz w:val="24"/>
              <w:szCs w:val="24"/>
              <w:highlight w:val="red"/>
            </w:rPr>
          </w:rPrChange>
        </w:rPr>
        <w:t xml:space="preserve">ς. Αρχικά με την χρήση </w:t>
      </w:r>
      <w:r w:rsidR="00583C97" w:rsidRPr="00886CD4">
        <w:rPr>
          <w:rFonts w:ascii="Arial" w:hAnsi="Arial" w:cs="Arial"/>
          <w:sz w:val="24"/>
          <w:szCs w:val="24"/>
          <w:rPrChange w:id="1592" w:author="Panagiotis Karkazis" w:date="2022-03-01T20:05:00Z">
            <w:rPr>
              <w:rFonts w:ascii="Arial" w:hAnsi="Arial" w:cs="Arial"/>
              <w:sz w:val="24"/>
              <w:szCs w:val="24"/>
              <w:highlight w:val="red"/>
            </w:rPr>
          </w:rPrChange>
        </w:rPr>
        <w:t>της,</w:t>
      </w:r>
      <w:r w:rsidR="00AF3199" w:rsidRPr="00886CD4">
        <w:rPr>
          <w:rFonts w:ascii="Arial" w:hAnsi="Arial" w:cs="Arial"/>
          <w:sz w:val="24"/>
          <w:szCs w:val="24"/>
          <w:rPrChange w:id="1593" w:author="Panagiotis Karkazis" w:date="2022-03-01T20:05:00Z">
            <w:rPr>
              <w:rFonts w:ascii="Arial" w:hAnsi="Arial" w:cs="Arial"/>
              <w:sz w:val="24"/>
              <w:szCs w:val="24"/>
              <w:highlight w:val="red"/>
            </w:rPr>
          </w:rPrChange>
        </w:rPr>
        <w:t xml:space="preserve"> οι άνθρωποι θα έχουν περισσότερο ελεύθερο χρόνο</w:t>
      </w:r>
      <w:r w:rsidR="00B11874" w:rsidRPr="00886CD4">
        <w:rPr>
          <w:rFonts w:ascii="Arial" w:hAnsi="Arial" w:cs="Arial"/>
          <w:sz w:val="24"/>
          <w:szCs w:val="24"/>
          <w:rPrChange w:id="1594" w:author="Panagiotis Karkazis" w:date="2022-03-01T20:05:00Z">
            <w:rPr>
              <w:rFonts w:ascii="Arial" w:hAnsi="Arial" w:cs="Arial"/>
              <w:sz w:val="24"/>
              <w:szCs w:val="24"/>
              <w:highlight w:val="red"/>
            </w:rPr>
          </w:rPrChange>
        </w:rPr>
        <w:t>,</w:t>
      </w:r>
      <w:r w:rsidR="00AF3199" w:rsidRPr="00886CD4">
        <w:rPr>
          <w:rFonts w:ascii="Arial" w:hAnsi="Arial" w:cs="Arial"/>
          <w:sz w:val="24"/>
          <w:szCs w:val="24"/>
          <w:rPrChange w:id="1595" w:author="Panagiotis Karkazis" w:date="2022-03-01T20:05:00Z">
            <w:rPr>
              <w:rFonts w:ascii="Arial" w:hAnsi="Arial" w:cs="Arial"/>
              <w:sz w:val="24"/>
              <w:szCs w:val="24"/>
              <w:highlight w:val="red"/>
            </w:rPr>
          </w:rPrChange>
        </w:rPr>
        <w:t xml:space="preserve"> διότι οι δουλειές που χρειάζονται συγκεκριμένα βήματα</w:t>
      </w:r>
      <w:r w:rsidR="00FF774E" w:rsidRPr="00886CD4">
        <w:rPr>
          <w:rFonts w:ascii="Arial" w:hAnsi="Arial" w:cs="Arial"/>
          <w:sz w:val="24"/>
          <w:szCs w:val="24"/>
          <w:rPrChange w:id="1596" w:author="Panagiotis Karkazis" w:date="2022-03-01T20:05:00Z">
            <w:rPr>
              <w:rFonts w:ascii="Arial" w:hAnsi="Arial" w:cs="Arial"/>
              <w:sz w:val="24"/>
              <w:szCs w:val="24"/>
              <w:highlight w:val="red"/>
            </w:rPr>
          </w:rPrChange>
        </w:rPr>
        <w:t>,</w:t>
      </w:r>
      <w:r w:rsidR="00AF3199" w:rsidRPr="00886CD4">
        <w:rPr>
          <w:rFonts w:ascii="Arial" w:hAnsi="Arial" w:cs="Arial"/>
          <w:sz w:val="24"/>
          <w:szCs w:val="24"/>
          <w:rPrChange w:id="1597" w:author="Panagiotis Karkazis" w:date="2022-03-01T20:05:00Z">
            <w:rPr>
              <w:rFonts w:ascii="Arial" w:hAnsi="Arial" w:cs="Arial"/>
              <w:sz w:val="24"/>
              <w:szCs w:val="24"/>
              <w:highlight w:val="red"/>
            </w:rPr>
          </w:rPrChange>
        </w:rPr>
        <w:t xml:space="preserve"> μπορούν να υλοποιηθούν εύκολα και γρήγορα </w:t>
      </w:r>
      <w:r w:rsidR="003F145B" w:rsidRPr="00886CD4">
        <w:rPr>
          <w:rFonts w:ascii="Arial" w:hAnsi="Arial" w:cs="Arial"/>
          <w:sz w:val="24"/>
          <w:szCs w:val="24"/>
          <w:rPrChange w:id="1598" w:author="Panagiotis Karkazis" w:date="2022-03-01T20:05:00Z">
            <w:rPr>
              <w:rFonts w:ascii="Arial" w:hAnsi="Arial" w:cs="Arial"/>
              <w:sz w:val="24"/>
              <w:szCs w:val="24"/>
              <w:highlight w:val="red"/>
            </w:rPr>
          </w:rPrChange>
        </w:rPr>
        <w:t>με</w:t>
      </w:r>
      <w:r w:rsidR="00AF3199" w:rsidRPr="00886CD4">
        <w:rPr>
          <w:rFonts w:ascii="Arial" w:hAnsi="Arial" w:cs="Arial"/>
          <w:sz w:val="24"/>
          <w:szCs w:val="24"/>
          <w:rPrChange w:id="1599" w:author="Panagiotis Karkazis" w:date="2022-03-01T20:05:00Z">
            <w:rPr>
              <w:rFonts w:ascii="Arial" w:hAnsi="Arial" w:cs="Arial"/>
              <w:sz w:val="24"/>
              <w:szCs w:val="24"/>
              <w:highlight w:val="red"/>
            </w:rPr>
          </w:rPrChange>
        </w:rPr>
        <w:t xml:space="preserve"> την </w:t>
      </w:r>
      <w:r w:rsidR="00FF774E" w:rsidRPr="00886CD4">
        <w:rPr>
          <w:rFonts w:ascii="Arial" w:hAnsi="Arial" w:cs="Arial"/>
          <w:sz w:val="24"/>
          <w:szCs w:val="24"/>
          <w:rPrChange w:id="1600" w:author="Panagiotis Karkazis" w:date="2022-03-01T20:05:00Z">
            <w:rPr>
              <w:rFonts w:ascii="Arial" w:hAnsi="Arial" w:cs="Arial"/>
              <w:sz w:val="24"/>
              <w:szCs w:val="24"/>
              <w:highlight w:val="red"/>
            </w:rPr>
          </w:rPrChange>
        </w:rPr>
        <w:t xml:space="preserve">χρήση της </w:t>
      </w:r>
      <w:r w:rsidR="00AF3199" w:rsidRPr="00886CD4">
        <w:rPr>
          <w:rFonts w:ascii="Arial" w:hAnsi="Arial" w:cs="Arial"/>
          <w:sz w:val="24"/>
          <w:szCs w:val="24"/>
          <w:rPrChange w:id="1601" w:author="Panagiotis Karkazis" w:date="2022-03-01T20:05:00Z">
            <w:rPr>
              <w:rFonts w:ascii="Arial" w:hAnsi="Arial" w:cs="Arial"/>
              <w:sz w:val="24"/>
              <w:szCs w:val="24"/>
              <w:highlight w:val="red"/>
            </w:rPr>
          </w:rPrChange>
        </w:rPr>
        <w:t>Τεχνητή</w:t>
      </w:r>
      <w:r w:rsidR="00FF774E" w:rsidRPr="00886CD4">
        <w:rPr>
          <w:rFonts w:ascii="Arial" w:hAnsi="Arial" w:cs="Arial"/>
          <w:sz w:val="24"/>
          <w:szCs w:val="24"/>
          <w:rPrChange w:id="1602" w:author="Panagiotis Karkazis" w:date="2022-03-01T20:05:00Z">
            <w:rPr>
              <w:rFonts w:ascii="Arial" w:hAnsi="Arial" w:cs="Arial"/>
              <w:sz w:val="24"/>
              <w:szCs w:val="24"/>
              <w:highlight w:val="red"/>
            </w:rPr>
          </w:rPrChange>
        </w:rPr>
        <w:t>ς</w:t>
      </w:r>
      <w:r w:rsidR="00AF3199" w:rsidRPr="00886CD4">
        <w:rPr>
          <w:rFonts w:ascii="Arial" w:hAnsi="Arial" w:cs="Arial"/>
          <w:sz w:val="24"/>
          <w:szCs w:val="24"/>
          <w:rPrChange w:id="1603" w:author="Panagiotis Karkazis" w:date="2022-03-01T20:05:00Z">
            <w:rPr>
              <w:rFonts w:ascii="Arial" w:hAnsi="Arial" w:cs="Arial"/>
              <w:sz w:val="24"/>
              <w:szCs w:val="24"/>
              <w:highlight w:val="red"/>
            </w:rPr>
          </w:rPrChange>
        </w:rPr>
        <w:t xml:space="preserve"> Νοημοσύνη</w:t>
      </w:r>
      <w:r w:rsidR="00FF774E" w:rsidRPr="00886CD4">
        <w:rPr>
          <w:rFonts w:ascii="Arial" w:hAnsi="Arial" w:cs="Arial"/>
          <w:sz w:val="24"/>
          <w:szCs w:val="24"/>
          <w:rPrChange w:id="1604" w:author="Panagiotis Karkazis" w:date="2022-03-01T20:05:00Z">
            <w:rPr>
              <w:rFonts w:ascii="Arial" w:hAnsi="Arial" w:cs="Arial"/>
              <w:sz w:val="24"/>
              <w:szCs w:val="24"/>
              <w:highlight w:val="red"/>
            </w:rPr>
          </w:rPrChange>
        </w:rPr>
        <w:t>ς</w:t>
      </w:r>
      <w:r w:rsidR="00AF3199" w:rsidRPr="00886CD4">
        <w:rPr>
          <w:rFonts w:ascii="Arial" w:hAnsi="Arial" w:cs="Arial"/>
          <w:sz w:val="24"/>
          <w:szCs w:val="24"/>
          <w:rPrChange w:id="1605" w:author="Panagiotis Karkazis" w:date="2022-03-01T20:05:00Z">
            <w:rPr>
              <w:rFonts w:ascii="Arial" w:hAnsi="Arial" w:cs="Arial"/>
              <w:sz w:val="24"/>
              <w:szCs w:val="24"/>
              <w:highlight w:val="red"/>
            </w:rPr>
          </w:rPrChange>
        </w:rPr>
        <w:t xml:space="preserve">. </w:t>
      </w:r>
      <w:r w:rsidR="003F145B" w:rsidRPr="00886CD4">
        <w:rPr>
          <w:rFonts w:ascii="Arial" w:hAnsi="Arial" w:cs="Arial"/>
          <w:sz w:val="24"/>
          <w:szCs w:val="24"/>
          <w:rPrChange w:id="1606" w:author="Panagiotis Karkazis" w:date="2022-03-01T20:05:00Z">
            <w:rPr>
              <w:rFonts w:ascii="Arial" w:hAnsi="Arial" w:cs="Arial"/>
              <w:sz w:val="24"/>
              <w:szCs w:val="24"/>
              <w:highlight w:val="red"/>
            </w:rPr>
          </w:rPrChange>
        </w:rPr>
        <w:t>Έτσι ο άνθρωπος απελευθερώνεται από αρκετές δουλειές</w:t>
      </w:r>
      <w:ins w:id="1607" w:author="Panagiotis Karkazis" w:date="2022-03-01T20:08:00Z">
        <w:r w:rsidR="0095105B">
          <w:rPr>
            <w:rFonts w:ascii="Arial" w:hAnsi="Arial" w:cs="Arial"/>
            <w:sz w:val="24"/>
            <w:szCs w:val="24"/>
          </w:rPr>
          <w:t>,</w:t>
        </w:r>
      </w:ins>
      <w:r w:rsidR="003F145B" w:rsidRPr="00886CD4">
        <w:rPr>
          <w:rFonts w:ascii="Arial" w:hAnsi="Arial" w:cs="Arial"/>
          <w:sz w:val="24"/>
          <w:szCs w:val="24"/>
          <w:rPrChange w:id="1608" w:author="Panagiotis Karkazis" w:date="2022-03-01T20:05:00Z">
            <w:rPr>
              <w:rFonts w:ascii="Arial" w:hAnsi="Arial" w:cs="Arial"/>
              <w:sz w:val="24"/>
              <w:szCs w:val="24"/>
              <w:highlight w:val="red"/>
            </w:rPr>
          </w:rPrChange>
        </w:rPr>
        <w:t xml:space="preserve"> οι οποίες χρειάζονται επαναλαμβανόμενα και συγκεκριμένα βήματα</w:t>
      </w:r>
      <w:ins w:id="1609" w:author="Panagiotis Karkazis" w:date="2022-03-01T20:09:00Z">
        <w:r w:rsidR="0095105B">
          <w:rPr>
            <w:rFonts w:ascii="Arial" w:hAnsi="Arial" w:cs="Arial"/>
            <w:sz w:val="24"/>
            <w:szCs w:val="24"/>
          </w:rPr>
          <w:t>,</w:t>
        </w:r>
      </w:ins>
      <w:r w:rsidR="003F145B" w:rsidRPr="00886CD4">
        <w:rPr>
          <w:rFonts w:ascii="Arial" w:hAnsi="Arial" w:cs="Arial"/>
          <w:sz w:val="24"/>
          <w:szCs w:val="24"/>
          <w:rPrChange w:id="1610" w:author="Panagiotis Karkazis" w:date="2022-03-01T20:05:00Z">
            <w:rPr>
              <w:rFonts w:ascii="Arial" w:hAnsi="Arial" w:cs="Arial"/>
              <w:sz w:val="24"/>
              <w:szCs w:val="24"/>
              <w:highlight w:val="red"/>
            </w:rPr>
          </w:rPrChange>
        </w:rPr>
        <w:t xml:space="preserve"> καθώς</w:t>
      </w:r>
      <w:r w:rsidR="001E22A7" w:rsidRPr="00886CD4">
        <w:rPr>
          <w:rFonts w:ascii="Arial" w:hAnsi="Arial" w:cs="Arial"/>
          <w:sz w:val="24"/>
          <w:szCs w:val="24"/>
          <w:rPrChange w:id="1611" w:author="Panagiotis Karkazis" w:date="2022-03-01T20:05:00Z">
            <w:rPr>
              <w:rFonts w:ascii="Arial" w:hAnsi="Arial" w:cs="Arial"/>
              <w:sz w:val="24"/>
              <w:szCs w:val="24"/>
              <w:highlight w:val="red"/>
            </w:rPr>
          </w:rPrChange>
        </w:rPr>
        <w:t xml:space="preserve"> εξοικονομείται </w:t>
      </w:r>
      <w:r w:rsidR="003F145B" w:rsidRPr="00886CD4">
        <w:rPr>
          <w:rFonts w:ascii="Arial" w:hAnsi="Arial" w:cs="Arial"/>
          <w:sz w:val="24"/>
          <w:szCs w:val="24"/>
          <w:rPrChange w:id="1612" w:author="Panagiotis Karkazis" w:date="2022-03-01T20:05:00Z">
            <w:rPr>
              <w:rFonts w:ascii="Arial" w:hAnsi="Arial" w:cs="Arial"/>
              <w:sz w:val="24"/>
              <w:szCs w:val="24"/>
              <w:highlight w:val="red"/>
            </w:rPr>
          </w:rPrChange>
        </w:rPr>
        <w:t xml:space="preserve">πολύτιμος </w:t>
      </w:r>
      <w:r w:rsidR="001E22A7" w:rsidRPr="00886CD4">
        <w:rPr>
          <w:rFonts w:ascii="Arial" w:hAnsi="Arial" w:cs="Arial"/>
          <w:sz w:val="24"/>
          <w:szCs w:val="24"/>
          <w:rPrChange w:id="1613" w:author="Panagiotis Karkazis" w:date="2022-03-01T20:05:00Z">
            <w:rPr>
              <w:rFonts w:ascii="Arial" w:hAnsi="Arial" w:cs="Arial"/>
              <w:sz w:val="24"/>
              <w:szCs w:val="24"/>
              <w:highlight w:val="red"/>
            </w:rPr>
          </w:rPrChange>
        </w:rPr>
        <w:t>χρόνος και ενέργεια</w:t>
      </w:r>
      <w:r w:rsidR="0000680B" w:rsidRPr="00886CD4">
        <w:rPr>
          <w:rFonts w:ascii="Arial" w:hAnsi="Arial" w:cs="Arial"/>
          <w:sz w:val="24"/>
          <w:szCs w:val="24"/>
          <w:rPrChange w:id="1614" w:author="Panagiotis Karkazis" w:date="2022-03-01T20:05:00Z">
            <w:rPr>
              <w:rFonts w:ascii="Arial" w:hAnsi="Arial" w:cs="Arial"/>
              <w:sz w:val="24"/>
              <w:szCs w:val="24"/>
              <w:highlight w:val="red"/>
            </w:rPr>
          </w:rPrChange>
        </w:rPr>
        <w:t xml:space="preserve"> [</w:t>
      </w:r>
      <w:proofErr w:type="spellStart"/>
      <w:r w:rsidR="0000680B" w:rsidRPr="00886CD4">
        <w:rPr>
          <w:rFonts w:ascii="Arial" w:hAnsi="Arial" w:cs="Arial"/>
          <w:sz w:val="24"/>
          <w:szCs w:val="24"/>
          <w:lang w:val="en-US"/>
          <w:rPrChange w:id="1615" w:author="Panagiotis Karkazis" w:date="2022-03-01T20:05:00Z">
            <w:rPr>
              <w:rFonts w:ascii="Arial" w:hAnsi="Arial" w:cs="Arial"/>
              <w:sz w:val="24"/>
              <w:szCs w:val="24"/>
              <w:highlight w:val="red"/>
              <w:lang w:val="en-US"/>
            </w:rPr>
          </w:rPrChange>
        </w:rPr>
        <w:t>wsimag</w:t>
      </w:r>
      <w:proofErr w:type="spellEnd"/>
      <w:r w:rsidR="0000680B" w:rsidRPr="00886CD4">
        <w:rPr>
          <w:rFonts w:ascii="Arial" w:hAnsi="Arial" w:cs="Arial"/>
          <w:sz w:val="24"/>
          <w:szCs w:val="24"/>
          <w:rPrChange w:id="1616" w:author="Panagiotis Karkazis" w:date="2022-03-01T20:05:00Z">
            <w:rPr>
              <w:rFonts w:ascii="Arial" w:hAnsi="Arial" w:cs="Arial"/>
              <w:sz w:val="24"/>
              <w:szCs w:val="24"/>
              <w:highlight w:val="red"/>
            </w:rPr>
          </w:rPrChange>
        </w:rPr>
        <w:t>]</w:t>
      </w:r>
      <w:r w:rsidR="001E22A7" w:rsidRPr="00886CD4">
        <w:rPr>
          <w:rFonts w:ascii="Arial" w:hAnsi="Arial" w:cs="Arial"/>
          <w:sz w:val="24"/>
          <w:szCs w:val="24"/>
          <w:rPrChange w:id="1617" w:author="Panagiotis Karkazis" w:date="2022-03-01T20:05:00Z">
            <w:rPr>
              <w:rFonts w:ascii="Arial" w:hAnsi="Arial" w:cs="Arial"/>
              <w:sz w:val="24"/>
              <w:szCs w:val="24"/>
              <w:highlight w:val="red"/>
            </w:rPr>
          </w:rPrChange>
        </w:rPr>
        <w:t xml:space="preserve">. </w:t>
      </w:r>
      <w:r w:rsidR="00181212" w:rsidRPr="00886CD4">
        <w:rPr>
          <w:rFonts w:ascii="Arial" w:hAnsi="Arial" w:cs="Arial"/>
          <w:sz w:val="24"/>
          <w:szCs w:val="24"/>
          <w:rPrChange w:id="1618" w:author="Panagiotis Karkazis" w:date="2022-03-01T20:05:00Z">
            <w:rPr>
              <w:rFonts w:ascii="Arial" w:hAnsi="Arial" w:cs="Arial"/>
              <w:sz w:val="24"/>
              <w:szCs w:val="24"/>
              <w:highlight w:val="red"/>
            </w:rPr>
          </w:rPrChange>
        </w:rPr>
        <w:t>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w:t>
      </w:r>
      <w:ins w:id="1619" w:author="Panagiotis Karkazis" w:date="2022-03-01T20:09:00Z">
        <w:r w:rsidR="0095105B">
          <w:rPr>
            <w:rFonts w:ascii="Arial" w:hAnsi="Arial" w:cs="Arial"/>
            <w:sz w:val="24"/>
            <w:szCs w:val="24"/>
          </w:rPr>
          <w:t>,</w:t>
        </w:r>
      </w:ins>
      <w:r w:rsidR="00181212" w:rsidRPr="00886CD4">
        <w:rPr>
          <w:rFonts w:ascii="Arial" w:hAnsi="Arial" w:cs="Arial"/>
          <w:sz w:val="24"/>
          <w:szCs w:val="24"/>
          <w:rPrChange w:id="1620" w:author="Panagiotis Karkazis" w:date="2022-03-01T20:05:00Z">
            <w:rPr>
              <w:rFonts w:ascii="Arial" w:hAnsi="Arial" w:cs="Arial"/>
              <w:sz w:val="24"/>
              <w:szCs w:val="24"/>
              <w:highlight w:val="red"/>
            </w:rPr>
          </w:rPrChange>
        </w:rPr>
        <w:t xml:space="preserve"> οπότε δεν υπάρχει περίπτωση τραυματισμού και λάθους. </w:t>
      </w:r>
      <w:r w:rsidR="0068564A" w:rsidRPr="00886CD4">
        <w:rPr>
          <w:rFonts w:ascii="Arial" w:hAnsi="Arial" w:cs="Arial"/>
          <w:sz w:val="24"/>
          <w:szCs w:val="24"/>
          <w:rPrChange w:id="1621" w:author="Panagiotis Karkazis" w:date="2022-03-01T20:05:00Z">
            <w:rPr>
              <w:rFonts w:ascii="Arial" w:hAnsi="Arial" w:cs="Arial"/>
              <w:sz w:val="24"/>
              <w:szCs w:val="24"/>
              <w:highlight w:val="red"/>
            </w:rPr>
          </w:rPrChange>
        </w:rPr>
        <w:t>Ένα εύστοχο παράδειγμα της τεχνητής νοημοσύνης στην καθημερινότητα</w:t>
      </w:r>
      <w:r w:rsidR="00B76AD2" w:rsidRPr="00886CD4">
        <w:rPr>
          <w:rFonts w:ascii="Arial" w:hAnsi="Arial" w:cs="Arial"/>
          <w:sz w:val="24"/>
          <w:szCs w:val="24"/>
          <w:rPrChange w:id="1622" w:author="Panagiotis Karkazis" w:date="2022-03-01T20:05:00Z">
            <w:rPr>
              <w:rFonts w:ascii="Arial" w:hAnsi="Arial" w:cs="Arial"/>
              <w:sz w:val="24"/>
              <w:szCs w:val="24"/>
              <w:highlight w:val="red"/>
            </w:rPr>
          </w:rPrChange>
        </w:rPr>
        <w:t xml:space="preserve"> μας </w:t>
      </w:r>
      <w:r w:rsidR="0068564A" w:rsidRPr="00886CD4">
        <w:rPr>
          <w:rFonts w:ascii="Arial" w:hAnsi="Arial" w:cs="Arial"/>
          <w:sz w:val="24"/>
          <w:szCs w:val="24"/>
          <w:rPrChange w:id="1623" w:author="Panagiotis Karkazis" w:date="2022-03-01T20:05:00Z">
            <w:rPr>
              <w:rFonts w:ascii="Arial" w:hAnsi="Arial" w:cs="Arial"/>
              <w:sz w:val="24"/>
              <w:szCs w:val="24"/>
              <w:highlight w:val="red"/>
            </w:rPr>
          </w:rPrChange>
        </w:rPr>
        <w:t>είναι ο φωνητικός βοηθός (</w:t>
      </w:r>
      <w:r w:rsidR="0068564A" w:rsidRPr="00886CD4">
        <w:rPr>
          <w:rFonts w:ascii="Arial" w:hAnsi="Arial" w:cs="Arial"/>
          <w:sz w:val="24"/>
          <w:szCs w:val="24"/>
          <w:lang w:val="en-US"/>
          <w:rPrChange w:id="1624" w:author="Panagiotis Karkazis" w:date="2022-03-01T20:05:00Z">
            <w:rPr>
              <w:rFonts w:ascii="Arial" w:hAnsi="Arial" w:cs="Arial"/>
              <w:sz w:val="24"/>
              <w:szCs w:val="24"/>
              <w:highlight w:val="red"/>
              <w:lang w:val="en-US"/>
            </w:rPr>
          </w:rPrChange>
        </w:rPr>
        <w:t>voice</w:t>
      </w:r>
      <w:r w:rsidR="0068564A" w:rsidRPr="00886CD4">
        <w:rPr>
          <w:rFonts w:ascii="Arial" w:hAnsi="Arial" w:cs="Arial"/>
          <w:sz w:val="24"/>
          <w:szCs w:val="24"/>
          <w:rPrChange w:id="1625" w:author="Panagiotis Karkazis" w:date="2022-03-01T20:05:00Z">
            <w:rPr>
              <w:rFonts w:ascii="Arial" w:hAnsi="Arial" w:cs="Arial"/>
              <w:sz w:val="24"/>
              <w:szCs w:val="24"/>
              <w:highlight w:val="red"/>
            </w:rPr>
          </w:rPrChange>
        </w:rPr>
        <w:t xml:space="preserve"> </w:t>
      </w:r>
      <w:r w:rsidR="0068564A" w:rsidRPr="00886CD4">
        <w:rPr>
          <w:rFonts w:ascii="Arial" w:hAnsi="Arial" w:cs="Arial"/>
          <w:sz w:val="24"/>
          <w:szCs w:val="24"/>
          <w:lang w:val="en-US"/>
          <w:rPrChange w:id="1626" w:author="Panagiotis Karkazis" w:date="2022-03-01T20:05:00Z">
            <w:rPr>
              <w:rFonts w:ascii="Arial" w:hAnsi="Arial" w:cs="Arial"/>
              <w:sz w:val="24"/>
              <w:szCs w:val="24"/>
              <w:highlight w:val="red"/>
              <w:lang w:val="en-US"/>
            </w:rPr>
          </w:rPrChange>
        </w:rPr>
        <w:t>assistant</w:t>
      </w:r>
      <w:r w:rsidR="0068564A" w:rsidRPr="00886CD4">
        <w:rPr>
          <w:rFonts w:ascii="Arial" w:hAnsi="Arial" w:cs="Arial"/>
          <w:sz w:val="24"/>
          <w:szCs w:val="24"/>
          <w:rPrChange w:id="1627" w:author="Panagiotis Karkazis" w:date="2022-03-01T20:05:00Z">
            <w:rPr>
              <w:rFonts w:ascii="Arial" w:hAnsi="Arial" w:cs="Arial"/>
              <w:sz w:val="24"/>
              <w:szCs w:val="24"/>
              <w:highlight w:val="red"/>
            </w:rPr>
          </w:rPrChange>
        </w:rPr>
        <w:t xml:space="preserve">). Οι πιο διαδεδομένοι φωνητικοί βοηθοί είναι η </w:t>
      </w:r>
      <w:r w:rsidR="0068564A" w:rsidRPr="00886CD4">
        <w:rPr>
          <w:rFonts w:ascii="Arial" w:hAnsi="Arial" w:cs="Arial"/>
          <w:sz w:val="24"/>
          <w:szCs w:val="24"/>
          <w:lang w:val="en-US"/>
          <w:rPrChange w:id="1628" w:author="Panagiotis Karkazis" w:date="2022-03-01T20:05:00Z">
            <w:rPr>
              <w:rFonts w:ascii="Arial" w:hAnsi="Arial" w:cs="Arial"/>
              <w:sz w:val="24"/>
              <w:szCs w:val="24"/>
              <w:highlight w:val="red"/>
              <w:lang w:val="en-US"/>
            </w:rPr>
          </w:rPrChange>
        </w:rPr>
        <w:t>Cortana</w:t>
      </w:r>
      <w:r w:rsidR="0068564A" w:rsidRPr="00886CD4">
        <w:rPr>
          <w:rFonts w:ascii="Arial" w:hAnsi="Arial" w:cs="Arial"/>
          <w:sz w:val="24"/>
          <w:szCs w:val="24"/>
          <w:rPrChange w:id="1629" w:author="Panagiotis Karkazis" w:date="2022-03-01T20:05:00Z">
            <w:rPr>
              <w:rFonts w:ascii="Arial" w:hAnsi="Arial" w:cs="Arial"/>
              <w:sz w:val="24"/>
              <w:szCs w:val="24"/>
              <w:highlight w:val="red"/>
            </w:rPr>
          </w:rPrChange>
        </w:rPr>
        <w:t xml:space="preserve"> της </w:t>
      </w:r>
      <w:r w:rsidR="0068564A" w:rsidRPr="00886CD4">
        <w:rPr>
          <w:rFonts w:ascii="Arial" w:hAnsi="Arial" w:cs="Arial"/>
          <w:sz w:val="24"/>
          <w:szCs w:val="24"/>
          <w:lang w:val="en-US"/>
          <w:rPrChange w:id="1630" w:author="Panagiotis Karkazis" w:date="2022-03-01T20:05:00Z">
            <w:rPr>
              <w:rFonts w:ascii="Arial" w:hAnsi="Arial" w:cs="Arial"/>
              <w:sz w:val="24"/>
              <w:szCs w:val="24"/>
              <w:highlight w:val="red"/>
              <w:lang w:val="en-US"/>
            </w:rPr>
          </w:rPrChange>
        </w:rPr>
        <w:t>Microsoft</w:t>
      </w:r>
      <w:r w:rsidR="0068564A" w:rsidRPr="00886CD4">
        <w:rPr>
          <w:rFonts w:ascii="Arial" w:hAnsi="Arial" w:cs="Arial"/>
          <w:sz w:val="24"/>
          <w:szCs w:val="24"/>
          <w:rPrChange w:id="1631" w:author="Panagiotis Karkazis" w:date="2022-03-01T20:05:00Z">
            <w:rPr>
              <w:rFonts w:ascii="Arial" w:hAnsi="Arial" w:cs="Arial"/>
              <w:sz w:val="24"/>
              <w:szCs w:val="24"/>
              <w:highlight w:val="red"/>
            </w:rPr>
          </w:rPrChange>
        </w:rPr>
        <w:t xml:space="preserve">, η </w:t>
      </w:r>
      <w:r w:rsidR="0068564A" w:rsidRPr="00886CD4">
        <w:rPr>
          <w:rFonts w:ascii="Arial" w:hAnsi="Arial" w:cs="Arial"/>
          <w:sz w:val="24"/>
          <w:szCs w:val="24"/>
          <w:lang w:val="en-US"/>
          <w:rPrChange w:id="1632" w:author="Panagiotis Karkazis" w:date="2022-03-01T20:05:00Z">
            <w:rPr>
              <w:rFonts w:ascii="Arial" w:hAnsi="Arial" w:cs="Arial"/>
              <w:sz w:val="24"/>
              <w:szCs w:val="24"/>
              <w:highlight w:val="red"/>
              <w:lang w:val="en-US"/>
            </w:rPr>
          </w:rPrChange>
        </w:rPr>
        <w:t>Siri</w:t>
      </w:r>
      <w:r w:rsidR="0068564A" w:rsidRPr="00886CD4">
        <w:rPr>
          <w:rFonts w:ascii="Arial" w:hAnsi="Arial" w:cs="Arial"/>
          <w:sz w:val="24"/>
          <w:szCs w:val="24"/>
          <w:rPrChange w:id="1633" w:author="Panagiotis Karkazis" w:date="2022-03-01T20:05:00Z">
            <w:rPr>
              <w:rFonts w:ascii="Arial" w:hAnsi="Arial" w:cs="Arial"/>
              <w:sz w:val="24"/>
              <w:szCs w:val="24"/>
              <w:highlight w:val="red"/>
            </w:rPr>
          </w:rPrChange>
        </w:rPr>
        <w:t xml:space="preserve"> της </w:t>
      </w:r>
      <w:r w:rsidR="0068564A" w:rsidRPr="00886CD4">
        <w:rPr>
          <w:rFonts w:ascii="Arial" w:hAnsi="Arial" w:cs="Arial"/>
          <w:sz w:val="24"/>
          <w:szCs w:val="24"/>
          <w:lang w:val="en-US"/>
          <w:rPrChange w:id="1634" w:author="Panagiotis Karkazis" w:date="2022-03-01T20:05:00Z">
            <w:rPr>
              <w:rFonts w:ascii="Arial" w:hAnsi="Arial" w:cs="Arial"/>
              <w:sz w:val="24"/>
              <w:szCs w:val="24"/>
              <w:highlight w:val="red"/>
              <w:lang w:val="en-US"/>
            </w:rPr>
          </w:rPrChange>
        </w:rPr>
        <w:t>Apple</w:t>
      </w:r>
      <w:r w:rsidR="0068564A" w:rsidRPr="00886CD4">
        <w:rPr>
          <w:rFonts w:ascii="Arial" w:hAnsi="Arial" w:cs="Arial"/>
          <w:sz w:val="24"/>
          <w:szCs w:val="24"/>
          <w:rPrChange w:id="1635" w:author="Panagiotis Karkazis" w:date="2022-03-01T20:05:00Z">
            <w:rPr>
              <w:rFonts w:ascii="Arial" w:hAnsi="Arial" w:cs="Arial"/>
              <w:sz w:val="24"/>
              <w:szCs w:val="24"/>
              <w:highlight w:val="red"/>
            </w:rPr>
          </w:rPrChange>
        </w:rPr>
        <w:t xml:space="preserve"> και η </w:t>
      </w:r>
      <w:r w:rsidR="0068564A" w:rsidRPr="00886CD4">
        <w:rPr>
          <w:rFonts w:ascii="Arial" w:hAnsi="Arial" w:cs="Arial"/>
          <w:sz w:val="24"/>
          <w:szCs w:val="24"/>
          <w:lang w:val="en-US"/>
          <w:rPrChange w:id="1636" w:author="Panagiotis Karkazis" w:date="2022-03-01T20:05:00Z">
            <w:rPr>
              <w:rFonts w:ascii="Arial" w:hAnsi="Arial" w:cs="Arial"/>
              <w:sz w:val="24"/>
              <w:szCs w:val="24"/>
              <w:highlight w:val="red"/>
              <w:lang w:val="en-US"/>
            </w:rPr>
          </w:rPrChange>
        </w:rPr>
        <w:t>Alexa</w:t>
      </w:r>
      <w:r w:rsidR="0068564A" w:rsidRPr="00886CD4">
        <w:rPr>
          <w:rFonts w:ascii="Arial" w:hAnsi="Arial" w:cs="Arial"/>
          <w:sz w:val="24"/>
          <w:szCs w:val="24"/>
          <w:rPrChange w:id="1637" w:author="Panagiotis Karkazis" w:date="2022-03-01T20:05:00Z">
            <w:rPr>
              <w:rFonts w:ascii="Arial" w:hAnsi="Arial" w:cs="Arial"/>
              <w:sz w:val="24"/>
              <w:szCs w:val="24"/>
              <w:highlight w:val="red"/>
            </w:rPr>
          </w:rPrChange>
        </w:rPr>
        <w:t xml:space="preserve"> της </w:t>
      </w:r>
      <w:r w:rsidR="0068564A" w:rsidRPr="00886CD4">
        <w:rPr>
          <w:rFonts w:ascii="Arial" w:hAnsi="Arial" w:cs="Arial"/>
          <w:sz w:val="24"/>
          <w:szCs w:val="24"/>
          <w:lang w:val="en-US"/>
          <w:rPrChange w:id="1638" w:author="Panagiotis Karkazis" w:date="2022-03-01T20:05:00Z">
            <w:rPr>
              <w:rFonts w:ascii="Arial" w:hAnsi="Arial" w:cs="Arial"/>
              <w:sz w:val="24"/>
              <w:szCs w:val="24"/>
              <w:highlight w:val="red"/>
              <w:lang w:val="en-US"/>
            </w:rPr>
          </w:rPrChange>
        </w:rPr>
        <w:t>Amazon</w:t>
      </w:r>
      <w:r w:rsidR="00F803B1" w:rsidRPr="00886CD4">
        <w:rPr>
          <w:rFonts w:ascii="Arial" w:hAnsi="Arial" w:cs="Arial"/>
          <w:sz w:val="24"/>
          <w:szCs w:val="24"/>
          <w:rPrChange w:id="1639" w:author="Panagiotis Karkazis" w:date="2022-03-01T20:05:00Z">
            <w:rPr>
              <w:rFonts w:ascii="Arial" w:hAnsi="Arial" w:cs="Arial"/>
              <w:sz w:val="24"/>
              <w:szCs w:val="24"/>
              <w:highlight w:val="red"/>
            </w:rPr>
          </w:rPrChange>
        </w:rPr>
        <w:t xml:space="preserve"> [</w:t>
      </w:r>
      <w:proofErr w:type="spellStart"/>
      <w:r w:rsidR="00F803B1" w:rsidRPr="00886CD4">
        <w:rPr>
          <w:rFonts w:ascii="Arial" w:hAnsi="Arial" w:cs="Arial"/>
          <w:sz w:val="24"/>
          <w:szCs w:val="24"/>
          <w:lang w:val="en-US"/>
          <w:rPrChange w:id="1640" w:author="Panagiotis Karkazis" w:date="2022-03-01T20:05:00Z">
            <w:rPr>
              <w:rFonts w:ascii="Arial" w:hAnsi="Arial" w:cs="Arial"/>
              <w:sz w:val="24"/>
              <w:szCs w:val="24"/>
              <w:highlight w:val="red"/>
              <w:lang w:val="en-US"/>
            </w:rPr>
          </w:rPrChange>
        </w:rPr>
        <w:t>wsimag</w:t>
      </w:r>
      <w:proofErr w:type="spellEnd"/>
      <w:r w:rsidR="00F803B1" w:rsidRPr="00886CD4">
        <w:rPr>
          <w:rFonts w:ascii="Arial" w:hAnsi="Arial" w:cs="Arial"/>
          <w:sz w:val="24"/>
          <w:szCs w:val="24"/>
          <w:rPrChange w:id="1641" w:author="Panagiotis Karkazis" w:date="2022-03-01T20:05:00Z">
            <w:rPr>
              <w:rFonts w:ascii="Arial" w:hAnsi="Arial" w:cs="Arial"/>
              <w:sz w:val="24"/>
              <w:szCs w:val="24"/>
              <w:highlight w:val="red"/>
            </w:rPr>
          </w:rPrChange>
        </w:rPr>
        <w:t>]</w:t>
      </w:r>
      <w:r w:rsidR="0068564A" w:rsidRPr="00886CD4">
        <w:rPr>
          <w:rFonts w:ascii="Arial" w:hAnsi="Arial" w:cs="Arial"/>
          <w:sz w:val="24"/>
          <w:szCs w:val="24"/>
          <w:rPrChange w:id="1642" w:author="Panagiotis Karkazis" w:date="2022-03-01T20:05:00Z">
            <w:rPr>
              <w:rFonts w:ascii="Arial" w:hAnsi="Arial" w:cs="Arial"/>
              <w:sz w:val="24"/>
              <w:szCs w:val="24"/>
              <w:highlight w:val="red"/>
            </w:rPr>
          </w:rPrChange>
        </w:rPr>
        <w:t>.</w:t>
      </w:r>
      <w:r w:rsidR="0035668F" w:rsidRPr="00886CD4">
        <w:rPr>
          <w:rFonts w:ascii="Arial" w:hAnsi="Arial" w:cs="Arial"/>
          <w:sz w:val="24"/>
          <w:szCs w:val="24"/>
          <w:rPrChange w:id="1643" w:author="Panagiotis Karkazis" w:date="2022-03-01T20:05:00Z">
            <w:rPr>
              <w:rFonts w:ascii="Arial" w:hAnsi="Arial" w:cs="Arial"/>
              <w:sz w:val="24"/>
              <w:szCs w:val="24"/>
              <w:highlight w:val="red"/>
            </w:rPr>
          </w:rPrChange>
        </w:rPr>
        <w:t xml:space="preserve"> Πρόκειται για μία έξυπν</w:t>
      </w:r>
      <w:r w:rsidR="00CB16A0" w:rsidRPr="00886CD4">
        <w:rPr>
          <w:rFonts w:ascii="Arial" w:hAnsi="Arial" w:cs="Arial"/>
          <w:sz w:val="24"/>
          <w:szCs w:val="24"/>
          <w:rPrChange w:id="1644" w:author="Panagiotis Karkazis" w:date="2022-03-01T20:05:00Z">
            <w:rPr>
              <w:rFonts w:ascii="Arial" w:hAnsi="Arial" w:cs="Arial"/>
              <w:sz w:val="24"/>
              <w:szCs w:val="24"/>
              <w:highlight w:val="red"/>
            </w:rPr>
          </w:rPrChange>
        </w:rPr>
        <w:t>η</w:t>
      </w:r>
      <w:r w:rsidR="0035668F" w:rsidRPr="00886CD4">
        <w:rPr>
          <w:rFonts w:ascii="Arial" w:hAnsi="Arial" w:cs="Arial"/>
          <w:sz w:val="24"/>
          <w:szCs w:val="24"/>
          <w:rPrChange w:id="1645" w:author="Panagiotis Karkazis" w:date="2022-03-01T20:05:00Z">
            <w:rPr>
              <w:rFonts w:ascii="Arial" w:hAnsi="Arial" w:cs="Arial"/>
              <w:sz w:val="24"/>
              <w:szCs w:val="24"/>
              <w:highlight w:val="red"/>
            </w:rPr>
          </w:rPrChange>
        </w:rPr>
        <w:t xml:space="preserve"> λειτουργία που έχει προστεθεί σε πολλές συσκευές και παρέχει ακόμα ένα τρόπο αλληλεπίδρασης των ανθρώπων με τις συσκευές.</w:t>
      </w:r>
      <w:r w:rsidR="0068564A" w:rsidRPr="00886CD4">
        <w:rPr>
          <w:rFonts w:ascii="Arial" w:hAnsi="Arial" w:cs="Arial"/>
          <w:sz w:val="24"/>
          <w:szCs w:val="24"/>
          <w:rPrChange w:id="1646" w:author="Panagiotis Karkazis" w:date="2022-03-01T20:05:00Z">
            <w:rPr>
              <w:rFonts w:ascii="Arial" w:hAnsi="Arial" w:cs="Arial"/>
              <w:sz w:val="24"/>
              <w:szCs w:val="24"/>
              <w:highlight w:val="red"/>
            </w:rPr>
          </w:rPrChange>
        </w:rPr>
        <w:t xml:space="preserve"> </w:t>
      </w:r>
      <w:r w:rsidR="007824FA" w:rsidRPr="00886CD4">
        <w:rPr>
          <w:rFonts w:ascii="Arial" w:hAnsi="Arial" w:cs="Arial"/>
          <w:sz w:val="24"/>
          <w:szCs w:val="24"/>
          <w:rPrChange w:id="1647" w:author="Panagiotis Karkazis" w:date="2022-03-01T20:05:00Z">
            <w:rPr>
              <w:rFonts w:ascii="Arial" w:hAnsi="Arial" w:cs="Arial"/>
              <w:sz w:val="24"/>
              <w:szCs w:val="24"/>
              <w:highlight w:val="red"/>
            </w:rPr>
          </w:rPrChange>
        </w:rPr>
        <w:t xml:space="preserve">Μερικές </w:t>
      </w:r>
      <w:r w:rsidR="00CB16A0" w:rsidRPr="00886CD4">
        <w:rPr>
          <w:rFonts w:ascii="Arial" w:hAnsi="Arial" w:cs="Arial"/>
          <w:sz w:val="24"/>
          <w:szCs w:val="24"/>
          <w:rPrChange w:id="1648" w:author="Panagiotis Karkazis" w:date="2022-03-01T20:05:00Z">
            <w:rPr>
              <w:rFonts w:ascii="Arial" w:hAnsi="Arial" w:cs="Arial"/>
              <w:sz w:val="24"/>
              <w:szCs w:val="24"/>
              <w:highlight w:val="red"/>
            </w:rPr>
          </w:rPrChange>
        </w:rPr>
        <w:t xml:space="preserve">ακόμη </w:t>
      </w:r>
      <w:r w:rsidR="007824FA" w:rsidRPr="00886CD4">
        <w:rPr>
          <w:rFonts w:ascii="Arial" w:hAnsi="Arial" w:cs="Arial"/>
          <w:sz w:val="24"/>
          <w:szCs w:val="24"/>
          <w:rPrChange w:id="1649" w:author="Panagiotis Karkazis" w:date="2022-03-01T20:05:00Z">
            <w:rPr>
              <w:rFonts w:ascii="Arial" w:hAnsi="Arial" w:cs="Arial"/>
              <w:sz w:val="24"/>
              <w:szCs w:val="24"/>
              <w:highlight w:val="red"/>
            </w:rPr>
          </w:rPrChange>
        </w:rPr>
        <w:t>από τις</w:t>
      </w:r>
      <w:r w:rsidR="004C5839" w:rsidRPr="00886CD4">
        <w:rPr>
          <w:rFonts w:ascii="Arial" w:hAnsi="Arial" w:cs="Arial"/>
          <w:sz w:val="24"/>
          <w:szCs w:val="24"/>
          <w:rPrChange w:id="1650" w:author="Panagiotis Karkazis" w:date="2022-03-01T20:05:00Z">
            <w:rPr>
              <w:rFonts w:ascii="Arial" w:hAnsi="Arial" w:cs="Arial"/>
              <w:sz w:val="24"/>
              <w:szCs w:val="24"/>
              <w:highlight w:val="red"/>
            </w:rPr>
          </w:rPrChange>
        </w:rPr>
        <w:t xml:space="preserve"> </w:t>
      </w:r>
      <w:r w:rsidR="007824FA" w:rsidRPr="00886CD4">
        <w:rPr>
          <w:rFonts w:ascii="Arial" w:hAnsi="Arial" w:cs="Arial"/>
          <w:sz w:val="24"/>
          <w:szCs w:val="24"/>
          <w:rPrChange w:id="1651" w:author="Panagiotis Karkazis" w:date="2022-03-01T20:05:00Z">
            <w:rPr>
              <w:rFonts w:ascii="Arial" w:hAnsi="Arial" w:cs="Arial"/>
              <w:sz w:val="24"/>
              <w:szCs w:val="24"/>
              <w:highlight w:val="red"/>
            </w:rPr>
          </w:rPrChange>
        </w:rPr>
        <w:t>δυνατότητες</w:t>
      </w:r>
      <w:r w:rsidR="004C5839" w:rsidRPr="00886CD4">
        <w:rPr>
          <w:rFonts w:ascii="Arial" w:hAnsi="Arial" w:cs="Arial"/>
          <w:sz w:val="24"/>
          <w:szCs w:val="24"/>
          <w:rPrChange w:id="1652" w:author="Panagiotis Karkazis" w:date="2022-03-01T20:05:00Z">
            <w:rPr>
              <w:rFonts w:ascii="Arial" w:hAnsi="Arial" w:cs="Arial"/>
              <w:sz w:val="24"/>
              <w:szCs w:val="24"/>
              <w:highlight w:val="red"/>
            </w:rPr>
          </w:rPrChange>
        </w:rPr>
        <w:t xml:space="preserve"> της Τεχνητής Νοημοσύνης είναι η </w:t>
      </w:r>
      <w:r w:rsidR="00EF6E11" w:rsidRPr="00886CD4">
        <w:rPr>
          <w:rFonts w:ascii="Arial" w:hAnsi="Arial" w:cs="Arial"/>
          <w:sz w:val="24"/>
          <w:szCs w:val="24"/>
          <w:rPrChange w:id="1653" w:author="Panagiotis Karkazis" w:date="2022-03-01T20:05:00Z">
            <w:rPr>
              <w:rFonts w:ascii="Arial" w:hAnsi="Arial" w:cs="Arial"/>
              <w:sz w:val="24"/>
              <w:szCs w:val="24"/>
              <w:highlight w:val="red"/>
            </w:rPr>
          </w:rPrChange>
        </w:rPr>
        <w:t>κ</w:t>
      </w:r>
      <w:r w:rsidR="009C5E5C" w:rsidRPr="00886CD4">
        <w:rPr>
          <w:rFonts w:ascii="Arial" w:hAnsi="Arial" w:cs="Arial"/>
          <w:sz w:val="24"/>
          <w:szCs w:val="24"/>
          <w:rPrChange w:id="1654" w:author="Panagiotis Karkazis" w:date="2022-03-01T20:05:00Z">
            <w:rPr>
              <w:rFonts w:ascii="Arial" w:hAnsi="Arial" w:cs="Arial"/>
              <w:sz w:val="24"/>
              <w:szCs w:val="24"/>
              <w:highlight w:val="red"/>
            </w:rPr>
          </w:rPrChange>
        </w:rPr>
        <w:t>ατανόηση τ</w:t>
      </w:r>
      <w:r w:rsidR="00EF6E11" w:rsidRPr="00886CD4">
        <w:rPr>
          <w:rFonts w:ascii="Arial" w:hAnsi="Arial" w:cs="Arial"/>
          <w:sz w:val="24"/>
          <w:szCs w:val="24"/>
          <w:rPrChange w:id="1655" w:author="Panagiotis Karkazis" w:date="2022-03-01T20:05:00Z">
            <w:rPr>
              <w:rFonts w:ascii="Arial" w:hAnsi="Arial" w:cs="Arial"/>
              <w:sz w:val="24"/>
              <w:szCs w:val="24"/>
              <w:highlight w:val="red"/>
            </w:rPr>
          </w:rPrChange>
        </w:rPr>
        <w:t>η</w:t>
      </w:r>
      <w:r w:rsidR="009C5E5C" w:rsidRPr="00886CD4">
        <w:rPr>
          <w:rFonts w:ascii="Arial" w:hAnsi="Arial" w:cs="Arial"/>
          <w:sz w:val="24"/>
          <w:szCs w:val="24"/>
          <w:rPrChange w:id="1656" w:author="Panagiotis Karkazis" w:date="2022-03-01T20:05:00Z">
            <w:rPr>
              <w:rFonts w:ascii="Arial" w:hAnsi="Arial" w:cs="Arial"/>
              <w:sz w:val="24"/>
              <w:szCs w:val="24"/>
              <w:highlight w:val="red"/>
            </w:rPr>
          </w:rPrChange>
        </w:rPr>
        <w:t>ς ανθρώπινης ομιλίας</w:t>
      </w:r>
      <w:r w:rsidR="00FD18CE" w:rsidRPr="00886CD4">
        <w:rPr>
          <w:rFonts w:ascii="Arial" w:hAnsi="Arial" w:cs="Arial"/>
          <w:sz w:val="24"/>
          <w:szCs w:val="24"/>
          <w:rPrChange w:id="1657" w:author="Panagiotis Karkazis" w:date="2022-03-01T20:05:00Z">
            <w:rPr>
              <w:rFonts w:ascii="Arial" w:hAnsi="Arial" w:cs="Arial"/>
              <w:sz w:val="24"/>
              <w:szCs w:val="24"/>
              <w:highlight w:val="red"/>
            </w:rPr>
          </w:rPrChange>
        </w:rPr>
        <w:t>,</w:t>
      </w:r>
      <w:r w:rsidR="007824FA" w:rsidRPr="00886CD4">
        <w:rPr>
          <w:rFonts w:ascii="Arial" w:hAnsi="Arial" w:cs="Arial"/>
          <w:sz w:val="24"/>
          <w:szCs w:val="24"/>
          <w:rPrChange w:id="1658" w:author="Panagiotis Karkazis" w:date="2022-03-01T20:05:00Z">
            <w:rPr>
              <w:rFonts w:ascii="Arial" w:hAnsi="Arial" w:cs="Arial"/>
              <w:sz w:val="24"/>
              <w:szCs w:val="24"/>
              <w:highlight w:val="red"/>
            </w:rPr>
          </w:rPrChange>
        </w:rPr>
        <w:t xml:space="preserve"> η κατανόηση διαφόρων γλωσσών,</w:t>
      </w:r>
      <w:r w:rsidR="00054193" w:rsidRPr="00886CD4">
        <w:rPr>
          <w:rFonts w:ascii="Arial" w:hAnsi="Arial" w:cs="Arial"/>
          <w:sz w:val="24"/>
          <w:szCs w:val="24"/>
          <w:rPrChange w:id="1659" w:author="Panagiotis Karkazis" w:date="2022-03-01T20:05:00Z">
            <w:rPr>
              <w:rFonts w:ascii="Arial" w:hAnsi="Arial" w:cs="Arial"/>
              <w:sz w:val="24"/>
              <w:szCs w:val="24"/>
              <w:highlight w:val="red"/>
            </w:rPr>
          </w:rPrChange>
        </w:rPr>
        <w:t xml:space="preserve"> η</w:t>
      </w:r>
      <w:r w:rsidR="00FD18CE" w:rsidRPr="00886CD4">
        <w:rPr>
          <w:rFonts w:ascii="Arial" w:hAnsi="Arial" w:cs="Arial"/>
          <w:sz w:val="24"/>
          <w:szCs w:val="24"/>
          <w:rPrChange w:id="1660" w:author="Panagiotis Karkazis" w:date="2022-03-01T20:05:00Z">
            <w:rPr>
              <w:rFonts w:ascii="Arial" w:hAnsi="Arial" w:cs="Arial"/>
              <w:sz w:val="24"/>
              <w:szCs w:val="24"/>
              <w:highlight w:val="red"/>
            </w:rPr>
          </w:rPrChange>
        </w:rPr>
        <w:t xml:space="preserve"> δυνατ</w:t>
      </w:r>
      <w:r w:rsidR="00EF6E11" w:rsidRPr="00886CD4">
        <w:rPr>
          <w:rFonts w:ascii="Arial" w:hAnsi="Arial" w:cs="Arial"/>
          <w:sz w:val="24"/>
          <w:szCs w:val="24"/>
          <w:rPrChange w:id="1661" w:author="Panagiotis Karkazis" w:date="2022-03-01T20:05:00Z">
            <w:rPr>
              <w:rFonts w:ascii="Arial" w:hAnsi="Arial" w:cs="Arial"/>
              <w:sz w:val="24"/>
              <w:szCs w:val="24"/>
              <w:highlight w:val="red"/>
            </w:rPr>
          </w:rPrChange>
        </w:rPr>
        <w:t>ότητα</w:t>
      </w:r>
      <w:r w:rsidR="00FD18CE" w:rsidRPr="00886CD4">
        <w:rPr>
          <w:rFonts w:ascii="Arial" w:hAnsi="Arial" w:cs="Arial"/>
          <w:sz w:val="24"/>
          <w:szCs w:val="24"/>
          <w:rPrChange w:id="1662" w:author="Panagiotis Karkazis" w:date="2022-03-01T20:05:00Z">
            <w:rPr>
              <w:rFonts w:ascii="Arial" w:hAnsi="Arial" w:cs="Arial"/>
              <w:sz w:val="24"/>
              <w:szCs w:val="24"/>
              <w:highlight w:val="red"/>
            </w:rPr>
          </w:rPrChange>
        </w:rPr>
        <w:t xml:space="preserve"> ομιλ</w:t>
      </w:r>
      <w:r w:rsidR="00EF6E11" w:rsidRPr="00886CD4">
        <w:rPr>
          <w:rFonts w:ascii="Arial" w:hAnsi="Arial" w:cs="Arial"/>
          <w:sz w:val="24"/>
          <w:szCs w:val="24"/>
          <w:rPrChange w:id="1663" w:author="Panagiotis Karkazis" w:date="2022-03-01T20:05:00Z">
            <w:rPr>
              <w:rFonts w:ascii="Arial" w:hAnsi="Arial" w:cs="Arial"/>
              <w:sz w:val="24"/>
              <w:szCs w:val="24"/>
              <w:highlight w:val="red"/>
            </w:rPr>
          </w:rPrChange>
        </w:rPr>
        <w:t>ί</w:t>
      </w:r>
      <w:r w:rsidR="00FD18CE" w:rsidRPr="00886CD4">
        <w:rPr>
          <w:rFonts w:ascii="Arial" w:hAnsi="Arial" w:cs="Arial"/>
          <w:sz w:val="24"/>
          <w:szCs w:val="24"/>
          <w:rPrChange w:id="1664" w:author="Panagiotis Karkazis" w:date="2022-03-01T20:05:00Z">
            <w:rPr>
              <w:rFonts w:ascii="Arial" w:hAnsi="Arial" w:cs="Arial"/>
              <w:sz w:val="24"/>
              <w:szCs w:val="24"/>
              <w:highlight w:val="red"/>
            </w:rPr>
          </w:rPrChange>
        </w:rPr>
        <w:t>ας</w:t>
      </w:r>
      <w:r w:rsidR="00EF6E11" w:rsidRPr="00886CD4">
        <w:rPr>
          <w:rFonts w:ascii="Arial" w:hAnsi="Arial" w:cs="Arial"/>
          <w:sz w:val="24"/>
          <w:szCs w:val="24"/>
          <w:rPrChange w:id="1665" w:author="Panagiotis Karkazis" w:date="2022-03-01T20:05:00Z">
            <w:rPr>
              <w:rFonts w:ascii="Arial" w:hAnsi="Arial" w:cs="Arial"/>
              <w:sz w:val="24"/>
              <w:szCs w:val="24"/>
              <w:highlight w:val="red"/>
            </w:rPr>
          </w:rPrChange>
        </w:rPr>
        <w:t>,</w:t>
      </w:r>
      <w:r w:rsidR="007824FA" w:rsidRPr="00886CD4">
        <w:rPr>
          <w:rFonts w:ascii="Arial" w:hAnsi="Arial" w:cs="Arial"/>
          <w:sz w:val="24"/>
          <w:szCs w:val="24"/>
          <w:rPrChange w:id="1666" w:author="Panagiotis Karkazis" w:date="2022-03-01T20:05:00Z">
            <w:rPr>
              <w:rFonts w:ascii="Arial" w:hAnsi="Arial" w:cs="Arial"/>
              <w:sz w:val="24"/>
              <w:szCs w:val="24"/>
              <w:highlight w:val="red"/>
            </w:rPr>
          </w:rPrChange>
        </w:rPr>
        <w:t xml:space="preserve"> η</w:t>
      </w:r>
      <w:r w:rsidR="00054193" w:rsidRPr="00886CD4">
        <w:rPr>
          <w:rFonts w:ascii="Arial" w:hAnsi="Arial" w:cs="Arial"/>
          <w:sz w:val="24"/>
          <w:szCs w:val="24"/>
          <w:rPrChange w:id="1667" w:author="Panagiotis Karkazis" w:date="2022-03-01T20:05:00Z">
            <w:rPr>
              <w:rFonts w:ascii="Arial" w:hAnsi="Arial" w:cs="Arial"/>
              <w:sz w:val="24"/>
              <w:szCs w:val="24"/>
              <w:highlight w:val="red"/>
            </w:rPr>
          </w:rPrChange>
        </w:rPr>
        <w:t xml:space="preserve"> ρομποτική</w:t>
      </w:r>
      <w:r w:rsidR="007824FA" w:rsidRPr="00886CD4">
        <w:rPr>
          <w:rFonts w:ascii="Arial" w:hAnsi="Arial" w:cs="Arial"/>
          <w:sz w:val="24"/>
          <w:szCs w:val="24"/>
          <w:rPrChange w:id="1668" w:author="Panagiotis Karkazis" w:date="2022-03-01T20:05:00Z">
            <w:rPr>
              <w:rFonts w:ascii="Arial" w:hAnsi="Arial" w:cs="Arial"/>
              <w:sz w:val="24"/>
              <w:szCs w:val="24"/>
              <w:highlight w:val="red"/>
            </w:rPr>
          </w:rPrChange>
        </w:rPr>
        <w:t>, η αναγνώριση ανθρώπων και άλλων αντικειμένων μέσω φωτογραφιών</w:t>
      </w:r>
      <w:r w:rsidR="002D31BA" w:rsidRPr="00886CD4">
        <w:rPr>
          <w:rFonts w:ascii="Arial" w:hAnsi="Arial" w:cs="Arial"/>
          <w:sz w:val="24"/>
          <w:szCs w:val="24"/>
          <w:rPrChange w:id="1669" w:author="Panagiotis Karkazis" w:date="2022-03-01T20:05:00Z">
            <w:rPr>
              <w:rFonts w:ascii="Arial" w:hAnsi="Arial" w:cs="Arial"/>
              <w:sz w:val="24"/>
              <w:szCs w:val="24"/>
              <w:highlight w:val="red"/>
            </w:rPr>
          </w:rPrChange>
        </w:rPr>
        <w:t>, η εξαγωγή συμπερασμάτων από ένα μεγάλο σύνολο δεδομένων</w:t>
      </w:r>
      <w:r w:rsidR="007824FA" w:rsidRPr="00886CD4">
        <w:rPr>
          <w:rFonts w:ascii="Arial" w:hAnsi="Arial" w:cs="Arial"/>
          <w:sz w:val="24"/>
          <w:szCs w:val="24"/>
          <w:rPrChange w:id="1670" w:author="Panagiotis Karkazis" w:date="2022-03-01T20:05:00Z">
            <w:rPr>
              <w:rFonts w:ascii="Arial" w:hAnsi="Arial" w:cs="Arial"/>
              <w:sz w:val="24"/>
              <w:szCs w:val="24"/>
              <w:highlight w:val="red"/>
            </w:rPr>
          </w:rPrChange>
        </w:rPr>
        <w:t xml:space="preserve"> </w:t>
      </w:r>
      <w:del w:id="1671" w:author="Panagiotis Karkazis" w:date="2022-03-01T20:09:00Z">
        <w:r w:rsidR="007824FA" w:rsidRPr="00886CD4" w:rsidDel="0095105B">
          <w:rPr>
            <w:rFonts w:ascii="Arial" w:hAnsi="Arial" w:cs="Arial"/>
            <w:sz w:val="24"/>
            <w:szCs w:val="24"/>
            <w:rPrChange w:id="1672" w:author="Panagiotis Karkazis" w:date="2022-03-01T20:05:00Z">
              <w:rPr>
                <w:rFonts w:ascii="Arial" w:hAnsi="Arial" w:cs="Arial"/>
                <w:sz w:val="24"/>
                <w:szCs w:val="24"/>
                <w:highlight w:val="red"/>
              </w:rPr>
            </w:rPrChange>
          </w:rPr>
          <w:delText>κλπ</w:delText>
        </w:r>
      </w:del>
      <w:ins w:id="1673" w:author="Panagiotis Karkazis" w:date="2022-03-01T20:09:00Z">
        <w:r w:rsidR="0095105B" w:rsidRPr="0095105B">
          <w:rPr>
            <w:rFonts w:ascii="Arial" w:hAnsi="Arial" w:cs="Arial"/>
            <w:sz w:val="24"/>
            <w:szCs w:val="24"/>
          </w:rPr>
          <w:t>κλπ.</w:t>
        </w:r>
      </w:ins>
      <w:r w:rsidR="000F7F11" w:rsidRPr="00886CD4">
        <w:rPr>
          <w:rFonts w:ascii="Arial" w:hAnsi="Arial" w:cs="Arial"/>
          <w:sz w:val="24"/>
          <w:szCs w:val="24"/>
          <w:rPrChange w:id="1674" w:author="Panagiotis Karkazis" w:date="2022-03-01T20:05:00Z">
            <w:rPr>
              <w:rFonts w:ascii="Arial" w:hAnsi="Arial" w:cs="Arial"/>
              <w:sz w:val="24"/>
              <w:szCs w:val="24"/>
              <w:highlight w:val="red"/>
            </w:rPr>
          </w:rPrChange>
        </w:rPr>
        <w:t xml:space="preserve"> [</w:t>
      </w:r>
      <w:proofErr w:type="spellStart"/>
      <w:r w:rsidR="000F7F11" w:rsidRPr="00886CD4">
        <w:rPr>
          <w:rFonts w:ascii="Arial" w:hAnsi="Arial" w:cs="Arial"/>
          <w:sz w:val="24"/>
          <w:szCs w:val="24"/>
          <w:rPrChange w:id="1675" w:author="Panagiotis Karkazis" w:date="2022-03-01T20:05:00Z">
            <w:rPr>
              <w:rFonts w:ascii="Arial" w:hAnsi="Arial" w:cs="Arial"/>
              <w:sz w:val="24"/>
              <w:szCs w:val="24"/>
              <w:highlight w:val="red"/>
            </w:rPr>
          </w:rPrChange>
        </w:rPr>
        <w:t>itu</w:t>
      </w:r>
      <w:proofErr w:type="spellEnd"/>
      <w:r w:rsidR="000F7F11" w:rsidRPr="00886CD4">
        <w:rPr>
          <w:rFonts w:ascii="Arial" w:hAnsi="Arial" w:cs="Arial"/>
          <w:sz w:val="24"/>
          <w:szCs w:val="24"/>
          <w:rPrChange w:id="1676" w:author="Panagiotis Karkazis" w:date="2022-03-01T20:05:00Z">
            <w:rPr>
              <w:rFonts w:ascii="Arial" w:hAnsi="Arial" w:cs="Arial"/>
              <w:sz w:val="24"/>
              <w:szCs w:val="24"/>
              <w:highlight w:val="red"/>
            </w:rPr>
          </w:rPrChange>
        </w:rPr>
        <w:t>]</w:t>
      </w:r>
      <w:r w:rsidR="007824FA" w:rsidRPr="00886CD4">
        <w:rPr>
          <w:rFonts w:ascii="Arial" w:hAnsi="Arial" w:cs="Arial"/>
          <w:sz w:val="24"/>
          <w:szCs w:val="24"/>
          <w:rPrChange w:id="1677" w:author="Panagiotis Karkazis" w:date="2022-03-01T20:05:00Z">
            <w:rPr>
              <w:rFonts w:ascii="Arial" w:hAnsi="Arial" w:cs="Arial"/>
              <w:sz w:val="24"/>
              <w:szCs w:val="24"/>
              <w:highlight w:val="red"/>
            </w:rPr>
          </w:rPrChange>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886CD4">
        <w:rPr>
          <w:rPrChange w:id="1678" w:author="Panagiotis Karkazis" w:date="2022-03-01T20:05:00Z">
            <w:rPr>
              <w:highlight w:val="red"/>
            </w:rPr>
          </w:rPrChange>
        </w:rPr>
        <w:t xml:space="preserve"> </w:t>
      </w:r>
    </w:p>
    <w:p w14:paraId="0D2331E7" w14:textId="0FCB2506" w:rsidR="00456CE3" w:rsidRPr="00886CD4" w:rsidRDefault="006274B0" w:rsidP="008A3DE1">
      <w:pPr>
        <w:pStyle w:val="2"/>
        <w:rPr>
          <w:rFonts w:ascii="Arial" w:hAnsi="Arial" w:cs="Arial"/>
          <w:sz w:val="24"/>
          <w:szCs w:val="24"/>
          <w:lang w:val="el-GR"/>
          <w:rPrChange w:id="1679" w:author="Panagiotis Karkazis" w:date="2022-03-01T20:05:00Z">
            <w:rPr>
              <w:rFonts w:ascii="Arial" w:hAnsi="Arial" w:cs="Arial"/>
              <w:sz w:val="24"/>
              <w:szCs w:val="24"/>
              <w:highlight w:val="red"/>
              <w:lang w:val="el-GR"/>
            </w:rPr>
          </w:rPrChange>
        </w:rPr>
      </w:pPr>
      <w:bookmarkStart w:id="1680" w:name="_Toc96683889"/>
      <w:r w:rsidRPr="00886CD4">
        <w:rPr>
          <w:rFonts w:ascii="Arial" w:hAnsi="Arial" w:cs="Arial"/>
          <w:sz w:val="24"/>
          <w:szCs w:val="24"/>
          <w:lang w:val="el-GR"/>
          <w:rPrChange w:id="1681" w:author="Panagiotis Karkazis" w:date="2022-03-01T20:05:00Z">
            <w:rPr>
              <w:rFonts w:ascii="Arial" w:hAnsi="Arial" w:cs="Arial"/>
              <w:sz w:val="24"/>
              <w:szCs w:val="24"/>
              <w:highlight w:val="red"/>
              <w:lang w:val="el-GR"/>
            </w:rPr>
          </w:rPrChange>
        </w:rPr>
        <w:t>2</w:t>
      </w:r>
      <w:r w:rsidR="00456CE3" w:rsidRPr="00886CD4">
        <w:rPr>
          <w:rFonts w:ascii="Arial" w:hAnsi="Arial" w:cs="Arial"/>
          <w:sz w:val="24"/>
          <w:szCs w:val="24"/>
          <w:lang w:val="el-GR"/>
          <w:rPrChange w:id="1682" w:author="Panagiotis Karkazis" w:date="2022-03-01T20:05:00Z">
            <w:rPr>
              <w:rFonts w:ascii="Arial" w:hAnsi="Arial" w:cs="Arial"/>
              <w:sz w:val="24"/>
              <w:szCs w:val="24"/>
              <w:highlight w:val="red"/>
              <w:lang w:val="el-GR"/>
            </w:rPr>
          </w:rPrChange>
        </w:rPr>
        <w:t>.</w:t>
      </w:r>
      <w:r w:rsidR="00B424ED" w:rsidRPr="00886CD4">
        <w:rPr>
          <w:rFonts w:ascii="Arial" w:hAnsi="Arial" w:cs="Arial"/>
          <w:sz w:val="24"/>
          <w:szCs w:val="24"/>
          <w:lang w:val="el-GR"/>
          <w:rPrChange w:id="1683" w:author="Panagiotis Karkazis" w:date="2022-03-01T20:05:00Z">
            <w:rPr>
              <w:rFonts w:ascii="Arial" w:hAnsi="Arial" w:cs="Arial"/>
              <w:sz w:val="24"/>
              <w:szCs w:val="24"/>
              <w:highlight w:val="red"/>
              <w:lang w:val="el-GR"/>
            </w:rPr>
          </w:rPrChange>
        </w:rPr>
        <w:t>2</w:t>
      </w:r>
      <w:r w:rsidR="00456CE3" w:rsidRPr="00886CD4">
        <w:rPr>
          <w:rFonts w:ascii="Arial" w:hAnsi="Arial" w:cs="Arial"/>
          <w:sz w:val="24"/>
          <w:szCs w:val="24"/>
          <w:lang w:val="el-GR"/>
          <w:rPrChange w:id="1684" w:author="Panagiotis Karkazis" w:date="2022-03-01T20:05:00Z">
            <w:rPr>
              <w:rFonts w:ascii="Arial" w:hAnsi="Arial" w:cs="Arial"/>
              <w:sz w:val="24"/>
              <w:szCs w:val="24"/>
              <w:highlight w:val="red"/>
              <w:lang w:val="el-GR"/>
            </w:rPr>
          </w:rPrChange>
        </w:rPr>
        <w:t xml:space="preserve"> Διαχωρισμός της </w:t>
      </w:r>
      <w:r w:rsidR="00507D51" w:rsidRPr="00886CD4">
        <w:rPr>
          <w:rFonts w:ascii="Arial" w:hAnsi="Arial" w:cs="Arial"/>
          <w:sz w:val="24"/>
          <w:szCs w:val="24"/>
          <w:lang w:val="el-GR"/>
          <w:rPrChange w:id="1685" w:author="Panagiotis Karkazis" w:date="2022-03-01T20:05:00Z">
            <w:rPr>
              <w:rFonts w:ascii="Arial" w:hAnsi="Arial" w:cs="Arial"/>
              <w:sz w:val="24"/>
              <w:szCs w:val="24"/>
              <w:highlight w:val="red"/>
              <w:lang w:val="el-GR"/>
            </w:rPr>
          </w:rPrChange>
        </w:rPr>
        <w:t>Τ</w:t>
      </w:r>
      <w:r w:rsidR="00456CE3" w:rsidRPr="00886CD4">
        <w:rPr>
          <w:rFonts w:ascii="Arial" w:hAnsi="Arial" w:cs="Arial"/>
          <w:sz w:val="24"/>
          <w:szCs w:val="24"/>
          <w:lang w:val="el-GR"/>
          <w:rPrChange w:id="1686" w:author="Panagiotis Karkazis" w:date="2022-03-01T20:05:00Z">
            <w:rPr>
              <w:rFonts w:ascii="Arial" w:hAnsi="Arial" w:cs="Arial"/>
              <w:sz w:val="24"/>
              <w:szCs w:val="24"/>
              <w:highlight w:val="red"/>
              <w:lang w:val="el-GR"/>
            </w:rPr>
          </w:rPrChange>
        </w:rPr>
        <w:t xml:space="preserve">εχνητής </w:t>
      </w:r>
      <w:r w:rsidR="00507D51" w:rsidRPr="00886CD4">
        <w:rPr>
          <w:rFonts w:ascii="Arial" w:hAnsi="Arial" w:cs="Arial"/>
          <w:sz w:val="24"/>
          <w:szCs w:val="24"/>
          <w:lang w:val="el-GR"/>
          <w:rPrChange w:id="1687" w:author="Panagiotis Karkazis" w:date="2022-03-01T20:05:00Z">
            <w:rPr>
              <w:rFonts w:ascii="Arial" w:hAnsi="Arial" w:cs="Arial"/>
              <w:sz w:val="24"/>
              <w:szCs w:val="24"/>
              <w:highlight w:val="red"/>
              <w:lang w:val="el-GR"/>
            </w:rPr>
          </w:rPrChange>
        </w:rPr>
        <w:t>Ν</w:t>
      </w:r>
      <w:r w:rsidR="00456CE3" w:rsidRPr="00886CD4">
        <w:rPr>
          <w:rFonts w:ascii="Arial" w:hAnsi="Arial" w:cs="Arial"/>
          <w:sz w:val="24"/>
          <w:szCs w:val="24"/>
          <w:lang w:val="el-GR"/>
          <w:rPrChange w:id="1688" w:author="Panagiotis Karkazis" w:date="2022-03-01T20:05:00Z">
            <w:rPr>
              <w:rFonts w:ascii="Arial" w:hAnsi="Arial" w:cs="Arial"/>
              <w:sz w:val="24"/>
              <w:szCs w:val="24"/>
              <w:highlight w:val="red"/>
              <w:lang w:val="el-GR"/>
            </w:rPr>
          </w:rPrChange>
        </w:rPr>
        <w:t>οημοσύνης</w:t>
      </w:r>
      <w:r w:rsidR="00A769D9" w:rsidRPr="00886CD4">
        <w:rPr>
          <w:rFonts w:ascii="Arial" w:hAnsi="Arial" w:cs="Arial"/>
          <w:sz w:val="24"/>
          <w:szCs w:val="24"/>
          <w:lang w:val="el-GR"/>
          <w:rPrChange w:id="1689" w:author="Panagiotis Karkazis" w:date="2022-03-01T20:05:00Z">
            <w:rPr>
              <w:rFonts w:ascii="Arial" w:hAnsi="Arial" w:cs="Arial"/>
              <w:sz w:val="24"/>
              <w:szCs w:val="24"/>
              <w:highlight w:val="red"/>
              <w:lang w:val="el-GR"/>
            </w:rPr>
          </w:rPrChange>
        </w:rPr>
        <w:t xml:space="preserve"> σε υποκατηγορίες</w:t>
      </w:r>
      <w:bookmarkEnd w:id="1680"/>
    </w:p>
    <w:p w14:paraId="216935E8" w14:textId="5D7D7C91" w:rsidR="00A227BC" w:rsidRPr="00886CD4" w:rsidRDefault="0034054A" w:rsidP="00EE37EC">
      <w:pPr>
        <w:spacing w:after="0" w:line="360" w:lineRule="auto"/>
        <w:ind w:firstLine="227"/>
        <w:jc w:val="both"/>
        <w:rPr>
          <w:rFonts w:ascii="Arial" w:hAnsi="Arial" w:cs="Arial"/>
          <w:sz w:val="24"/>
          <w:szCs w:val="24"/>
          <w:rPrChange w:id="1690" w:author="Panagiotis Karkazis" w:date="2022-03-01T20:05:00Z">
            <w:rPr>
              <w:rFonts w:ascii="Arial" w:hAnsi="Arial" w:cs="Arial"/>
              <w:sz w:val="24"/>
              <w:szCs w:val="24"/>
              <w:highlight w:val="red"/>
            </w:rPr>
          </w:rPrChange>
        </w:rPr>
      </w:pPr>
      <w:r w:rsidRPr="00886CD4">
        <w:rPr>
          <w:rFonts w:ascii="Arial" w:hAnsi="Arial" w:cs="Arial"/>
          <w:sz w:val="24"/>
          <w:szCs w:val="24"/>
          <w:rPrChange w:id="1691" w:author="Panagiotis Karkazis" w:date="2022-03-01T20:05:00Z">
            <w:rPr>
              <w:rFonts w:ascii="Arial" w:hAnsi="Arial" w:cs="Arial"/>
              <w:sz w:val="24"/>
              <w:szCs w:val="24"/>
              <w:highlight w:val="red"/>
            </w:rPr>
          </w:rPrChange>
        </w:rPr>
        <w:t>Στο προηγούμενο</w:t>
      </w:r>
      <w:r w:rsidR="00A227BC" w:rsidRPr="00886CD4">
        <w:rPr>
          <w:rFonts w:ascii="Arial" w:hAnsi="Arial" w:cs="Arial"/>
          <w:sz w:val="24"/>
          <w:szCs w:val="24"/>
          <w:rPrChange w:id="1692" w:author="Panagiotis Karkazis" w:date="2022-03-01T20:05:00Z">
            <w:rPr>
              <w:rFonts w:ascii="Arial" w:hAnsi="Arial" w:cs="Arial"/>
              <w:sz w:val="24"/>
              <w:szCs w:val="24"/>
              <w:highlight w:val="red"/>
            </w:rPr>
          </w:rPrChange>
        </w:rPr>
        <w:t xml:space="preserve"> </w:t>
      </w:r>
      <w:r w:rsidRPr="00886CD4">
        <w:rPr>
          <w:rFonts w:ascii="Arial" w:hAnsi="Arial" w:cs="Arial"/>
          <w:sz w:val="24"/>
          <w:szCs w:val="24"/>
          <w:rPrChange w:id="1693" w:author="Panagiotis Karkazis" w:date="2022-03-01T20:05:00Z">
            <w:rPr>
              <w:rFonts w:ascii="Arial" w:hAnsi="Arial" w:cs="Arial"/>
              <w:sz w:val="24"/>
              <w:szCs w:val="24"/>
              <w:highlight w:val="red"/>
            </w:rPr>
          </w:rPrChange>
        </w:rPr>
        <w:t xml:space="preserve">υποκεφάλαιο </w:t>
      </w:r>
      <w:r w:rsidR="00A227BC" w:rsidRPr="00886CD4">
        <w:rPr>
          <w:rFonts w:ascii="Arial" w:hAnsi="Arial" w:cs="Arial"/>
          <w:sz w:val="24"/>
          <w:szCs w:val="24"/>
          <w:rPrChange w:id="1694" w:author="Panagiotis Karkazis" w:date="2022-03-01T20:05:00Z">
            <w:rPr>
              <w:rFonts w:ascii="Arial" w:hAnsi="Arial" w:cs="Arial"/>
              <w:sz w:val="24"/>
              <w:szCs w:val="24"/>
              <w:highlight w:val="red"/>
            </w:rPr>
          </w:rPrChange>
        </w:rPr>
        <w:t>έγινε μία σύντομη παρουσίαση της Τεχνητής Νοημοσύνης. Δόθηκε ο ορισμός της, εξετάστηκαν</w:t>
      </w:r>
      <w:r w:rsidR="00AB3B2B" w:rsidRPr="00886CD4">
        <w:rPr>
          <w:rFonts w:ascii="Arial" w:hAnsi="Arial" w:cs="Arial"/>
          <w:sz w:val="24"/>
          <w:szCs w:val="24"/>
          <w:rPrChange w:id="1695" w:author="Panagiotis Karkazis" w:date="2022-03-01T20:05:00Z">
            <w:rPr>
              <w:rFonts w:ascii="Arial" w:hAnsi="Arial" w:cs="Arial"/>
              <w:sz w:val="24"/>
              <w:szCs w:val="24"/>
              <w:highlight w:val="red"/>
            </w:rPr>
          </w:rPrChange>
        </w:rPr>
        <w:t xml:space="preserve"> ορισμένες σύγχρονες εφαρμογές </w:t>
      </w:r>
      <w:r w:rsidR="00AB3B2B" w:rsidRPr="00886CD4">
        <w:rPr>
          <w:rFonts w:ascii="Arial" w:hAnsi="Arial" w:cs="Arial"/>
          <w:sz w:val="24"/>
          <w:szCs w:val="24"/>
          <w:rPrChange w:id="1696" w:author="Panagiotis Karkazis" w:date="2022-03-01T20:05:00Z">
            <w:rPr>
              <w:rFonts w:ascii="Arial" w:hAnsi="Arial" w:cs="Arial"/>
              <w:sz w:val="24"/>
              <w:szCs w:val="24"/>
              <w:highlight w:val="red"/>
            </w:rPr>
          </w:rPrChange>
        </w:rPr>
        <w:lastRenderedPageBreak/>
        <w:t>της και</w:t>
      </w:r>
      <w:r w:rsidR="00583C97" w:rsidRPr="00886CD4">
        <w:rPr>
          <w:rFonts w:ascii="Arial" w:hAnsi="Arial" w:cs="Arial"/>
          <w:sz w:val="24"/>
          <w:szCs w:val="24"/>
          <w:rPrChange w:id="1697" w:author="Panagiotis Karkazis" w:date="2022-03-01T20:05:00Z">
            <w:rPr>
              <w:rFonts w:ascii="Arial" w:hAnsi="Arial" w:cs="Arial"/>
              <w:sz w:val="24"/>
              <w:szCs w:val="24"/>
              <w:highlight w:val="red"/>
            </w:rPr>
          </w:rPrChange>
        </w:rPr>
        <w:t xml:space="preserve"> </w:t>
      </w:r>
      <w:r w:rsidR="00BB5A5D" w:rsidRPr="00886CD4">
        <w:rPr>
          <w:rFonts w:ascii="Arial" w:hAnsi="Arial" w:cs="Arial"/>
          <w:sz w:val="24"/>
          <w:szCs w:val="24"/>
          <w:rPrChange w:id="1698" w:author="Panagiotis Karkazis" w:date="2022-03-01T20:05:00Z">
            <w:rPr>
              <w:rFonts w:ascii="Arial" w:hAnsi="Arial" w:cs="Arial"/>
              <w:sz w:val="24"/>
              <w:szCs w:val="24"/>
              <w:highlight w:val="red"/>
            </w:rPr>
          </w:rPrChange>
        </w:rPr>
        <w:t xml:space="preserve">συζητήθηκαν </w:t>
      </w:r>
      <w:r w:rsidR="00AB3B2B" w:rsidRPr="00886CD4">
        <w:rPr>
          <w:rFonts w:ascii="Arial" w:hAnsi="Arial" w:cs="Arial"/>
          <w:sz w:val="24"/>
          <w:szCs w:val="24"/>
          <w:rPrChange w:id="1699" w:author="Panagiotis Karkazis" w:date="2022-03-01T20:05:00Z">
            <w:rPr>
              <w:rFonts w:ascii="Arial" w:hAnsi="Arial" w:cs="Arial"/>
              <w:sz w:val="24"/>
              <w:szCs w:val="24"/>
              <w:highlight w:val="red"/>
            </w:rPr>
          </w:rPrChange>
        </w:rPr>
        <w:t xml:space="preserve">μερικά </w:t>
      </w:r>
      <w:r w:rsidR="00BB5A5D" w:rsidRPr="00886CD4">
        <w:rPr>
          <w:rFonts w:ascii="Arial" w:hAnsi="Arial" w:cs="Arial"/>
          <w:sz w:val="24"/>
          <w:szCs w:val="24"/>
          <w:rPrChange w:id="1700" w:author="Panagiotis Karkazis" w:date="2022-03-01T20:05:00Z">
            <w:rPr>
              <w:rFonts w:ascii="Arial" w:hAnsi="Arial" w:cs="Arial"/>
              <w:sz w:val="24"/>
              <w:szCs w:val="24"/>
              <w:highlight w:val="red"/>
            </w:rPr>
          </w:rPrChange>
        </w:rPr>
        <w:t xml:space="preserve">από τα </w:t>
      </w:r>
      <w:r w:rsidR="00AB3B2B" w:rsidRPr="00886CD4">
        <w:rPr>
          <w:rFonts w:ascii="Arial" w:hAnsi="Arial" w:cs="Arial"/>
          <w:sz w:val="24"/>
          <w:szCs w:val="24"/>
          <w:rPrChange w:id="1701" w:author="Panagiotis Karkazis" w:date="2022-03-01T20:05:00Z">
            <w:rPr>
              <w:rFonts w:ascii="Arial" w:hAnsi="Arial" w:cs="Arial"/>
              <w:sz w:val="24"/>
              <w:szCs w:val="24"/>
              <w:highlight w:val="red"/>
            </w:rPr>
          </w:rPrChange>
        </w:rPr>
        <w:t>οφέλη</w:t>
      </w:r>
      <w:r w:rsidR="00BB5A5D" w:rsidRPr="00886CD4">
        <w:rPr>
          <w:rFonts w:ascii="Arial" w:hAnsi="Arial" w:cs="Arial"/>
          <w:sz w:val="24"/>
          <w:szCs w:val="24"/>
          <w:rPrChange w:id="1702" w:author="Panagiotis Karkazis" w:date="2022-03-01T20:05:00Z">
            <w:rPr>
              <w:rFonts w:ascii="Arial" w:hAnsi="Arial" w:cs="Arial"/>
              <w:sz w:val="24"/>
              <w:szCs w:val="24"/>
              <w:highlight w:val="red"/>
            </w:rPr>
          </w:rPrChange>
        </w:rPr>
        <w:t xml:space="preserve"> της</w:t>
      </w:r>
      <w:r w:rsidR="00AB3B2B" w:rsidRPr="00886CD4">
        <w:rPr>
          <w:rFonts w:ascii="Arial" w:hAnsi="Arial" w:cs="Arial"/>
          <w:sz w:val="24"/>
          <w:szCs w:val="24"/>
          <w:rPrChange w:id="1703" w:author="Panagiotis Karkazis" w:date="2022-03-01T20:05:00Z">
            <w:rPr>
              <w:rFonts w:ascii="Arial" w:hAnsi="Arial" w:cs="Arial"/>
              <w:sz w:val="24"/>
              <w:szCs w:val="24"/>
              <w:highlight w:val="red"/>
            </w:rPr>
          </w:rPrChange>
        </w:rPr>
        <w:t xml:space="preserve">. </w:t>
      </w:r>
      <w:r w:rsidR="00C873FB" w:rsidRPr="00886CD4">
        <w:rPr>
          <w:rFonts w:ascii="Arial" w:hAnsi="Arial" w:cs="Arial"/>
          <w:sz w:val="24"/>
          <w:szCs w:val="24"/>
          <w:rPrChange w:id="1704" w:author="Panagiotis Karkazis" w:date="2022-03-01T20:05:00Z">
            <w:rPr>
              <w:rFonts w:ascii="Arial" w:hAnsi="Arial" w:cs="Arial"/>
              <w:sz w:val="24"/>
              <w:szCs w:val="24"/>
              <w:highlight w:val="red"/>
            </w:rPr>
          </w:rPrChange>
        </w:rPr>
        <w:t xml:space="preserve">Έχοντας </w:t>
      </w:r>
      <w:r w:rsidR="00EE37EC" w:rsidRPr="00886CD4">
        <w:rPr>
          <w:rFonts w:ascii="Arial" w:hAnsi="Arial" w:cs="Arial"/>
          <w:sz w:val="24"/>
          <w:szCs w:val="24"/>
          <w:rPrChange w:id="1705" w:author="Panagiotis Karkazis" w:date="2022-03-01T20:05:00Z">
            <w:rPr>
              <w:rFonts w:ascii="Arial" w:hAnsi="Arial" w:cs="Arial"/>
              <w:sz w:val="24"/>
              <w:szCs w:val="24"/>
              <w:highlight w:val="red"/>
            </w:rPr>
          </w:rPrChange>
        </w:rPr>
        <w:t>κατά νου τα παραπάνω προκύπτουν νέες απορίες για αυτό τον τομέα της Επιστήμης των Υπολογιστών</w:t>
      </w:r>
      <w:r w:rsidR="003515FA" w:rsidRPr="00886CD4">
        <w:rPr>
          <w:rFonts w:ascii="Arial" w:hAnsi="Arial" w:cs="Arial"/>
          <w:sz w:val="24"/>
          <w:szCs w:val="24"/>
          <w:rPrChange w:id="1706" w:author="Panagiotis Karkazis" w:date="2022-03-01T20:05:00Z">
            <w:rPr>
              <w:rFonts w:ascii="Arial" w:hAnsi="Arial" w:cs="Arial"/>
              <w:sz w:val="24"/>
              <w:szCs w:val="24"/>
              <w:highlight w:val="red"/>
            </w:rPr>
          </w:rPrChange>
        </w:rPr>
        <w:t>,</w:t>
      </w:r>
      <w:r w:rsidR="00EE37EC" w:rsidRPr="00886CD4">
        <w:rPr>
          <w:rFonts w:ascii="Arial" w:hAnsi="Arial" w:cs="Arial"/>
          <w:sz w:val="24"/>
          <w:szCs w:val="24"/>
          <w:rPrChange w:id="1707" w:author="Panagiotis Karkazis" w:date="2022-03-01T20:05:00Z">
            <w:rPr>
              <w:rFonts w:ascii="Arial" w:hAnsi="Arial" w:cs="Arial"/>
              <w:sz w:val="24"/>
              <w:szCs w:val="24"/>
              <w:highlight w:val="red"/>
            </w:rPr>
          </w:rPrChange>
        </w:rPr>
        <w:t xml:space="preserve"> όπως «Όλες αυτές οι εφαρμογές ανήκουν στην Τεχνητή Νοημοσύνη;», «Όλες αυτές οι λειτουργίες που είδαμε</w:t>
      </w:r>
      <w:r w:rsidR="008F3D9A" w:rsidRPr="00886CD4">
        <w:rPr>
          <w:rFonts w:ascii="Arial" w:hAnsi="Arial" w:cs="Arial"/>
          <w:sz w:val="24"/>
          <w:szCs w:val="24"/>
          <w:rPrChange w:id="1708" w:author="Panagiotis Karkazis" w:date="2022-03-01T20:05:00Z">
            <w:rPr>
              <w:rFonts w:ascii="Arial" w:hAnsi="Arial" w:cs="Arial"/>
              <w:sz w:val="24"/>
              <w:szCs w:val="24"/>
              <w:highlight w:val="red"/>
            </w:rPr>
          </w:rPrChange>
        </w:rPr>
        <w:t xml:space="preserve"> στο ορισμό της </w:t>
      </w:r>
      <w:r w:rsidR="00EE37EC" w:rsidRPr="00886CD4">
        <w:rPr>
          <w:rFonts w:ascii="Arial" w:hAnsi="Arial" w:cs="Arial"/>
          <w:sz w:val="24"/>
          <w:szCs w:val="24"/>
          <w:rPrChange w:id="1709" w:author="Panagiotis Karkazis" w:date="2022-03-01T20:05:00Z">
            <w:rPr>
              <w:rFonts w:ascii="Arial" w:hAnsi="Arial" w:cs="Arial"/>
              <w:sz w:val="24"/>
              <w:szCs w:val="24"/>
              <w:highlight w:val="red"/>
            </w:rPr>
          </w:rPrChange>
        </w:rPr>
        <w:t>Τεχνητή</w:t>
      </w:r>
      <w:r w:rsidR="008F3D9A" w:rsidRPr="00886CD4">
        <w:rPr>
          <w:rFonts w:ascii="Arial" w:hAnsi="Arial" w:cs="Arial"/>
          <w:sz w:val="24"/>
          <w:szCs w:val="24"/>
          <w:rPrChange w:id="1710" w:author="Panagiotis Karkazis" w:date="2022-03-01T20:05:00Z">
            <w:rPr>
              <w:rFonts w:ascii="Arial" w:hAnsi="Arial" w:cs="Arial"/>
              <w:sz w:val="24"/>
              <w:szCs w:val="24"/>
              <w:highlight w:val="red"/>
            </w:rPr>
          </w:rPrChange>
        </w:rPr>
        <w:t>ς</w:t>
      </w:r>
      <w:r w:rsidR="00EE37EC" w:rsidRPr="00886CD4">
        <w:rPr>
          <w:rFonts w:ascii="Arial" w:hAnsi="Arial" w:cs="Arial"/>
          <w:sz w:val="24"/>
          <w:szCs w:val="24"/>
          <w:rPrChange w:id="1711" w:author="Panagiotis Karkazis" w:date="2022-03-01T20:05:00Z">
            <w:rPr>
              <w:rFonts w:ascii="Arial" w:hAnsi="Arial" w:cs="Arial"/>
              <w:sz w:val="24"/>
              <w:szCs w:val="24"/>
              <w:highlight w:val="red"/>
            </w:rPr>
          </w:rPrChange>
        </w:rPr>
        <w:t xml:space="preserve"> Νοημοσύνη</w:t>
      </w:r>
      <w:r w:rsidR="008F3D9A" w:rsidRPr="00886CD4">
        <w:rPr>
          <w:rFonts w:ascii="Arial" w:hAnsi="Arial" w:cs="Arial"/>
          <w:sz w:val="24"/>
          <w:szCs w:val="24"/>
          <w:rPrChange w:id="1712" w:author="Panagiotis Karkazis" w:date="2022-03-01T20:05:00Z">
            <w:rPr>
              <w:rFonts w:ascii="Arial" w:hAnsi="Arial" w:cs="Arial"/>
              <w:sz w:val="24"/>
              <w:szCs w:val="24"/>
              <w:highlight w:val="red"/>
            </w:rPr>
          </w:rPrChange>
        </w:rPr>
        <w:t>ς πως και πότε υλοποιούνται</w:t>
      </w:r>
      <w:r w:rsidR="00EE37EC" w:rsidRPr="00886CD4">
        <w:rPr>
          <w:rFonts w:ascii="Arial" w:hAnsi="Arial" w:cs="Arial"/>
          <w:sz w:val="24"/>
          <w:szCs w:val="24"/>
          <w:rPrChange w:id="1713" w:author="Panagiotis Karkazis" w:date="2022-03-01T20:05:00Z">
            <w:rPr>
              <w:rFonts w:ascii="Arial" w:hAnsi="Arial" w:cs="Arial"/>
              <w:sz w:val="24"/>
              <w:szCs w:val="24"/>
              <w:highlight w:val="red"/>
            </w:rPr>
          </w:rPrChange>
        </w:rPr>
        <w:t>;</w:t>
      </w:r>
      <w:r w:rsidR="00CC3FC8" w:rsidRPr="00886CD4">
        <w:rPr>
          <w:rFonts w:ascii="Arial" w:hAnsi="Arial" w:cs="Arial"/>
          <w:sz w:val="24"/>
          <w:szCs w:val="24"/>
          <w:rPrChange w:id="1714" w:author="Panagiotis Karkazis" w:date="2022-03-01T20:05:00Z">
            <w:rPr>
              <w:rFonts w:ascii="Arial" w:hAnsi="Arial" w:cs="Arial"/>
              <w:sz w:val="24"/>
              <w:szCs w:val="24"/>
              <w:highlight w:val="red"/>
            </w:rPr>
          </w:rPrChange>
        </w:rPr>
        <w:t>»,</w:t>
      </w:r>
      <w:r w:rsidR="00AB7E2B" w:rsidRPr="00886CD4">
        <w:rPr>
          <w:rFonts w:ascii="Arial" w:hAnsi="Arial" w:cs="Arial"/>
          <w:sz w:val="24"/>
          <w:szCs w:val="24"/>
          <w:rPrChange w:id="1715" w:author="Panagiotis Karkazis" w:date="2022-03-01T20:05:00Z">
            <w:rPr>
              <w:rFonts w:ascii="Arial" w:hAnsi="Arial" w:cs="Arial"/>
              <w:sz w:val="24"/>
              <w:szCs w:val="24"/>
              <w:highlight w:val="red"/>
            </w:rPr>
          </w:rPrChange>
        </w:rPr>
        <w:t xml:space="preserve"> </w:t>
      </w:r>
      <w:r w:rsidR="00A652BE" w:rsidRPr="00886CD4">
        <w:rPr>
          <w:rFonts w:ascii="Arial" w:hAnsi="Arial" w:cs="Arial"/>
          <w:sz w:val="24"/>
          <w:szCs w:val="24"/>
          <w:rPrChange w:id="1716" w:author="Panagiotis Karkazis" w:date="2022-03-01T20:05:00Z">
            <w:rPr>
              <w:rFonts w:ascii="Arial" w:hAnsi="Arial" w:cs="Arial"/>
              <w:sz w:val="24"/>
              <w:szCs w:val="24"/>
              <w:highlight w:val="red"/>
            </w:rPr>
          </w:rPrChange>
        </w:rPr>
        <w:t>«</w:t>
      </w:r>
      <w:r w:rsidR="00AB7E2B" w:rsidRPr="00886CD4">
        <w:rPr>
          <w:rFonts w:ascii="Arial" w:hAnsi="Arial" w:cs="Arial"/>
          <w:sz w:val="24"/>
          <w:szCs w:val="24"/>
          <w:rPrChange w:id="1717" w:author="Panagiotis Karkazis" w:date="2022-03-01T20:05:00Z">
            <w:rPr>
              <w:rFonts w:ascii="Arial" w:hAnsi="Arial" w:cs="Arial"/>
              <w:sz w:val="24"/>
              <w:szCs w:val="24"/>
              <w:highlight w:val="red"/>
            </w:rPr>
          </w:rPrChange>
        </w:rPr>
        <w:t>Τι σχέση έχει η Μηχανική Μάθηση με την Τεχνητή Νοημοσύνη</w:t>
      </w:r>
      <w:r w:rsidR="00F80331" w:rsidRPr="00886CD4">
        <w:rPr>
          <w:rFonts w:ascii="Arial" w:hAnsi="Arial" w:cs="Arial"/>
          <w:sz w:val="24"/>
          <w:szCs w:val="24"/>
          <w:rPrChange w:id="1718" w:author="Panagiotis Karkazis" w:date="2022-03-01T20:05:00Z">
            <w:rPr>
              <w:rFonts w:ascii="Arial" w:hAnsi="Arial" w:cs="Arial"/>
              <w:sz w:val="24"/>
              <w:szCs w:val="24"/>
              <w:highlight w:val="red"/>
            </w:rPr>
          </w:rPrChange>
        </w:rPr>
        <w:t>;</w:t>
      </w:r>
      <w:r w:rsidR="00EE37EC" w:rsidRPr="00886CD4">
        <w:rPr>
          <w:rFonts w:ascii="Arial" w:hAnsi="Arial" w:cs="Arial"/>
          <w:sz w:val="24"/>
          <w:szCs w:val="24"/>
          <w:rPrChange w:id="1719" w:author="Panagiotis Karkazis" w:date="2022-03-01T20:05:00Z">
            <w:rPr>
              <w:rFonts w:ascii="Arial" w:hAnsi="Arial" w:cs="Arial"/>
              <w:sz w:val="24"/>
              <w:szCs w:val="24"/>
              <w:highlight w:val="red"/>
            </w:rPr>
          </w:rPrChange>
        </w:rPr>
        <w:t>»</w:t>
      </w:r>
      <w:r w:rsidR="008F3D9A" w:rsidRPr="00886CD4">
        <w:rPr>
          <w:rFonts w:ascii="Arial" w:hAnsi="Arial" w:cs="Arial"/>
          <w:sz w:val="24"/>
          <w:szCs w:val="24"/>
          <w:rPrChange w:id="1720" w:author="Panagiotis Karkazis" w:date="2022-03-01T20:05:00Z">
            <w:rPr>
              <w:rFonts w:ascii="Arial" w:hAnsi="Arial" w:cs="Arial"/>
              <w:sz w:val="24"/>
              <w:szCs w:val="24"/>
              <w:highlight w:val="red"/>
            </w:rPr>
          </w:rPrChange>
        </w:rPr>
        <w:t>.</w:t>
      </w:r>
      <w:r w:rsidR="004B1745" w:rsidRPr="00886CD4">
        <w:rPr>
          <w:rFonts w:ascii="Arial" w:hAnsi="Arial" w:cs="Arial"/>
          <w:sz w:val="24"/>
          <w:szCs w:val="24"/>
          <w:rPrChange w:id="1721" w:author="Panagiotis Karkazis" w:date="2022-03-01T20:05:00Z">
            <w:rPr>
              <w:rFonts w:ascii="Arial" w:hAnsi="Arial" w:cs="Arial"/>
              <w:sz w:val="24"/>
              <w:szCs w:val="24"/>
              <w:highlight w:val="red"/>
            </w:rPr>
          </w:rPrChange>
        </w:rPr>
        <w:t xml:space="preserve"> Σε αυτό το υποκεφάλαιο, θα απαντηθούν οι παραπάνω ερωτήσεις καθώς και πολλές άλλες που πιθανόν υπάρχουν </w:t>
      </w:r>
      <w:r w:rsidR="00A061F2" w:rsidRPr="00886CD4">
        <w:rPr>
          <w:rFonts w:ascii="Arial" w:hAnsi="Arial" w:cs="Arial"/>
          <w:sz w:val="24"/>
          <w:szCs w:val="24"/>
          <w:rPrChange w:id="1722" w:author="Panagiotis Karkazis" w:date="2022-03-01T20:05:00Z">
            <w:rPr>
              <w:rFonts w:ascii="Arial" w:hAnsi="Arial" w:cs="Arial"/>
              <w:sz w:val="24"/>
              <w:szCs w:val="24"/>
              <w:highlight w:val="red"/>
            </w:rPr>
          </w:rPrChange>
        </w:rPr>
        <w:t xml:space="preserve">ή </w:t>
      </w:r>
      <w:r w:rsidR="004B1745" w:rsidRPr="00886CD4">
        <w:rPr>
          <w:rFonts w:ascii="Arial" w:hAnsi="Arial" w:cs="Arial"/>
          <w:sz w:val="24"/>
          <w:szCs w:val="24"/>
          <w:rPrChange w:id="1723" w:author="Panagiotis Karkazis" w:date="2022-03-01T20:05:00Z">
            <w:rPr>
              <w:rFonts w:ascii="Arial" w:hAnsi="Arial" w:cs="Arial"/>
              <w:sz w:val="24"/>
              <w:szCs w:val="24"/>
              <w:highlight w:val="red"/>
            </w:rPr>
          </w:rPrChange>
        </w:rPr>
        <w:t>έχουν προκύψει.</w:t>
      </w:r>
    </w:p>
    <w:p w14:paraId="5C4717FE" w14:textId="77777777" w:rsidR="00377A9F" w:rsidRPr="00886CD4" w:rsidRDefault="006222E9" w:rsidP="00377A9F">
      <w:pPr>
        <w:spacing w:after="0" w:line="360" w:lineRule="auto"/>
        <w:ind w:firstLine="227"/>
        <w:jc w:val="both"/>
        <w:rPr>
          <w:rFonts w:ascii="Arial" w:hAnsi="Arial" w:cs="Arial"/>
          <w:sz w:val="24"/>
          <w:szCs w:val="24"/>
          <w:rPrChange w:id="1724" w:author="Panagiotis Karkazis" w:date="2022-03-01T20:05:00Z">
            <w:rPr>
              <w:rFonts w:ascii="Arial" w:hAnsi="Arial" w:cs="Arial"/>
              <w:sz w:val="24"/>
              <w:szCs w:val="24"/>
              <w:highlight w:val="red"/>
            </w:rPr>
          </w:rPrChange>
        </w:rPr>
      </w:pPr>
      <w:r w:rsidRPr="00886CD4">
        <w:rPr>
          <w:rFonts w:ascii="Arial" w:hAnsi="Arial" w:cs="Arial"/>
          <w:sz w:val="24"/>
          <w:szCs w:val="24"/>
          <w:rPrChange w:id="1725" w:author="Panagiotis Karkazis" w:date="2022-03-01T20:05:00Z">
            <w:rPr>
              <w:rFonts w:ascii="Arial" w:hAnsi="Arial" w:cs="Arial"/>
              <w:sz w:val="24"/>
              <w:szCs w:val="24"/>
              <w:highlight w:val="red"/>
            </w:rPr>
          </w:rPrChange>
        </w:rPr>
        <w:t>Έχοντας τις παραπάνω απορίες, κάποιος ίσως αναζητούσε αν υπάρχουν υποκατηγορίες της Τεχνητής Νοημοσύνης.</w:t>
      </w:r>
      <w:r w:rsidR="00CB64FC" w:rsidRPr="00886CD4">
        <w:rPr>
          <w:rFonts w:ascii="Arial" w:hAnsi="Arial" w:cs="Arial"/>
          <w:sz w:val="24"/>
          <w:szCs w:val="24"/>
          <w:rPrChange w:id="1726" w:author="Panagiotis Karkazis" w:date="2022-03-01T20:05:00Z">
            <w:rPr>
              <w:rFonts w:ascii="Arial" w:hAnsi="Arial" w:cs="Arial"/>
              <w:sz w:val="24"/>
              <w:szCs w:val="24"/>
              <w:highlight w:val="red"/>
            </w:rPr>
          </w:rPrChange>
        </w:rPr>
        <w:t xml:space="preserve"> Αναζητώντας για τις βασικότερες υποκατηγορίες της Τεχνητής </w:t>
      </w:r>
      <w:commentRangeStart w:id="1727"/>
      <w:r w:rsidR="00CB64FC" w:rsidRPr="00886CD4">
        <w:rPr>
          <w:rFonts w:ascii="Arial" w:hAnsi="Arial" w:cs="Arial"/>
          <w:sz w:val="24"/>
          <w:szCs w:val="24"/>
          <w:rPrChange w:id="1728" w:author="Panagiotis Karkazis" w:date="2022-03-01T20:05:00Z">
            <w:rPr>
              <w:rFonts w:ascii="Arial" w:hAnsi="Arial" w:cs="Arial"/>
              <w:sz w:val="24"/>
              <w:szCs w:val="24"/>
              <w:highlight w:val="red"/>
            </w:rPr>
          </w:rPrChange>
        </w:rPr>
        <w:t>Νοημοσύνης</w:t>
      </w:r>
      <w:r w:rsidR="00377A9F" w:rsidRPr="00886CD4">
        <w:rPr>
          <w:rFonts w:ascii="Arial" w:hAnsi="Arial" w:cs="Arial"/>
          <w:sz w:val="24"/>
          <w:szCs w:val="24"/>
          <w:rPrChange w:id="1729" w:author="Panagiotis Karkazis" w:date="2022-03-01T20:05:00Z">
            <w:rPr>
              <w:rFonts w:ascii="Arial" w:hAnsi="Arial" w:cs="Arial"/>
              <w:sz w:val="24"/>
              <w:szCs w:val="24"/>
              <w:highlight w:val="red"/>
            </w:rPr>
          </w:rPrChange>
        </w:rPr>
        <w:t xml:space="preserve"> βρέθηκε το παρακάτω σχήμα</w:t>
      </w:r>
      <w:commentRangeEnd w:id="1727"/>
      <w:r w:rsidR="0095105B">
        <w:rPr>
          <w:rStyle w:val="a8"/>
        </w:rPr>
        <w:commentReference w:id="1727"/>
      </w:r>
      <w:r w:rsidR="00377A9F" w:rsidRPr="00886CD4">
        <w:rPr>
          <w:rFonts w:ascii="Arial" w:hAnsi="Arial" w:cs="Arial"/>
          <w:sz w:val="24"/>
          <w:szCs w:val="24"/>
          <w:rPrChange w:id="1730" w:author="Panagiotis Karkazis" w:date="2022-03-01T20:05:00Z">
            <w:rPr>
              <w:rFonts w:ascii="Arial" w:hAnsi="Arial" w:cs="Arial"/>
              <w:sz w:val="24"/>
              <w:szCs w:val="24"/>
              <w:highlight w:val="red"/>
            </w:rPr>
          </w:rPrChange>
        </w:rPr>
        <w:t>.</w:t>
      </w:r>
    </w:p>
    <w:p w14:paraId="07603615" w14:textId="4A29EC49" w:rsidR="00005C04" w:rsidRPr="00886CD4" w:rsidRDefault="00693175" w:rsidP="00005C04">
      <w:pPr>
        <w:spacing w:after="0" w:line="360" w:lineRule="auto"/>
        <w:ind w:firstLine="227"/>
        <w:jc w:val="both"/>
        <w:rPr>
          <w:rFonts w:ascii="Arial" w:hAnsi="Arial" w:cs="Arial"/>
          <w:sz w:val="24"/>
          <w:szCs w:val="24"/>
          <w:rPrChange w:id="1731" w:author="Panagiotis Karkazis" w:date="2022-03-01T20:05:00Z">
            <w:rPr>
              <w:rFonts w:ascii="Arial" w:hAnsi="Arial" w:cs="Arial"/>
              <w:sz w:val="24"/>
              <w:szCs w:val="24"/>
              <w:highlight w:val="red"/>
            </w:rPr>
          </w:rPrChange>
        </w:rPr>
      </w:pPr>
      <w:r w:rsidRPr="00886CD4">
        <w:rPr>
          <w:noProof/>
          <w:rPrChange w:id="1732" w:author="Panagiotis Karkazis" w:date="2022-03-01T20:05:00Z">
            <w:rPr>
              <w:noProof/>
              <w:highlight w:val="red"/>
            </w:rPr>
          </w:rPrChange>
        </w:rPr>
        <w:drawing>
          <wp:anchor distT="0" distB="0" distL="114300" distR="114300" simplePos="0" relativeHeight="251682816" behindDoc="1" locked="0" layoutInCell="1" allowOverlap="1" wp14:anchorId="642C729A" wp14:editId="6008A379">
            <wp:simplePos x="0" y="0"/>
            <wp:positionH relativeFrom="column">
              <wp:posOffset>1339215</wp:posOffset>
            </wp:positionH>
            <wp:positionV relativeFrom="paragraph">
              <wp:posOffset>287020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4">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urn:schemas-microsoft-com:office:office"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d="1733" w:author="Panagiotis Karkazis" w:date="2022-03-01T20:11:00Z">
        <w:r w:rsidR="0095105B">
          <w:rPr>
            <w:noProof/>
          </w:rPr>
          <mc:AlternateContent>
            <mc:Choice Requires="wps">
              <w:drawing>
                <wp:anchor distT="0" distB="0" distL="114300" distR="114300" simplePos="0" relativeHeight="251691008" behindDoc="0" locked="0" layoutInCell="1" allowOverlap="1" wp14:anchorId="4C54EC66" wp14:editId="08D4AC77">
                  <wp:simplePos x="0" y="0"/>
                  <wp:positionH relativeFrom="column">
                    <wp:posOffset>1339215</wp:posOffset>
                  </wp:positionH>
                  <wp:positionV relativeFrom="paragraph">
                    <wp:posOffset>3642995</wp:posOffset>
                  </wp:positionV>
                  <wp:extent cx="3012440" cy="635"/>
                  <wp:effectExtent l="0" t="0" r="0" b="0"/>
                  <wp:wrapTopAndBottom/>
                  <wp:docPr id="3" name="Πλαίσιο κειμένου 3"/>
                  <wp:cNvGraphicFramePr/>
                  <a:graphic xmlns:a="http://schemas.openxmlformats.org/drawingml/2006/main">
                    <a:graphicData uri="http://schemas.microsoft.com/office/word/2010/wordprocessingShape">
                      <wps:wsp>
                        <wps:cNvSpPr txBox="1"/>
                        <wps:spPr>
                          <a:xfrm>
                            <a:off x="0" y="0"/>
                            <a:ext cx="3012440" cy="635"/>
                          </a:xfrm>
                          <a:prstGeom prst="rect">
                            <a:avLst/>
                          </a:prstGeom>
                          <a:solidFill>
                            <a:prstClr val="white"/>
                          </a:solidFill>
                          <a:ln>
                            <a:noFill/>
                          </a:ln>
                        </wps:spPr>
                        <wps:txbx>
                          <w:txbxContent>
                            <w:p w14:paraId="0788C723" w14:textId="77777777" w:rsidR="0095105B" w:rsidRPr="00375D6A" w:rsidRDefault="0095105B" w:rsidP="0095105B">
                              <w:pPr>
                                <w:pStyle w:val="ac"/>
                                <w:jc w:val="center"/>
                                <w:rPr>
                                  <w:moveTo w:id="1734" w:author="Panagiotis Karkazis" w:date="2022-03-01T20:12:00Z"/>
                                  <w:rFonts w:ascii="Arial" w:hAnsi="Arial" w:cs="Arial"/>
                                  <w:noProof/>
                                  <w:color w:val="auto"/>
                                  <w:sz w:val="20"/>
                                  <w:szCs w:val="20"/>
                                </w:rPr>
                              </w:pPr>
                              <w:bookmarkStart w:id="1735" w:name="_Ref97058002"/>
                              <w:ins w:id="1736" w:author="Panagiotis Karkazis" w:date="2022-03-01T20:11:00Z">
                                <w:r>
                                  <w:t xml:space="preserve">Εικόνα </w:t>
                                </w:r>
                                <w:r>
                                  <w:fldChar w:fldCharType="begin"/>
                                </w:r>
                                <w:r>
                                  <w:instrText xml:space="preserve"> SEQ Εικόνα \* ARABIC </w:instrText>
                                </w:r>
                              </w:ins>
                              <w:r>
                                <w:fldChar w:fldCharType="separate"/>
                              </w:r>
                              <w:ins w:id="1737" w:author="Panagiotis Karkazis" w:date="2022-03-01T20:11:00Z">
                                <w:r>
                                  <w:rPr>
                                    <w:noProof/>
                                  </w:rPr>
                                  <w:t>1</w:t>
                                </w:r>
                                <w:r>
                                  <w:fldChar w:fldCharType="end"/>
                                </w:r>
                              </w:ins>
                              <w:bookmarkEnd w:id="1735"/>
                              <w:ins w:id="1738" w:author="Panagiotis Karkazis" w:date="2022-03-01T20:12:00Z">
                                <w:r>
                                  <w:t xml:space="preserve"> </w:t>
                                </w:r>
                              </w:ins>
                              <w:moveToRangeStart w:id="1739" w:author="Panagiotis Karkazis" w:date="2022-03-01T20:12:00Z" w:name="move97057946"/>
                              <w:moveTo w:id="1740" w:author="Panagiotis Karkazis" w:date="2022-03-01T20:12:00Z">
                                <w:r w:rsidRPr="00375D6A">
                                  <w:rPr>
                                    <w:rFonts w:ascii="Arial" w:hAnsi="Arial" w:cs="Arial"/>
                                    <w:color w:val="auto"/>
                                    <w:sz w:val="20"/>
                                    <w:szCs w:val="20"/>
                                  </w:rPr>
                                  <w:t>Βασικές υποκατηγορίες της Τεχνητής Νοημοσύνης [</w:t>
                                </w:r>
                                <w:proofErr w:type="spellStart"/>
                                <w:r w:rsidRPr="00375D6A">
                                  <w:rPr>
                                    <w:rFonts w:ascii="Arial" w:hAnsi="Arial" w:cs="Arial"/>
                                    <w:color w:val="auto"/>
                                    <w:sz w:val="20"/>
                                    <w:szCs w:val="20"/>
                                  </w:rPr>
                                  <w:t>softwaretestinghelp</w:t>
                                </w:r>
                                <w:proofErr w:type="spellEnd"/>
                                <w:r w:rsidRPr="00375D6A">
                                  <w:rPr>
                                    <w:rFonts w:ascii="Arial" w:hAnsi="Arial" w:cs="Arial"/>
                                    <w:color w:val="auto"/>
                                    <w:sz w:val="20"/>
                                    <w:szCs w:val="20"/>
                                  </w:rPr>
                                  <w:t>]</w:t>
                                </w:r>
                              </w:moveTo>
                            </w:p>
                            <w:moveToRangeEnd w:id="1739"/>
                            <w:p w14:paraId="039B3E35" w14:textId="48DAA8C1" w:rsidR="0095105B" w:rsidRPr="00C9430F" w:rsidRDefault="0095105B" w:rsidP="0095105B">
                              <w:pPr>
                                <w:pStyle w:val="ac"/>
                                <w:rPr>
                                  <w:noProof/>
                                </w:rPr>
                                <w:pPrChange w:id="1741" w:author="Panagiotis Karkazis" w:date="2022-03-01T20:11:00Z">
                                  <w:pPr>
                                    <w:spacing w:after="0" w:line="360" w:lineRule="auto"/>
                                    <w:ind w:firstLine="227"/>
                                    <w:jc w:val="both"/>
                                  </w:pPr>
                                </w:pPrChange>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54EC66" id="_x0000_t202" coordsize="21600,21600" o:spt="202" path="m,l,21600r21600,l21600,xe">
                  <v:stroke joinstyle="miter"/>
                  <v:path gradientshapeok="t" o:connecttype="rect"/>
                </v:shapetype>
                <v:shape id="Πλαίσιο κειμένου 3" o:spid="_x0000_s1026" type="#_x0000_t202" style="position:absolute;left:0;text-align:left;margin-left:105.45pt;margin-top:286.85pt;width:237.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" stroked="f">
                  <v:textbox style="mso-fit-shape-to-text:t" inset="0,0,0,0">
                    <w:txbxContent>
                      <w:p w14:paraId="0788C723" w14:textId="77777777" w:rsidR="0095105B" w:rsidRPr="00375D6A" w:rsidRDefault="0095105B" w:rsidP="0095105B">
                        <w:pPr>
                          <w:pStyle w:val="ac"/>
                          <w:jc w:val="center"/>
                          <w:rPr>
                            <w:moveTo w:id="1742" w:author="Panagiotis Karkazis" w:date="2022-03-01T20:12:00Z"/>
                            <w:rFonts w:ascii="Arial" w:hAnsi="Arial" w:cs="Arial"/>
                            <w:noProof/>
                            <w:color w:val="auto"/>
                            <w:sz w:val="20"/>
                            <w:szCs w:val="20"/>
                          </w:rPr>
                        </w:pPr>
                        <w:bookmarkStart w:id="1743" w:name="_Ref97058002"/>
                        <w:ins w:id="1744" w:author="Panagiotis Karkazis" w:date="2022-03-01T20:11:00Z">
                          <w:r>
                            <w:t xml:space="preserve">Εικόνα </w:t>
                          </w:r>
                          <w:r>
                            <w:fldChar w:fldCharType="begin"/>
                          </w:r>
                          <w:r>
                            <w:instrText xml:space="preserve"> SEQ Εικόνα \* ARABIC </w:instrText>
                          </w:r>
                        </w:ins>
                        <w:r>
                          <w:fldChar w:fldCharType="separate"/>
                        </w:r>
                        <w:ins w:id="1745" w:author="Panagiotis Karkazis" w:date="2022-03-01T20:11:00Z">
                          <w:r>
                            <w:rPr>
                              <w:noProof/>
                            </w:rPr>
                            <w:t>1</w:t>
                          </w:r>
                          <w:r>
                            <w:fldChar w:fldCharType="end"/>
                          </w:r>
                        </w:ins>
                        <w:bookmarkEnd w:id="1743"/>
                        <w:ins w:id="1746" w:author="Panagiotis Karkazis" w:date="2022-03-01T20:12:00Z">
                          <w:r>
                            <w:t xml:space="preserve"> </w:t>
                          </w:r>
                        </w:ins>
                        <w:moveToRangeStart w:id="1747" w:author="Panagiotis Karkazis" w:date="2022-03-01T20:12:00Z" w:name="move97057946"/>
                        <w:moveTo w:id="1748" w:author="Panagiotis Karkazis" w:date="2022-03-01T20:12:00Z">
                          <w:r w:rsidRPr="00375D6A">
                            <w:rPr>
                              <w:rFonts w:ascii="Arial" w:hAnsi="Arial" w:cs="Arial"/>
                              <w:color w:val="auto"/>
                              <w:sz w:val="20"/>
                              <w:szCs w:val="20"/>
                            </w:rPr>
                            <w:t>Βασικές υποκατηγορίες της Τεχνητής Νοημοσύνης [</w:t>
                          </w:r>
                          <w:proofErr w:type="spellStart"/>
                          <w:r w:rsidRPr="00375D6A">
                            <w:rPr>
                              <w:rFonts w:ascii="Arial" w:hAnsi="Arial" w:cs="Arial"/>
                              <w:color w:val="auto"/>
                              <w:sz w:val="20"/>
                              <w:szCs w:val="20"/>
                            </w:rPr>
                            <w:t>softwaretestinghelp</w:t>
                          </w:r>
                          <w:proofErr w:type="spellEnd"/>
                          <w:r w:rsidRPr="00375D6A">
                            <w:rPr>
                              <w:rFonts w:ascii="Arial" w:hAnsi="Arial" w:cs="Arial"/>
                              <w:color w:val="auto"/>
                              <w:sz w:val="20"/>
                              <w:szCs w:val="20"/>
                            </w:rPr>
                            <w:t>]</w:t>
                          </w:r>
                        </w:moveTo>
                      </w:p>
                      <w:moveToRangeEnd w:id="1747"/>
                      <w:p w14:paraId="039B3E35" w14:textId="48DAA8C1" w:rsidR="0095105B" w:rsidRPr="00C9430F" w:rsidRDefault="0095105B" w:rsidP="0095105B">
                        <w:pPr>
                          <w:pStyle w:val="ac"/>
                          <w:rPr>
                            <w:noProof/>
                          </w:rPr>
                          <w:pPrChange w:id="1749" w:author="Panagiotis Karkazis" w:date="2022-03-01T20:11:00Z">
                            <w:pPr>
                              <w:spacing w:after="0" w:line="360" w:lineRule="auto"/>
                              <w:ind w:firstLine="227"/>
                              <w:jc w:val="both"/>
                            </w:pPr>
                          </w:pPrChange>
                        </w:pPr>
                      </w:p>
                    </w:txbxContent>
                  </v:textbox>
                  <w10:wrap type="topAndBottom"/>
                </v:shape>
              </w:pict>
            </mc:Fallback>
          </mc:AlternateContent>
        </w:r>
      </w:ins>
      <w:r w:rsidR="00005C04" w:rsidRPr="00886CD4">
        <w:rPr>
          <w:rFonts w:ascii="Arial" w:hAnsi="Arial" w:cs="Arial"/>
          <w:sz w:val="24"/>
          <w:szCs w:val="24"/>
          <w:rPrChange w:id="1750" w:author="Panagiotis Karkazis" w:date="2022-03-01T20:05:00Z">
            <w:rPr>
              <w:rFonts w:ascii="Arial" w:hAnsi="Arial" w:cs="Arial"/>
              <w:sz w:val="24"/>
              <w:szCs w:val="24"/>
              <w:highlight w:val="red"/>
            </w:rPr>
          </w:rPrChange>
        </w:rPr>
        <w:t xml:space="preserve"> </w:t>
      </w:r>
    </w:p>
    <w:p w14:paraId="126734E9" w14:textId="3433F8C0" w:rsidR="00791D27" w:rsidRPr="00886CD4" w:rsidDel="0095105B" w:rsidRDefault="00791D27" w:rsidP="00791D27">
      <w:pPr>
        <w:pStyle w:val="ac"/>
        <w:jc w:val="center"/>
        <w:rPr>
          <w:moveFrom w:id="1751" w:author="Panagiotis Karkazis" w:date="2022-03-01T20:12:00Z"/>
          <w:rFonts w:ascii="Arial" w:hAnsi="Arial" w:cs="Arial"/>
          <w:noProof/>
          <w:color w:val="auto"/>
          <w:sz w:val="20"/>
          <w:szCs w:val="20"/>
          <w:rPrChange w:id="1752" w:author="Panagiotis Karkazis" w:date="2022-03-01T20:05:00Z">
            <w:rPr>
              <w:moveFrom w:id="1753" w:author="Panagiotis Karkazis" w:date="2022-03-01T20:12:00Z"/>
              <w:rFonts w:ascii="Arial" w:hAnsi="Arial" w:cs="Arial"/>
              <w:noProof/>
              <w:color w:val="auto"/>
              <w:sz w:val="20"/>
              <w:szCs w:val="20"/>
              <w:highlight w:val="red"/>
            </w:rPr>
          </w:rPrChange>
        </w:rPr>
      </w:pPr>
      <w:moveFromRangeStart w:id="1754" w:author="Panagiotis Karkazis" w:date="2022-03-01T20:12:00Z" w:name="move97057946"/>
      <w:moveFrom w:id="1755" w:author="Panagiotis Karkazis" w:date="2022-03-01T20:12:00Z">
        <w:r w:rsidRPr="00886CD4" w:rsidDel="0095105B">
          <w:rPr>
            <w:rFonts w:ascii="Arial" w:hAnsi="Arial" w:cs="Arial"/>
            <w:color w:val="auto"/>
            <w:sz w:val="20"/>
            <w:szCs w:val="20"/>
            <w:rPrChange w:id="1756" w:author="Panagiotis Karkazis" w:date="2022-03-01T20:05:00Z">
              <w:rPr>
                <w:rFonts w:ascii="Arial" w:hAnsi="Arial" w:cs="Arial"/>
                <w:color w:val="auto"/>
                <w:sz w:val="20"/>
                <w:szCs w:val="20"/>
                <w:highlight w:val="red"/>
              </w:rPr>
            </w:rPrChange>
          </w:rPr>
          <w:t>Βασικές υποκατηγορίες της Τεχνητής Νοημοσύνης [softwaretestinghelp]</w:t>
        </w:r>
      </w:moveFrom>
    </w:p>
    <w:moveFromRangeEnd w:id="1754"/>
    <w:p w14:paraId="110767F9" w14:textId="77777777" w:rsidR="00005C04" w:rsidRPr="00886CD4" w:rsidRDefault="00005C04" w:rsidP="0052007E">
      <w:pPr>
        <w:spacing w:after="0" w:line="360" w:lineRule="auto"/>
        <w:rPr>
          <w:rFonts w:ascii="Arial" w:hAnsi="Arial" w:cs="Arial"/>
          <w:sz w:val="24"/>
          <w:szCs w:val="24"/>
          <w:rPrChange w:id="1757" w:author="Panagiotis Karkazis" w:date="2022-03-01T20:05:00Z">
            <w:rPr>
              <w:rFonts w:ascii="Arial" w:hAnsi="Arial" w:cs="Arial"/>
              <w:sz w:val="24"/>
              <w:szCs w:val="24"/>
              <w:highlight w:val="red"/>
            </w:rPr>
          </w:rPrChange>
        </w:rPr>
      </w:pPr>
    </w:p>
    <w:p w14:paraId="5BCE8E75" w14:textId="0A02A3A7" w:rsidR="00AB33B2" w:rsidRPr="00886CD4" w:rsidRDefault="006C5C37" w:rsidP="00377A9F">
      <w:pPr>
        <w:spacing w:after="0" w:line="360" w:lineRule="auto"/>
        <w:ind w:firstLine="227"/>
        <w:jc w:val="both"/>
        <w:rPr>
          <w:rFonts w:ascii="Arial" w:hAnsi="Arial" w:cs="Arial"/>
          <w:sz w:val="24"/>
          <w:szCs w:val="24"/>
          <w:rPrChange w:id="1758" w:author="Panagiotis Karkazis" w:date="2022-03-01T20:05:00Z">
            <w:rPr>
              <w:rFonts w:ascii="Arial" w:hAnsi="Arial" w:cs="Arial"/>
              <w:sz w:val="24"/>
              <w:szCs w:val="24"/>
              <w:highlight w:val="red"/>
            </w:rPr>
          </w:rPrChange>
        </w:rPr>
      </w:pPr>
      <w:del w:id="1759" w:author="Panagiotis Karkazis" w:date="2022-03-01T20:11:00Z">
        <w:r w:rsidRPr="00886CD4" w:rsidDel="0095105B">
          <w:rPr>
            <w:rFonts w:ascii="Arial" w:hAnsi="Arial" w:cs="Arial"/>
            <w:sz w:val="24"/>
            <w:szCs w:val="24"/>
            <w:rPrChange w:id="1760" w:author="Panagiotis Karkazis" w:date="2022-03-01T20:05:00Z">
              <w:rPr>
                <w:rFonts w:ascii="Arial" w:hAnsi="Arial" w:cs="Arial"/>
                <w:sz w:val="24"/>
                <w:szCs w:val="24"/>
                <w:highlight w:val="red"/>
              </w:rPr>
            </w:rPrChange>
          </w:rPr>
          <w:delText>Είναι ένα από τα κλασσικά σχήματα τα οποία παρουσιάζουν οπτικά μερικές από τις υποκατηγορίες της Τεχνητής Νοημοσύνης</w:delText>
        </w:r>
        <w:r w:rsidR="00150681" w:rsidRPr="00886CD4" w:rsidDel="0095105B">
          <w:rPr>
            <w:rFonts w:ascii="Arial" w:hAnsi="Arial" w:cs="Arial"/>
            <w:sz w:val="24"/>
            <w:szCs w:val="24"/>
            <w:rPrChange w:id="1761" w:author="Panagiotis Karkazis" w:date="2022-03-01T20:05:00Z">
              <w:rPr>
                <w:rFonts w:ascii="Arial" w:hAnsi="Arial" w:cs="Arial"/>
                <w:sz w:val="24"/>
                <w:szCs w:val="24"/>
                <w:highlight w:val="red"/>
              </w:rPr>
            </w:rPrChange>
          </w:rPr>
          <w:delText xml:space="preserve"> και την σχέση τους με αυτή</w:delText>
        </w:r>
        <w:r w:rsidRPr="00886CD4" w:rsidDel="0095105B">
          <w:rPr>
            <w:rFonts w:ascii="Arial" w:hAnsi="Arial" w:cs="Arial"/>
            <w:sz w:val="24"/>
            <w:szCs w:val="24"/>
            <w:rPrChange w:id="1762" w:author="Panagiotis Karkazis" w:date="2022-03-01T20:05:00Z">
              <w:rPr>
                <w:rFonts w:ascii="Arial" w:hAnsi="Arial" w:cs="Arial"/>
                <w:sz w:val="24"/>
                <w:szCs w:val="24"/>
                <w:highlight w:val="red"/>
              </w:rPr>
            </w:rPrChange>
          </w:rPr>
          <w:delText xml:space="preserve">. </w:delText>
        </w:r>
      </w:del>
      <w:r w:rsidR="00A91C01" w:rsidRPr="00886CD4">
        <w:rPr>
          <w:rFonts w:ascii="Arial" w:hAnsi="Arial" w:cs="Arial"/>
          <w:sz w:val="24"/>
          <w:szCs w:val="24"/>
          <w:rPrChange w:id="1763" w:author="Panagiotis Karkazis" w:date="2022-03-01T20:05:00Z">
            <w:rPr>
              <w:rFonts w:ascii="Arial" w:hAnsi="Arial" w:cs="Arial"/>
              <w:sz w:val="24"/>
              <w:szCs w:val="24"/>
              <w:highlight w:val="red"/>
            </w:rPr>
          </w:rPrChange>
        </w:rPr>
        <w:t xml:space="preserve">Παρατηρώντας την </w:t>
      </w:r>
      <w:del w:id="1764" w:author="Panagiotis Karkazis" w:date="2022-03-01T20:11:00Z">
        <w:r w:rsidR="00A91C01" w:rsidRPr="00886CD4" w:rsidDel="0095105B">
          <w:rPr>
            <w:rFonts w:ascii="Arial" w:hAnsi="Arial" w:cs="Arial"/>
            <w:sz w:val="24"/>
            <w:szCs w:val="24"/>
            <w:rPrChange w:id="1765" w:author="Panagiotis Karkazis" w:date="2022-03-01T20:05:00Z">
              <w:rPr>
                <w:rFonts w:ascii="Arial" w:hAnsi="Arial" w:cs="Arial"/>
                <w:sz w:val="24"/>
                <w:szCs w:val="24"/>
                <w:highlight w:val="red"/>
              </w:rPr>
            </w:rPrChange>
          </w:rPr>
          <w:delText xml:space="preserve">παραπάνω </w:delText>
        </w:r>
      </w:del>
      <w:del w:id="1766" w:author="Panagiotis Karkazis" w:date="2022-03-01T20:12:00Z">
        <w:r w:rsidR="00A91C01" w:rsidRPr="00886CD4" w:rsidDel="0095105B">
          <w:rPr>
            <w:rFonts w:ascii="Arial" w:hAnsi="Arial" w:cs="Arial"/>
            <w:sz w:val="24"/>
            <w:szCs w:val="24"/>
            <w:rPrChange w:id="1767" w:author="Panagiotis Karkazis" w:date="2022-03-01T20:05:00Z">
              <w:rPr>
                <w:rFonts w:ascii="Arial" w:hAnsi="Arial" w:cs="Arial"/>
                <w:sz w:val="24"/>
                <w:szCs w:val="24"/>
                <w:highlight w:val="red"/>
              </w:rPr>
            </w:rPrChange>
          </w:rPr>
          <w:delText>εικόνα</w:delText>
        </w:r>
      </w:del>
      <w:r w:rsidR="00A91C01" w:rsidRPr="00886CD4">
        <w:rPr>
          <w:rFonts w:ascii="Arial" w:hAnsi="Arial" w:cs="Arial"/>
          <w:sz w:val="24"/>
          <w:szCs w:val="24"/>
          <w:rPrChange w:id="1768" w:author="Panagiotis Karkazis" w:date="2022-03-01T20:05:00Z">
            <w:rPr>
              <w:rFonts w:ascii="Arial" w:hAnsi="Arial" w:cs="Arial"/>
              <w:sz w:val="24"/>
              <w:szCs w:val="24"/>
              <w:highlight w:val="red"/>
            </w:rPr>
          </w:rPrChange>
        </w:rPr>
        <w:t xml:space="preserve"> </w:t>
      </w:r>
      <w:ins w:id="1769" w:author="Panagiotis Karkazis" w:date="2022-03-01T20:13:00Z">
        <w:r w:rsidR="0095105B">
          <w:rPr>
            <w:rFonts w:ascii="Arial" w:hAnsi="Arial" w:cs="Arial"/>
            <w:sz w:val="24"/>
            <w:szCs w:val="24"/>
          </w:rPr>
          <w:fldChar w:fldCharType="begin"/>
        </w:r>
        <w:r w:rsidR="0095105B">
          <w:rPr>
            <w:rFonts w:ascii="Arial" w:hAnsi="Arial" w:cs="Arial"/>
            <w:sz w:val="24"/>
            <w:szCs w:val="24"/>
          </w:rPr>
          <w:instrText xml:space="preserve"> REF _Ref97058002 \h </w:instrText>
        </w:r>
        <w:r w:rsidR="0095105B">
          <w:rPr>
            <w:rFonts w:ascii="Arial" w:hAnsi="Arial" w:cs="Arial"/>
            <w:sz w:val="24"/>
            <w:szCs w:val="24"/>
          </w:rPr>
        </w:r>
      </w:ins>
      <w:r w:rsidR="0095105B">
        <w:rPr>
          <w:rFonts w:ascii="Arial" w:hAnsi="Arial" w:cs="Arial"/>
          <w:sz w:val="24"/>
          <w:szCs w:val="24"/>
        </w:rPr>
        <w:fldChar w:fldCharType="separate"/>
      </w:r>
      <w:ins w:id="1770" w:author="Panagiotis Karkazis" w:date="2022-03-01T20:13:00Z">
        <w:r w:rsidR="0095105B">
          <w:t xml:space="preserve">Εικόνα </w:t>
        </w:r>
        <w:r w:rsidR="0095105B">
          <w:rPr>
            <w:noProof/>
          </w:rPr>
          <w:t>1</w:t>
        </w:r>
        <w:r w:rsidR="0095105B">
          <w:rPr>
            <w:rFonts w:ascii="Arial" w:hAnsi="Arial" w:cs="Arial"/>
            <w:sz w:val="24"/>
            <w:szCs w:val="24"/>
          </w:rPr>
          <w:fldChar w:fldCharType="end"/>
        </w:r>
        <w:r w:rsidR="0095105B">
          <w:rPr>
            <w:rFonts w:ascii="Arial" w:hAnsi="Arial" w:cs="Arial"/>
            <w:sz w:val="24"/>
            <w:szCs w:val="24"/>
          </w:rPr>
          <w:t xml:space="preserve"> </w:t>
        </w:r>
      </w:ins>
      <w:r w:rsidR="00A91C01" w:rsidRPr="00886CD4">
        <w:rPr>
          <w:rFonts w:ascii="Arial" w:hAnsi="Arial" w:cs="Arial"/>
          <w:sz w:val="24"/>
          <w:szCs w:val="24"/>
          <w:rPrChange w:id="1771" w:author="Panagiotis Karkazis" w:date="2022-03-01T20:05:00Z">
            <w:rPr>
              <w:rFonts w:ascii="Arial" w:hAnsi="Arial" w:cs="Arial"/>
              <w:sz w:val="24"/>
              <w:szCs w:val="24"/>
              <w:highlight w:val="red"/>
            </w:rPr>
          </w:rPrChange>
        </w:rPr>
        <w:t>αντιλαμβανόμαστε ότι η Τεχνητή Νοημοσύνη</w:t>
      </w:r>
      <w:r w:rsidR="006C0A88" w:rsidRPr="00886CD4">
        <w:rPr>
          <w:rFonts w:ascii="Arial" w:hAnsi="Arial" w:cs="Arial"/>
          <w:sz w:val="24"/>
          <w:szCs w:val="24"/>
          <w:rPrChange w:id="1772" w:author="Panagiotis Karkazis" w:date="2022-03-01T20:05:00Z">
            <w:rPr>
              <w:rFonts w:ascii="Arial" w:hAnsi="Arial" w:cs="Arial"/>
              <w:sz w:val="24"/>
              <w:szCs w:val="24"/>
              <w:highlight w:val="red"/>
            </w:rPr>
          </w:rPrChange>
        </w:rPr>
        <w:t xml:space="preserve"> βρίσκεται στο κέντρο</w:t>
      </w:r>
      <w:r w:rsidR="00805EE1" w:rsidRPr="00886CD4">
        <w:rPr>
          <w:rFonts w:ascii="Arial" w:hAnsi="Arial" w:cs="Arial"/>
          <w:sz w:val="24"/>
          <w:szCs w:val="24"/>
          <w:rPrChange w:id="1773" w:author="Panagiotis Karkazis" w:date="2022-03-01T20:05:00Z">
            <w:rPr>
              <w:rFonts w:ascii="Arial" w:hAnsi="Arial" w:cs="Arial"/>
              <w:sz w:val="24"/>
              <w:szCs w:val="24"/>
              <w:highlight w:val="red"/>
            </w:rPr>
          </w:rPrChange>
        </w:rPr>
        <w:t xml:space="preserve"> του σχήματος</w:t>
      </w:r>
      <w:r w:rsidR="006C0A88" w:rsidRPr="00886CD4">
        <w:rPr>
          <w:rFonts w:ascii="Arial" w:hAnsi="Arial" w:cs="Arial"/>
          <w:sz w:val="24"/>
          <w:szCs w:val="24"/>
          <w:rPrChange w:id="1774" w:author="Panagiotis Karkazis" w:date="2022-03-01T20:05:00Z">
            <w:rPr>
              <w:rFonts w:ascii="Arial" w:hAnsi="Arial" w:cs="Arial"/>
              <w:sz w:val="24"/>
              <w:szCs w:val="24"/>
              <w:highlight w:val="red"/>
            </w:rPr>
          </w:rPrChange>
        </w:rPr>
        <w:t xml:space="preserve"> και όλες οι </w:t>
      </w:r>
      <w:r w:rsidR="007718F0" w:rsidRPr="00886CD4">
        <w:rPr>
          <w:rFonts w:ascii="Arial" w:hAnsi="Arial" w:cs="Arial"/>
          <w:sz w:val="24"/>
          <w:szCs w:val="24"/>
          <w:rPrChange w:id="1775" w:author="Panagiotis Karkazis" w:date="2022-03-01T20:05:00Z">
            <w:rPr>
              <w:rFonts w:ascii="Arial" w:hAnsi="Arial" w:cs="Arial"/>
              <w:sz w:val="24"/>
              <w:szCs w:val="24"/>
              <w:highlight w:val="red"/>
            </w:rPr>
          </w:rPrChange>
        </w:rPr>
        <w:t>υποκατηγορίες</w:t>
      </w:r>
      <w:r w:rsidR="006C0A88" w:rsidRPr="00886CD4">
        <w:rPr>
          <w:rFonts w:ascii="Arial" w:hAnsi="Arial" w:cs="Arial"/>
          <w:sz w:val="24"/>
          <w:szCs w:val="24"/>
          <w:rPrChange w:id="1776" w:author="Panagiotis Karkazis" w:date="2022-03-01T20:05:00Z">
            <w:rPr>
              <w:rFonts w:ascii="Arial" w:hAnsi="Arial" w:cs="Arial"/>
              <w:sz w:val="24"/>
              <w:szCs w:val="24"/>
              <w:highlight w:val="red"/>
            </w:rPr>
          </w:rPrChange>
        </w:rPr>
        <w:t xml:space="preserve"> συνδέονται μαζί της.</w:t>
      </w:r>
      <w:r w:rsidR="00A91C01" w:rsidRPr="00886CD4">
        <w:rPr>
          <w:rFonts w:ascii="Arial" w:hAnsi="Arial" w:cs="Arial"/>
          <w:sz w:val="24"/>
          <w:szCs w:val="24"/>
          <w:rPrChange w:id="1777" w:author="Panagiotis Karkazis" w:date="2022-03-01T20:05:00Z">
            <w:rPr>
              <w:rFonts w:ascii="Arial" w:hAnsi="Arial" w:cs="Arial"/>
              <w:sz w:val="24"/>
              <w:szCs w:val="24"/>
              <w:highlight w:val="red"/>
            </w:rPr>
          </w:rPrChange>
        </w:rPr>
        <w:t xml:space="preserve"> </w:t>
      </w:r>
      <w:r w:rsidR="00805EE1" w:rsidRPr="00886CD4">
        <w:rPr>
          <w:rFonts w:ascii="Arial" w:hAnsi="Arial" w:cs="Arial"/>
          <w:sz w:val="24"/>
          <w:szCs w:val="24"/>
          <w:rPrChange w:id="1778" w:author="Panagiotis Karkazis" w:date="2022-03-01T20:05:00Z">
            <w:rPr>
              <w:rFonts w:ascii="Arial" w:hAnsi="Arial" w:cs="Arial"/>
              <w:sz w:val="24"/>
              <w:szCs w:val="24"/>
              <w:highlight w:val="red"/>
            </w:rPr>
          </w:rPrChange>
        </w:rPr>
        <w:t xml:space="preserve">Όπως είδαμε η Τεχνητή Νοημοσύνη είναι ένας τομέας ο </w:t>
      </w:r>
      <w:r w:rsidR="00805EE1" w:rsidRPr="00886CD4">
        <w:rPr>
          <w:rFonts w:ascii="Arial" w:hAnsi="Arial" w:cs="Arial"/>
          <w:sz w:val="24"/>
          <w:szCs w:val="24"/>
          <w:rPrChange w:id="1779" w:author="Panagiotis Karkazis" w:date="2022-03-01T20:05:00Z">
            <w:rPr>
              <w:rFonts w:ascii="Arial" w:hAnsi="Arial" w:cs="Arial"/>
              <w:sz w:val="24"/>
              <w:szCs w:val="24"/>
              <w:highlight w:val="red"/>
            </w:rPr>
          </w:rPrChange>
        </w:rPr>
        <w:lastRenderedPageBreak/>
        <w:t xml:space="preserve">οποίος έχει ως στόχο την παραγωγή έξυπνων συστημάτων. </w:t>
      </w:r>
      <w:r w:rsidR="00753C55" w:rsidRPr="00886CD4">
        <w:rPr>
          <w:rFonts w:ascii="Arial" w:hAnsi="Arial" w:cs="Arial"/>
          <w:sz w:val="24"/>
          <w:szCs w:val="24"/>
          <w:rPrChange w:id="1780" w:author="Panagiotis Karkazis" w:date="2022-03-01T20:05:00Z">
            <w:rPr>
              <w:rFonts w:ascii="Arial" w:hAnsi="Arial" w:cs="Arial"/>
              <w:sz w:val="24"/>
              <w:szCs w:val="24"/>
              <w:highlight w:val="red"/>
            </w:rPr>
          </w:rPrChange>
        </w:rPr>
        <w:t>Μία από τις λειτουργίες που μπορεί να έχει έ</w:t>
      </w:r>
      <w:r w:rsidR="00805EE1" w:rsidRPr="00886CD4">
        <w:rPr>
          <w:rFonts w:ascii="Arial" w:hAnsi="Arial" w:cs="Arial"/>
          <w:sz w:val="24"/>
          <w:szCs w:val="24"/>
          <w:rPrChange w:id="1781" w:author="Panagiotis Karkazis" w:date="2022-03-01T20:05:00Z">
            <w:rPr>
              <w:rFonts w:ascii="Arial" w:hAnsi="Arial" w:cs="Arial"/>
              <w:sz w:val="24"/>
              <w:szCs w:val="24"/>
              <w:highlight w:val="red"/>
            </w:rPr>
          </w:rPrChange>
        </w:rPr>
        <w:t xml:space="preserve">να έξυπνο σύστημα </w:t>
      </w:r>
      <w:r w:rsidR="00753C55" w:rsidRPr="00886CD4">
        <w:rPr>
          <w:rFonts w:ascii="Arial" w:hAnsi="Arial" w:cs="Arial"/>
          <w:sz w:val="24"/>
          <w:szCs w:val="24"/>
          <w:rPrChange w:id="1782" w:author="Panagiotis Karkazis" w:date="2022-03-01T20:05:00Z">
            <w:rPr>
              <w:rFonts w:ascii="Arial" w:hAnsi="Arial" w:cs="Arial"/>
              <w:sz w:val="24"/>
              <w:szCs w:val="24"/>
              <w:highlight w:val="red"/>
            </w:rPr>
          </w:rPrChange>
        </w:rPr>
        <w:t xml:space="preserve">είναι η κατανόηση της γλώσσας </w:t>
      </w:r>
      <w:r w:rsidR="00805EE1" w:rsidRPr="00886CD4">
        <w:rPr>
          <w:rFonts w:ascii="Arial" w:hAnsi="Arial" w:cs="Arial"/>
          <w:sz w:val="24"/>
          <w:szCs w:val="24"/>
          <w:rPrChange w:id="1783" w:author="Panagiotis Karkazis" w:date="2022-03-01T20:05:00Z">
            <w:rPr>
              <w:rFonts w:ascii="Arial" w:hAnsi="Arial" w:cs="Arial"/>
              <w:sz w:val="24"/>
              <w:szCs w:val="24"/>
              <w:highlight w:val="red"/>
            </w:rPr>
          </w:rPrChange>
        </w:rPr>
        <w:t>των ανθρώπων</w:t>
      </w:r>
      <w:r w:rsidR="00753C55" w:rsidRPr="00886CD4">
        <w:rPr>
          <w:rFonts w:ascii="Arial" w:hAnsi="Arial" w:cs="Arial"/>
          <w:sz w:val="24"/>
          <w:szCs w:val="24"/>
          <w:rPrChange w:id="1784" w:author="Panagiotis Karkazis" w:date="2022-03-01T20:05:00Z">
            <w:rPr>
              <w:rFonts w:ascii="Arial" w:hAnsi="Arial" w:cs="Arial"/>
              <w:sz w:val="24"/>
              <w:szCs w:val="24"/>
              <w:highlight w:val="red"/>
            </w:rPr>
          </w:rPrChange>
        </w:rPr>
        <w:t>, όπου ένα σύστημα μπορεί να προγραμματιστεί να κατανοεί πολλές γλώσσες</w:t>
      </w:r>
      <w:r w:rsidR="00805EE1" w:rsidRPr="00886CD4">
        <w:rPr>
          <w:rFonts w:ascii="Arial" w:hAnsi="Arial" w:cs="Arial"/>
          <w:sz w:val="24"/>
          <w:szCs w:val="24"/>
          <w:rPrChange w:id="1785" w:author="Panagiotis Karkazis" w:date="2022-03-01T20:05:00Z">
            <w:rPr>
              <w:rFonts w:ascii="Arial" w:hAnsi="Arial" w:cs="Arial"/>
              <w:sz w:val="24"/>
              <w:szCs w:val="24"/>
              <w:highlight w:val="red"/>
            </w:rPr>
          </w:rPrChange>
        </w:rPr>
        <w:t>. Αυτό μπορεί να γίνει με την χρήση μίας από τις παραπάνω υποκατηγορίες</w:t>
      </w:r>
      <w:r w:rsidR="00D1058F" w:rsidRPr="00886CD4">
        <w:rPr>
          <w:rFonts w:ascii="Arial" w:hAnsi="Arial" w:cs="Arial"/>
          <w:sz w:val="24"/>
          <w:szCs w:val="24"/>
          <w:rPrChange w:id="1786" w:author="Panagiotis Karkazis" w:date="2022-03-01T20:05:00Z">
            <w:rPr>
              <w:rFonts w:ascii="Arial" w:hAnsi="Arial" w:cs="Arial"/>
              <w:sz w:val="24"/>
              <w:szCs w:val="24"/>
              <w:highlight w:val="red"/>
            </w:rPr>
          </w:rPrChange>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sidRPr="00886CD4">
        <w:rPr>
          <w:rFonts w:ascii="Arial" w:hAnsi="Arial" w:cs="Arial"/>
          <w:sz w:val="24"/>
          <w:szCs w:val="24"/>
          <w:rPrChange w:id="1787" w:author="Panagiotis Karkazis" w:date="2022-03-01T20:05:00Z">
            <w:rPr>
              <w:rFonts w:ascii="Arial" w:hAnsi="Arial" w:cs="Arial"/>
              <w:sz w:val="24"/>
              <w:szCs w:val="24"/>
              <w:highlight w:val="red"/>
            </w:rPr>
          </w:rPrChange>
        </w:rPr>
        <w:t xml:space="preserve"> </w:t>
      </w:r>
      <w:r w:rsidR="00A91C01" w:rsidRPr="00886CD4">
        <w:rPr>
          <w:rFonts w:ascii="Arial" w:hAnsi="Arial" w:cs="Arial"/>
          <w:sz w:val="24"/>
          <w:szCs w:val="24"/>
          <w:rPrChange w:id="1788" w:author="Panagiotis Karkazis" w:date="2022-03-01T20:05:00Z">
            <w:rPr>
              <w:rFonts w:ascii="Arial" w:hAnsi="Arial" w:cs="Arial"/>
              <w:sz w:val="24"/>
              <w:szCs w:val="24"/>
              <w:highlight w:val="red"/>
            </w:rPr>
          </w:rPrChange>
        </w:rPr>
        <w:t xml:space="preserve">Όλοι οι τομείς </w:t>
      </w:r>
      <w:r w:rsidR="00F23D26" w:rsidRPr="00886CD4">
        <w:rPr>
          <w:rFonts w:ascii="Arial" w:hAnsi="Arial" w:cs="Arial"/>
          <w:sz w:val="24"/>
          <w:szCs w:val="24"/>
          <w:rPrChange w:id="1789" w:author="Panagiotis Karkazis" w:date="2022-03-01T20:05:00Z">
            <w:rPr>
              <w:rFonts w:ascii="Arial" w:hAnsi="Arial" w:cs="Arial"/>
              <w:sz w:val="24"/>
              <w:szCs w:val="24"/>
              <w:highlight w:val="red"/>
            </w:rPr>
          </w:rPrChange>
        </w:rPr>
        <w:t xml:space="preserve">εξειδικεύονται και </w:t>
      </w:r>
      <w:r w:rsidR="003E65AF" w:rsidRPr="00886CD4">
        <w:rPr>
          <w:rFonts w:ascii="Arial" w:hAnsi="Arial" w:cs="Arial"/>
          <w:sz w:val="24"/>
          <w:szCs w:val="24"/>
          <w:rPrChange w:id="1790" w:author="Panagiotis Karkazis" w:date="2022-03-01T20:05:00Z">
            <w:rPr>
              <w:rFonts w:ascii="Arial" w:hAnsi="Arial" w:cs="Arial"/>
              <w:sz w:val="24"/>
              <w:szCs w:val="24"/>
              <w:highlight w:val="red"/>
            </w:rPr>
          </w:rPrChange>
        </w:rPr>
        <w:t>υλοποιούν</w:t>
      </w:r>
      <w:r w:rsidR="00F23D26" w:rsidRPr="00886CD4">
        <w:rPr>
          <w:rFonts w:ascii="Arial" w:hAnsi="Arial" w:cs="Arial"/>
          <w:sz w:val="24"/>
          <w:szCs w:val="24"/>
          <w:rPrChange w:id="1791" w:author="Panagiotis Karkazis" w:date="2022-03-01T20:05:00Z">
            <w:rPr>
              <w:rFonts w:ascii="Arial" w:hAnsi="Arial" w:cs="Arial"/>
              <w:sz w:val="24"/>
              <w:szCs w:val="24"/>
              <w:highlight w:val="red"/>
            </w:rPr>
          </w:rPrChange>
        </w:rPr>
        <w:t xml:space="preserve"> </w:t>
      </w:r>
      <w:r w:rsidR="00A91C01" w:rsidRPr="00886CD4">
        <w:rPr>
          <w:rFonts w:ascii="Arial" w:hAnsi="Arial" w:cs="Arial"/>
          <w:sz w:val="24"/>
          <w:szCs w:val="24"/>
          <w:rPrChange w:id="1792" w:author="Panagiotis Karkazis" w:date="2022-03-01T20:05:00Z">
            <w:rPr>
              <w:rFonts w:ascii="Arial" w:hAnsi="Arial" w:cs="Arial"/>
              <w:sz w:val="24"/>
              <w:szCs w:val="24"/>
              <w:highlight w:val="red"/>
            </w:rPr>
          </w:rPrChange>
        </w:rPr>
        <w:t>διαφορετικές λειτουργίες</w:t>
      </w:r>
      <w:r w:rsidR="00F23D26" w:rsidRPr="00886CD4">
        <w:rPr>
          <w:rFonts w:ascii="Arial" w:hAnsi="Arial" w:cs="Arial"/>
          <w:sz w:val="24"/>
          <w:szCs w:val="24"/>
          <w:rPrChange w:id="1793" w:author="Panagiotis Karkazis" w:date="2022-03-01T20:05:00Z">
            <w:rPr>
              <w:rFonts w:ascii="Arial" w:hAnsi="Arial" w:cs="Arial"/>
              <w:sz w:val="24"/>
              <w:szCs w:val="24"/>
              <w:highlight w:val="red"/>
            </w:rPr>
          </w:rPrChange>
        </w:rPr>
        <w:t xml:space="preserve">, </w:t>
      </w:r>
      <w:r w:rsidR="00F730DA" w:rsidRPr="00886CD4">
        <w:rPr>
          <w:rFonts w:ascii="Arial" w:hAnsi="Arial" w:cs="Arial"/>
          <w:sz w:val="24"/>
          <w:szCs w:val="24"/>
          <w:rPrChange w:id="1794" w:author="Panagiotis Karkazis" w:date="2022-03-01T20:05:00Z">
            <w:rPr>
              <w:rFonts w:ascii="Arial" w:hAnsi="Arial" w:cs="Arial"/>
              <w:sz w:val="24"/>
              <w:szCs w:val="24"/>
              <w:highlight w:val="red"/>
            </w:rPr>
          </w:rPrChange>
        </w:rPr>
        <w:t>όμως κάθε τομέας έχει ως σκοπό να κάνει τα υπολογιστικά συστήματά ευφυή</w:t>
      </w:r>
      <w:r w:rsidR="006C0A88" w:rsidRPr="00886CD4">
        <w:rPr>
          <w:rFonts w:ascii="Arial" w:hAnsi="Arial" w:cs="Arial"/>
          <w:sz w:val="24"/>
          <w:szCs w:val="24"/>
          <w:rPrChange w:id="1795" w:author="Panagiotis Karkazis" w:date="2022-03-01T20:05:00Z">
            <w:rPr>
              <w:rFonts w:ascii="Arial" w:hAnsi="Arial" w:cs="Arial"/>
              <w:sz w:val="24"/>
              <w:szCs w:val="24"/>
              <w:highlight w:val="red"/>
            </w:rPr>
          </w:rPrChange>
        </w:rPr>
        <w:t xml:space="preserve"> με τον δικό του τρόπο</w:t>
      </w:r>
      <w:r w:rsidR="00F730DA" w:rsidRPr="00886CD4">
        <w:rPr>
          <w:rFonts w:ascii="Arial" w:hAnsi="Arial" w:cs="Arial"/>
          <w:sz w:val="24"/>
          <w:szCs w:val="24"/>
          <w:rPrChange w:id="1796" w:author="Panagiotis Karkazis" w:date="2022-03-01T20:05:00Z">
            <w:rPr>
              <w:rFonts w:ascii="Arial" w:hAnsi="Arial" w:cs="Arial"/>
              <w:sz w:val="24"/>
              <w:szCs w:val="24"/>
              <w:highlight w:val="red"/>
            </w:rPr>
          </w:rPrChange>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sidRPr="00886CD4">
        <w:rPr>
          <w:rFonts w:ascii="Arial" w:hAnsi="Arial" w:cs="Arial"/>
          <w:sz w:val="24"/>
          <w:szCs w:val="24"/>
          <w:rPrChange w:id="1797" w:author="Panagiotis Karkazis" w:date="2022-03-01T20:05:00Z">
            <w:rPr>
              <w:rFonts w:ascii="Arial" w:hAnsi="Arial" w:cs="Arial"/>
              <w:sz w:val="24"/>
              <w:szCs w:val="24"/>
              <w:highlight w:val="red"/>
            </w:rPr>
          </w:rPrChange>
        </w:rPr>
        <w:t xml:space="preserve"> και πολλά άλλα που θα παρουσιαστούν στην συνέχεια</w:t>
      </w:r>
      <w:r w:rsidR="00F730DA" w:rsidRPr="00886CD4">
        <w:rPr>
          <w:rFonts w:ascii="Arial" w:hAnsi="Arial" w:cs="Arial"/>
          <w:sz w:val="24"/>
          <w:szCs w:val="24"/>
          <w:rPrChange w:id="1798" w:author="Panagiotis Karkazis" w:date="2022-03-01T20:05:00Z">
            <w:rPr>
              <w:rFonts w:ascii="Arial" w:hAnsi="Arial" w:cs="Arial"/>
              <w:sz w:val="24"/>
              <w:szCs w:val="24"/>
              <w:highlight w:val="red"/>
            </w:rPr>
          </w:rPrChange>
        </w:rPr>
        <w:t>.</w:t>
      </w:r>
    </w:p>
    <w:p w14:paraId="681012D8" w14:textId="09EB594B" w:rsidR="00241A1D" w:rsidRPr="00886CD4" w:rsidRDefault="00241A1D" w:rsidP="00241A1D">
      <w:pPr>
        <w:spacing w:after="0" w:line="360" w:lineRule="auto"/>
        <w:ind w:firstLine="227"/>
        <w:jc w:val="both"/>
        <w:rPr>
          <w:rFonts w:ascii="Arial" w:hAnsi="Arial" w:cs="Arial"/>
          <w:sz w:val="24"/>
          <w:szCs w:val="24"/>
          <w:rPrChange w:id="1799" w:author="Panagiotis Karkazis" w:date="2022-03-01T20:05:00Z">
            <w:rPr>
              <w:rFonts w:ascii="Arial" w:hAnsi="Arial" w:cs="Arial"/>
              <w:sz w:val="24"/>
              <w:szCs w:val="24"/>
              <w:highlight w:val="red"/>
            </w:rPr>
          </w:rPrChange>
        </w:rPr>
      </w:pPr>
      <w:r w:rsidRPr="00886CD4">
        <w:rPr>
          <w:rFonts w:ascii="Arial" w:hAnsi="Arial" w:cs="Arial"/>
          <w:sz w:val="24"/>
          <w:szCs w:val="24"/>
          <w:rPrChange w:id="1800" w:author="Panagiotis Karkazis" w:date="2022-03-01T20:05:00Z">
            <w:rPr>
              <w:rFonts w:ascii="Arial" w:hAnsi="Arial" w:cs="Arial"/>
              <w:sz w:val="24"/>
              <w:szCs w:val="24"/>
              <w:highlight w:val="red"/>
            </w:rPr>
          </w:rPrChange>
        </w:rPr>
        <w:t>Ουσιαστικά η Τεχνητή Νοημοσύνη αποτελείται από αυτές τις έξι βασικές υποκατηγορίες οι οποίες είναι οι εξής</w:t>
      </w:r>
      <w:r w:rsidR="000F6191" w:rsidRPr="00886CD4">
        <w:rPr>
          <w:rFonts w:ascii="Arial" w:hAnsi="Arial" w:cs="Arial"/>
          <w:sz w:val="24"/>
          <w:szCs w:val="24"/>
          <w:rPrChange w:id="1801" w:author="Panagiotis Karkazis" w:date="2022-03-01T20:05:00Z">
            <w:rPr>
              <w:rFonts w:ascii="Arial" w:hAnsi="Arial" w:cs="Arial"/>
              <w:sz w:val="24"/>
              <w:szCs w:val="24"/>
              <w:highlight w:val="red"/>
            </w:rPr>
          </w:rPrChange>
        </w:rPr>
        <w:t xml:space="preserve"> [</w:t>
      </w:r>
      <w:proofErr w:type="spellStart"/>
      <w:r w:rsidR="000F6191" w:rsidRPr="00886CD4">
        <w:rPr>
          <w:rFonts w:ascii="Arial" w:hAnsi="Arial" w:cs="Arial"/>
          <w:sz w:val="24"/>
          <w:szCs w:val="24"/>
          <w:lang w:val="en-US"/>
          <w:rPrChange w:id="1802" w:author="Panagiotis Karkazis" w:date="2022-03-01T20:05:00Z">
            <w:rPr>
              <w:rFonts w:ascii="Arial" w:hAnsi="Arial" w:cs="Arial"/>
              <w:sz w:val="24"/>
              <w:szCs w:val="24"/>
              <w:highlight w:val="red"/>
              <w:lang w:val="en-US"/>
            </w:rPr>
          </w:rPrChange>
        </w:rPr>
        <w:t>softwaretestinghelp</w:t>
      </w:r>
      <w:proofErr w:type="spellEnd"/>
      <w:r w:rsidR="000F6191" w:rsidRPr="00886CD4">
        <w:rPr>
          <w:rFonts w:ascii="Arial" w:hAnsi="Arial" w:cs="Arial"/>
          <w:sz w:val="24"/>
          <w:szCs w:val="24"/>
          <w:rPrChange w:id="1803" w:author="Panagiotis Karkazis" w:date="2022-03-01T20:05:00Z">
            <w:rPr>
              <w:rFonts w:ascii="Arial" w:hAnsi="Arial" w:cs="Arial"/>
              <w:sz w:val="24"/>
              <w:szCs w:val="24"/>
              <w:highlight w:val="red"/>
            </w:rPr>
          </w:rPrChange>
        </w:rPr>
        <w:t>]</w:t>
      </w:r>
      <w:r w:rsidRPr="00886CD4">
        <w:rPr>
          <w:rFonts w:ascii="Arial" w:hAnsi="Arial" w:cs="Arial"/>
          <w:sz w:val="24"/>
          <w:szCs w:val="24"/>
          <w:rPrChange w:id="1804" w:author="Panagiotis Karkazis" w:date="2022-03-01T20:05:00Z">
            <w:rPr>
              <w:rFonts w:ascii="Arial" w:hAnsi="Arial" w:cs="Arial"/>
              <w:sz w:val="24"/>
              <w:szCs w:val="24"/>
              <w:highlight w:val="red"/>
            </w:rPr>
          </w:rPrChange>
        </w:rPr>
        <w:t>:</w:t>
      </w:r>
    </w:p>
    <w:p w14:paraId="1E87B570" w14:textId="468B20AC" w:rsidR="00241A1D" w:rsidRPr="00886CD4" w:rsidRDefault="00241A1D" w:rsidP="00241A1D">
      <w:pPr>
        <w:pStyle w:val="a3"/>
        <w:numPr>
          <w:ilvl w:val="0"/>
          <w:numId w:val="13"/>
        </w:numPr>
        <w:spacing w:after="0" w:line="360" w:lineRule="auto"/>
        <w:jc w:val="both"/>
        <w:rPr>
          <w:rFonts w:ascii="Arial" w:hAnsi="Arial" w:cs="Arial"/>
          <w:sz w:val="24"/>
          <w:szCs w:val="24"/>
          <w:lang w:val="en-US"/>
          <w:rPrChange w:id="1805"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1806" w:author="Panagiotis Karkazis" w:date="2022-03-01T20:05:00Z">
            <w:rPr>
              <w:rFonts w:ascii="Arial" w:hAnsi="Arial" w:cs="Arial"/>
              <w:sz w:val="24"/>
              <w:szCs w:val="24"/>
              <w:highlight w:val="red"/>
            </w:rPr>
          </w:rPrChange>
        </w:rPr>
        <w:t>Μηχανική Μάθηση</w:t>
      </w:r>
      <w:r w:rsidR="001B2AF3" w:rsidRPr="00886CD4">
        <w:rPr>
          <w:rFonts w:ascii="Arial" w:hAnsi="Arial" w:cs="Arial"/>
          <w:sz w:val="24"/>
          <w:szCs w:val="24"/>
          <w:lang w:val="en-US"/>
          <w:rPrChange w:id="1807" w:author="Panagiotis Karkazis" w:date="2022-03-01T20:05:00Z">
            <w:rPr>
              <w:rFonts w:ascii="Arial" w:hAnsi="Arial" w:cs="Arial"/>
              <w:sz w:val="24"/>
              <w:szCs w:val="24"/>
              <w:highlight w:val="red"/>
              <w:lang w:val="en-US"/>
            </w:rPr>
          </w:rPrChange>
        </w:rPr>
        <w:t xml:space="preserve"> (Machine Learning)</w:t>
      </w:r>
    </w:p>
    <w:p w14:paraId="093CF29B" w14:textId="5AEE1195" w:rsidR="00241A1D" w:rsidRPr="00886CD4" w:rsidRDefault="00241A1D" w:rsidP="00241A1D">
      <w:pPr>
        <w:pStyle w:val="a3"/>
        <w:numPr>
          <w:ilvl w:val="0"/>
          <w:numId w:val="13"/>
        </w:numPr>
        <w:spacing w:after="0" w:line="360" w:lineRule="auto"/>
        <w:jc w:val="both"/>
        <w:rPr>
          <w:rFonts w:ascii="Arial" w:hAnsi="Arial" w:cs="Arial"/>
          <w:sz w:val="24"/>
          <w:szCs w:val="24"/>
          <w:lang w:val="en-US"/>
          <w:rPrChange w:id="1808"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1809" w:author="Panagiotis Karkazis" w:date="2022-03-01T20:05:00Z">
            <w:rPr>
              <w:rFonts w:ascii="Arial" w:hAnsi="Arial" w:cs="Arial"/>
              <w:sz w:val="24"/>
              <w:szCs w:val="24"/>
              <w:highlight w:val="red"/>
            </w:rPr>
          </w:rPrChange>
        </w:rPr>
        <w:t>Νευρωνικά Δίκτυα</w:t>
      </w:r>
      <w:r w:rsidR="001B2AF3" w:rsidRPr="00886CD4">
        <w:rPr>
          <w:rFonts w:ascii="Arial" w:hAnsi="Arial" w:cs="Arial"/>
          <w:sz w:val="24"/>
          <w:szCs w:val="24"/>
          <w:lang w:val="en-US"/>
          <w:rPrChange w:id="1810" w:author="Panagiotis Karkazis" w:date="2022-03-01T20:05:00Z">
            <w:rPr>
              <w:rFonts w:ascii="Arial" w:hAnsi="Arial" w:cs="Arial"/>
              <w:sz w:val="24"/>
              <w:szCs w:val="24"/>
              <w:highlight w:val="red"/>
              <w:lang w:val="en-US"/>
            </w:rPr>
          </w:rPrChange>
        </w:rPr>
        <w:t xml:space="preserve"> (Neural Networks)</w:t>
      </w:r>
    </w:p>
    <w:p w14:paraId="611A908B" w14:textId="07E8D29B" w:rsidR="00241A1D" w:rsidRPr="00886CD4" w:rsidRDefault="00241A1D" w:rsidP="00241A1D">
      <w:pPr>
        <w:pStyle w:val="a3"/>
        <w:numPr>
          <w:ilvl w:val="0"/>
          <w:numId w:val="13"/>
        </w:numPr>
        <w:spacing w:after="0" w:line="360" w:lineRule="auto"/>
        <w:jc w:val="both"/>
        <w:rPr>
          <w:rFonts w:ascii="Arial" w:hAnsi="Arial" w:cs="Arial"/>
          <w:sz w:val="24"/>
          <w:szCs w:val="24"/>
          <w:lang w:val="en-US"/>
          <w:rPrChange w:id="1811"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1812" w:author="Panagiotis Karkazis" w:date="2022-03-01T20:05:00Z">
            <w:rPr>
              <w:rFonts w:ascii="Arial" w:hAnsi="Arial" w:cs="Arial"/>
              <w:sz w:val="24"/>
              <w:szCs w:val="24"/>
              <w:highlight w:val="red"/>
            </w:rPr>
          </w:rPrChange>
        </w:rPr>
        <w:t>Βαθιά Μάθηση</w:t>
      </w:r>
      <w:r w:rsidR="00B22C51" w:rsidRPr="00886CD4">
        <w:rPr>
          <w:rFonts w:ascii="Arial" w:hAnsi="Arial" w:cs="Arial"/>
          <w:sz w:val="24"/>
          <w:szCs w:val="24"/>
          <w:lang w:val="en-US"/>
          <w:rPrChange w:id="1813" w:author="Panagiotis Karkazis" w:date="2022-03-01T20:05:00Z">
            <w:rPr>
              <w:rFonts w:ascii="Arial" w:hAnsi="Arial" w:cs="Arial"/>
              <w:sz w:val="24"/>
              <w:szCs w:val="24"/>
              <w:highlight w:val="red"/>
              <w:lang w:val="en-US"/>
            </w:rPr>
          </w:rPrChange>
        </w:rPr>
        <w:t xml:space="preserve"> (Deep Learning)</w:t>
      </w:r>
    </w:p>
    <w:p w14:paraId="4742113E" w14:textId="5132058B" w:rsidR="00241A1D" w:rsidRPr="00886CD4" w:rsidRDefault="00241A1D" w:rsidP="00241A1D">
      <w:pPr>
        <w:pStyle w:val="a3"/>
        <w:numPr>
          <w:ilvl w:val="0"/>
          <w:numId w:val="13"/>
        </w:numPr>
        <w:spacing w:after="0" w:line="360" w:lineRule="auto"/>
        <w:jc w:val="both"/>
        <w:rPr>
          <w:rFonts w:ascii="Arial" w:hAnsi="Arial" w:cs="Arial"/>
          <w:sz w:val="24"/>
          <w:szCs w:val="24"/>
          <w:lang w:val="en-US"/>
          <w:rPrChange w:id="1814"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1815" w:author="Panagiotis Karkazis" w:date="2022-03-01T20:05:00Z">
            <w:rPr>
              <w:rFonts w:ascii="Arial" w:hAnsi="Arial" w:cs="Arial"/>
              <w:sz w:val="24"/>
              <w:szCs w:val="24"/>
              <w:highlight w:val="red"/>
            </w:rPr>
          </w:rPrChange>
        </w:rPr>
        <w:t>Επεξεργασία</w:t>
      </w:r>
      <w:r w:rsidRPr="00886CD4">
        <w:rPr>
          <w:rFonts w:ascii="Arial" w:hAnsi="Arial" w:cs="Arial"/>
          <w:sz w:val="24"/>
          <w:szCs w:val="24"/>
          <w:lang w:val="en-US"/>
          <w:rPrChange w:id="1816" w:author="Panagiotis Karkazis" w:date="2022-03-01T20:05:00Z">
            <w:rPr>
              <w:rFonts w:ascii="Arial" w:hAnsi="Arial" w:cs="Arial"/>
              <w:sz w:val="24"/>
              <w:szCs w:val="24"/>
              <w:highlight w:val="red"/>
              <w:lang w:val="en-US"/>
            </w:rPr>
          </w:rPrChange>
        </w:rPr>
        <w:t xml:space="preserve"> </w:t>
      </w:r>
      <w:r w:rsidRPr="00886CD4">
        <w:rPr>
          <w:rFonts w:ascii="Arial" w:hAnsi="Arial" w:cs="Arial"/>
          <w:sz w:val="24"/>
          <w:szCs w:val="24"/>
          <w:rPrChange w:id="1817" w:author="Panagiotis Karkazis" w:date="2022-03-01T20:05:00Z">
            <w:rPr>
              <w:rFonts w:ascii="Arial" w:hAnsi="Arial" w:cs="Arial"/>
              <w:sz w:val="24"/>
              <w:szCs w:val="24"/>
              <w:highlight w:val="red"/>
            </w:rPr>
          </w:rPrChange>
        </w:rPr>
        <w:t>Φυσικής</w:t>
      </w:r>
      <w:r w:rsidRPr="00886CD4">
        <w:rPr>
          <w:rFonts w:ascii="Arial" w:hAnsi="Arial" w:cs="Arial"/>
          <w:sz w:val="24"/>
          <w:szCs w:val="24"/>
          <w:lang w:val="en-US"/>
          <w:rPrChange w:id="1818" w:author="Panagiotis Karkazis" w:date="2022-03-01T20:05:00Z">
            <w:rPr>
              <w:rFonts w:ascii="Arial" w:hAnsi="Arial" w:cs="Arial"/>
              <w:sz w:val="24"/>
              <w:szCs w:val="24"/>
              <w:highlight w:val="red"/>
              <w:lang w:val="en-US"/>
            </w:rPr>
          </w:rPrChange>
        </w:rPr>
        <w:t xml:space="preserve"> </w:t>
      </w:r>
      <w:r w:rsidRPr="00886CD4">
        <w:rPr>
          <w:rFonts w:ascii="Arial" w:hAnsi="Arial" w:cs="Arial"/>
          <w:sz w:val="24"/>
          <w:szCs w:val="24"/>
          <w:rPrChange w:id="1819" w:author="Panagiotis Karkazis" w:date="2022-03-01T20:05:00Z">
            <w:rPr>
              <w:rFonts w:ascii="Arial" w:hAnsi="Arial" w:cs="Arial"/>
              <w:sz w:val="24"/>
              <w:szCs w:val="24"/>
              <w:highlight w:val="red"/>
            </w:rPr>
          </w:rPrChange>
        </w:rPr>
        <w:t>Γλώσσας</w:t>
      </w:r>
      <w:r w:rsidRPr="00886CD4">
        <w:rPr>
          <w:rFonts w:ascii="Arial" w:hAnsi="Arial" w:cs="Arial"/>
          <w:sz w:val="24"/>
          <w:szCs w:val="24"/>
          <w:lang w:val="en-US"/>
          <w:rPrChange w:id="1820" w:author="Panagiotis Karkazis" w:date="2022-03-01T20:05:00Z">
            <w:rPr>
              <w:rFonts w:ascii="Arial" w:hAnsi="Arial" w:cs="Arial"/>
              <w:sz w:val="24"/>
              <w:szCs w:val="24"/>
              <w:highlight w:val="red"/>
              <w:lang w:val="en-US"/>
            </w:rPr>
          </w:rPrChange>
        </w:rPr>
        <w:t xml:space="preserve"> (Natural Language Processing - NLP)</w:t>
      </w:r>
    </w:p>
    <w:p w14:paraId="070B882E" w14:textId="4E394838" w:rsidR="001B2AF3" w:rsidRPr="00886CD4" w:rsidRDefault="000C4BE1" w:rsidP="00241A1D">
      <w:pPr>
        <w:pStyle w:val="a3"/>
        <w:numPr>
          <w:ilvl w:val="0"/>
          <w:numId w:val="13"/>
        </w:numPr>
        <w:spacing w:after="0" w:line="360" w:lineRule="auto"/>
        <w:jc w:val="both"/>
        <w:rPr>
          <w:rFonts w:ascii="Arial" w:hAnsi="Arial" w:cs="Arial"/>
          <w:sz w:val="24"/>
          <w:szCs w:val="24"/>
          <w:lang w:val="en-US"/>
          <w:rPrChange w:id="1821"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1822" w:author="Panagiotis Karkazis" w:date="2022-03-01T20:05:00Z">
            <w:rPr>
              <w:rFonts w:ascii="Arial" w:hAnsi="Arial" w:cs="Arial"/>
              <w:sz w:val="24"/>
              <w:szCs w:val="24"/>
              <w:highlight w:val="red"/>
            </w:rPr>
          </w:rPrChange>
        </w:rPr>
        <w:t>Γνωσ</w:t>
      </w:r>
      <w:r w:rsidR="00076F6E" w:rsidRPr="00886CD4">
        <w:rPr>
          <w:rFonts w:ascii="Arial" w:hAnsi="Arial" w:cs="Arial"/>
          <w:sz w:val="24"/>
          <w:szCs w:val="24"/>
          <w:rPrChange w:id="1823" w:author="Panagiotis Karkazis" w:date="2022-03-01T20:05:00Z">
            <w:rPr>
              <w:rFonts w:ascii="Arial" w:hAnsi="Arial" w:cs="Arial"/>
              <w:sz w:val="24"/>
              <w:szCs w:val="24"/>
              <w:highlight w:val="red"/>
            </w:rPr>
          </w:rPrChange>
        </w:rPr>
        <w:t>τική</w:t>
      </w:r>
      <w:r w:rsidR="007F2603" w:rsidRPr="00886CD4">
        <w:rPr>
          <w:rFonts w:ascii="Arial" w:hAnsi="Arial" w:cs="Arial"/>
          <w:sz w:val="24"/>
          <w:szCs w:val="24"/>
          <w:rPrChange w:id="1824" w:author="Panagiotis Karkazis" w:date="2022-03-01T20:05:00Z">
            <w:rPr>
              <w:rFonts w:ascii="Arial" w:hAnsi="Arial" w:cs="Arial"/>
              <w:sz w:val="24"/>
              <w:szCs w:val="24"/>
              <w:highlight w:val="red"/>
            </w:rPr>
          </w:rPrChange>
        </w:rPr>
        <w:t xml:space="preserve"> Υπολογιστική (</w:t>
      </w:r>
      <w:r w:rsidR="007F2603" w:rsidRPr="00886CD4">
        <w:rPr>
          <w:rFonts w:ascii="Arial" w:hAnsi="Arial" w:cs="Arial"/>
          <w:sz w:val="24"/>
          <w:szCs w:val="24"/>
          <w:lang w:val="en-US"/>
          <w:rPrChange w:id="1825" w:author="Panagiotis Karkazis" w:date="2022-03-01T20:05:00Z">
            <w:rPr>
              <w:rFonts w:ascii="Arial" w:hAnsi="Arial" w:cs="Arial"/>
              <w:sz w:val="24"/>
              <w:szCs w:val="24"/>
              <w:highlight w:val="red"/>
              <w:lang w:val="en-US"/>
            </w:rPr>
          </w:rPrChange>
        </w:rPr>
        <w:t>Cognitive Computing</w:t>
      </w:r>
      <w:r w:rsidR="007F2603" w:rsidRPr="00886CD4">
        <w:rPr>
          <w:rFonts w:ascii="Arial" w:hAnsi="Arial" w:cs="Arial"/>
          <w:sz w:val="24"/>
          <w:szCs w:val="24"/>
          <w:rPrChange w:id="1826" w:author="Panagiotis Karkazis" w:date="2022-03-01T20:05:00Z">
            <w:rPr>
              <w:rFonts w:ascii="Arial" w:hAnsi="Arial" w:cs="Arial"/>
              <w:sz w:val="24"/>
              <w:szCs w:val="24"/>
              <w:highlight w:val="red"/>
            </w:rPr>
          </w:rPrChange>
        </w:rPr>
        <w:t>)</w:t>
      </w:r>
    </w:p>
    <w:p w14:paraId="1E399875" w14:textId="74E747B2" w:rsidR="00773D75" w:rsidRPr="00886CD4" w:rsidRDefault="007F2603" w:rsidP="00773D75">
      <w:pPr>
        <w:pStyle w:val="a3"/>
        <w:numPr>
          <w:ilvl w:val="0"/>
          <w:numId w:val="13"/>
        </w:numPr>
        <w:spacing w:after="0" w:line="360" w:lineRule="auto"/>
        <w:jc w:val="both"/>
        <w:rPr>
          <w:rFonts w:ascii="Arial" w:hAnsi="Arial" w:cs="Arial"/>
          <w:sz w:val="24"/>
          <w:szCs w:val="24"/>
          <w:lang w:val="en-US"/>
          <w:rPrChange w:id="1827"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1828" w:author="Panagiotis Karkazis" w:date="2022-03-01T20:05:00Z">
            <w:rPr>
              <w:rFonts w:ascii="Arial" w:hAnsi="Arial" w:cs="Arial"/>
              <w:sz w:val="24"/>
              <w:szCs w:val="24"/>
              <w:highlight w:val="red"/>
            </w:rPr>
          </w:rPrChange>
        </w:rPr>
        <w:t>Όραση Υπολογιστών (</w:t>
      </w:r>
      <w:r w:rsidRPr="00886CD4">
        <w:rPr>
          <w:rFonts w:ascii="Arial" w:hAnsi="Arial" w:cs="Arial"/>
          <w:sz w:val="24"/>
          <w:szCs w:val="24"/>
          <w:lang w:val="en-US"/>
          <w:rPrChange w:id="1829" w:author="Panagiotis Karkazis" w:date="2022-03-01T20:05:00Z">
            <w:rPr>
              <w:rFonts w:ascii="Arial" w:hAnsi="Arial" w:cs="Arial"/>
              <w:sz w:val="24"/>
              <w:szCs w:val="24"/>
              <w:highlight w:val="red"/>
              <w:lang w:val="en-US"/>
            </w:rPr>
          </w:rPrChange>
        </w:rPr>
        <w:t>Computer Vision</w:t>
      </w:r>
      <w:r w:rsidRPr="00886CD4">
        <w:rPr>
          <w:rFonts w:ascii="Arial" w:hAnsi="Arial" w:cs="Arial"/>
          <w:sz w:val="24"/>
          <w:szCs w:val="24"/>
          <w:rPrChange w:id="1830" w:author="Panagiotis Karkazis" w:date="2022-03-01T20:05:00Z">
            <w:rPr>
              <w:rFonts w:ascii="Arial" w:hAnsi="Arial" w:cs="Arial"/>
              <w:sz w:val="24"/>
              <w:szCs w:val="24"/>
              <w:highlight w:val="red"/>
            </w:rPr>
          </w:rPrChange>
        </w:rPr>
        <w:t>)</w:t>
      </w:r>
    </w:p>
    <w:p w14:paraId="0D8DED94" w14:textId="45894586" w:rsidR="00BC5D18" w:rsidRPr="00886CD4" w:rsidRDefault="006F4256" w:rsidP="00760468">
      <w:pPr>
        <w:spacing w:after="0" w:line="360" w:lineRule="auto"/>
        <w:ind w:firstLine="227"/>
        <w:jc w:val="both"/>
        <w:rPr>
          <w:rFonts w:ascii="Arial" w:hAnsi="Arial" w:cs="Arial"/>
          <w:sz w:val="24"/>
          <w:szCs w:val="24"/>
          <w:rPrChange w:id="1831" w:author="Panagiotis Karkazis" w:date="2022-03-01T20:05:00Z">
            <w:rPr>
              <w:rFonts w:ascii="Arial" w:hAnsi="Arial" w:cs="Arial"/>
              <w:sz w:val="24"/>
              <w:szCs w:val="24"/>
              <w:highlight w:val="red"/>
            </w:rPr>
          </w:rPrChange>
        </w:rPr>
      </w:pPr>
      <w:r w:rsidRPr="00886CD4">
        <w:rPr>
          <w:rFonts w:ascii="Arial" w:hAnsi="Arial" w:cs="Arial"/>
          <w:sz w:val="24"/>
          <w:szCs w:val="24"/>
          <w:rPrChange w:id="1832" w:author="Panagiotis Karkazis" w:date="2022-03-01T20:05:00Z">
            <w:rPr>
              <w:rFonts w:ascii="Arial" w:hAnsi="Arial" w:cs="Arial"/>
              <w:sz w:val="24"/>
              <w:szCs w:val="24"/>
              <w:highlight w:val="red"/>
            </w:rPr>
          </w:rPrChange>
        </w:rPr>
        <w:t>Κάθε μία από αυτές</w:t>
      </w:r>
      <w:r w:rsidR="00657FD7" w:rsidRPr="00886CD4">
        <w:rPr>
          <w:rFonts w:ascii="Arial" w:hAnsi="Arial" w:cs="Arial"/>
          <w:sz w:val="24"/>
          <w:szCs w:val="24"/>
          <w:rPrChange w:id="1833" w:author="Panagiotis Karkazis" w:date="2022-03-01T20:05:00Z">
            <w:rPr>
              <w:rFonts w:ascii="Arial" w:hAnsi="Arial" w:cs="Arial"/>
              <w:sz w:val="24"/>
              <w:szCs w:val="24"/>
              <w:highlight w:val="red"/>
            </w:rPr>
          </w:rPrChange>
        </w:rPr>
        <w:t xml:space="preserve"> τις κατηγορίες </w:t>
      </w:r>
      <w:r w:rsidR="006043A1" w:rsidRPr="00886CD4">
        <w:rPr>
          <w:rFonts w:ascii="Arial" w:hAnsi="Arial" w:cs="Arial"/>
          <w:sz w:val="24"/>
          <w:szCs w:val="24"/>
          <w:rPrChange w:id="1834" w:author="Panagiotis Karkazis" w:date="2022-03-01T20:05:00Z">
            <w:rPr>
              <w:rFonts w:ascii="Arial" w:hAnsi="Arial" w:cs="Arial"/>
              <w:sz w:val="24"/>
              <w:szCs w:val="24"/>
              <w:highlight w:val="red"/>
            </w:rPr>
          </w:rPrChange>
        </w:rPr>
        <w:t xml:space="preserve">βοηθά </w:t>
      </w:r>
      <w:r w:rsidR="00BD52DE" w:rsidRPr="00886CD4">
        <w:rPr>
          <w:rFonts w:ascii="Arial" w:hAnsi="Arial" w:cs="Arial"/>
          <w:sz w:val="24"/>
          <w:szCs w:val="24"/>
          <w:rPrChange w:id="1835" w:author="Panagiotis Karkazis" w:date="2022-03-01T20:05:00Z">
            <w:rPr>
              <w:rFonts w:ascii="Arial" w:hAnsi="Arial" w:cs="Arial"/>
              <w:sz w:val="24"/>
              <w:szCs w:val="24"/>
              <w:highlight w:val="red"/>
            </w:rPr>
          </w:rPrChange>
        </w:rPr>
        <w:t xml:space="preserve">με διαφορετικό τρόπο </w:t>
      </w:r>
      <w:r w:rsidR="006043A1" w:rsidRPr="00886CD4">
        <w:rPr>
          <w:rFonts w:ascii="Arial" w:hAnsi="Arial" w:cs="Arial"/>
          <w:sz w:val="24"/>
          <w:szCs w:val="24"/>
          <w:rPrChange w:id="1836" w:author="Panagiotis Karkazis" w:date="2022-03-01T20:05:00Z">
            <w:rPr>
              <w:rFonts w:ascii="Arial" w:hAnsi="Arial" w:cs="Arial"/>
              <w:sz w:val="24"/>
              <w:szCs w:val="24"/>
              <w:highlight w:val="red"/>
            </w:rPr>
          </w:rPrChange>
        </w:rPr>
        <w:t xml:space="preserve">στην μίμηση ορισμένων διανοητικών ικανοτήτων του ανθρώπινου εγκεφάλου. </w:t>
      </w:r>
      <w:r w:rsidR="00BD52DE" w:rsidRPr="00886CD4">
        <w:rPr>
          <w:rFonts w:ascii="Arial" w:hAnsi="Arial" w:cs="Arial"/>
          <w:sz w:val="24"/>
          <w:szCs w:val="24"/>
          <w:rPrChange w:id="1837" w:author="Panagiotis Karkazis" w:date="2022-03-01T20:05:00Z">
            <w:rPr>
              <w:rFonts w:ascii="Arial" w:hAnsi="Arial" w:cs="Arial"/>
              <w:sz w:val="24"/>
              <w:szCs w:val="24"/>
              <w:highlight w:val="red"/>
            </w:rPr>
          </w:rPrChange>
        </w:rPr>
        <w:t xml:space="preserve">Κάθε μία έχει τα δικά της χαρακτηριστικά καθώς και τις δικές </w:t>
      </w:r>
      <w:r w:rsidR="002F60B6" w:rsidRPr="00886CD4">
        <w:rPr>
          <w:rFonts w:ascii="Arial" w:hAnsi="Arial" w:cs="Arial"/>
          <w:sz w:val="24"/>
          <w:szCs w:val="24"/>
          <w:rPrChange w:id="1838" w:author="Panagiotis Karkazis" w:date="2022-03-01T20:05:00Z">
            <w:rPr>
              <w:rFonts w:ascii="Arial" w:hAnsi="Arial" w:cs="Arial"/>
              <w:sz w:val="24"/>
              <w:szCs w:val="24"/>
              <w:highlight w:val="red"/>
            </w:rPr>
          </w:rPrChange>
        </w:rPr>
        <w:t xml:space="preserve">της </w:t>
      </w:r>
      <w:r w:rsidR="00BD52DE" w:rsidRPr="00886CD4">
        <w:rPr>
          <w:rFonts w:ascii="Arial" w:hAnsi="Arial" w:cs="Arial"/>
          <w:sz w:val="24"/>
          <w:szCs w:val="24"/>
          <w:rPrChange w:id="1839" w:author="Panagiotis Karkazis" w:date="2022-03-01T20:05:00Z">
            <w:rPr>
              <w:rFonts w:ascii="Arial" w:hAnsi="Arial" w:cs="Arial"/>
              <w:sz w:val="24"/>
              <w:szCs w:val="24"/>
              <w:highlight w:val="red"/>
            </w:rPr>
          </w:rPrChange>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886CD4">
        <w:rPr>
          <w:rFonts w:ascii="Arial" w:hAnsi="Arial" w:cs="Arial"/>
          <w:sz w:val="24"/>
          <w:szCs w:val="24"/>
          <w:rPrChange w:id="1840" w:author="Panagiotis Karkazis" w:date="2022-03-01T20:05:00Z">
            <w:rPr>
              <w:rFonts w:ascii="Arial" w:hAnsi="Arial" w:cs="Arial"/>
              <w:sz w:val="24"/>
              <w:szCs w:val="24"/>
              <w:highlight w:val="red"/>
            </w:rPr>
          </w:rPrChange>
        </w:rPr>
        <w:t xml:space="preserve"> στο σύνολο της</w:t>
      </w:r>
      <w:r w:rsidR="00BD52DE" w:rsidRPr="00886CD4">
        <w:rPr>
          <w:rFonts w:ascii="Arial" w:hAnsi="Arial" w:cs="Arial"/>
          <w:sz w:val="24"/>
          <w:szCs w:val="24"/>
          <w:rPrChange w:id="1841" w:author="Panagiotis Karkazis" w:date="2022-03-01T20:05:00Z">
            <w:rPr>
              <w:rFonts w:ascii="Arial" w:hAnsi="Arial" w:cs="Arial"/>
              <w:sz w:val="24"/>
              <w:szCs w:val="24"/>
              <w:highlight w:val="red"/>
            </w:rPr>
          </w:rPrChange>
        </w:rPr>
        <w:t>.</w:t>
      </w:r>
      <w:r w:rsidR="002149D8" w:rsidRPr="00886CD4">
        <w:rPr>
          <w:rFonts w:ascii="Arial" w:hAnsi="Arial" w:cs="Arial"/>
          <w:sz w:val="24"/>
          <w:szCs w:val="24"/>
          <w:rPrChange w:id="1842" w:author="Panagiotis Karkazis" w:date="2022-03-01T20:05:00Z">
            <w:rPr>
              <w:rFonts w:ascii="Arial" w:hAnsi="Arial" w:cs="Arial"/>
              <w:sz w:val="24"/>
              <w:szCs w:val="24"/>
              <w:highlight w:val="red"/>
            </w:rPr>
          </w:rPrChange>
        </w:rPr>
        <w:t xml:space="preserve"> Παρακάτω θα οριστούν οι κατηγορίες κατανοώντας τον σκοπό της κάθε μίας, θα δούμε τις δυνατότητες </w:t>
      </w:r>
      <w:r w:rsidR="0024416D" w:rsidRPr="00886CD4">
        <w:rPr>
          <w:rFonts w:ascii="Arial" w:hAnsi="Arial" w:cs="Arial"/>
          <w:sz w:val="24"/>
          <w:szCs w:val="24"/>
          <w:rPrChange w:id="1843" w:author="Panagiotis Karkazis" w:date="2022-03-01T20:05:00Z">
            <w:rPr>
              <w:rFonts w:ascii="Arial" w:hAnsi="Arial" w:cs="Arial"/>
              <w:sz w:val="24"/>
              <w:szCs w:val="24"/>
              <w:highlight w:val="red"/>
            </w:rPr>
          </w:rPrChange>
        </w:rPr>
        <w:t xml:space="preserve">κάθε υποκατηγορίας, </w:t>
      </w:r>
      <w:r w:rsidR="002149D8" w:rsidRPr="00886CD4">
        <w:rPr>
          <w:rFonts w:ascii="Arial" w:hAnsi="Arial" w:cs="Arial"/>
          <w:sz w:val="24"/>
          <w:szCs w:val="24"/>
          <w:rPrChange w:id="1844" w:author="Panagiotis Karkazis" w:date="2022-03-01T20:05:00Z">
            <w:rPr>
              <w:rFonts w:ascii="Arial" w:hAnsi="Arial" w:cs="Arial"/>
              <w:sz w:val="24"/>
              <w:szCs w:val="24"/>
              <w:highlight w:val="red"/>
            </w:rPr>
          </w:rPrChange>
        </w:rPr>
        <w:t>με ποιες τεχνικές επιτυγχάνει τον σκοπό της η κάθε κατηγορία καθώς και μερικούς τομείς που εφαρμόζονται.</w:t>
      </w:r>
      <w:r w:rsidR="00CC22D3" w:rsidRPr="00886CD4">
        <w:rPr>
          <w:rFonts w:ascii="Arial" w:hAnsi="Arial" w:cs="Arial"/>
          <w:sz w:val="24"/>
          <w:szCs w:val="24"/>
          <w:rPrChange w:id="1845" w:author="Panagiotis Karkazis" w:date="2022-03-01T20:05:00Z">
            <w:rPr>
              <w:rFonts w:ascii="Arial" w:hAnsi="Arial" w:cs="Arial"/>
              <w:sz w:val="24"/>
              <w:szCs w:val="24"/>
              <w:highlight w:val="red"/>
            </w:rPr>
          </w:rPrChange>
        </w:rPr>
        <w:t xml:space="preserve"> </w:t>
      </w:r>
      <w:r w:rsidR="00D75755" w:rsidRPr="00886CD4">
        <w:rPr>
          <w:rFonts w:ascii="Arial" w:hAnsi="Arial" w:cs="Arial"/>
          <w:sz w:val="24"/>
          <w:szCs w:val="24"/>
          <w:rPrChange w:id="1846" w:author="Panagiotis Karkazis" w:date="2022-03-01T20:05:00Z">
            <w:rPr>
              <w:rFonts w:ascii="Arial" w:hAnsi="Arial" w:cs="Arial"/>
              <w:sz w:val="24"/>
              <w:szCs w:val="24"/>
              <w:highlight w:val="red"/>
            </w:rPr>
          </w:rPrChange>
        </w:rPr>
        <w:t>Θα εξαιρεθεί η Μηχανική Μάθηση</w:t>
      </w:r>
      <w:ins w:id="1847" w:author="Panagiotis Karkazis" w:date="2022-03-01T20:14:00Z">
        <w:r w:rsidR="0095105B">
          <w:rPr>
            <w:rFonts w:ascii="Arial" w:hAnsi="Arial" w:cs="Arial"/>
            <w:sz w:val="24"/>
            <w:szCs w:val="24"/>
          </w:rPr>
          <w:t>,</w:t>
        </w:r>
      </w:ins>
      <w:r w:rsidR="00D75755" w:rsidRPr="00886CD4">
        <w:rPr>
          <w:rFonts w:ascii="Arial" w:hAnsi="Arial" w:cs="Arial"/>
          <w:sz w:val="24"/>
          <w:szCs w:val="24"/>
          <w:rPrChange w:id="1848" w:author="Panagiotis Karkazis" w:date="2022-03-01T20:05:00Z">
            <w:rPr>
              <w:rFonts w:ascii="Arial" w:hAnsi="Arial" w:cs="Arial"/>
              <w:sz w:val="24"/>
              <w:szCs w:val="24"/>
              <w:highlight w:val="red"/>
            </w:rPr>
          </w:rPrChange>
        </w:rPr>
        <w:t xml:space="preserve"> καθώς το επόμενο κεφάλαιο </w:t>
      </w:r>
      <w:r w:rsidR="00E907BE" w:rsidRPr="00886CD4">
        <w:rPr>
          <w:rFonts w:ascii="Arial" w:hAnsi="Arial" w:cs="Arial"/>
          <w:sz w:val="24"/>
          <w:szCs w:val="24"/>
          <w:rPrChange w:id="1849" w:author="Panagiotis Karkazis" w:date="2022-03-01T20:05:00Z">
            <w:rPr>
              <w:rFonts w:ascii="Arial" w:hAnsi="Arial" w:cs="Arial"/>
              <w:sz w:val="24"/>
              <w:szCs w:val="24"/>
              <w:highlight w:val="red"/>
            </w:rPr>
          </w:rPrChange>
        </w:rPr>
        <w:t>είναι αφιερωμένο στην συγκεκριμένη υποκατηγορία.</w:t>
      </w:r>
    </w:p>
    <w:p w14:paraId="25F1B75D" w14:textId="77777777" w:rsidR="00760468" w:rsidRPr="00886CD4" w:rsidRDefault="00760468" w:rsidP="00760468">
      <w:pPr>
        <w:spacing w:after="0" w:line="360" w:lineRule="auto"/>
        <w:ind w:firstLine="227"/>
        <w:jc w:val="both"/>
        <w:rPr>
          <w:rFonts w:ascii="Arial" w:hAnsi="Arial" w:cs="Arial"/>
          <w:sz w:val="24"/>
          <w:szCs w:val="24"/>
          <w:rPrChange w:id="1850" w:author="Panagiotis Karkazis" w:date="2022-03-01T20:05:00Z">
            <w:rPr>
              <w:rFonts w:ascii="Arial" w:hAnsi="Arial" w:cs="Arial"/>
              <w:sz w:val="24"/>
              <w:szCs w:val="24"/>
              <w:highlight w:val="red"/>
            </w:rPr>
          </w:rPrChange>
        </w:rPr>
      </w:pPr>
    </w:p>
    <w:p w14:paraId="61B672BF" w14:textId="76B717A1" w:rsidR="00907E3B" w:rsidRPr="00886CD4" w:rsidRDefault="00907E3B" w:rsidP="00AA37BD">
      <w:pPr>
        <w:pStyle w:val="3"/>
        <w:rPr>
          <w:rFonts w:ascii="Arial" w:hAnsi="Arial" w:cs="Arial"/>
          <w:color w:val="auto"/>
          <w:rPrChange w:id="1851" w:author="Panagiotis Karkazis" w:date="2022-03-01T20:05:00Z">
            <w:rPr>
              <w:rFonts w:ascii="Arial" w:hAnsi="Arial" w:cs="Arial"/>
              <w:color w:val="auto"/>
              <w:highlight w:val="red"/>
            </w:rPr>
          </w:rPrChange>
        </w:rPr>
      </w:pPr>
      <w:bookmarkStart w:id="1852" w:name="_Toc96683890"/>
      <w:r w:rsidRPr="00886CD4">
        <w:rPr>
          <w:rFonts w:ascii="Arial" w:hAnsi="Arial" w:cs="Arial"/>
          <w:color w:val="auto"/>
          <w:rPrChange w:id="1853" w:author="Panagiotis Karkazis" w:date="2022-03-01T20:05:00Z">
            <w:rPr>
              <w:rFonts w:ascii="Arial" w:hAnsi="Arial" w:cs="Arial"/>
              <w:color w:val="auto"/>
              <w:highlight w:val="red"/>
            </w:rPr>
          </w:rPrChange>
        </w:rPr>
        <w:t>2.2.1 Νευρωνικά Δίκτυα</w:t>
      </w:r>
      <w:r w:rsidR="00AB2D55" w:rsidRPr="00886CD4">
        <w:rPr>
          <w:rFonts w:ascii="Arial" w:hAnsi="Arial" w:cs="Arial"/>
          <w:color w:val="auto"/>
          <w:rPrChange w:id="1854" w:author="Panagiotis Karkazis" w:date="2022-03-01T20:05:00Z">
            <w:rPr>
              <w:rFonts w:ascii="Arial" w:hAnsi="Arial" w:cs="Arial"/>
              <w:color w:val="auto"/>
              <w:highlight w:val="red"/>
            </w:rPr>
          </w:rPrChange>
        </w:rPr>
        <w:t xml:space="preserve"> – </w:t>
      </w:r>
      <w:r w:rsidR="003673B0" w:rsidRPr="00886CD4">
        <w:rPr>
          <w:rFonts w:ascii="Arial" w:hAnsi="Arial" w:cs="Arial"/>
          <w:color w:val="auto"/>
          <w:lang w:val="en-US"/>
          <w:rPrChange w:id="1855" w:author="Panagiotis Karkazis" w:date="2022-03-01T20:05:00Z">
            <w:rPr>
              <w:rFonts w:ascii="Arial" w:hAnsi="Arial" w:cs="Arial"/>
              <w:color w:val="auto"/>
              <w:highlight w:val="red"/>
              <w:lang w:val="en-US"/>
            </w:rPr>
          </w:rPrChange>
        </w:rPr>
        <w:t>Artificial</w:t>
      </w:r>
      <w:r w:rsidR="003673B0" w:rsidRPr="00886CD4">
        <w:rPr>
          <w:rFonts w:ascii="Arial" w:hAnsi="Arial" w:cs="Arial"/>
          <w:color w:val="auto"/>
          <w:rPrChange w:id="1856" w:author="Panagiotis Karkazis" w:date="2022-03-01T20:05:00Z">
            <w:rPr>
              <w:rFonts w:ascii="Arial" w:hAnsi="Arial" w:cs="Arial"/>
              <w:color w:val="auto"/>
              <w:highlight w:val="red"/>
            </w:rPr>
          </w:rPrChange>
        </w:rPr>
        <w:t xml:space="preserve"> </w:t>
      </w:r>
      <w:r w:rsidR="00AB2D55" w:rsidRPr="00886CD4">
        <w:rPr>
          <w:rFonts w:ascii="Arial" w:hAnsi="Arial" w:cs="Arial"/>
          <w:color w:val="auto"/>
          <w:lang w:val="en-US"/>
          <w:rPrChange w:id="1857" w:author="Panagiotis Karkazis" w:date="2022-03-01T20:05:00Z">
            <w:rPr>
              <w:rFonts w:ascii="Arial" w:hAnsi="Arial" w:cs="Arial"/>
              <w:color w:val="auto"/>
              <w:highlight w:val="red"/>
              <w:lang w:val="en-US"/>
            </w:rPr>
          </w:rPrChange>
        </w:rPr>
        <w:t>Neural</w:t>
      </w:r>
      <w:r w:rsidR="00AB2D55" w:rsidRPr="00886CD4">
        <w:rPr>
          <w:rFonts w:ascii="Arial" w:hAnsi="Arial" w:cs="Arial"/>
          <w:color w:val="auto"/>
          <w:rPrChange w:id="1858" w:author="Panagiotis Karkazis" w:date="2022-03-01T20:05:00Z">
            <w:rPr>
              <w:rFonts w:ascii="Arial" w:hAnsi="Arial" w:cs="Arial"/>
              <w:color w:val="auto"/>
              <w:highlight w:val="red"/>
            </w:rPr>
          </w:rPrChange>
        </w:rPr>
        <w:t xml:space="preserve"> </w:t>
      </w:r>
      <w:r w:rsidR="00AB2D55" w:rsidRPr="00886CD4">
        <w:rPr>
          <w:rFonts w:ascii="Arial" w:hAnsi="Arial" w:cs="Arial"/>
          <w:color w:val="auto"/>
          <w:lang w:val="en-US"/>
          <w:rPrChange w:id="1859" w:author="Panagiotis Karkazis" w:date="2022-03-01T20:05:00Z">
            <w:rPr>
              <w:rFonts w:ascii="Arial" w:hAnsi="Arial" w:cs="Arial"/>
              <w:color w:val="auto"/>
              <w:highlight w:val="red"/>
              <w:lang w:val="en-US"/>
            </w:rPr>
          </w:rPrChange>
        </w:rPr>
        <w:t>Networks</w:t>
      </w:r>
      <w:bookmarkEnd w:id="1852"/>
    </w:p>
    <w:p w14:paraId="280C30C7" w14:textId="77777777" w:rsidR="00DA1511" w:rsidRPr="00886CD4" w:rsidRDefault="00DA1511" w:rsidP="00693175">
      <w:pPr>
        <w:spacing w:after="0" w:line="360" w:lineRule="auto"/>
        <w:jc w:val="both"/>
        <w:rPr>
          <w:rFonts w:ascii="Arial" w:hAnsi="Arial" w:cs="Arial"/>
          <w:sz w:val="24"/>
          <w:szCs w:val="24"/>
          <w:rPrChange w:id="1860" w:author="Panagiotis Karkazis" w:date="2022-03-01T20:05:00Z">
            <w:rPr>
              <w:rFonts w:ascii="Arial" w:hAnsi="Arial" w:cs="Arial"/>
              <w:sz w:val="24"/>
              <w:szCs w:val="24"/>
              <w:highlight w:val="red"/>
            </w:rPr>
          </w:rPrChange>
        </w:rPr>
        <w:pPrChange w:id="1861" w:author="Panagiotis Karkazis" w:date="2022-03-01T21:52:00Z">
          <w:pPr>
            <w:spacing w:after="0" w:line="360" w:lineRule="auto"/>
            <w:ind w:firstLine="227"/>
            <w:jc w:val="both"/>
          </w:pPr>
        </w:pPrChange>
      </w:pPr>
    </w:p>
    <w:p w14:paraId="71ED3407" w14:textId="7366FDF9" w:rsidR="00BC19DD" w:rsidRPr="00886CD4" w:rsidRDefault="003A1A43" w:rsidP="002F100C">
      <w:pPr>
        <w:spacing w:after="0" w:line="360" w:lineRule="auto"/>
        <w:ind w:firstLine="227"/>
        <w:jc w:val="both"/>
        <w:rPr>
          <w:rFonts w:ascii="Arial" w:hAnsi="Arial" w:cs="Arial"/>
          <w:sz w:val="24"/>
          <w:szCs w:val="24"/>
          <w:rPrChange w:id="1862" w:author="Panagiotis Karkazis" w:date="2022-03-01T20:05:00Z">
            <w:rPr>
              <w:rFonts w:ascii="Arial" w:hAnsi="Arial" w:cs="Arial"/>
              <w:sz w:val="24"/>
              <w:szCs w:val="24"/>
              <w:highlight w:val="red"/>
            </w:rPr>
          </w:rPrChange>
        </w:rPr>
      </w:pPr>
      <w:r w:rsidRPr="00886CD4">
        <w:rPr>
          <w:rFonts w:ascii="Arial" w:hAnsi="Arial" w:cs="Arial"/>
          <w:sz w:val="24"/>
          <w:szCs w:val="24"/>
          <w:rPrChange w:id="1863" w:author="Panagiotis Karkazis" w:date="2022-03-01T20:05:00Z">
            <w:rPr>
              <w:rFonts w:ascii="Arial" w:hAnsi="Arial" w:cs="Arial"/>
              <w:sz w:val="24"/>
              <w:szCs w:val="24"/>
              <w:highlight w:val="red"/>
            </w:rPr>
          </w:rPrChange>
        </w:rPr>
        <w:lastRenderedPageBreak/>
        <w:t xml:space="preserve">Η πρώτη υποκατηγορία που πρόκειται να αναλυθεί φέρει το όνομα </w:t>
      </w:r>
      <w:r w:rsidR="00A9224F" w:rsidRPr="00886CD4">
        <w:rPr>
          <w:rFonts w:ascii="Arial" w:hAnsi="Arial" w:cs="Arial"/>
          <w:sz w:val="24"/>
          <w:szCs w:val="24"/>
          <w:rPrChange w:id="1864" w:author="Panagiotis Karkazis" w:date="2022-03-01T20:05:00Z">
            <w:rPr>
              <w:rFonts w:ascii="Arial" w:hAnsi="Arial" w:cs="Arial"/>
              <w:sz w:val="24"/>
              <w:szCs w:val="24"/>
              <w:highlight w:val="red"/>
            </w:rPr>
          </w:rPrChange>
        </w:rPr>
        <w:t xml:space="preserve">Νευρωνικά Δίκτυα </w:t>
      </w:r>
      <w:r w:rsidRPr="00886CD4">
        <w:rPr>
          <w:rFonts w:ascii="Arial" w:hAnsi="Arial" w:cs="Arial"/>
          <w:sz w:val="24"/>
          <w:szCs w:val="24"/>
          <w:rPrChange w:id="1865" w:author="Panagiotis Karkazis" w:date="2022-03-01T20:05:00Z">
            <w:rPr>
              <w:rFonts w:ascii="Arial" w:hAnsi="Arial" w:cs="Arial"/>
              <w:sz w:val="24"/>
              <w:szCs w:val="24"/>
              <w:highlight w:val="red"/>
            </w:rPr>
          </w:rPrChange>
        </w:rPr>
        <w:t>ή</w:t>
      </w:r>
      <w:r w:rsidR="00A9224F" w:rsidRPr="00886CD4">
        <w:rPr>
          <w:rFonts w:ascii="Arial" w:hAnsi="Arial" w:cs="Arial"/>
          <w:sz w:val="24"/>
          <w:szCs w:val="24"/>
          <w:rPrChange w:id="1866" w:author="Panagiotis Karkazis" w:date="2022-03-01T20:05:00Z">
            <w:rPr>
              <w:rFonts w:ascii="Arial" w:hAnsi="Arial" w:cs="Arial"/>
              <w:sz w:val="24"/>
              <w:szCs w:val="24"/>
              <w:highlight w:val="red"/>
            </w:rPr>
          </w:rPrChange>
        </w:rPr>
        <w:t xml:space="preserve"> αλλιώς </w:t>
      </w:r>
      <w:r w:rsidR="00A9224F" w:rsidRPr="00886CD4">
        <w:rPr>
          <w:rFonts w:ascii="Arial" w:hAnsi="Arial" w:cs="Arial"/>
          <w:sz w:val="24"/>
          <w:szCs w:val="24"/>
          <w:lang w:val="en-US"/>
          <w:rPrChange w:id="1867" w:author="Panagiotis Karkazis" w:date="2022-03-01T20:05:00Z">
            <w:rPr>
              <w:rFonts w:ascii="Arial" w:hAnsi="Arial" w:cs="Arial"/>
              <w:sz w:val="24"/>
              <w:szCs w:val="24"/>
              <w:highlight w:val="red"/>
              <w:lang w:val="en-US"/>
            </w:rPr>
          </w:rPrChange>
        </w:rPr>
        <w:t>Neural</w:t>
      </w:r>
      <w:r w:rsidR="00A9224F" w:rsidRPr="00886CD4">
        <w:rPr>
          <w:rFonts w:ascii="Arial" w:hAnsi="Arial" w:cs="Arial"/>
          <w:sz w:val="24"/>
          <w:szCs w:val="24"/>
          <w:rPrChange w:id="1868" w:author="Panagiotis Karkazis" w:date="2022-03-01T20:05:00Z">
            <w:rPr>
              <w:rFonts w:ascii="Arial" w:hAnsi="Arial" w:cs="Arial"/>
              <w:sz w:val="24"/>
              <w:szCs w:val="24"/>
              <w:highlight w:val="red"/>
            </w:rPr>
          </w:rPrChange>
        </w:rPr>
        <w:t xml:space="preserve"> </w:t>
      </w:r>
      <w:r w:rsidR="00A9224F" w:rsidRPr="00886CD4">
        <w:rPr>
          <w:rFonts w:ascii="Arial" w:hAnsi="Arial" w:cs="Arial"/>
          <w:sz w:val="24"/>
          <w:szCs w:val="24"/>
          <w:lang w:val="en-US"/>
          <w:rPrChange w:id="1869" w:author="Panagiotis Karkazis" w:date="2022-03-01T20:05:00Z">
            <w:rPr>
              <w:rFonts w:ascii="Arial" w:hAnsi="Arial" w:cs="Arial"/>
              <w:sz w:val="24"/>
              <w:szCs w:val="24"/>
              <w:highlight w:val="red"/>
              <w:lang w:val="en-US"/>
            </w:rPr>
          </w:rPrChange>
        </w:rPr>
        <w:t>Networks</w:t>
      </w:r>
      <w:del w:id="1870" w:author="Panagiotis Karkazis" w:date="2022-03-01T21:52:00Z">
        <w:r w:rsidR="00E32124" w:rsidRPr="00886CD4" w:rsidDel="00693175">
          <w:rPr>
            <w:rFonts w:ascii="Arial" w:hAnsi="Arial" w:cs="Arial"/>
            <w:sz w:val="24"/>
            <w:szCs w:val="24"/>
            <w:rPrChange w:id="1871" w:author="Panagiotis Karkazis" w:date="2022-03-01T20:05:00Z">
              <w:rPr>
                <w:rFonts w:ascii="Arial" w:hAnsi="Arial" w:cs="Arial"/>
                <w:sz w:val="24"/>
                <w:szCs w:val="24"/>
                <w:highlight w:val="red"/>
              </w:rPr>
            </w:rPrChange>
          </w:rPr>
          <w:delText xml:space="preserve"> (</w:delText>
        </w:r>
        <w:r w:rsidR="00E32124" w:rsidRPr="00886CD4" w:rsidDel="00693175">
          <w:rPr>
            <w:rFonts w:ascii="Arial" w:hAnsi="Arial" w:cs="Arial"/>
            <w:sz w:val="24"/>
            <w:szCs w:val="24"/>
            <w:lang w:val="en-US"/>
            <w:rPrChange w:id="1872" w:author="Panagiotis Karkazis" w:date="2022-03-01T20:05:00Z">
              <w:rPr>
                <w:rFonts w:ascii="Arial" w:hAnsi="Arial" w:cs="Arial"/>
                <w:sz w:val="24"/>
                <w:szCs w:val="24"/>
                <w:highlight w:val="red"/>
                <w:lang w:val="en-US"/>
              </w:rPr>
            </w:rPrChange>
          </w:rPr>
          <w:delText>Neural</w:delText>
        </w:r>
        <w:r w:rsidR="00E32124" w:rsidRPr="00886CD4" w:rsidDel="00693175">
          <w:rPr>
            <w:rFonts w:ascii="Arial" w:hAnsi="Arial" w:cs="Arial"/>
            <w:sz w:val="24"/>
            <w:szCs w:val="24"/>
            <w:rPrChange w:id="1873" w:author="Panagiotis Karkazis" w:date="2022-03-01T20:05:00Z">
              <w:rPr>
                <w:rFonts w:ascii="Arial" w:hAnsi="Arial" w:cs="Arial"/>
                <w:sz w:val="24"/>
                <w:szCs w:val="24"/>
                <w:highlight w:val="red"/>
              </w:rPr>
            </w:rPrChange>
          </w:rPr>
          <w:delText xml:space="preserve"> </w:delText>
        </w:r>
        <w:r w:rsidR="00E32124" w:rsidRPr="00886CD4" w:rsidDel="00693175">
          <w:rPr>
            <w:rFonts w:ascii="Arial" w:hAnsi="Arial" w:cs="Arial"/>
            <w:sz w:val="24"/>
            <w:szCs w:val="24"/>
            <w:lang w:val="en-US"/>
            <w:rPrChange w:id="1874" w:author="Panagiotis Karkazis" w:date="2022-03-01T20:05:00Z">
              <w:rPr>
                <w:rFonts w:ascii="Arial" w:hAnsi="Arial" w:cs="Arial"/>
                <w:sz w:val="24"/>
                <w:szCs w:val="24"/>
                <w:highlight w:val="red"/>
                <w:lang w:val="en-US"/>
              </w:rPr>
            </w:rPrChange>
          </w:rPr>
          <w:delText>Network</w:delText>
        </w:r>
        <w:r w:rsidR="00E32124" w:rsidRPr="00886CD4" w:rsidDel="00693175">
          <w:rPr>
            <w:rFonts w:ascii="Arial" w:hAnsi="Arial" w:cs="Arial"/>
            <w:sz w:val="24"/>
            <w:szCs w:val="24"/>
            <w:rPrChange w:id="1875" w:author="Panagiotis Karkazis" w:date="2022-03-01T20:05:00Z">
              <w:rPr>
                <w:rFonts w:ascii="Arial" w:hAnsi="Arial" w:cs="Arial"/>
                <w:sz w:val="24"/>
                <w:szCs w:val="24"/>
                <w:highlight w:val="red"/>
              </w:rPr>
            </w:rPrChange>
          </w:rPr>
          <w:delText>)</w:delText>
        </w:r>
      </w:del>
      <w:r w:rsidR="00B34723" w:rsidRPr="00886CD4">
        <w:rPr>
          <w:rFonts w:ascii="Arial" w:hAnsi="Arial" w:cs="Arial"/>
          <w:sz w:val="24"/>
          <w:szCs w:val="24"/>
          <w:rPrChange w:id="1876" w:author="Panagiotis Karkazis" w:date="2022-03-01T20:05:00Z">
            <w:rPr>
              <w:rFonts w:ascii="Arial" w:hAnsi="Arial" w:cs="Arial"/>
              <w:sz w:val="24"/>
              <w:szCs w:val="24"/>
              <w:highlight w:val="red"/>
            </w:rPr>
          </w:rPrChange>
        </w:rPr>
        <w:t xml:space="preserve">. </w:t>
      </w:r>
      <w:r w:rsidR="002A502F" w:rsidRPr="00886CD4">
        <w:rPr>
          <w:rFonts w:ascii="Arial" w:hAnsi="Arial" w:cs="Arial"/>
          <w:sz w:val="24"/>
          <w:szCs w:val="24"/>
          <w:rPrChange w:id="1877" w:author="Panagiotis Karkazis" w:date="2022-03-01T20:05:00Z">
            <w:rPr>
              <w:rFonts w:ascii="Arial" w:hAnsi="Arial" w:cs="Arial"/>
              <w:sz w:val="24"/>
              <w:szCs w:val="24"/>
              <w:highlight w:val="red"/>
            </w:rPr>
          </w:rPrChange>
        </w:rPr>
        <w:t>Κατά την ανάπτυξη της Τεχνητής Νοημοσύνης αρκετοί επιστήμονες</w:t>
      </w:r>
      <w:r w:rsidR="002C123F" w:rsidRPr="00886CD4">
        <w:rPr>
          <w:rFonts w:ascii="Arial" w:hAnsi="Arial" w:cs="Arial"/>
          <w:sz w:val="24"/>
          <w:szCs w:val="24"/>
          <w:rPrChange w:id="1878" w:author="Panagiotis Karkazis" w:date="2022-03-01T20:05:00Z">
            <w:rPr>
              <w:rFonts w:ascii="Arial" w:hAnsi="Arial" w:cs="Arial"/>
              <w:sz w:val="24"/>
              <w:szCs w:val="24"/>
              <w:highlight w:val="red"/>
            </w:rPr>
          </w:rPrChange>
        </w:rPr>
        <w:t xml:space="preserve"> αναρωτήθηκαν και ασχολήθηκαν με το εξής ερώτημα, «Πώς θα μπορεί να σκέφτεται ένα υπολογιστικό σύστημα;»</w:t>
      </w:r>
      <w:r w:rsidR="00080C81" w:rsidRPr="00886CD4">
        <w:rPr>
          <w:rFonts w:ascii="Arial" w:hAnsi="Arial" w:cs="Arial"/>
          <w:sz w:val="24"/>
          <w:szCs w:val="24"/>
          <w:rPrChange w:id="1879" w:author="Panagiotis Karkazis" w:date="2022-03-01T20:05:00Z">
            <w:rPr>
              <w:rFonts w:ascii="Arial" w:hAnsi="Arial" w:cs="Arial"/>
              <w:sz w:val="24"/>
              <w:szCs w:val="24"/>
              <w:highlight w:val="red"/>
            </w:rPr>
          </w:rPrChange>
        </w:rPr>
        <w:t xml:space="preserve"> [</w:t>
      </w:r>
      <w:r w:rsidR="006E6FF3" w:rsidRPr="00886CD4">
        <w:rPr>
          <w:rFonts w:ascii="Arial" w:hAnsi="Arial" w:cs="Arial"/>
          <w:sz w:val="24"/>
          <w:szCs w:val="24"/>
          <w:rPrChange w:id="1880" w:author="Panagiotis Karkazis" w:date="2022-03-01T20:05:00Z">
            <w:rPr>
              <w:rFonts w:ascii="Arial" w:hAnsi="Arial" w:cs="Arial"/>
              <w:sz w:val="24"/>
              <w:szCs w:val="24"/>
              <w:highlight w:val="red"/>
            </w:rPr>
          </w:rPrChange>
        </w:rPr>
        <w:t>/</w:t>
      </w:r>
      <w:r w:rsidR="006E6FF3" w:rsidRPr="00886CD4">
        <w:rPr>
          <w:rFonts w:ascii="Arial" w:hAnsi="Arial" w:cs="Arial"/>
          <w:sz w:val="24"/>
          <w:szCs w:val="24"/>
          <w:lang w:val="en-US"/>
          <w:rPrChange w:id="1881" w:author="Panagiotis Karkazis" w:date="2022-03-01T20:05:00Z">
            <w:rPr>
              <w:rFonts w:ascii="Arial" w:hAnsi="Arial" w:cs="Arial"/>
              <w:sz w:val="24"/>
              <w:szCs w:val="24"/>
              <w:highlight w:val="red"/>
              <w:lang w:val="en-US"/>
            </w:rPr>
          </w:rPrChange>
        </w:rPr>
        <w:t>wiki</w:t>
      </w:r>
      <w:r w:rsidR="006E6FF3" w:rsidRPr="00886CD4">
        <w:rPr>
          <w:rFonts w:ascii="Arial" w:hAnsi="Arial" w:cs="Arial"/>
          <w:sz w:val="24"/>
          <w:szCs w:val="24"/>
          <w:rPrChange w:id="1882" w:author="Panagiotis Karkazis" w:date="2022-03-01T20:05:00Z">
            <w:rPr>
              <w:rFonts w:ascii="Arial" w:hAnsi="Arial" w:cs="Arial"/>
              <w:sz w:val="24"/>
              <w:szCs w:val="24"/>
              <w:highlight w:val="red"/>
            </w:rPr>
          </w:rPrChange>
        </w:rPr>
        <w:t>/</w:t>
      </w:r>
      <w:r w:rsidR="006E6FF3" w:rsidRPr="00886CD4">
        <w:rPr>
          <w:rFonts w:ascii="Arial" w:hAnsi="Arial" w:cs="Arial"/>
          <w:sz w:val="24"/>
          <w:szCs w:val="24"/>
          <w:lang w:val="en-US"/>
          <w:rPrChange w:id="1883" w:author="Panagiotis Karkazis" w:date="2022-03-01T20:05:00Z">
            <w:rPr>
              <w:rFonts w:ascii="Arial" w:hAnsi="Arial" w:cs="Arial"/>
              <w:sz w:val="24"/>
              <w:szCs w:val="24"/>
              <w:highlight w:val="red"/>
              <w:lang w:val="en-US"/>
            </w:rPr>
          </w:rPrChange>
        </w:rPr>
        <w:t>History</w:t>
      </w:r>
      <w:r w:rsidR="006E6FF3" w:rsidRPr="00886CD4">
        <w:rPr>
          <w:rFonts w:ascii="Arial" w:hAnsi="Arial" w:cs="Arial"/>
          <w:sz w:val="24"/>
          <w:szCs w:val="24"/>
          <w:rPrChange w:id="1884" w:author="Panagiotis Karkazis" w:date="2022-03-01T20:05:00Z">
            <w:rPr>
              <w:rFonts w:ascii="Arial" w:hAnsi="Arial" w:cs="Arial"/>
              <w:sz w:val="24"/>
              <w:szCs w:val="24"/>
              <w:highlight w:val="red"/>
            </w:rPr>
          </w:rPrChange>
        </w:rPr>
        <w:t>_</w:t>
      </w:r>
      <w:r w:rsidR="006E6FF3" w:rsidRPr="00886CD4">
        <w:rPr>
          <w:rFonts w:ascii="Arial" w:hAnsi="Arial" w:cs="Arial"/>
          <w:sz w:val="24"/>
          <w:szCs w:val="24"/>
          <w:lang w:val="en-US"/>
          <w:rPrChange w:id="1885" w:author="Panagiotis Karkazis" w:date="2022-03-01T20:05:00Z">
            <w:rPr>
              <w:rFonts w:ascii="Arial" w:hAnsi="Arial" w:cs="Arial"/>
              <w:sz w:val="24"/>
              <w:szCs w:val="24"/>
              <w:highlight w:val="red"/>
              <w:lang w:val="en-US"/>
            </w:rPr>
          </w:rPrChange>
        </w:rPr>
        <w:t>of</w:t>
      </w:r>
      <w:r w:rsidR="006E6FF3" w:rsidRPr="00886CD4">
        <w:rPr>
          <w:rFonts w:ascii="Arial" w:hAnsi="Arial" w:cs="Arial"/>
          <w:sz w:val="24"/>
          <w:szCs w:val="24"/>
          <w:rPrChange w:id="1886" w:author="Panagiotis Karkazis" w:date="2022-03-01T20:05:00Z">
            <w:rPr>
              <w:rFonts w:ascii="Arial" w:hAnsi="Arial" w:cs="Arial"/>
              <w:sz w:val="24"/>
              <w:szCs w:val="24"/>
              <w:highlight w:val="red"/>
            </w:rPr>
          </w:rPrChange>
        </w:rPr>
        <w:t>_</w:t>
      </w:r>
      <w:r w:rsidR="006E6FF3" w:rsidRPr="00886CD4">
        <w:rPr>
          <w:rFonts w:ascii="Arial" w:hAnsi="Arial" w:cs="Arial"/>
          <w:sz w:val="24"/>
          <w:szCs w:val="24"/>
          <w:lang w:val="en-US"/>
          <w:rPrChange w:id="1887" w:author="Panagiotis Karkazis" w:date="2022-03-01T20:05:00Z">
            <w:rPr>
              <w:rFonts w:ascii="Arial" w:hAnsi="Arial" w:cs="Arial"/>
              <w:sz w:val="24"/>
              <w:szCs w:val="24"/>
              <w:highlight w:val="red"/>
              <w:lang w:val="en-US"/>
            </w:rPr>
          </w:rPrChange>
        </w:rPr>
        <w:t>artificial</w:t>
      </w:r>
      <w:r w:rsidR="006E6FF3" w:rsidRPr="00886CD4">
        <w:rPr>
          <w:rFonts w:ascii="Arial" w:hAnsi="Arial" w:cs="Arial"/>
          <w:sz w:val="24"/>
          <w:szCs w:val="24"/>
          <w:rPrChange w:id="1888" w:author="Panagiotis Karkazis" w:date="2022-03-01T20:05:00Z">
            <w:rPr>
              <w:rFonts w:ascii="Arial" w:hAnsi="Arial" w:cs="Arial"/>
              <w:sz w:val="24"/>
              <w:szCs w:val="24"/>
              <w:highlight w:val="red"/>
            </w:rPr>
          </w:rPrChange>
        </w:rPr>
        <w:t>_</w:t>
      </w:r>
      <w:r w:rsidR="006E6FF3" w:rsidRPr="00886CD4">
        <w:rPr>
          <w:rFonts w:ascii="Arial" w:hAnsi="Arial" w:cs="Arial"/>
          <w:sz w:val="24"/>
          <w:szCs w:val="24"/>
          <w:lang w:val="en-US"/>
          <w:rPrChange w:id="1889" w:author="Panagiotis Karkazis" w:date="2022-03-01T20:05:00Z">
            <w:rPr>
              <w:rFonts w:ascii="Arial" w:hAnsi="Arial" w:cs="Arial"/>
              <w:sz w:val="24"/>
              <w:szCs w:val="24"/>
              <w:highlight w:val="red"/>
              <w:lang w:val="en-US"/>
            </w:rPr>
          </w:rPrChange>
        </w:rPr>
        <w:t>intelligence</w:t>
      </w:r>
      <w:r w:rsidR="00080C81" w:rsidRPr="00886CD4">
        <w:rPr>
          <w:rFonts w:ascii="Arial" w:hAnsi="Arial" w:cs="Arial"/>
          <w:sz w:val="24"/>
          <w:szCs w:val="24"/>
          <w:rPrChange w:id="1890" w:author="Panagiotis Karkazis" w:date="2022-03-01T20:05:00Z">
            <w:rPr>
              <w:rFonts w:ascii="Arial" w:hAnsi="Arial" w:cs="Arial"/>
              <w:sz w:val="24"/>
              <w:szCs w:val="24"/>
              <w:highlight w:val="red"/>
            </w:rPr>
          </w:rPrChange>
        </w:rPr>
        <w:t>]</w:t>
      </w:r>
      <w:r w:rsidR="002C123F" w:rsidRPr="00886CD4">
        <w:rPr>
          <w:rFonts w:ascii="Arial" w:hAnsi="Arial" w:cs="Arial"/>
          <w:sz w:val="24"/>
          <w:szCs w:val="24"/>
          <w:rPrChange w:id="1891" w:author="Panagiotis Karkazis" w:date="2022-03-01T20:05:00Z">
            <w:rPr>
              <w:rFonts w:ascii="Arial" w:hAnsi="Arial" w:cs="Arial"/>
              <w:sz w:val="24"/>
              <w:szCs w:val="24"/>
              <w:highlight w:val="red"/>
            </w:rPr>
          </w:rPrChange>
        </w:rPr>
        <w:t xml:space="preserve">. Αυτό το ερώτημα ώθησε τους επιστήμονες στην ανακάλυψη των Νευρωνικών Δικτύων. </w:t>
      </w:r>
      <w:r w:rsidR="007E0C30" w:rsidRPr="00886CD4">
        <w:rPr>
          <w:rFonts w:ascii="Arial" w:hAnsi="Arial" w:cs="Arial"/>
          <w:sz w:val="24"/>
          <w:szCs w:val="24"/>
          <w:rPrChange w:id="1892" w:author="Panagiotis Karkazis" w:date="2022-03-01T20:05:00Z">
            <w:rPr>
              <w:rFonts w:ascii="Arial" w:hAnsi="Arial" w:cs="Arial"/>
              <w:sz w:val="24"/>
              <w:szCs w:val="24"/>
              <w:highlight w:val="red"/>
            </w:rPr>
          </w:rPrChange>
        </w:rPr>
        <w:t xml:space="preserve">Τα </w:t>
      </w:r>
      <w:proofErr w:type="spellStart"/>
      <w:r w:rsidR="007E0C30" w:rsidRPr="00886CD4">
        <w:rPr>
          <w:rFonts w:ascii="Arial" w:hAnsi="Arial" w:cs="Arial"/>
          <w:sz w:val="24"/>
          <w:szCs w:val="24"/>
          <w:rPrChange w:id="1893" w:author="Panagiotis Karkazis" w:date="2022-03-01T20:05:00Z">
            <w:rPr>
              <w:rFonts w:ascii="Arial" w:hAnsi="Arial" w:cs="Arial"/>
              <w:sz w:val="24"/>
              <w:szCs w:val="24"/>
              <w:highlight w:val="red"/>
            </w:rPr>
          </w:rPrChange>
        </w:rPr>
        <w:t>Νευρωνικά</w:t>
      </w:r>
      <w:proofErr w:type="spellEnd"/>
      <w:r w:rsidR="007E0C30" w:rsidRPr="00886CD4">
        <w:rPr>
          <w:rFonts w:ascii="Arial" w:hAnsi="Arial" w:cs="Arial"/>
          <w:sz w:val="24"/>
          <w:szCs w:val="24"/>
          <w:rPrChange w:id="1894" w:author="Panagiotis Karkazis" w:date="2022-03-01T20:05:00Z">
            <w:rPr>
              <w:rFonts w:ascii="Arial" w:hAnsi="Arial" w:cs="Arial"/>
              <w:sz w:val="24"/>
              <w:szCs w:val="24"/>
              <w:highlight w:val="red"/>
            </w:rPr>
          </w:rPrChange>
        </w:rPr>
        <w:t xml:space="preserve"> Δίκτυα</w:t>
      </w:r>
      <w:r w:rsidR="002C123F" w:rsidRPr="00886CD4">
        <w:rPr>
          <w:rFonts w:ascii="Arial" w:hAnsi="Arial" w:cs="Arial"/>
          <w:sz w:val="24"/>
          <w:szCs w:val="24"/>
          <w:rPrChange w:id="1895" w:author="Panagiotis Karkazis" w:date="2022-03-01T20:05:00Z">
            <w:rPr>
              <w:rFonts w:ascii="Arial" w:hAnsi="Arial" w:cs="Arial"/>
              <w:sz w:val="24"/>
              <w:szCs w:val="24"/>
              <w:highlight w:val="red"/>
            </w:rPr>
          </w:rPrChange>
        </w:rPr>
        <w:t xml:space="preserve"> αντιγράφουν τον </w:t>
      </w:r>
      <w:r w:rsidR="003D4742" w:rsidRPr="00886CD4">
        <w:rPr>
          <w:rFonts w:ascii="Arial" w:hAnsi="Arial" w:cs="Arial"/>
          <w:sz w:val="24"/>
          <w:szCs w:val="24"/>
          <w:rPrChange w:id="1896" w:author="Panagiotis Karkazis" w:date="2022-03-01T20:05:00Z">
            <w:rPr>
              <w:rFonts w:ascii="Arial" w:hAnsi="Arial" w:cs="Arial"/>
              <w:sz w:val="24"/>
              <w:szCs w:val="24"/>
              <w:highlight w:val="red"/>
            </w:rPr>
          </w:rPrChange>
        </w:rPr>
        <w:t xml:space="preserve">τρόπο λειτουργίας του </w:t>
      </w:r>
      <w:r w:rsidR="002C123F" w:rsidRPr="00886CD4">
        <w:rPr>
          <w:rFonts w:ascii="Arial" w:hAnsi="Arial" w:cs="Arial"/>
          <w:sz w:val="24"/>
          <w:szCs w:val="24"/>
          <w:rPrChange w:id="1897" w:author="Panagiotis Karkazis" w:date="2022-03-01T20:05:00Z">
            <w:rPr>
              <w:rFonts w:ascii="Arial" w:hAnsi="Arial" w:cs="Arial"/>
              <w:sz w:val="24"/>
              <w:szCs w:val="24"/>
              <w:highlight w:val="red"/>
            </w:rPr>
          </w:rPrChange>
        </w:rPr>
        <w:t>ανθρώπινο</w:t>
      </w:r>
      <w:r w:rsidR="003D4742" w:rsidRPr="00886CD4">
        <w:rPr>
          <w:rFonts w:ascii="Arial" w:hAnsi="Arial" w:cs="Arial"/>
          <w:sz w:val="24"/>
          <w:szCs w:val="24"/>
          <w:rPrChange w:id="1898" w:author="Panagiotis Karkazis" w:date="2022-03-01T20:05:00Z">
            <w:rPr>
              <w:rFonts w:ascii="Arial" w:hAnsi="Arial" w:cs="Arial"/>
              <w:sz w:val="24"/>
              <w:szCs w:val="24"/>
              <w:highlight w:val="red"/>
            </w:rPr>
          </w:rPrChange>
        </w:rPr>
        <w:t>υ</w:t>
      </w:r>
      <w:r w:rsidR="002C123F" w:rsidRPr="00886CD4">
        <w:rPr>
          <w:rFonts w:ascii="Arial" w:hAnsi="Arial" w:cs="Arial"/>
          <w:sz w:val="24"/>
          <w:szCs w:val="24"/>
          <w:rPrChange w:id="1899" w:author="Panagiotis Karkazis" w:date="2022-03-01T20:05:00Z">
            <w:rPr>
              <w:rFonts w:ascii="Arial" w:hAnsi="Arial" w:cs="Arial"/>
              <w:sz w:val="24"/>
              <w:szCs w:val="24"/>
              <w:highlight w:val="red"/>
            </w:rPr>
          </w:rPrChange>
        </w:rPr>
        <w:t xml:space="preserve"> </w:t>
      </w:r>
      <w:r w:rsidR="003D4742" w:rsidRPr="00886CD4">
        <w:rPr>
          <w:rFonts w:ascii="Arial" w:hAnsi="Arial" w:cs="Arial"/>
          <w:sz w:val="24"/>
          <w:szCs w:val="24"/>
          <w:rPrChange w:id="1900" w:author="Panagiotis Karkazis" w:date="2022-03-01T20:05:00Z">
            <w:rPr>
              <w:rFonts w:ascii="Arial" w:hAnsi="Arial" w:cs="Arial"/>
              <w:sz w:val="24"/>
              <w:szCs w:val="24"/>
              <w:highlight w:val="red"/>
            </w:rPr>
          </w:rPrChange>
        </w:rPr>
        <w:t>εγκεφάλου</w:t>
      </w:r>
      <w:r w:rsidR="008A6FDE" w:rsidRPr="00886CD4">
        <w:rPr>
          <w:rFonts w:ascii="Arial" w:hAnsi="Arial" w:cs="Arial"/>
          <w:sz w:val="24"/>
          <w:szCs w:val="24"/>
          <w:rPrChange w:id="1901" w:author="Panagiotis Karkazis" w:date="2022-03-01T20:05:00Z">
            <w:rPr>
              <w:rFonts w:ascii="Arial" w:hAnsi="Arial" w:cs="Arial"/>
              <w:sz w:val="24"/>
              <w:szCs w:val="24"/>
              <w:highlight w:val="red"/>
            </w:rPr>
          </w:rPrChange>
        </w:rPr>
        <w:t xml:space="preserve"> [</w:t>
      </w:r>
      <w:proofErr w:type="spellStart"/>
      <w:r w:rsidR="008A6FDE" w:rsidRPr="00886CD4">
        <w:rPr>
          <w:rFonts w:ascii="Arial" w:hAnsi="Arial" w:cs="Arial"/>
          <w:sz w:val="24"/>
          <w:szCs w:val="24"/>
          <w:lang w:val="en-US"/>
          <w:rPrChange w:id="1902" w:author="Panagiotis Karkazis" w:date="2022-03-01T20:05:00Z">
            <w:rPr>
              <w:rFonts w:ascii="Arial" w:hAnsi="Arial" w:cs="Arial"/>
              <w:sz w:val="24"/>
              <w:szCs w:val="24"/>
              <w:highlight w:val="red"/>
              <w:lang w:val="en-US"/>
            </w:rPr>
          </w:rPrChange>
        </w:rPr>
        <w:t>natureofcode</w:t>
      </w:r>
      <w:proofErr w:type="spellEnd"/>
      <w:r w:rsidR="008A6FDE" w:rsidRPr="00886CD4">
        <w:rPr>
          <w:rFonts w:ascii="Arial" w:hAnsi="Arial" w:cs="Arial"/>
          <w:sz w:val="24"/>
          <w:szCs w:val="24"/>
          <w:rPrChange w:id="1903" w:author="Panagiotis Karkazis" w:date="2022-03-01T20:05:00Z">
            <w:rPr>
              <w:rFonts w:ascii="Arial" w:hAnsi="Arial" w:cs="Arial"/>
              <w:sz w:val="24"/>
              <w:szCs w:val="24"/>
              <w:highlight w:val="red"/>
            </w:rPr>
          </w:rPrChange>
        </w:rPr>
        <w:t>]</w:t>
      </w:r>
      <w:r w:rsidR="00695392" w:rsidRPr="00886CD4">
        <w:rPr>
          <w:rFonts w:ascii="Arial" w:hAnsi="Arial" w:cs="Arial"/>
          <w:sz w:val="24"/>
          <w:szCs w:val="24"/>
          <w:rPrChange w:id="1904" w:author="Panagiotis Karkazis" w:date="2022-03-01T20:05:00Z">
            <w:rPr>
              <w:rFonts w:ascii="Arial" w:hAnsi="Arial" w:cs="Arial"/>
              <w:sz w:val="24"/>
              <w:szCs w:val="24"/>
              <w:highlight w:val="red"/>
            </w:rPr>
          </w:rPrChange>
        </w:rPr>
        <w:t>.</w:t>
      </w:r>
      <w:r w:rsidR="00E26B7E" w:rsidRPr="00886CD4">
        <w:rPr>
          <w:rFonts w:ascii="Arial" w:hAnsi="Arial" w:cs="Arial"/>
          <w:sz w:val="24"/>
          <w:szCs w:val="24"/>
          <w:rPrChange w:id="1905" w:author="Panagiotis Karkazis" w:date="2022-03-01T20:05:00Z">
            <w:rPr>
              <w:rFonts w:ascii="Arial" w:hAnsi="Arial" w:cs="Arial"/>
              <w:sz w:val="24"/>
              <w:szCs w:val="24"/>
              <w:highlight w:val="red"/>
            </w:rPr>
          </w:rPrChange>
        </w:rPr>
        <w:t xml:space="preserve"> </w:t>
      </w:r>
      <w:r w:rsidR="00A25676" w:rsidRPr="00886CD4">
        <w:rPr>
          <w:rFonts w:ascii="Arial" w:hAnsi="Arial" w:cs="Arial"/>
          <w:sz w:val="24"/>
          <w:szCs w:val="24"/>
          <w:rPrChange w:id="1906" w:author="Panagiotis Karkazis" w:date="2022-03-01T20:05:00Z">
            <w:rPr>
              <w:rFonts w:ascii="Arial" w:hAnsi="Arial" w:cs="Arial"/>
              <w:sz w:val="24"/>
              <w:szCs w:val="24"/>
              <w:highlight w:val="red"/>
            </w:rPr>
          </w:rPrChange>
        </w:rPr>
        <w:t xml:space="preserve">Αυτός ο τομέας της Τεχνητής Νοημοσύνης μπορεί να </w:t>
      </w:r>
      <w:r w:rsidR="0017442C" w:rsidRPr="00886CD4">
        <w:rPr>
          <w:rFonts w:ascii="Arial" w:hAnsi="Arial" w:cs="Arial"/>
          <w:sz w:val="24"/>
          <w:szCs w:val="24"/>
          <w:rPrChange w:id="1907" w:author="Panagiotis Karkazis" w:date="2022-03-01T20:05:00Z">
            <w:rPr>
              <w:rFonts w:ascii="Arial" w:hAnsi="Arial" w:cs="Arial"/>
              <w:sz w:val="24"/>
              <w:szCs w:val="24"/>
              <w:highlight w:val="red"/>
            </w:rPr>
          </w:rPrChange>
        </w:rPr>
        <w:t>χαρακτηριστεί</w:t>
      </w:r>
      <w:r w:rsidR="00A25676" w:rsidRPr="00886CD4">
        <w:rPr>
          <w:rFonts w:ascii="Arial" w:hAnsi="Arial" w:cs="Arial"/>
          <w:sz w:val="24"/>
          <w:szCs w:val="24"/>
          <w:rPrChange w:id="1908" w:author="Panagiotis Karkazis" w:date="2022-03-01T20:05:00Z">
            <w:rPr>
              <w:rFonts w:ascii="Arial" w:hAnsi="Arial" w:cs="Arial"/>
              <w:sz w:val="24"/>
              <w:szCs w:val="24"/>
              <w:highlight w:val="red"/>
            </w:rPr>
          </w:rPrChange>
        </w:rPr>
        <w:t xml:space="preserve"> </w:t>
      </w:r>
      <w:r w:rsidR="0017442C" w:rsidRPr="00886CD4">
        <w:rPr>
          <w:rFonts w:ascii="Arial" w:hAnsi="Arial" w:cs="Arial"/>
          <w:sz w:val="24"/>
          <w:szCs w:val="24"/>
          <w:rPrChange w:id="1909" w:author="Panagiotis Karkazis" w:date="2022-03-01T20:05:00Z">
            <w:rPr>
              <w:rFonts w:ascii="Arial" w:hAnsi="Arial" w:cs="Arial"/>
              <w:sz w:val="24"/>
              <w:szCs w:val="24"/>
              <w:highlight w:val="red"/>
            </w:rPr>
          </w:rPrChange>
        </w:rPr>
        <w:t>και ως</w:t>
      </w:r>
      <w:r w:rsidR="00A25676" w:rsidRPr="00886CD4">
        <w:rPr>
          <w:rFonts w:ascii="Arial" w:hAnsi="Arial" w:cs="Arial"/>
          <w:sz w:val="24"/>
          <w:szCs w:val="24"/>
          <w:rPrChange w:id="1910" w:author="Panagiotis Karkazis" w:date="2022-03-01T20:05:00Z">
            <w:rPr>
              <w:rFonts w:ascii="Arial" w:hAnsi="Arial" w:cs="Arial"/>
              <w:sz w:val="24"/>
              <w:szCs w:val="24"/>
              <w:highlight w:val="red"/>
            </w:rPr>
          </w:rPrChange>
        </w:rPr>
        <w:t xml:space="preserve"> «Το μυαλό της Τεχνητής Νοημοσύνης»</w:t>
      </w:r>
      <w:ins w:id="1911" w:author="Panagiotis Karkazis" w:date="2022-03-01T20:15:00Z">
        <w:r w:rsidR="0095105B">
          <w:rPr>
            <w:rFonts w:ascii="Arial" w:hAnsi="Arial" w:cs="Arial"/>
            <w:sz w:val="24"/>
            <w:szCs w:val="24"/>
          </w:rPr>
          <w:t>,</w:t>
        </w:r>
      </w:ins>
      <w:r w:rsidR="00A25676" w:rsidRPr="00886CD4">
        <w:rPr>
          <w:rFonts w:ascii="Arial" w:hAnsi="Arial" w:cs="Arial"/>
          <w:sz w:val="24"/>
          <w:szCs w:val="24"/>
          <w:rPrChange w:id="1912" w:author="Panagiotis Karkazis" w:date="2022-03-01T20:05:00Z">
            <w:rPr>
              <w:rFonts w:ascii="Arial" w:hAnsi="Arial" w:cs="Arial"/>
              <w:sz w:val="24"/>
              <w:szCs w:val="24"/>
              <w:highlight w:val="red"/>
            </w:rPr>
          </w:rPrChange>
        </w:rPr>
        <w:t xml:space="preserve"> αφού</w:t>
      </w:r>
      <w:r w:rsidR="00F82C3E" w:rsidRPr="00886CD4">
        <w:rPr>
          <w:rFonts w:ascii="Arial" w:hAnsi="Arial" w:cs="Arial"/>
          <w:sz w:val="24"/>
          <w:szCs w:val="24"/>
          <w:rPrChange w:id="1913" w:author="Panagiotis Karkazis" w:date="2022-03-01T20:05:00Z">
            <w:rPr>
              <w:rFonts w:ascii="Arial" w:hAnsi="Arial" w:cs="Arial"/>
              <w:sz w:val="24"/>
              <w:szCs w:val="24"/>
              <w:highlight w:val="red"/>
            </w:rPr>
          </w:rPrChange>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sidRPr="00886CD4">
        <w:rPr>
          <w:rFonts w:ascii="Arial" w:hAnsi="Arial" w:cs="Arial"/>
          <w:sz w:val="24"/>
          <w:szCs w:val="24"/>
          <w:rPrChange w:id="1914" w:author="Panagiotis Karkazis" w:date="2022-03-01T20:05:00Z">
            <w:rPr>
              <w:rFonts w:ascii="Arial" w:hAnsi="Arial" w:cs="Arial"/>
              <w:sz w:val="24"/>
              <w:szCs w:val="24"/>
              <w:highlight w:val="red"/>
            </w:rPr>
          </w:rPrChange>
        </w:rPr>
        <w:t xml:space="preserve"> του ανθρώπου</w:t>
      </w:r>
      <w:r w:rsidR="00C46B4F" w:rsidRPr="00886CD4">
        <w:rPr>
          <w:rFonts w:ascii="Arial" w:hAnsi="Arial" w:cs="Arial"/>
          <w:sz w:val="24"/>
          <w:szCs w:val="24"/>
          <w:rPrChange w:id="1915" w:author="Panagiotis Karkazis" w:date="2022-03-01T20:05:00Z">
            <w:rPr>
              <w:rFonts w:ascii="Arial" w:hAnsi="Arial" w:cs="Arial"/>
              <w:sz w:val="24"/>
              <w:szCs w:val="24"/>
              <w:highlight w:val="red"/>
            </w:rPr>
          </w:rPrChange>
        </w:rPr>
        <w:t xml:space="preserve"> </w:t>
      </w:r>
      <w:r w:rsidR="006D6B30" w:rsidRPr="00886CD4">
        <w:rPr>
          <w:rFonts w:ascii="Arial" w:hAnsi="Arial" w:cs="Arial"/>
          <w:sz w:val="24"/>
          <w:szCs w:val="24"/>
          <w:rPrChange w:id="1916" w:author="Panagiotis Karkazis" w:date="2022-03-01T20:05:00Z">
            <w:rPr>
              <w:rFonts w:ascii="Arial" w:hAnsi="Arial" w:cs="Arial"/>
              <w:sz w:val="24"/>
              <w:szCs w:val="24"/>
              <w:highlight w:val="red"/>
            </w:rPr>
          </w:rPrChange>
        </w:rPr>
        <w:t>[</w:t>
      </w:r>
      <w:proofErr w:type="spellStart"/>
      <w:r w:rsidR="007D2907" w:rsidRPr="00886CD4">
        <w:rPr>
          <w:rFonts w:ascii="Arial" w:hAnsi="Arial" w:cs="Arial"/>
          <w:sz w:val="24"/>
          <w:szCs w:val="24"/>
          <w:rPrChange w:id="1917" w:author="Panagiotis Karkazis" w:date="2022-03-01T20:05:00Z">
            <w:rPr>
              <w:rFonts w:ascii="Arial" w:hAnsi="Arial" w:cs="Arial"/>
              <w:sz w:val="24"/>
              <w:szCs w:val="24"/>
              <w:highlight w:val="red"/>
            </w:rPr>
          </w:rPrChange>
        </w:rPr>
        <w:t>softwaretestinghelp</w:t>
      </w:r>
      <w:proofErr w:type="spellEnd"/>
      <w:r w:rsidR="007D2907" w:rsidRPr="00886CD4">
        <w:rPr>
          <w:rFonts w:ascii="Arial" w:hAnsi="Arial" w:cs="Arial"/>
          <w:sz w:val="24"/>
          <w:szCs w:val="24"/>
          <w:rPrChange w:id="1918" w:author="Panagiotis Karkazis" w:date="2022-03-01T20:05:00Z">
            <w:rPr>
              <w:rFonts w:ascii="Arial" w:hAnsi="Arial" w:cs="Arial"/>
              <w:sz w:val="24"/>
              <w:szCs w:val="24"/>
              <w:highlight w:val="red"/>
            </w:rPr>
          </w:rPrChange>
        </w:rPr>
        <w:t xml:space="preserve">, </w:t>
      </w:r>
      <w:proofErr w:type="spellStart"/>
      <w:r w:rsidR="00053FB2" w:rsidRPr="00886CD4">
        <w:rPr>
          <w:rFonts w:ascii="Arial" w:hAnsi="Arial" w:cs="Arial"/>
          <w:sz w:val="24"/>
          <w:szCs w:val="24"/>
          <w:rPrChange w:id="1919" w:author="Panagiotis Karkazis" w:date="2022-03-01T20:05:00Z">
            <w:rPr>
              <w:rFonts w:ascii="Arial" w:hAnsi="Arial" w:cs="Arial"/>
              <w:sz w:val="24"/>
              <w:szCs w:val="24"/>
              <w:highlight w:val="red"/>
            </w:rPr>
          </w:rPrChange>
        </w:rPr>
        <w:t>wiki</w:t>
      </w:r>
      <w:proofErr w:type="spellEnd"/>
      <w:r w:rsidR="00053FB2" w:rsidRPr="00886CD4">
        <w:rPr>
          <w:rFonts w:ascii="Arial" w:hAnsi="Arial" w:cs="Arial"/>
          <w:sz w:val="24"/>
          <w:szCs w:val="24"/>
          <w:rPrChange w:id="1920" w:author="Panagiotis Karkazis" w:date="2022-03-01T20:05:00Z">
            <w:rPr>
              <w:rFonts w:ascii="Arial" w:hAnsi="Arial" w:cs="Arial"/>
              <w:sz w:val="24"/>
              <w:szCs w:val="24"/>
              <w:highlight w:val="red"/>
            </w:rPr>
          </w:rPrChange>
        </w:rPr>
        <w:t>/</w:t>
      </w:r>
      <w:proofErr w:type="spellStart"/>
      <w:r w:rsidR="00053FB2" w:rsidRPr="00886CD4">
        <w:rPr>
          <w:rFonts w:ascii="Arial" w:hAnsi="Arial" w:cs="Arial"/>
          <w:sz w:val="24"/>
          <w:szCs w:val="24"/>
          <w:rPrChange w:id="1921" w:author="Panagiotis Karkazis" w:date="2022-03-01T20:05:00Z">
            <w:rPr>
              <w:rFonts w:ascii="Arial" w:hAnsi="Arial" w:cs="Arial"/>
              <w:sz w:val="24"/>
              <w:szCs w:val="24"/>
              <w:highlight w:val="red"/>
            </w:rPr>
          </w:rPrChange>
        </w:rPr>
        <w:t>Neural_network#History</w:t>
      </w:r>
      <w:proofErr w:type="spellEnd"/>
      <w:r w:rsidR="004043F6" w:rsidRPr="00886CD4">
        <w:rPr>
          <w:rFonts w:ascii="Arial" w:hAnsi="Arial" w:cs="Arial"/>
          <w:sz w:val="24"/>
          <w:szCs w:val="24"/>
          <w:rPrChange w:id="1922" w:author="Panagiotis Karkazis" w:date="2022-03-01T20:05:00Z">
            <w:rPr>
              <w:rFonts w:ascii="Arial" w:hAnsi="Arial" w:cs="Arial"/>
              <w:sz w:val="24"/>
              <w:szCs w:val="24"/>
              <w:highlight w:val="red"/>
            </w:rPr>
          </w:rPrChange>
        </w:rPr>
        <w:t xml:space="preserve">, </w:t>
      </w:r>
      <w:proofErr w:type="spellStart"/>
      <w:r w:rsidR="004043F6" w:rsidRPr="00886CD4">
        <w:rPr>
          <w:rFonts w:ascii="Arial" w:hAnsi="Arial" w:cs="Arial"/>
          <w:sz w:val="24"/>
          <w:szCs w:val="24"/>
          <w:rPrChange w:id="1923" w:author="Panagiotis Karkazis" w:date="2022-03-01T20:05:00Z">
            <w:rPr>
              <w:rFonts w:ascii="Arial" w:hAnsi="Arial" w:cs="Arial"/>
              <w:sz w:val="24"/>
              <w:szCs w:val="24"/>
              <w:highlight w:val="red"/>
            </w:rPr>
          </w:rPrChange>
        </w:rPr>
        <w:t>wiki</w:t>
      </w:r>
      <w:proofErr w:type="spellEnd"/>
      <w:r w:rsidR="004043F6" w:rsidRPr="00886CD4">
        <w:rPr>
          <w:rFonts w:ascii="Arial" w:hAnsi="Arial" w:cs="Arial"/>
          <w:sz w:val="24"/>
          <w:szCs w:val="24"/>
          <w:rPrChange w:id="1924" w:author="Panagiotis Karkazis" w:date="2022-03-01T20:05:00Z">
            <w:rPr>
              <w:rFonts w:ascii="Arial" w:hAnsi="Arial" w:cs="Arial"/>
              <w:sz w:val="24"/>
              <w:szCs w:val="24"/>
              <w:highlight w:val="red"/>
            </w:rPr>
          </w:rPrChange>
        </w:rPr>
        <w:t>/</w:t>
      </w:r>
      <w:proofErr w:type="spellStart"/>
      <w:r w:rsidR="004043F6" w:rsidRPr="00886CD4">
        <w:rPr>
          <w:rFonts w:ascii="Arial" w:hAnsi="Arial" w:cs="Arial"/>
          <w:sz w:val="24"/>
          <w:szCs w:val="24"/>
          <w:rPrChange w:id="1925" w:author="Panagiotis Karkazis" w:date="2022-03-01T20:05:00Z">
            <w:rPr>
              <w:rFonts w:ascii="Arial" w:hAnsi="Arial" w:cs="Arial"/>
              <w:sz w:val="24"/>
              <w:szCs w:val="24"/>
              <w:highlight w:val="red"/>
            </w:rPr>
          </w:rPrChange>
        </w:rPr>
        <w:t>Neuroscience</w:t>
      </w:r>
      <w:proofErr w:type="spellEnd"/>
      <w:r w:rsidR="006D6B30" w:rsidRPr="00886CD4">
        <w:rPr>
          <w:rFonts w:ascii="Arial" w:hAnsi="Arial" w:cs="Arial"/>
          <w:sz w:val="24"/>
          <w:szCs w:val="24"/>
          <w:rPrChange w:id="1926" w:author="Panagiotis Karkazis" w:date="2022-03-01T20:05:00Z">
            <w:rPr>
              <w:rFonts w:ascii="Arial" w:hAnsi="Arial" w:cs="Arial"/>
              <w:sz w:val="24"/>
              <w:szCs w:val="24"/>
              <w:highlight w:val="red"/>
            </w:rPr>
          </w:rPrChange>
        </w:rPr>
        <w:t>]</w:t>
      </w:r>
      <w:r w:rsidR="00FB59AC" w:rsidRPr="00886CD4">
        <w:rPr>
          <w:rFonts w:ascii="Arial" w:hAnsi="Arial" w:cs="Arial"/>
          <w:sz w:val="24"/>
          <w:szCs w:val="24"/>
          <w:rPrChange w:id="1927" w:author="Panagiotis Karkazis" w:date="2022-03-01T20:05:00Z">
            <w:rPr>
              <w:rFonts w:ascii="Arial" w:hAnsi="Arial" w:cs="Arial"/>
              <w:sz w:val="24"/>
              <w:szCs w:val="24"/>
              <w:highlight w:val="red"/>
            </w:rPr>
          </w:rPrChange>
        </w:rPr>
        <w:t>. Συγκεκριμένα</w:t>
      </w:r>
      <w:r w:rsidR="007E0C30" w:rsidRPr="00886CD4">
        <w:rPr>
          <w:rFonts w:ascii="Arial" w:hAnsi="Arial" w:cs="Arial"/>
          <w:sz w:val="24"/>
          <w:szCs w:val="24"/>
          <w:rPrChange w:id="1928" w:author="Panagiotis Karkazis" w:date="2022-03-01T20:05:00Z">
            <w:rPr>
              <w:rFonts w:ascii="Arial" w:hAnsi="Arial" w:cs="Arial"/>
              <w:sz w:val="24"/>
              <w:szCs w:val="24"/>
              <w:highlight w:val="red"/>
            </w:rPr>
          </w:rPrChange>
        </w:rPr>
        <w:t>,</w:t>
      </w:r>
      <w:r w:rsidR="00FB59AC" w:rsidRPr="00886CD4">
        <w:rPr>
          <w:rFonts w:ascii="Arial" w:hAnsi="Arial" w:cs="Arial"/>
          <w:sz w:val="24"/>
          <w:szCs w:val="24"/>
          <w:rPrChange w:id="1929" w:author="Panagiotis Karkazis" w:date="2022-03-01T20:05:00Z">
            <w:rPr>
              <w:rFonts w:ascii="Arial" w:hAnsi="Arial" w:cs="Arial"/>
              <w:sz w:val="24"/>
              <w:szCs w:val="24"/>
              <w:highlight w:val="red"/>
            </w:rPr>
          </w:rPrChange>
        </w:rPr>
        <w:t xml:space="preserve"> στα Νευρωνικά Δίκτυα είναι πιο σημαντική η λειτουργία του εγκεφάλου</w:t>
      </w:r>
      <w:r w:rsidR="006D6B30" w:rsidRPr="00886CD4">
        <w:rPr>
          <w:rFonts w:ascii="Arial" w:hAnsi="Arial" w:cs="Arial"/>
          <w:sz w:val="24"/>
          <w:szCs w:val="24"/>
          <w:rPrChange w:id="1930" w:author="Panagiotis Karkazis" w:date="2022-03-01T20:05:00Z">
            <w:rPr>
              <w:rFonts w:ascii="Arial" w:hAnsi="Arial" w:cs="Arial"/>
              <w:sz w:val="24"/>
              <w:szCs w:val="24"/>
              <w:highlight w:val="red"/>
            </w:rPr>
          </w:rPrChange>
        </w:rPr>
        <w:t>,</w:t>
      </w:r>
      <w:r w:rsidR="00FB59AC" w:rsidRPr="00886CD4">
        <w:rPr>
          <w:rFonts w:ascii="Arial" w:hAnsi="Arial" w:cs="Arial"/>
          <w:sz w:val="24"/>
          <w:szCs w:val="24"/>
          <w:rPrChange w:id="1931" w:author="Panagiotis Karkazis" w:date="2022-03-01T20:05:00Z">
            <w:rPr>
              <w:rFonts w:ascii="Arial" w:hAnsi="Arial" w:cs="Arial"/>
              <w:sz w:val="24"/>
              <w:szCs w:val="24"/>
              <w:highlight w:val="red"/>
            </w:rPr>
          </w:rPrChange>
        </w:rPr>
        <w:t xml:space="preserve"> </w:t>
      </w:r>
      <w:r w:rsidR="00692DAD" w:rsidRPr="00886CD4">
        <w:rPr>
          <w:rFonts w:ascii="Arial" w:hAnsi="Arial" w:cs="Arial"/>
          <w:sz w:val="24"/>
          <w:szCs w:val="24"/>
          <w:rPrChange w:id="1932" w:author="Panagiotis Karkazis" w:date="2022-03-01T20:05:00Z">
            <w:rPr>
              <w:rFonts w:ascii="Arial" w:hAnsi="Arial" w:cs="Arial"/>
              <w:sz w:val="24"/>
              <w:szCs w:val="24"/>
              <w:highlight w:val="red"/>
            </w:rPr>
          </w:rPrChange>
        </w:rPr>
        <w:t xml:space="preserve">γι’ αυτό και ασχολούνται πιο πολύ με τα νεύρα και </w:t>
      </w:r>
      <w:r w:rsidR="00402327" w:rsidRPr="00886CD4">
        <w:rPr>
          <w:rFonts w:ascii="Arial" w:hAnsi="Arial" w:cs="Arial"/>
          <w:sz w:val="24"/>
          <w:szCs w:val="24"/>
          <w:rPrChange w:id="1933" w:author="Panagiotis Karkazis" w:date="2022-03-01T20:05:00Z">
            <w:rPr>
              <w:rFonts w:ascii="Arial" w:hAnsi="Arial" w:cs="Arial"/>
              <w:sz w:val="24"/>
              <w:szCs w:val="24"/>
              <w:highlight w:val="red"/>
            </w:rPr>
          </w:rPrChange>
        </w:rPr>
        <w:t>την δομή</w:t>
      </w:r>
      <w:r w:rsidR="00692DAD" w:rsidRPr="00886CD4">
        <w:rPr>
          <w:rFonts w:ascii="Arial" w:hAnsi="Arial" w:cs="Arial"/>
          <w:sz w:val="24"/>
          <w:szCs w:val="24"/>
          <w:rPrChange w:id="1934" w:author="Panagiotis Karkazis" w:date="2022-03-01T20:05:00Z">
            <w:rPr>
              <w:rFonts w:ascii="Arial" w:hAnsi="Arial" w:cs="Arial"/>
              <w:sz w:val="24"/>
              <w:szCs w:val="24"/>
              <w:highlight w:val="red"/>
            </w:rPr>
          </w:rPrChange>
        </w:rPr>
        <w:t xml:space="preserve"> του εγκεφάλου.</w:t>
      </w:r>
      <w:r w:rsidR="00811DB8" w:rsidRPr="00886CD4">
        <w:rPr>
          <w:rFonts w:ascii="Arial" w:hAnsi="Arial" w:cs="Arial"/>
          <w:sz w:val="24"/>
          <w:szCs w:val="24"/>
          <w:rPrChange w:id="1935" w:author="Panagiotis Karkazis" w:date="2022-03-01T20:05:00Z">
            <w:rPr>
              <w:rFonts w:ascii="Arial" w:hAnsi="Arial" w:cs="Arial"/>
              <w:sz w:val="24"/>
              <w:szCs w:val="24"/>
              <w:highlight w:val="red"/>
            </w:rPr>
          </w:rPrChange>
        </w:rPr>
        <w:t xml:space="preserve"> </w:t>
      </w:r>
      <w:r w:rsidR="003A1719" w:rsidRPr="00886CD4">
        <w:rPr>
          <w:rFonts w:ascii="Arial" w:hAnsi="Arial" w:cs="Arial"/>
          <w:sz w:val="24"/>
          <w:szCs w:val="24"/>
          <w:rPrChange w:id="1936" w:author="Panagiotis Karkazis" w:date="2022-03-01T20:05:00Z">
            <w:rPr>
              <w:rFonts w:ascii="Arial" w:hAnsi="Arial" w:cs="Arial"/>
              <w:sz w:val="24"/>
              <w:szCs w:val="24"/>
              <w:highlight w:val="red"/>
            </w:rPr>
          </w:rPrChange>
        </w:rPr>
        <w:t xml:space="preserve">Ο σκοπός των </w:t>
      </w:r>
      <w:proofErr w:type="spellStart"/>
      <w:r w:rsidR="003A1719" w:rsidRPr="00886CD4">
        <w:rPr>
          <w:rFonts w:ascii="Arial" w:hAnsi="Arial" w:cs="Arial"/>
          <w:sz w:val="24"/>
          <w:szCs w:val="24"/>
          <w:rPrChange w:id="1937" w:author="Panagiotis Karkazis" w:date="2022-03-01T20:05:00Z">
            <w:rPr>
              <w:rFonts w:ascii="Arial" w:hAnsi="Arial" w:cs="Arial"/>
              <w:sz w:val="24"/>
              <w:szCs w:val="24"/>
              <w:highlight w:val="red"/>
            </w:rPr>
          </w:rPrChange>
        </w:rPr>
        <w:t>Νευρωνικών</w:t>
      </w:r>
      <w:proofErr w:type="spellEnd"/>
      <w:r w:rsidR="003A1719" w:rsidRPr="00886CD4">
        <w:rPr>
          <w:rFonts w:ascii="Arial" w:hAnsi="Arial" w:cs="Arial"/>
          <w:sz w:val="24"/>
          <w:szCs w:val="24"/>
          <w:rPrChange w:id="1938" w:author="Panagiotis Karkazis" w:date="2022-03-01T20:05:00Z">
            <w:rPr>
              <w:rFonts w:ascii="Arial" w:hAnsi="Arial" w:cs="Arial"/>
              <w:sz w:val="24"/>
              <w:szCs w:val="24"/>
              <w:highlight w:val="red"/>
            </w:rPr>
          </w:rPrChange>
        </w:rPr>
        <w:t xml:space="preserve"> Δικτύων είναι ο προγραμματισμός </w:t>
      </w:r>
      <w:r w:rsidR="00190695" w:rsidRPr="00886CD4">
        <w:rPr>
          <w:rFonts w:ascii="Arial" w:hAnsi="Arial" w:cs="Arial"/>
          <w:sz w:val="24"/>
          <w:szCs w:val="24"/>
          <w:rPrChange w:id="1939" w:author="Panagiotis Karkazis" w:date="2022-03-01T20:05:00Z">
            <w:rPr>
              <w:rFonts w:ascii="Arial" w:hAnsi="Arial" w:cs="Arial"/>
              <w:sz w:val="24"/>
              <w:szCs w:val="24"/>
              <w:highlight w:val="red"/>
            </w:rPr>
          </w:rPrChange>
        </w:rPr>
        <w:t xml:space="preserve">τεχνητών </w:t>
      </w:r>
      <w:r w:rsidR="003A1719" w:rsidRPr="00886CD4">
        <w:rPr>
          <w:rFonts w:ascii="Arial" w:hAnsi="Arial" w:cs="Arial"/>
          <w:sz w:val="24"/>
          <w:szCs w:val="24"/>
          <w:rPrChange w:id="1940" w:author="Panagiotis Karkazis" w:date="2022-03-01T20:05:00Z">
            <w:rPr>
              <w:rFonts w:ascii="Arial" w:hAnsi="Arial" w:cs="Arial"/>
              <w:sz w:val="24"/>
              <w:szCs w:val="24"/>
              <w:highlight w:val="red"/>
            </w:rPr>
          </w:rPrChange>
        </w:rPr>
        <w:t>νευρώνων</w:t>
      </w:r>
      <w:r w:rsidR="001406F7" w:rsidRPr="00886CD4">
        <w:rPr>
          <w:rFonts w:ascii="Arial" w:hAnsi="Arial" w:cs="Arial"/>
          <w:sz w:val="24"/>
          <w:szCs w:val="24"/>
          <w:rPrChange w:id="1941" w:author="Panagiotis Karkazis" w:date="2022-03-01T20:05:00Z">
            <w:rPr>
              <w:rFonts w:ascii="Arial" w:hAnsi="Arial" w:cs="Arial"/>
              <w:sz w:val="24"/>
              <w:szCs w:val="24"/>
              <w:highlight w:val="red"/>
            </w:rPr>
          </w:rPrChange>
        </w:rPr>
        <w:t xml:space="preserve"> (</w:t>
      </w:r>
      <w:r w:rsidR="006B3DAC" w:rsidRPr="00886CD4">
        <w:rPr>
          <w:rFonts w:ascii="Arial" w:hAnsi="Arial" w:cs="Arial"/>
          <w:sz w:val="24"/>
          <w:szCs w:val="24"/>
          <w:lang w:val="en-US"/>
          <w:rPrChange w:id="1942" w:author="Panagiotis Karkazis" w:date="2022-03-01T20:05:00Z">
            <w:rPr>
              <w:rFonts w:ascii="Arial" w:hAnsi="Arial" w:cs="Arial"/>
              <w:sz w:val="24"/>
              <w:szCs w:val="24"/>
              <w:highlight w:val="red"/>
              <w:lang w:val="en-US"/>
            </w:rPr>
          </w:rPrChange>
        </w:rPr>
        <w:t>a</w:t>
      </w:r>
      <w:r w:rsidR="001406F7" w:rsidRPr="00886CD4">
        <w:rPr>
          <w:rFonts w:ascii="Arial" w:hAnsi="Arial" w:cs="Arial"/>
          <w:sz w:val="24"/>
          <w:szCs w:val="24"/>
          <w:lang w:val="en-US"/>
          <w:rPrChange w:id="1943" w:author="Panagiotis Karkazis" w:date="2022-03-01T20:05:00Z">
            <w:rPr>
              <w:rFonts w:ascii="Arial" w:hAnsi="Arial" w:cs="Arial"/>
              <w:sz w:val="24"/>
              <w:szCs w:val="24"/>
              <w:highlight w:val="red"/>
              <w:lang w:val="en-US"/>
            </w:rPr>
          </w:rPrChange>
        </w:rPr>
        <w:t>rtificial</w:t>
      </w:r>
      <w:r w:rsidR="001406F7" w:rsidRPr="00886CD4">
        <w:rPr>
          <w:rFonts w:ascii="Arial" w:hAnsi="Arial" w:cs="Arial"/>
          <w:sz w:val="24"/>
          <w:szCs w:val="24"/>
          <w:rPrChange w:id="1944" w:author="Panagiotis Karkazis" w:date="2022-03-01T20:05:00Z">
            <w:rPr>
              <w:rFonts w:ascii="Arial" w:hAnsi="Arial" w:cs="Arial"/>
              <w:sz w:val="24"/>
              <w:szCs w:val="24"/>
              <w:highlight w:val="red"/>
            </w:rPr>
          </w:rPrChange>
        </w:rPr>
        <w:t xml:space="preserve"> </w:t>
      </w:r>
      <w:r w:rsidR="006B3DAC" w:rsidRPr="00886CD4">
        <w:rPr>
          <w:rFonts w:ascii="Arial" w:hAnsi="Arial" w:cs="Arial"/>
          <w:sz w:val="24"/>
          <w:szCs w:val="24"/>
          <w:lang w:val="en-US"/>
          <w:rPrChange w:id="1945" w:author="Panagiotis Karkazis" w:date="2022-03-01T20:05:00Z">
            <w:rPr>
              <w:rFonts w:ascii="Arial" w:hAnsi="Arial" w:cs="Arial"/>
              <w:sz w:val="24"/>
              <w:szCs w:val="24"/>
              <w:highlight w:val="red"/>
              <w:lang w:val="en-US"/>
            </w:rPr>
          </w:rPrChange>
        </w:rPr>
        <w:t>n</w:t>
      </w:r>
      <w:r w:rsidR="001406F7" w:rsidRPr="00886CD4">
        <w:rPr>
          <w:rFonts w:ascii="Arial" w:hAnsi="Arial" w:cs="Arial"/>
          <w:sz w:val="24"/>
          <w:szCs w:val="24"/>
          <w:lang w:val="en-US"/>
          <w:rPrChange w:id="1946" w:author="Panagiotis Karkazis" w:date="2022-03-01T20:05:00Z">
            <w:rPr>
              <w:rFonts w:ascii="Arial" w:hAnsi="Arial" w:cs="Arial"/>
              <w:sz w:val="24"/>
              <w:szCs w:val="24"/>
              <w:highlight w:val="red"/>
              <w:lang w:val="en-US"/>
            </w:rPr>
          </w:rPrChange>
        </w:rPr>
        <w:t>eurons</w:t>
      </w:r>
      <w:r w:rsidR="001406F7" w:rsidRPr="00886CD4">
        <w:rPr>
          <w:rFonts w:ascii="Arial" w:hAnsi="Arial" w:cs="Arial"/>
          <w:sz w:val="24"/>
          <w:szCs w:val="24"/>
          <w:rPrChange w:id="1947" w:author="Panagiotis Karkazis" w:date="2022-03-01T20:05:00Z">
            <w:rPr>
              <w:rFonts w:ascii="Arial" w:hAnsi="Arial" w:cs="Arial"/>
              <w:sz w:val="24"/>
              <w:szCs w:val="24"/>
              <w:highlight w:val="red"/>
            </w:rPr>
          </w:rPrChange>
        </w:rPr>
        <w:t>)</w:t>
      </w:r>
      <w:r w:rsidR="003A1719" w:rsidRPr="00886CD4">
        <w:rPr>
          <w:rFonts w:ascii="Arial" w:hAnsi="Arial" w:cs="Arial"/>
          <w:sz w:val="24"/>
          <w:szCs w:val="24"/>
          <w:rPrChange w:id="1948" w:author="Panagiotis Karkazis" w:date="2022-03-01T20:05:00Z">
            <w:rPr>
              <w:rFonts w:ascii="Arial" w:hAnsi="Arial" w:cs="Arial"/>
              <w:sz w:val="24"/>
              <w:szCs w:val="24"/>
              <w:highlight w:val="red"/>
            </w:rPr>
          </w:rPrChange>
        </w:rPr>
        <w:t xml:space="preserve"> στα υπολογιστικά συστήματα</w:t>
      </w:r>
      <w:ins w:id="1949" w:author="Panagiotis Karkazis" w:date="2022-03-01T20:15:00Z">
        <w:r w:rsidR="0095105B">
          <w:rPr>
            <w:rFonts w:ascii="Arial" w:hAnsi="Arial" w:cs="Arial"/>
            <w:sz w:val="24"/>
            <w:szCs w:val="24"/>
          </w:rPr>
          <w:t>,</w:t>
        </w:r>
      </w:ins>
      <w:r w:rsidR="00A215AF" w:rsidRPr="00886CD4">
        <w:rPr>
          <w:rFonts w:ascii="Arial" w:hAnsi="Arial" w:cs="Arial"/>
          <w:sz w:val="24"/>
          <w:szCs w:val="24"/>
          <w:rPrChange w:id="1950" w:author="Panagiotis Karkazis" w:date="2022-03-01T20:05:00Z">
            <w:rPr>
              <w:rFonts w:ascii="Arial" w:hAnsi="Arial" w:cs="Arial"/>
              <w:sz w:val="24"/>
              <w:szCs w:val="24"/>
              <w:highlight w:val="red"/>
            </w:rPr>
          </w:rPrChange>
        </w:rPr>
        <w:t xml:space="preserve"> ώστε ένα σύστημα να μπορεί να λύσει προβλήματα όπως ο άνθρωπος</w:t>
      </w:r>
      <w:r w:rsidR="007704B1" w:rsidRPr="00886CD4">
        <w:rPr>
          <w:rFonts w:ascii="Arial" w:hAnsi="Arial" w:cs="Arial"/>
          <w:sz w:val="24"/>
          <w:szCs w:val="24"/>
          <w:rPrChange w:id="1951" w:author="Panagiotis Karkazis" w:date="2022-03-01T20:05:00Z">
            <w:rPr>
              <w:rFonts w:ascii="Arial" w:hAnsi="Arial" w:cs="Arial"/>
              <w:sz w:val="24"/>
              <w:szCs w:val="24"/>
              <w:highlight w:val="red"/>
            </w:rPr>
          </w:rPrChange>
        </w:rPr>
        <w:t xml:space="preserve"> [</w:t>
      </w:r>
      <w:proofErr w:type="spellStart"/>
      <w:r w:rsidR="007704B1" w:rsidRPr="00886CD4">
        <w:rPr>
          <w:rFonts w:ascii="Arial" w:hAnsi="Arial" w:cs="Arial"/>
          <w:sz w:val="24"/>
          <w:szCs w:val="24"/>
          <w:lang w:val="en-US"/>
          <w:rPrChange w:id="1952" w:author="Panagiotis Karkazis" w:date="2022-03-01T20:05:00Z">
            <w:rPr>
              <w:rFonts w:ascii="Arial" w:hAnsi="Arial" w:cs="Arial"/>
              <w:sz w:val="24"/>
              <w:szCs w:val="24"/>
              <w:highlight w:val="red"/>
              <w:lang w:val="en-US"/>
            </w:rPr>
          </w:rPrChange>
        </w:rPr>
        <w:t>analyticssteps</w:t>
      </w:r>
      <w:proofErr w:type="spellEnd"/>
      <w:r w:rsidR="007704B1" w:rsidRPr="00886CD4">
        <w:rPr>
          <w:rFonts w:ascii="Arial" w:hAnsi="Arial" w:cs="Arial"/>
          <w:sz w:val="24"/>
          <w:szCs w:val="24"/>
          <w:rPrChange w:id="1953" w:author="Panagiotis Karkazis" w:date="2022-03-01T20:05:00Z">
            <w:rPr>
              <w:rFonts w:ascii="Arial" w:hAnsi="Arial" w:cs="Arial"/>
              <w:sz w:val="24"/>
              <w:szCs w:val="24"/>
              <w:highlight w:val="red"/>
            </w:rPr>
          </w:rPrChange>
        </w:rPr>
        <w:t>]</w:t>
      </w:r>
      <w:r w:rsidR="00E46ED1" w:rsidRPr="00886CD4">
        <w:rPr>
          <w:rFonts w:ascii="Arial" w:hAnsi="Arial" w:cs="Arial"/>
          <w:sz w:val="24"/>
          <w:szCs w:val="24"/>
          <w:rPrChange w:id="1954" w:author="Panagiotis Karkazis" w:date="2022-03-01T20:05:00Z">
            <w:rPr>
              <w:rFonts w:ascii="Arial" w:hAnsi="Arial" w:cs="Arial"/>
              <w:sz w:val="24"/>
              <w:szCs w:val="24"/>
              <w:highlight w:val="red"/>
            </w:rPr>
          </w:rPrChange>
        </w:rPr>
        <w:t>.</w:t>
      </w:r>
      <w:r w:rsidR="008276A8" w:rsidRPr="00886CD4">
        <w:rPr>
          <w:rFonts w:ascii="Arial" w:hAnsi="Arial" w:cs="Arial"/>
          <w:sz w:val="24"/>
          <w:szCs w:val="24"/>
          <w:rPrChange w:id="1955" w:author="Panagiotis Karkazis" w:date="2022-03-01T20:05:00Z">
            <w:rPr>
              <w:rFonts w:ascii="Arial" w:hAnsi="Arial" w:cs="Arial"/>
              <w:sz w:val="24"/>
              <w:szCs w:val="24"/>
              <w:highlight w:val="red"/>
            </w:rPr>
          </w:rPrChange>
        </w:rPr>
        <w:t xml:space="preserve"> Δίνοντας του ένα πλήθος δεδομένων, το </w:t>
      </w:r>
      <w:proofErr w:type="spellStart"/>
      <w:r w:rsidR="008276A8" w:rsidRPr="00886CD4">
        <w:rPr>
          <w:rFonts w:ascii="Arial" w:hAnsi="Arial" w:cs="Arial"/>
          <w:sz w:val="24"/>
          <w:szCs w:val="24"/>
          <w:rPrChange w:id="1956" w:author="Panagiotis Karkazis" w:date="2022-03-01T20:05:00Z">
            <w:rPr>
              <w:rFonts w:ascii="Arial" w:hAnsi="Arial" w:cs="Arial"/>
              <w:sz w:val="24"/>
              <w:szCs w:val="24"/>
              <w:highlight w:val="red"/>
            </w:rPr>
          </w:rPrChange>
        </w:rPr>
        <w:t>Νευρωνικό</w:t>
      </w:r>
      <w:proofErr w:type="spellEnd"/>
      <w:r w:rsidR="008276A8" w:rsidRPr="00886CD4">
        <w:rPr>
          <w:rFonts w:ascii="Arial" w:hAnsi="Arial" w:cs="Arial"/>
          <w:sz w:val="24"/>
          <w:szCs w:val="24"/>
          <w:rPrChange w:id="1957" w:author="Panagiotis Karkazis" w:date="2022-03-01T20:05:00Z">
            <w:rPr>
              <w:rFonts w:ascii="Arial" w:hAnsi="Arial" w:cs="Arial"/>
              <w:sz w:val="24"/>
              <w:szCs w:val="24"/>
              <w:highlight w:val="red"/>
            </w:rPr>
          </w:rPrChange>
        </w:rPr>
        <w:t xml:space="preserve"> Δίκτυο εντοπίζει τις συσχετίσεις που μπορεί να υπάρχουν μεταξύ των δεδομένων</w:t>
      </w:r>
      <w:r w:rsidR="00524949" w:rsidRPr="00886CD4">
        <w:rPr>
          <w:rFonts w:ascii="Arial" w:hAnsi="Arial" w:cs="Arial"/>
          <w:sz w:val="24"/>
          <w:szCs w:val="24"/>
          <w:rPrChange w:id="1958" w:author="Panagiotis Karkazis" w:date="2022-03-01T20:05:00Z">
            <w:rPr>
              <w:rFonts w:ascii="Arial" w:hAnsi="Arial" w:cs="Arial"/>
              <w:sz w:val="24"/>
              <w:szCs w:val="24"/>
              <w:highlight w:val="red"/>
            </w:rPr>
          </w:rPrChange>
        </w:rPr>
        <w:t xml:space="preserve"> [</w:t>
      </w:r>
      <w:proofErr w:type="spellStart"/>
      <w:r w:rsidR="00524949" w:rsidRPr="00886CD4">
        <w:rPr>
          <w:rFonts w:ascii="Arial" w:hAnsi="Arial" w:cs="Arial"/>
          <w:sz w:val="24"/>
          <w:szCs w:val="24"/>
          <w:lang w:val="en-US"/>
          <w:rPrChange w:id="1959" w:author="Panagiotis Karkazis" w:date="2022-03-01T20:05:00Z">
            <w:rPr>
              <w:rFonts w:ascii="Arial" w:hAnsi="Arial" w:cs="Arial"/>
              <w:sz w:val="24"/>
              <w:szCs w:val="24"/>
              <w:highlight w:val="red"/>
              <w:lang w:val="en-US"/>
            </w:rPr>
          </w:rPrChange>
        </w:rPr>
        <w:t>Simplilearn</w:t>
      </w:r>
      <w:proofErr w:type="spellEnd"/>
      <w:r w:rsidR="00524949" w:rsidRPr="00886CD4">
        <w:rPr>
          <w:rFonts w:ascii="Arial" w:hAnsi="Arial" w:cs="Arial"/>
          <w:sz w:val="24"/>
          <w:szCs w:val="24"/>
          <w:rPrChange w:id="1960" w:author="Panagiotis Karkazis" w:date="2022-03-01T20:05:00Z">
            <w:rPr>
              <w:rFonts w:ascii="Arial" w:hAnsi="Arial" w:cs="Arial"/>
              <w:sz w:val="24"/>
              <w:szCs w:val="24"/>
              <w:highlight w:val="red"/>
            </w:rPr>
          </w:rPrChange>
        </w:rPr>
        <w:t>]</w:t>
      </w:r>
      <w:r w:rsidR="008276A8" w:rsidRPr="00886CD4">
        <w:rPr>
          <w:rFonts w:ascii="Arial" w:hAnsi="Arial" w:cs="Arial"/>
          <w:sz w:val="24"/>
          <w:szCs w:val="24"/>
          <w:rPrChange w:id="1961" w:author="Panagiotis Karkazis" w:date="2022-03-01T20:05:00Z">
            <w:rPr>
              <w:rFonts w:ascii="Arial" w:hAnsi="Arial" w:cs="Arial"/>
              <w:sz w:val="24"/>
              <w:szCs w:val="24"/>
              <w:highlight w:val="red"/>
            </w:rPr>
          </w:rPrChange>
        </w:rPr>
        <w:t>.</w:t>
      </w:r>
      <w:r w:rsidR="00427D67" w:rsidRPr="00886CD4">
        <w:rPr>
          <w:rFonts w:ascii="Arial" w:hAnsi="Arial" w:cs="Arial"/>
          <w:sz w:val="24"/>
          <w:szCs w:val="24"/>
          <w:rPrChange w:id="1962" w:author="Panagiotis Karkazis" w:date="2022-03-01T20:05:00Z">
            <w:rPr>
              <w:rFonts w:ascii="Arial" w:hAnsi="Arial" w:cs="Arial"/>
              <w:sz w:val="24"/>
              <w:szCs w:val="24"/>
              <w:highlight w:val="red"/>
            </w:rPr>
          </w:rPrChange>
        </w:rPr>
        <w:t xml:space="preserve"> </w:t>
      </w:r>
      <w:r w:rsidR="00D0717F" w:rsidRPr="00886CD4">
        <w:rPr>
          <w:rFonts w:ascii="Arial" w:hAnsi="Arial" w:cs="Arial"/>
          <w:sz w:val="24"/>
          <w:szCs w:val="24"/>
          <w:rPrChange w:id="1963" w:author="Panagiotis Karkazis" w:date="2022-03-01T20:05:00Z">
            <w:rPr>
              <w:rFonts w:ascii="Arial" w:hAnsi="Arial" w:cs="Arial"/>
              <w:sz w:val="24"/>
              <w:szCs w:val="24"/>
              <w:highlight w:val="red"/>
            </w:rPr>
          </w:rPrChange>
        </w:rPr>
        <w:t>Με την παραγωγή των</w:t>
      </w:r>
      <w:r w:rsidR="00E16129" w:rsidRPr="00886CD4">
        <w:rPr>
          <w:rFonts w:ascii="Arial" w:hAnsi="Arial" w:cs="Arial"/>
          <w:sz w:val="24"/>
          <w:szCs w:val="24"/>
          <w:rPrChange w:id="1964" w:author="Panagiotis Karkazis" w:date="2022-03-01T20:05:00Z">
            <w:rPr>
              <w:rFonts w:ascii="Arial" w:hAnsi="Arial" w:cs="Arial"/>
              <w:sz w:val="24"/>
              <w:szCs w:val="24"/>
              <w:highlight w:val="red"/>
            </w:rPr>
          </w:rPrChange>
        </w:rPr>
        <w:t xml:space="preserve"> τεχνητών </w:t>
      </w:r>
      <w:r w:rsidR="00D0717F" w:rsidRPr="00886CD4">
        <w:rPr>
          <w:rFonts w:ascii="Arial" w:hAnsi="Arial" w:cs="Arial"/>
          <w:sz w:val="24"/>
          <w:szCs w:val="24"/>
          <w:rPrChange w:id="1965" w:author="Panagiotis Karkazis" w:date="2022-03-01T20:05:00Z">
            <w:rPr>
              <w:rFonts w:ascii="Arial" w:hAnsi="Arial" w:cs="Arial"/>
              <w:sz w:val="24"/>
              <w:szCs w:val="24"/>
              <w:highlight w:val="red"/>
            </w:rPr>
          </w:rPrChange>
        </w:rPr>
        <w:t>νευρώνων και των νευρικών συνάψεων</w:t>
      </w:r>
      <w:r w:rsidR="00EB4B8D" w:rsidRPr="00886CD4">
        <w:rPr>
          <w:rFonts w:ascii="Arial" w:hAnsi="Arial" w:cs="Arial"/>
          <w:sz w:val="24"/>
          <w:szCs w:val="24"/>
          <w:rPrChange w:id="1966" w:author="Panagiotis Karkazis" w:date="2022-03-01T20:05:00Z">
            <w:rPr>
              <w:rFonts w:ascii="Arial" w:hAnsi="Arial" w:cs="Arial"/>
              <w:sz w:val="24"/>
              <w:szCs w:val="24"/>
              <w:highlight w:val="red"/>
            </w:rPr>
          </w:rPrChange>
        </w:rPr>
        <w:t xml:space="preserve">, καταφέρνουμε να μιμηθούμε σε έναν βαθμό </w:t>
      </w:r>
      <w:r w:rsidR="00BC19DD" w:rsidRPr="00886CD4">
        <w:rPr>
          <w:rFonts w:ascii="Arial" w:hAnsi="Arial" w:cs="Arial"/>
          <w:sz w:val="24"/>
          <w:szCs w:val="24"/>
          <w:rPrChange w:id="1967" w:author="Panagiotis Karkazis" w:date="2022-03-01T20:05:00Z">
            <w:rPr>
              <w:rFonts w:ascii="Arial" w:hAnsi="Arial" w:cs="Arial"/>
              <w:sz w:val="24"/>
              <w:szCs w:val="24"/>
              <w:highlight w:val="red"/>
            </w:rPr>
          </w:rPrChange>
        </w:rPr>
        <w:t xml:space="preserve">μερικές από τις </w:t>
      </w:r>
      <w:r w:rsidR="008C00A9" w:rsidRPr="00886CD4">
        <w:rPr>
          <w:rFonts w:ascii="Arial" w:hAnsi="Arial" w:cs="Arial"/>
          <w:sz w:val="24"/>
          <w:szCs w:val="24"/>
          <w:rPrChange w:id="1968" w:author="Panagiotis Karkazis" w:date="2022-03-01T20:05:00Z">
            <w:rPr>
              <w:rFonts w:ascii="Arial" w:hAnsi="Arial" w:cs="Arial"/>
              <w:sz w:val="24"/>
              <w:szCs w:val="24"/>
              <w:highlight w:val="red"/>
            </w:rPr>
          </w:rPrChange>
        </w:rPr>
        <w:t>δυνατότητες</w:t>
      </w:r>
      <w:r w:rsidR="00BC19DD" w:rsidRPr="00886CD4">
        <w:rPr>
          <w:rFonts w:ascii="Arial" w:hAnsi="Arial" w:cs="Arial"/>
          <w:sz w:val="24"/>
          <w:szCs w:val="24"/>
          <w:rPrChange w:id="1969" w:author="Panagiotis Karkazis" w:date="2022-03-01T20:05:00Z">
            <w:rPr>
              <w:rFonts w:ascii="Arial" w:hAnsi="Arial" w:cs="Arial"/>
              <w:sz w:val="24"/>
              <w:szCs w:val="24"/>
              <w:highlight w:val="red"/>
            </w:rPr>
          </w:rPrChange>
        </w:rPr>
        <w:t xml:space="preserve"> του ανθρώπινου εγκεφάλου</w:t>
      </w:r>
      <w:r w:rsidR="006E0B25" w:rsidRPr="00886CD4">
        <w:rPr>
          <w:rFonts w:ascii="Arial" w:hAnsi="Arial" w:cs="Arial"/>
          <w:sz w:val="24"/>
          <w:szCs w:val="24"/>
          <w:rPrChange w:id="1970" w:author="Panagiotis Karkazis" w:date="2022-03-01T20:05:00Z">
            <w:rPr>
              <w:rFonts w:ascii="Arial" w:hAnsi="Arial" w:cs="Arial"/>
              <w:sz w:val="24"/>
              <w:szCs w:val="24"/>
              <w:highlight w:val="red"/>
            </w:rPr>
          </w:rPrChange>
        </w:rPr>
        <w:t>.</w:t>
      </w:r>
    </w:p>
    <w:p w14:paraId="1705BB3B" w14:textId="20DB0B54" w:rsidR="002928B9" w:rsidRPr="00886CD4" w:rsidRDefault="002928B9" w:rsidP="002F100C">
      <w:pPr>
        <w:spacing w:after="0" w:line="360" w:lineRule="auto"/>
        <w:ind w:firstLine="227"/>
        <w:jc w:val="both"/>
        <w:rPr>
          <w:rFonts w:ascii="Arial" w:hAnsi="Arial" w:cs="Arial"/>
          <w:sz w:val="24"/>
          <w:szCs w:val="24"/>
          <w:rPrChange w:id="1971" w:author="Panagiotis Karkazis" w:date="2022-03-01T20:05:00Z">
            <w:rPr>
              <w:rFonts w:ascii="Arial" w:hAnsi="Arial" w:cs="Arial"/>
              <w:sz w:val="24"/>
              <w:szCs w:val="24"/>
              <w:highlight w:val="red"/>
            </w:rPr>
          </w:rPrChange>
        </w:rPr>
      </w:pPr>
      <w:r w:rsidRPr="00886CD4">
        <w:rPr>
          <w:rFonts w:ascii="Arial" w:hAnsi="Arial" w:cs="Arial"/>
          <w:sz w:val="24"/>
          <w:szCs w:val="24"/>
          <w:rPrChange w:id="1972" w:author="Panagiotis Karkazis" w:date="2022-03-01T20:05:00Z">
            <w:rPr>
              <w:rFonts w:ascii="Arial" w:hAnsi="Arial" w:cs="Arial"/>
              <w:sz w:val="24"/>
              <w:szCs w:val="24"/>
              <w:highlight w:val="red"/>
            </w:rPr>
          </w:rPrChange>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sidRPr="00886CD4">
        <w:rPr>
          <w:rFonts w:ascii="Arial" w:hAnsi="Arial" w:cs="Arial"/>
          <w:sz w:val="24"/>
          <w:szCs w:val="24"/>
          <w:lang w:val="en-US"/>
          <w:rPrChange w:id="1973" w:author="Panagiotis Karkazis" w:date="2022-03-01T20:05:00Z">
            <w:rPr>
              <w:rFonts w:ascii="Arial" w:hAnsi="Arial" w:cs="Arial"/>
              <w:sz w:val="24"/>
              <w:szCs w:val="24"/>
              <w:highlight w:val="red"/>
              <w:lang w:val="en-US"/>
            </w:rPr>
          </w:rPrChange>
        </w:rPr>
        <w:t>cognifit</w:t>
      </w:r>
      <w:proofErr w:type="spellEnd"/>
      <w:r w:rsidR="003C7A23" w:rsidRPr="00886CD4">
        <w:rPr>
          <w:rFonts w:ascii="Arial" w:hAnsi="Arial" w:cs="Arial"/>
          <w:sz w:val="24"/>
          <w:szCs w:val="24"/>
          <w:rPrChange w:id="1974" w:author="Panagiotis Karkazis" w:date="2022-03-01T20:05:00Z">
            <w:rPr>
              <w:rFonts w:ascii="Arial" w:hAnsi="Arial" w:cs="Arial"/>
              <w:sz w:val="24"/>
              <w:szCs w:val="24"/>
              <w:highlight w:val="red"/>
            </w:rPr>
          </w:rPrChange>
        </w:rPr>
        <w:t>,</w:t>
      </w:r>
      <w:r w:rsidR="00764A68" w:rsidRPr="00886CD4">
        <w:rPr>
          <w:rFonts w:ascii="Roboto" w:hAnsi="Roboto"/>
          <w:color w:val="FFFFFF"/>
          <w:sz w:val="21"/>
          <w:szCs w:val="21"/>
          <w:shd w:val="clear" w:color="auto" w:fill="323639"/>
          <w:rPrChange w:id="1975" w:author="Panagiotis Karkazis" w:date="2022-03-01T20:05:00Z">
            <w:rPr>
              <w:rFonts w:ascii="Roboto" w:hAnsi="Roboto"/>
              <w:color w:val="FFFFFF"/>
              <w:sz w:val="21"/>
              <w:szCs w:val="21"/>
              <w:highlight w:val="red"/>
              <w:shd w:val="clear" w:color="auto" w:fill="323639"/>
            </w:rPr>
          </w:rPrChange>
        </w:rPr>
        <w:t xml:space="preserve"> </w:t>
      </w:r>
      <w:proofErr w:type="spellStart"/>
      <w:r w:rsidR="00764A68" w:rsidRPr="00886CD4">
        <w:rPr>
          <w:rFonts w:ascii="Arial" w:hAnsi="Arial" w:cs="Arial"/>
          <w:sz w:val="24"/>
          <w:szCs w:val="24"/>
          <w:rPrChange w:id="1976" w:author="Panagiotis Karkazis" w:date="2022-03-01T20:05:00Z">
            <w:rPr>
              <w:rFonts w:ascii="Arial" w:hAnsi="Arial" w:cs="Arial"/>
              <w:sz w:val="24"/>
              <w:szCs w:val="24"/>
              <w:highlight w:val="red"/>
            </w:rPr>
          </w:rPrChange>
        </w:rPr>
        <w:t>Fundamentals_of_Neural_Networks</w:t>
      </w:r>
      <w:proofErr w:type="spellEnd"/>
      <w:r w:rsidRPr="00886CD4">
        <w:rPr>
          <w:rFonts w:ascii="Arial" w:hAnsi="Arial" w:cs="Arial"/>
          <w:sz w:val="24"/>
          <w:szCs w:val="24"/>
          <w:rPrChange w:id="1977" w:author="Panagiotis Karkazis" w:date="2022-03-01T20:05:00Z">
            <w:rPr>
              <w:rFonts w:ascii="Arial" w:hAnsi="Arial" w:cs="Arial"/>
              <w:sz w:val="24"/>
              <w:szCs w:val="24"/>
              <w:highlight w:val="red"/>
            </w:rPr>
          </w:rPrChange>
        </w:rPr>
        <w:t>].</w:t>
      </w:r>
      <w:r w:rsidR="00BF2255" w:rsidRPr="00886CD4">
        <w:rPr>
          <w:rFonts w:ascii="Arial" w:hAnsi="Arial" w:cs="Arial"/>
          <w:sz w:val="24"/>
          <w:szCs w:val="24"/>
          <w:rPrChange w:id="1978" w:author="Panagiotis Karkazis" w:date="2022-03-01T20:05:00Z">
            <w:rPr>
              <w:rFonts w:ascii="Arial" w:hAnsi="Arial" w:cs="Arial"/>
              <w:sz w:val="24"/>
              <w:szCs w:val="24"/>
              <w:highlight w:val="red"/>
            </w:rPr>
          </w:rPrChange>
        </w:rPr>
        <w:t xml:space="preserve"> Ένας βιολογικός νευρώνας αποτελείται από </w:t>
      </w:r>
      <w:r w:rsidR="00F76C9D" w:rsidRPr="00886CD4">
        <w:rPr>
          <w:rFonts w:ascii="Arial" w:hAnsi="Arial" w:cs="Arial"/>
          <w:sz w:val="24"/>
          <w:szCs w:val="24"/>
          <w:rPrChange w:id="1979" w:author="Panagiotis Karkazis" w:date="2022-03-01T20:05:00Z">
            <w:rPr>
              <w:rFonts w:ascii="Arial" w:hAnsi="Arial" w:cs="Arial"/>
              <w:sz w:val="24"/>
              <w:szCs w:val="24"/>
              <w:highlight w:val="red"/>
            </w:rPr>
          </w:rPrChange>
        </w:rPr>
        <w:t>το</w:t>
      </w:r>
      <w:r w:rsidR="00196223" w:rsidRPr="00886CD4">
        <w:rPr>
          <w:rFonts w:ascii="Arial" w:hAnsi="Arial" w:cs="Arial"/>
          <w:sz w:val="24"/>
          <w:szCs w:val="24"/>
          <w:rPrChange w:id="1980" w:author="Panagiotis Karkazis" w:date="2022-03-01T20:05:00Z">
            <w:rPr>
              <w:rFonts w:ascii="Arial" w:hAnsi="Arial" w:cs="Arial"/>
              <w:sz w:val="24"/>
              <w:szCs w:val="24"/>
              <w:highlight w:val="red"/>
            </w:rPr>
          </w:rPrChange>
        </w:rPr>
        <w:t xml:space="preserve"> </w:t>
      </w:r>
      <w:r w:rsidR="00F76C9D" w:rsidRPr="00886CD4">
        <w:rPr>
          <w:rFonts w:ascii="Arial" w:hAnsi="Arial" w:cs="Arial"/>
          <w:sz w:val="24"/>
          <w:szCs w:val="24"/>
          <w:rPrChange w:id="1981" w:author="Panagiotis Karkazis" w:date="2022-03-01T20:05:00Z">
            <w:rPr>
              <w:rFonts w:ascii="Arial" w:hAnsi="Arial" w:cs="Arial"/>
              <w:sz w:val="24"/>
              <w:szCs w:val="24"/>
              <w:highlight w:val="red"/>
            </w:rPr>
          </w:rPrChange>
        </w:rPr>
        <w:t>σώμα</w:t>
      </w:r>
      <w:r w:rsidR="004B7761" w:rsidRPr="00886CD4">
        <w:rPr>
          <w:rFonts w:ascii="Arial" w:hAnsi="Arial" w:cs="Arial"/>
          <w:sz w:val="24"/>
          <w:szCs w:val="24"/>
          <w:rPrChange w:id="1982" w:author="Panagiotis Karkazis" w:date="2022-03-01T20:05:00Z">
            <w:rPr>
              <w:rFonts w:ascii="Arial" w:hAnsi="Arial" w:cs="Arial"/>
              <w:sz w:val="24"/>
              <w:szCs w:val="24"/>
              <w:highlight w:val="red"/>
            </w:rPr>
          </w:rPrChange>
        </w:rPr>
        <w:t xml:space="preserve"> (</w:t>
      </w:r>
      <w:r w:rsidR="004B7761" w:rsidRPr="00886CD4">
        <w:rPr>
          <w:rFonts w:ascii="Arial" w:hAnsi="Arial" w:cs="Arial"/>
          <w:sz w:val="24"/>
          <w:szCs w:val="24"/>
          <w:lang w:val="en-US"/>
          <w:rPrChange w:id="1983" w:author="Panagiotis Karkazis" w:date="2022-03-01T20:05:00Z">
            <w:rPr>
              <w:rFonts w:ascii="Arial" w:hAnsi="Arial" w:cs="Arial"/>
              <w:sz w:val="24"/>
              <w:szCs w:val="24"/>
              <w:highlight w:val="red"/>
              <w:lang w:val="en-US"/>
            </w:rPr>
          </w:rPrChange>
        </w:rPr>
        <w:t>Soma</w:t>
      </w:r>
      <w:r w:rsidR="004B7761" w:rsidRPr="00886CD4">
        <w:rPr>
          <w:rFonts w:ascii="Arial" w:hAnsi="Arial" w:cs="Arial"/>
          <w:sz w:val="24"/>
          <w:szCs w:val="24"/>
          <w:rPrChange w:id="1984" w:author="Panagiotis Karkazis" w:date="2022-03-01T20:05:00Z">
            <w:rPr>
              <w:rFonts w:ascii="Arial" w:hAnsi="Arial" w:cs="Arial"/>
              <w:sz w:val="24"/>
              <w:szCs w:val="24"/>
              <w:highlight w:val="red"/>
            </w:rPr>
          </w:rPrChange>
        </w:rPr>
        <w:t>)</w:t>
      </w:r>
      <w:r w:rsidR="00F76C9D" w:rsidRPr="00886CD4">
        <w:rPr>
          <w:rFonts w:ascii="Arial" w:hAnsi="Arial" w:cs="Arial"/>
          <w:sz w:val="24"/>
          <w:szCs w:val="24"/>
          <w:rPrChange w:id="1985" w:author="Panagiotis Karkazis" w:date="2022-03-01T20:05:00Z">
            <w:rPr>
              <w:rFonts w:ascii="Arial" w:hAnsi="Arial" w:cs="Arial"/>
              <w:sz w:val="24"/>
              <w:szCs w:val="24"/>
              <w:highlight w:val="red"/>
            </w:rPr>
          </w:rPrChange>
        </w:rPr>
        <w:t xml:space="preserve">, τους δενδρίτες και τον </w:t>
      </w:r>
      <w:r w:rsidR="004B7761" w:rsidRPr="00886CD4">
        <w:rPr>
          <w:rFonts w:ascii="Arial" w:hAnsi="Arial" w:cs="Arial"/>
          <w:sz w:val="24"/>
          <w:szCs w:val="24"/>
          <w:rPrChange w:id="1986" w:author="Panagiotis Karkazis" w:date="2022-03-01T20:05:00Z">
            <w:rPr>
              <w:rFonts w:ascii="Arial" w:hAnsi="Arial" w:cs="Arial"/>
              <w:sz w:val="24"/>
              <w:szCs w:val="24"/>
              <w:highlight w:val="red"/>
            </w:rPr>
          </w:rPrChange>
        </w:rPr>
        <w:t>άξονα (</w:t>
      </w:r>
      <w:r w:rsidR="004B7761" w:rsidRPr="00886CD4">
        <w:rPr>
          <w:rFonts w:ascii="Arial" w:hAnsi="Arial" w:cs="Arial"/>
          <w:sz w:val="24"/>
          <w:szCs w:val="24"/>
          <w:lang w:val="en-US"/>
          <w:rPrChange w:id="1987" w:author="Panagiotis Karkazis" w:date="2022-03-01T20:05:00Z">
            <w:rPr>
              <w:rFonts w:ascii="Arial" w:hAnsi="Arial" w:cs="Arial"/>
              <w:sz w:val="24"/>
              <w:szCs w:val="24"/>
              <w:highlight w:val="red"/>
              <w:lang w:val="en-US"/>
            </w:rPr>
          </w:rPrChange>
        </w:rPr>
        <w:t>axon</w:t>
      </w:r>
      <w:r w:rsidR="004B7761" w:rsidRPr="00886CD4">
        <w:rPr>
          <w:rFonts w:ascii="Arial" w:hAnsi="Arial" w:cs="Arial"/>
          <w:sz w:val="24"/>
          <w:szCs w:val="24"/>
          <w:rPrChange w:id="1988" w:author="Panagiotis Karkazis" w:date="2022-03-01T20:05:00Z">
            <w:rPr>
              <w:rFonts w:ascii="Arial" w:hAnsi="Arial" w:cs="Arial"/>
              <w:sz w:val="24"/>
              <w:szCs w:val="24"/>
              <w:highlight w:val="red"/>
            </w:rPr>
          </w:rPrChange>
        </w:rPr>
        <w:t>)</w:t>
      </w:r>
      <w:r w:rsidR="0046002E" w:rsidRPr="00886CD4">
        <w:rPr>
          <w:rFonts w:ascii="Arial" w:hAnsi="Arial" w:cs="Arial"/>
          <w:sz w:val="24"/>
          <w:szCs w:val="24"/>
          <w:rPrChange w:id="1989" w:author="Panagiotis Karkazis" w:date="2022-03-01T20:05:00Z">
            <w:rPr>
              <w:rFonts w:ascii="Arial" w:hAnsi="Arial" w:cs="Arial"/>
              <w:sz w:val="24"/>
              <w:szCs w:val="24"/>
              <w:highlight w:val="red"/>
            </w:rPr>
          </w:rPrChange>
        </w:rPr>
        <w:t xml:space="preserve">. </w:t>
      </w:r>
      <w:r w:rsidR="00E00670" w:rsidRPr="00886CD4">
        <w:rPr>
          <w:rFonts w:ascii="Arial" w:hAnsi="Arial" w:cs="Arial"/>
          <w:sz w:val="24"/>
          <w:szCs w:val="24"/>
          <w:rPrChange w:id="1990" w:author="Panagiotis Karkazis" w:date="2022-03-01T20:05:00Z">
            <w:rPr>
              <w:rFonts w:ascii="Arial" w:hAnsi="Arial" w:cs="Arial"/>
              <w:sz w:val="24"/>
              <w:szCs w:val="24"/>
              <w:highlight w:val="red"/>
            </w:rPr>
          </w:rPrChange>
        </w:rPr>
        <w:t>Το σώμα είναι το κύριο μέρος του νευρώνα στον οποίο βρίσκεται και ο πυρήνας του.</w:t>
      </w:r>
      <w:r w:rsidR="00BB1480" w:rsidRPr="00886CD4">
        <w:rPr>
          <w:rFonts w:ascii="Arial" w:hAnsi="Arial" w:cs="Arial"/>
          <w:sz w:val="24"/>
          <w:szCs w:val="24"/>
          <w:rPrChange w:id="1991" w:author="Panagiotis Karkazis" w:date="2022-03-01T20:05:00Z">
            <w:rPr>
              <w:rFonts w:ascii="Arial" w:hAnsi="Arial" w:cs="Arial"/>
              <w:sz w:val="24"/>
              <w:szCs w:val="24"/>
              <w:highlight w:val="red"/>
            </w:rPr>
          </w:rPrChange>
        </w:rPr>
        <w:t xml:space="preserve"> Ο άξονας </w:t>
      </w:r>
      <w:r w:rsidR="00B57AD6" w:rsidRPr="00886CD4">
        <w:rPr>
          <w:rFonts w:ascii="Arial" w:hAnsi="Arial" w:cs="Arial"/>
          <w:sz w:val="24"/>
          <w:szCs w:val="24"/>
          <w:rPrChange w:id="1992" w:author="Panagiotis Karkazis" w:date="2022-03-01T20:05:00Z">
            <w:rPr>
              <w:rFonts w:ascii="Arial" w:hAnsi="Arial" w:cs="Arial"/>
              <w:sz w:val="24"/>
              <w:szCs w:val="24"/>
              <w:highlight w:val="red"/>
            </w:rPr>
          </w:rPrChange>
        </w:rPr>
        <w:t xml:space="preserve">έχει σχήμα κυλίνδρου το οποίο </w:t>
      </w:r>
      <w:r w:rsidR="00BB1480" w:rsidRPr="00886CD4">
        <w:rPr>
          <w:rFonts w:ascii="Arial" w:hAnsi="Arial" w:cs="Arial"/>
          <w:sz w:val="24"/>
          <w:szCs w:val="24"/>
          <w:rPrChange w:id="1993" w:author="Panagiotis Karkazis" w:date="2022-03-01T20:05:00Z">
            <w:rPr>
              <w:rFonts w:ascii="Arial" w:hAnsi="Arial" w:cs="Arial"/>
              <w:sz w:val="24"/>
              <w:szCs w:val="24"/>
              <w:highlight w:val="red"/>
            </w:rPr>
          </w:rPrChange>
        </w:rPr>
        <w:t>επεκτείνεται από το σώμα του νευρώνα και οι δενδρίτες</w:t>
      </w:r>
      <w:r w:rsidR="00B24B03" w:rsidRPr="00886CD4">
        <w:rPr>
          <w:rFonts w:ascii="Arial" w:hAnsi="Arial" w:cs="Arial"/>
          <w:sz w:val="24"/>
          <w:szCs w:val="24"/>
          <w:rPrChange w:id="1994" w:author="Panagiotis Karkazis" w:date="2022-03-01T20:05:00Z">
            <w:rPr>
              <w:rFonts w:ascii="Arial" w:hAnsi="Arial" w:cs="Arial"/>
              <w:sz w:val="24"/>
              <w:szCs w:val="24"/>
              <w:highlight w:val="red"/>
            </w:rPr>
          </w:rPrChange>
        </w:rPr>
        <w:t>, οι οποίοι</w:t>
      </w:r>
      <w:r w:rsidR="00BB1480" w:rsidRPr="00886CD4">
        <w:rPr>
          <w:rFonts w:ascii="Arial" w:hAnsi="Arial" w:cs="Arial"/>
          <w:sz w:val="24"/>
          <w:szCs w:val="24"/>
          <w:rPrChange w:id="1995" w:author="Panagiotis Karkazis" w:date="2022-03-01T20:05:00Z">
            <w:rPr>
              <w:rFonts w:ascii="Arial" w:hAnsi="Arial" w:cs="Arial"/>
              <w:sz w:val="24"/>
              <w:szCs w:val="24"/>
              <w:highlight w:val="red"/>
            </w:rPr>
          </w:rPrChange>
        </w:rPr>
        <w:t xml:space="preserve"> έχουν </w:t>
      </w:r>
      <w:r w:rsidR="00B24B03" w:rsidRPr="00886CD4">
        <w:rPr>
          <w:rFonts w:ascii="Arial" w:hAnsi="Arial" w:cs="Arial"/>
          <w:sz w:val="24"/>
          <w:szCs w:val="24"/>
          <w:rPrChange w:id="1996" w:author="Panagiotis Karkazis" w:date="2022-03-01T20:05:00Z">
            <w:rPr>
              <w:rFonts w:ascii="Arial" w:hAnsi="Arial" w:cs="Arial"/>
              <w:sz w:val="24"/>
              <w:szCs w:val="24"/>
              <w:highlight w:val="red"/>
            </w:rPr>
          </w:rPrChange>
        </w:rPr>
        <w:t>δεντρική μορφή, είναι υπεύθυνοι για την λήψη των σημάτων από τους άλλους νευρών</w:t>
      </w:r>
      <w:r w:rsidR="00410BC7" w:rsidRPr="00886CD4">
        <w:rPr>
          <w:rFonts w:ascii="Arial" w:hAnsi="Arial" w:cs="Arial"/>
          <w:sz w:val="24"/>
          <w:szCs w:val="24"/>
          <w:rPrChange w:id="1997" w:author="Panagiotis Karkazis" w:date="2022-03-01T20:05:00Z">
            <w:rPr>
              <w:rFonts w:ascii="Arial" w:hAnsi="Arial" w:cs="Arial"/>
              <w:sz w:val="24"/>
              <w:szCs w:val="24"/>
              <w:highlight w:val="red"/>
            </w:rPr>
          </w:rPrChange>
        </w:rPr>
        <w:t>ε</w:t>
      </w:r>
      <w:r w:rsidR="00B24B03" w:rsidRPr="00886CD4">
        <w:rPr>
          <w:rFonts w:ascii="Arial" w:hAnsi="Arial" w:cs="Arial"/>
          <w:sz w:val="24"/>
          <w:szCs w:val="24"/>
          <w:rPrChange w:id="1998" w:author="Panagiotis Karkazis" w:date="2022-03-01T20:05:00Z">
            <w:rPr>
              <w:rFonts w:ascii="Arial" w:hAnsi="Arial" w:cs="Arial"/>
              <w:sz w:val="24"/>
              <w:szCs w:val="24"/>
              <w:highlight w:val="red"/>
            </w:rPr>
          </w:rPrChange>
        </w:rPr>
        <w:t>ς</w:t>
      </w:r>
      <w:r w:rsidR="00CD119B" w:rsidRPr="00886CD4">
        <w:rPr>
          <w:rFonts w:ascii="Arial" w:hAnsi="Arial" w:cs="Arial"/>
          <w:sz w:val="24"/>
          <w:szCs w:val="24"/>
          <w:rPrChange w:id="1999" w:author="Panagiotis Karkazis" w:date="2022-03-01T20:05:00Z">
            <w:rPr>
              <w:rFonts w:ascii="Arial" w:hAnsi="Arial" w:cs="Arial"/>
              <w:sz w:val="24"/>
              <w:szCs w:val="24"/>
              <w:highlight w:val="red"/>
            </w:rPr>
          </w:rPrChange>
        </w:rPr>
        <w:t xml:space="preserve"> μέσω της σύνδεσης </w:t>
      </w:r>
      <w:r w:rsidR="001C218C" w:rsidRPr="00886CD4">
        <w:rPr>
          <w:rFonts w:ascii="Arial" w:hAnsi="Arial" w:cs="Arial"/>
          <w:sz w:val="24"/>
          <w:szCs w:val="24"/>
          <w:rPrChange w:id="2000" w:author="Panagiotis Karkazis" w:date="2022-03-01T20:05:00Z">
            <w:rPr>
              <w:rFonts w:ascii="Arial" w:hAnsi="Arial" w:cs="Arial"/>
              <w:sz w:val="24"/>
              <w:szCs w:val="24"/>
              <w:highlight w:val="red"/>
            </w:rPr>
          </w:rPrChange>
        </w:rPr>
        <w:t>που έχουν</w:t>
      </w:r>
      <w:r w:rsidR="00CD119B" w:rsidRPr="00886CD4">
        <w:rPr>
          <w:rFonts w:ascii="Arial" w:hAnsi="Arial" w:cs="Arial"/>
          <w:sz w:val="24"/>
          <w:szCs w:val="24"/>
          <w:rPrChange w:id="2001" w:author="Panagiotis Karkazis" w:date="2022-03-01T20:05:00Z">
            <w:rPr>
              <w:rFonts w:ascii="Arial" w:hAnsi="Arial" w:cs="Arial"/>
              <w:sz w:val="24"/>
              <w:szCs w:val="24"/>
              <w:highlight w:val="red"/>
            </w:rPr>
          </w:rPrChange>
        </w:rPr>
        <w:t xml:space="preserve"> με ένα τερματικό κουμπί</w:t>
      </w:r>
      <w:r w:rsidR="00751117" w:rsidRPr="00886CD4">
        <w:rPr>
          <w:rFonts w:ascii="Arial" w:hAnsi="Arial" w:cs="Arial"/>
          <w:sz w:val="24"/>
          <w:szCs w:val="24"/>
          <w:rPrChange w:id="2002" w:author="Panagiotis Karkazis" w:date="2022-03-01T20:05:00Z">
            <w:rPr>
              <w:rFonts w:ascii="Arial" w:hAnsi="Arial" w:cs="Arial"/>
              <w:sz w:val="24"/>
              <w:szCs w:val="24"/>
              <w:highlight w:val="red"/>
            </w:rPr>
          </w:rPrChange>
        </w:rPr>
        <w:t xml:space="preserve"> το οποίο είναι το τερματικό σημείο ενός άξονα</w:t>
      </w:r>
      <w:r w:rsidR="00B24B03" w:rsidRPr="00886CD4">
        <w:rPr>
          <w:rFonts w:ascii="Arial" w:hAnsi="Arial" w:cs="Arial"/>
          <w:sz w:val="24"/>
          <w:szCs w:val="24"/>
          <w:rPrChange w:id="2003" w:author="Panagiotis Karkazis" w:date="2022-03-01T20:05:00Z">
            <w:rPr>
              <w:rFonts w:ascii="Arial" w:hAnsi="Arial" w:cs="Arial"/>
              <w:sz w:val="24"/>
              <w:szCs w:val="24"/>
              <w:highlight w:val="red"/>
            </w:rPr>
          </w:rPrChange>
        </w:rPr>
        <w:t>.</w:t>
      </w:r>
      <w:r w:rsidR="00410BC7" w:rsidRPr="00886CD4">
        <w:rPr>
          <w:rFonts w:ascii="Arial" w:hAnsi="Arial" w:cs="Arial"/>
          <w:sz w:val="24"/>
          <w:szCs w:val="24"/>
          <w:rPrChange w:id="2004" w:author="Panagiotis Karkazis" w:date="2022-03-01T20:05:00Z">
            <w:rPr>
              <w:rFonts w:ascii="Arial" w:hAnsi="Arial" w:cs="Arial"/>
              <w:sz w:val="24"/>
              <w:szCs w:val="24"/>
              <w:highlight w:val="red"/>
            </w:rPr>
          </w:rPrChange>
        </w:rPr>
        <w:t xml:space="preserve"> Ο άξονας χωρίζεται σε αρκετά κλαδιά</w:t>
      </w:r>
      <w:r w:rsidR="00751117" w:rsidRPr="00886CD4">
        <w:rPr>
          <w:rFonts w:ascii="Arial" w:hAnsi="Arial" w:cs="Arial"/>
          <w:sz w:val="24"/>
          <w:szCs w:val="24"/>
          <w:rPrChange w:id="2005" w:author="Panagiotis Karkazis" w:date="2022-03-01T20:05:00Z">
            <w:rPr>
              <w:rFonts w:ascii="Arial" w:hAnsi="Arial" w:cs="Arial"/>
              <w:sz w:val="24"/>
              <w:szCs w:val="24"/>
              <w:highlight w:val="red"/>
            </w:rPr>
          </w:rPrChange>
        </w:rPr>
        <w:t xml:space="preserve"> όπου το καθένα</w:t>
      </w:r>
      <w:r w:rsidR="007E6DBE" w:rsidRPr="00886CD4">
        <w:rPr>
          <w:rFonts w:ascii="Arial" w:hAnsi="Arial" w:cs="Arial"/>
          <w:sz w:val="24"/>
          <w:szCs w:val="24"/>
          <w:rPrChange w:id="2006" w:author="Panagiotis Karkazis" w:date="2022-03-01T20:05:00Z">
            <w:rPr>
              <w:rFonts w:ascii="Arial" w:hAnsi="Arial" w:cs="Arial"/>
              <w:sz w:val="24"/>
              <w:szCs w:val="24"/>
              <w:highlight w:val="red"/>
            </w:rPr>
          </w:rPrChange>
        </w:rPr>
        <w:t xml:space="preserve"> καταλήγ</w:t>
      </w:r>
      <w:r w:rsidR="00751117" w:rsidRPr="00886CD4">
        <w:rPr>
          <w:rFonts w:ascii="Arial" w:hAnsi="Arial" w:cs="Arial"/>
          <w:sz w:val="24"/>
          <w:szCs w:val="24"/>
          <w:rPrChange w:id="2007" w:author="Panagiotis Karkazis" w:date="2022-03-01T20:05:00Z">
            <w:rPr>
              <w:rFonts w:ascii="Arial" w:hAnsi="Arial" w:cs="Arial"/>
              <w:sz w:val="24"/>
              <w:szCs w:val="24"/>
              <w:highlight w:val="red"/>
            </w:rPr>
          </w:rPrChange>
        </w:rPr>
        <w:t xml:space="preserve">ει </w:t>
      </w:r>
      <w:r w:rsidR="007E6DBE" w:rsidRPr="00886CD4">
        <w:rPr>
          <w:rFonts w:ascii="Arial" w:hAnsi="Arial" w:cs="Arial"/>
          <w:sz w:val="24"/>
          <w:szCs w:val="24"/>
          <w:rPrChange w:id="2008" w:author="Panagiotis Karkazis" w:date="2022-03-01T20:05:00Z">
            <w:rPr>
              <w:rFonts w:ascii="Arial" w:hAnsi="Arial" w:cs="Arial"/>
              <w:sz w:val="24"/>
              <w:szCs w:val="24"/>
              <w:highlight w:val="red"/>
            </w:rPr>
          </w:rPrChange>
        </w:rPr>
        <w:t>σε ένα τερματικό κουμπί που ουσιαστικά είναι το σημείο όπου πραγματοποιείται η σύναψη [</w:t>
      </w:r>
      <w:proofErr w:type="spellStart"/>
      <w:r w:rsidR="007E6DBE" w:rsidRPr="00886CD4">
        <w:rPr>
          <w:rFonts w:ascii="Arial" w:hAnsi="Arial" w:cs="Arial"/>
          <w:sz w:val="24"/>
          <w:szCs w:val="24"/>
          <w:lang w:val="en-US"/>
          <w:rPrChange w:id="2009" w:author="Panagiotis Karkazis" w:date="2022-03-01T20:05:00Z">
            <w:rPr>
              <w:rFonts w:ascii="Arial" w:hAnsi="Arial" w:cs="Arial"/>
              <w:sz w:val="24"/>
              <w:szCs w:val="24"/>
              <w:highlight w:val="red"/>
              <w:lang w:val="en-US"/>
            </w:rPr>
          </w:rPrChange>
        </w:rPr>
        <w:t>cognifit</w:t>
      </w:r>
      <w:proofErr w:type="spellEnd"/>
      <w:r w:rsidR="007E6DBE" w:rsidRPr="00886CD4">
        <w:rPr>
          <w:rFonts w:ascii="Arial" w:hAnsi="Arial" w:cs="Arial"/>
          <w:sz w:val="24"/>
          <w:szCs w:val="24"/>
          <w:rPrChange w:id="2010" w:author="Panagiotis Karkazis" w:date="2022-03-01T20:05:00Z">
            <w:rPr>
              <w:rFonts w:ascii="Arial" w:hAnsi="Arial" w:cs="Arial"/>
              <w:sz w:val="24"/>
              <w:szCs w:val="24"/>
              <w:highlight w:val="red"/>
            </w:rPr>
          </w:rPrChange>
        </w:rPr>
        <w:t>]</w:t>
      </w:r>
      <w:r w:rsidR="00CD119B" w:rsidRPr="00886CD4">
        <w:rPr>
          <w:rFonts w:ascii="Arial" w:hAnsi="Arial" w:cs="Arial"/>
          <w:sz w:val="24"/>
          <w:szCs w:val="24"/>
          <w:rPrChange w:id="2011" w:author="Panagiotis Karkazis" w:date="2022-03-01T20:05:00Z">
            <w:rPr>
              <w:rFonts w:ascii="Arial" w:hAnsi="Arial" w:cs="Arial"/>
              <w:sz w:val="24"/>
              <w:szCs w:val="24"/>
              <w:highlight w:val="red"/>
            </w:rPr>
          </w:rPrChange>
        </w:rPr>
        <w:t xml:space="preserve">. </w:t>
      </w:r>
      <w:r w:rsidR="007E6DBE" w:rsidRPr="00886CD4">
        <w:rPr>
          <w:rFonts w:ascii="Arial" w:hAnsi="Arial" w:cs="Arial"/>
          <w:sz w:val="24"/>
          <w:szCs w:val="24"/>
          <w:rPrChange w:id="2012" w:author="Panagiotis Karkazis" w:date="2022-03-01T20:05:00Z">
            <w:rPr>
              <w:rFonts w:ascii="Arial" w:hAnsi="Arial" w:cs="Arial"/>
              <w:sz w:val="24"/>
              <w:szCs w:val="24"/>
              <w:highlight w:val="red"/>
            </w:rPr>
          </w:rPrChange>
        </w:rPr>
        <w:t xml:space="preserve"> </w:t>
      </w:r>
      <w:r w:rsidR="00751117" w:rsidRPr="00886CD4">
        <w:rPr>
          <w:rFonts w:ascii="Arial" w:hAnsi="Arial" w:cs="Arial"/>
          <w:sz w:val="24"/>
          <w:szCs w:val="24"/>
          <w:rPrChange w:id="2013" w:author="Panagiotis Karkazis" w:date="2022-03-01T20:05:00Z">
            <w:rPr>
              <w:rFonts w:ascii="Arial" w:hAnsi="Arial" w:cs="Arial"/>
              <w:sz w:val="24"/>
              <w:szCs w:val="24"/>
              <w:highlight w:val="red"/>
            </w:rPr>
          </w:rPrChange>
        </w:rPr>
        <w:t>Τ</w:t>
      </w:r>
      <w:r w:rsidR="007E6DBE" w:rsidRPr="00886CD4">
        <w:rPr>
          <w:rFonts w:ascii="Arial" w:hAnsi="Arial" w:cs="Arial"/>
          <w:sz w:val="24"/>
          <w:szCs w:val="24"/>
          <w:rPrChange w:id="2014" w:author="Panagiotis Karkazis" w:date="2022-03-01T20:05:00Z">
            <w:rPr>
              <w:rFonts w:ascii="Arial" w:hAnsi="Arial" w:cs="Arial"/>
              <w:sz w:val="24"/>
              <w:szCs w:val="24"/>
              <w:highlight w:val="red"/>
            </w:rPr>
          </w:rPrChange>
        </w:rPr>
        <w:t xml:space="preserve">ο μικρό κενό που μεσολαβεί μεταξύ </w:t>
      </w:r>
      <w:r w:rsidR="00CD119B" w:rsidRPr="00886CD4">
        <w:rPr>
          <w:rFonts w:ascii="Arial" w:hAnsi="Arial" w:cs="Arial"/>
          <w:sz w:val="24"/>
          <w:szCs w:val="24"/>
          <w:rPrChange w:id="2015" w:author="Panagiotis Karkazis" w:date="2022-03-01T20:05:00Z">
            <w:rPr>
              <w:rFonts w:ascii="Arial" w:hAnsi="Arial" w:cs="Arial"/>
              <w:sz w:val="24"/>
              <w:szCs w:val="24"/>
              <w:highlight w:val="red"/>
            </w:rPr>
          </w:rPrChange>
        </w:rPr>
        <w:t xml:space="preserve">του τερματικού κουμπιού και του </w:t>
      </w:r>
      <w:proofErr w:type="spellStart"/>
      <w:r w:rsidR="00CD119B" w:rsidRPr="00886CD4">
        <w:rPr>
          <w:rFonts w:ascii="Arial" w:hAnsi="Arial" w:cs="Arial"/>
          <w:sz w:val="24"/>
          <w:szCs w:val="24"/>
          <w:rPrChange w:id="2016" w:author="Panagiotis Karkazis" w:date="2022-03-01T20:05:00Z">
            <w:rPr>
              <w:rFonts w:ascii="Arial" w:hAnsi="Arial" w:cs="Arial"/>
              <w:sz w:val="24"/>
              <w:szCs w:val="24"/>
              <w:highlight w:val="red"/>
            </w:rPr>
          </w:rPrChange>
        </w:rPr>
        <w:t>δενδρίτη</w:t>
      </w:r>
      <w:proofErr w:type="spellEnd"/>
      <w:r w:rsidR="00CD119B" w:rsidRPr="00886CD4">
        <w:rPr>
          <w:rFonts w:ascii="Arial" w:hAnsi="Arial" w:cs="Arial"/>
          <w:sz w:val="24"/>
          <w:szCs w:val="24"/>
          <w:rPrChange w:id="2017" w:author="Panagiotis Karkazis" w:date="2022-03-01T20:05:00Z">
            <w:rPr>
              <w:rFonts w:ascii="Arial" w:hAnsi="Arial" w:cs="Arial"/>
              <w:sz w:val="24"/>
              <w:szCs w:val="24"/>
              <w:highlight w:val="red"/>
            </w:rPr>
          </w:rPrChange>
        </w:rPr>
        <w:t xml:space="preserve"> ονομάζεται σύναψη και είναι το μέσο με το οποίο</w:t>
      </w:r>
      <w:r w:rsidR="007E6DBE" w:rsidRPr="00886CD4">
        <w:rPr>
          <w:rFonts w:ascii="Arial" w:hAnsi="Arial" w:cs="Arial"/>
          <w:sz w:val="24"/>
          <w:szCs w:val="24"/>
          <w:rPrChange w:id="2018" w:author="Panagiotis Karkazis" w:date="2022-03-01T20:05:00Z">
            <w:rPr>
              <w:rFonts w:ascii="Arial" w:hAnsi="Arial" w:cs="Arial"/>
              <w:sz w:val="24"/>
              <w:szCs w:val="24"/>
              <w:highlight w:val="red"/>
            </w:rPr>
          </w:rPrChange>
        </w:rPr>
        <w:t xml:space="preserve"> </w:t>
      </w:r>
      <w:r w:rsidR="00CD119B" w:rsidRPr="00886CD4">
        <w:rPr>
          <w:rFonts w:ascii="Arial" w:hAnsi="Arial" w:cs="Arial"/>
          <w:sz w:val="24"/>
          <w:szCs w:val="24"/>
          <w:rPrChange w:id="2019" w:author="Panagiotis Karkazis" w:date="2022-03-01T20:05:00Z">
            <w:rPr>
              <w:rFonts w:ascii="Arial" w:hAnsi="Arial" w:cs="Arial"/>
              <w:sz w:val="24"/>
              <w:szCs w:val="24"/>
              <w:highlight w:val="red"/>
            </w:rPr>
          </w:rPrChange>
        </w:rPr>
        <w:t xml:space="preserve">οι </w:t>
      </w:r>
      <w:r w:rsidR="0046002E" w:rsidRPr="00886CD4">
        <w:rPr>
          <w:rFonts w:ascii="Arial" w:hAnsi="Arial" w:cs="Arial"/>
          <w:sz w:val="24"/>
          <w:szCs w:val="24"/>
          <w:rPrChange w:id="2020" w:author="Panagiotis Karkazis" w:date="2022-03-01T20:05:00Z">
            <w:rPr>
              <w:rFonts w:ascii="Arial" w:hAnsi="Arial" w:cs="Arial"/>
              <w:sz w:val="24"/>
              <w:szCs w:val="24"/>
              <w:highlight w:val="red"/>
            </w:rPr>
          </w:rPrChange>
        </w:rPr>
        <w:t>νευρών</w:t>
      </w:r>
      <w:r w:rsidR="00CD119B" w:rsidRPr="00886CD4">
        <w:rPr>
          <w:rFonts w:ascii="Arial" w:hAnsi="Arial" w:cs="Arial"/>
          <w:sz w:val="24"/>
          <w:szCs w:val="24"/>
          <w:rPrChange w:id="2021" w:author="Panagiotis Karkazis" w:date="2022-03-01T20:05:00Z">
            <w:rPr>
              <w:rFonts w:ascii="Arial" w:hAnsi="Arial" w:cs="Arial"/>
              <w:sz w:val="24"/>
              <w:szCs w:val="24"/>
              <w:highlight w:val="red"/>
            </w:rPr>
          </w:rPrChange>
        </w:rPr>
        <w:t>ες</w:t>
      </w:r>
      <w:r w:rsidR="0046002E" w:rsidRPr="00886CD4">
        <w:rPr>
          <w:rFonts w:ascii="Arial" w:hAnsi="Arial" w:cs="Arial"/>
          <w:sz w:val="24"/>
          <w:szCs w:val="24"/>
          <w:rPrChange w:id="2022" w:author="Panagiotis Karkazis" w:date="2022-03-01T20:05:00Z">
            <w:rPr>
              <w:rFonts w:ascii="Arial" w:hAnsi="Arial" w:cs="Arial"/>
              <w:sz w:val="24"/>
              <w:szCs w:val="24"/>
              <w:highlight w:val="red"/>
            </w:rPr>
          </w:rPrChange>
        </w:rPr>
        <w:t xml:space="preserve"> μπορ</w:t>
      </w:r>
      <w:r w:rsidR="00CD119B" w:rsidRPr="00886CD4">
        <w:rPr>
          <w:rFonts w:ascii="Arial" w:hAnsi="Arial" w:cs="Arial"/>
          <w:sz w:val="24"/>
          <w:szCs w:val="24"/>
          <w:rPrChange w:id="2023" w:author="Panagiotis Karkazis" w:date="2022-03-01T20:05:00Z">
            <w:rPr>
              <w:rFonts w:ascii="Arial" w:hAnsi="Arial" w:cs="Arial"/>
              <w:sz w:val="24"/>
              <w:szCs w:val="24"/>
              <w:highlight w:val="red"/>
            </w:rPr>
          </w:rPrChange>
        </w:rPr>
        <w:t>ούν</w:t>
      </w:r>
      <w:r w:rsidR="0046002E" w:rsidRPr="00886CD4">
        <w:rPr>
          <w:rFonts w:ascii="Arial" w:hAnsi="Arial" w:cs="Arial"/>
          <w:sz w:val="24"/>
          <w:szCs w:val="24"/>
          <w:rPrChange w:id="2024" w:author="Panagiotis Karkazis" w:date="2022-03-01T20:05:00Z">
            <w:rPr>
              <w:rFonts w:ascii="Arial" w:hAnsi="Arial" w:cs="Arial"/>
              <w:sz w:val="24"/>
              <w:szCs w:val="24"/>
              <w:highlight w:val="red"/>
            </w:rPr>
          </w:rPrChange>
        </w:rPr>
        <w:t xml:space="preserve"> να </w:t>
      </w:r>
      <w:r w:rsidR="00CD119B" w:rsidRPr="00886CD4">
        <w:rPr>
          <w:rFonts w:ascii="Arial" w:hAnsi="Arial" w:cs="Arial"/>
          <w:sz w:val="24"/>
          <w:szCs w:val="24"/>
          <w:rPrChange w:id="2025" w:author="Panagiotis Karkazis" w:date="2022-03-01T20:05:00Z">
            <w:rPr>
              <w:rFonts w:ascii="Arial" w:hAnsi="Arial" w:cs="Arial"/>
              <w:sz w:val="24"/>
              <w:szCs w:val="24"/>
              <w:highlight w:val="red"/>
            </w:rPr>
          </w:rPrChange>
        </w:rPr>
        <w:t>στείλουν</w:t>
      </w:r>
      <w:r w:rsidR="0046002E" w:rsidRPr="00886CD4">
        <w:rPr>
          <w:rFonts w:ascii="Arial" w:hAnsi="Arial" w:cs="Arial"/>
          <w:sz w:val="24"/>
          <w:szCs w:val="24"/>
          <w:rPrChange w:id="2026" w:author="Panagiotis Karkazis" w:date="2022-03-01T20:05:00Z">
            <w:rPr>
              <w:rFonts w:ascii="Arial" w:hAnsi="Arial" w:cs="Arial"/>
              <w:sz w:val="24"/>
              <w:szCs w:val="24"/>
              <w:highlight w:val="red"/>
            </w:rPr>
          </w:rPrChange>
        </w:rPr>
        <w:t xml:space="preserve"> σήματα στους υπόλοιπους νευρώνες,</w:t>
      </w:r>
      <w:r w:rsidR="004B7A10" w:rsidRPr="00886CD4">
        <w:rPr>
          <w:rFonts w:ascii="Arial" w:hAnsi="Arial" w:cs="Arial"/>
          <w:sz w:val="24"/>
          <w:szCs w:val="24"/>
          <w:rPrChange w:id="2027" w:author="Panagiotis Karkazis" w:date="2022-03-01T20:05:00Z">
            <w:rPr>
              <w:rFonts w:ascii="Arial" w:hAnsi="Arial" w:cs="Arial"/>
              <w:sz w:val="24"/>
              <w:szCs w:val="24"/>
              <w:highlight w:val="red"/>
            </w:rPr>
          </w:rPrChange>
        </w:rPr>
        <w:t xml:space="preserve"> δηλαδή</w:t>
      </w:r>
      <w:r w:rsidR="0046002E" w:rsidRPr="00886CD4">
        <w:rPr>
          <w:rFonts w:ascii="Arial" w:hAnsi="Arial" w:cs="Arial"/>
          <w:sz w:val="24"/>
          <w:szCs w:val="24"/>
          <w:rPrChange w:id="2028" w:author="Panagiotis Karkazis" w:date="2022-03-01T20:05:00Z">
            <w:rPr>
              <w:rFonts w:ascii="Arial" w:hAnsi="Arial" w:cs="Arial"/>
              <w:sz w:val="24"/>
              <w:szCs w:val="24"/>
              <w:highlight w:val="red"/>
            </w:rPr>
          </w:rPrChange>
        </w:rPr>
        <w:t xml:space="preserve"> είναι ο τρόπος επικοινωνίας μεταξύ τους.</w:t>
      </w:r>
      <w:r w:rsidR="00CD119B" w:rsidRPr="00886CD4">
        <w:rPr>
          <w:rFonts w:ascii="Arial" w:hAnsi="Arial" w:cs="Arial"/>
          <w:sz w:val="24"/>
          <w:szCs w:val="24"/>
          <w:rPrChange w:id="2029" w:author="Panagiotis Karkazis" w:date="2022-03-01T20:05:00Z">
            <w:rPr>
              <w:rFonts w:ascii="Arial" w:hAnsi="Arial" w:cs="Arial"/>
              <w:sz w:val="24"/>
              <w:szCs w:val="24"/>
              <w:highlight w:val="red"/>
            </w:rPr>
          </w:rPrChange>
        </w:rPr>
        <w:t xml:space="preserve"> Ένας νευρώνας μπορεί να έχει </w:t>
      </w:r>
      <w:r w:rsidR="00CD119B" w:rsidRPr="00886CD4">
        <w:rPr>
          <w:rFonts w:ascii="Arial" w:hAnsi="Arial" w:cs="Arial"/>
          <w:sz w:val="24"/>
          <w:szCs w:val="24"/>
          <w:rPrChange w:id="2030" w:author="Panagiotis Karkazis" w:date="2022-03-01T20:05:00Z">
            <w:rPr>
              <w:rFonts w:ascii="Arial" w:hAnsi="Arial" w:cs="Arial"/>
              <w:sz w:val="24"/>
              <w:szCs w:val="24"/>
              <w:highlight w:val="red"/>
            </w:rPr>
          </w:rPrChange>
        </w:rPr>
        <w:lastRenderedPageBreak/>
        <w:t>πολλές συναπτικές συνδέσεις</w:t>
      </w:r>
      <w:r w:rsidR="00CD4E93" w:rsidRPr="00886CD4">
        <w:rPr>
          <w:rFonts w:ascii="Arial" w:hAnsi="Arial" w:cs="Arial"/>
          <w:sz w:val="24"/>
          <w:szCs w:val="24"/>
          <w:rPrChange w:id="2031" w:author="Panagiotis Karkazis" w:date="2022-03-01T20:05:00Z">
            <w:rPr>
              <w:rFonts w:ascii="Arial" w:hAnsi="Arial" w:cs="Arial"/>
              <w:sz w:val="24"/>
              <w:szCs w:val="24"/>
              <w:highlight w:val="red"/>
            </w:rPr>
          </w:rPrChange>
        </w:rPr>
        <w:t>.</w:t>
      </w:r>
      <w:r w:rsidR="003040A1" w:rsidRPr="00886CD4">
        <w:rPr>
          <w:rFonts w:ascii="Arial" w:hAnsi="Arial" w:cs="Arial"/>
          <w:sz w:val="24"/>
          <w:szCs w:val="24"/>
          <w:rPrChange w:id="2032" w:author="Panagiotis Karkazis" w:date="2022-03-01T20:05:00Z">
            <w:rPr>
              <w:rFonts w:ascii="Arial" w:hAnsi="Arial" w:cs="Arial"/>
              <w:sz w:val="24"/>
              <w:szCs w:val="24"/>
              <w:highlight w:val="red"/>
            </w:rPr>
          </w:rPrChange>
        </w:rPr>
        <w:t xml:space="preserve"> </w:t>
      </w:r>
      <w:r w:rsidR="004B7A10" w:rsidRPr="00886CD4">
        <w:rPr>
          <w:rFonts w:ascii="Arial" w:hAnsi="Arial" w:cs="Arial"/>
          <w:sz w:val="24"/>
          <w:szCs w:val="24"/>
          <w:rPrChange w:id="2033" w:author="Panagiotis Karkazis" w:date="2022-03-01T20:05:00Z">
            <w:rPr>
              <w:rFonts w:ascii="Arial" w:hAnsi="Arial" w:cs="Arial"/>
              <w:sz w:val="24"/>
              <w:szCs w:val="24"/>
              <w:highlight w:val="red"/>
            </w:rPr>
          </w:rPrChange>
        </w:rPr>
        <w:t>Τ</w:t>
      </w:r>
      <w:r w:rsidR="00C07CC5" w:rsidRPr="00886CD4">
        <w:rPr>
          <w:rFonts w:ascii="Arial" w:hAnsi="Arial" w:cs="Arial"/>
          <w:sz w:val="24"/>
          <w:szCs w:val="24"/>
          <w:rPrChange w:id="2034" w:author="Panagiotis Karkazis" w:date="2022-03-01T20:05:00Z">
            <w:rPr>
              <w:rFonts w:ascii="Arial" w:hAnsi="Arial" w:cs="Arial"/>
              <w:sz w:val="24"/>
              <w:szCs w:val="24"/>
              <w:highlight w:val="red"/>
            </w:rPr>
          </w:rPrChange>
        </w:rPr>
        <w:t>α εισερχόμενα σήματα τα οποία λαμβάνει ένας νευρώνας, αθρ</w:t>
      </w:r>
      <w:r w:rsidR="00C14910" w:rsidRPr="00886CD4">
        <w:rPr>
          <w:rFonts w:ascii="Arial" w:hAnsi="Arial" w:cs="Arial"/>
          <w:sz w:val="24"/>
          <w:szCs w:val="24"/>
          <w:rPrChange w:id="2035" w:author="Panagiotis Karkazis" w:date="2022-03-01T20:05:00Z">
            <w:rPr>
              <w:rFonts w:ascii="Arial" w:hAnsi="Arial" w:cs="Arial"/>
              <w:sz w:val="24"/>
              <w:szCs w:val="24"/>
              <w:highlight w:val="red"/>
            </w:rPr>
          </w:rPrChange>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886CD4">
        <w:rPr>
          <w:rFonts w:ascii="Arial" w:hAnsi="Arial" w:cs="Arial"/>
          <w:sz w:val="24"/>
          <w:szCs w:val="24"/>
          <w:rPrChange w:id="2036" w:author="Panagiotis Karkazis" w:date="2022-03-01T20:05:00Z">
            <w:rPr>
              <w:rFonts w:ascii="Arial" w:hAnsi="Arial" w:cs="Arial"/>
              <w:sz w:val="24"/>
              <w:szCs w:val="24"/>
              <w:highlight w:val="red"/>
            </w:rPr>
          </w:rPrChange>
        </w:rPr>
        <w:t xml:space="preserve"> [</w:t>
      </w:r>
      <w:proofErr w:type="spellStart"/>
      <w:r w:rsidR="003C7A23" w:rsidRPr="00886CD4">
        <w:rPr>
          <w:rFonts w:ascii="Arial" w:hAnsi="Arial" w:cs="Arial"/>
          <w:sz w:val="24"/>
          <w:szCs w:val="24"/>
          <w:rPrChange w:id="2037" w:author="Panagiotis Karkazis" w:date="2022-03-01T20:05:00Z">
            <w:rPr>
              <w:rFonts w:ascii="Arial" w:hAnsi="Arial" w:cs="Arial"/>
              <w:sz w:val="24"/>
              <w:szCs w:val="24"/>
              <w:highlight w:val="red"/>
            </w:rPr>
          </w:rPrChange>
        </w:rPr>
        <w:t>Fundamentals_of_Neural_Networks</w:t>
      </w:r>
      <w:proofErr w:type="spellEnd"/>
      <w:r w:rsidR="003C7A23" w:rsidRPr="00886CD4">
        <w:rPr>
          <w:rFonts w:ascii="Arial" w:hAnsi="Arial" w:cs="Arial"/>
          <w:sz w:val="24"/>
          <w:szCs w:val="24"/>
          <w:rPrChange w:id="2038" w:author="Panagiotis Karkazis" w:date="2022-03-01T20:05:00Z">
            <w:rPr>
              <w:rFonts w:ascii="Arial" w:hAnsi="Arial" w:cs="Arial"/>
              <w:sz w:val="24"/>
              <w:szCs w:val="24"/>
              <w:highlight w:val="red"/>
            </w:rPr>
          </w:rPrChange>
        </w:rPr>
        <w:t xml:space="preserve">, </w:t>
      </w:r>
      <w:proofErr w:type="spellStart"/>
      <w:r w:rsidR="003C7A23" w:rsidRPr="00886CD4">
        <w:rPr>
          <w:rFonts w:ascii="Arial" w:hAnsi="Arial" w:cs="Arial"/>
          <w:sz w:val="24"/>
          <w:szCs w:val="24"/>
          <w:lang w:val="en-US"/>
          <w:rPrChange w:id="2039" w:author="Panagiotis Karkazis" w:date="2022-03-01T20:05:00Z">
            <w:rPr>
              <w:rFonts w:ascii="Arial" w:hAnsi="Arial" w:cs="Arial"/>
              <w:sz w:val="24"/>
              <w:szCs w:val="24"/>
              <w:highlight w:val="red"/>
              <w:lang w:val="en-US"/>
            </w:rPr>
          </w:rPrChange>
        </w:rPr>
        <w:t>cognifit</w:t>
      </w:r>
      <w:proofErr w:type="spellEnd"/>
      <w:r w:rsidR="003C7A23" w:rsidRPr="00886CD4">
        <w:rPr>
          <w:rFonts w:ascii="Arial" w:hAnsi="Arial" w:cs="Arial"/>
          <w:sz w:val="24"/>
          <w:szCs w:val="24"/>
          <w:rPrChange w:id="2040" w:author="Panagiotis Karkazis" w:date="2022-03-01T20:05:00Z">
            <w:rPr>
              <w:rFonts w:ascii="Arial" w:hAnsi="Arial" w:cs="Arial"/>
              <w:sz w:val="24"/>
              <w:szCs w:val="24"/>
              <w:highlight w:val="red"/>
            </w:rPr>
          </w:rPrChange>
        </w:rPr>
        <w:t>]</w:t>
      </w:r>
      <w:r w:rsidR="00C14910" w:rsidRPr="00886CD4">
        <w:rPr>
          <w:rFonts w:ascii="Arial" w:hAnsi="Arial" w:cs="Arial"/>
          <w:sz w:val="24"/>
          <w:szCs w:val="24"/>
          <w:rPrChange w:id="2041" w:author="Panagiotis Karkazis" w:date="2022-03-01T20:05:00Z">
            <w:rPr>
              <w:rFonts w:ascii="Arial" w:hAnsi="Arial" w:cs="Arial"/>
              <w:sz w:val="24"/>
              <w:szCs w:val="24"/>
              <w:highlight w:val="red"/>
            </w:rPr>
          </w:rPrChange>
        </w:rPr>
        <w:t xml:space="preserve"> </w:t>
      </w:r>
    </w:p>
    <w:p w14:paraId="619B2E28" w14:textId="19469F3B" w:rsidR="00F83AA6" w:rsidRPr="00886CD4" w:rsidRDefault="00F83AA6" w:rsidP="002F100C">
      <w:pPr>
        <w:spacing w:after="0" w:line="360" w:lineRule="auto"/>
        <w:ind w:firstLine="227"/>
        <w:jc w:val="both"/>
        <w:rPr>
          <w:rFonts w:ascii="Arial" w:hAnsi="Arial" w:cs="Arial"/>
          <w:sz w:val="24"/>
          <w:szCs w:val="24"/>
          <w:rPrChange w:id="2042" w:author="Panagiotis Karkazis" w:date="2022-03-01T20:05:00Z">
            <w:rPr>
              <w:rFonts w:ascii="Arial" w:hAnsi="Arial" w:cs="Arial"/>
              <w:sz w:val="24"/>
              <w:szCs w:val="24"/>
              <w:highlight w:val="red"/>
            </w:rPr>
          </w:rPrChange>
        </w:rPr>
      </w:pPr>
    </w:p>
    <w:tbl>
      <w:tblPr>
        <w:tblStyle w:val="ad"/>
        <w:tblW w:w="8926" w:type="dxa"/>
        <w:tblBorders>
          <w:left w:val="none" w:sz="0" w:space="0" w:color="auto"/>
          <w:insideH w:val="none" w:sz="0" w:space="0" w:color="auto"/>
          <w:insideV w:val="none" w:sz="0" w:space="0" w:color="auto"/>
        </w:tblBorders>
        <w:tblLook w:val="04A0" w:firstRow="1" w:lastRow="0" w:firstColumn="1" w:lastColumn="0" w:noHBand="0" w:noVBand="1"/>
        <w:tblPrChange w:id="2043" w:author="Panagiotis Karkazis" w:date="2022-03-01T21:53:00Z">
          <w:tblPr>
            <w:tblStyle w:val="ad"/>
            <w:tblW w:w="8926" w:type="dxa"/>
            <w:tblLook w:val="04A0" w:firstRow="1" w:lastRow="0" w:firstColumn="1" w:lastColumn="0" w:noHBand="0" w:noVBand="1"/>
          </w:tblPr>
        </w:tblPrChange>
      </w:tblPr>
      <w:tblGrid>
        <w:gridCol w:w="8958"/>
        <w:tblGridChange w:id="2044">
          <w:tblGrid>
            <w:gridCol w:w="8958"/>
          </w:tblGrid>
        </w:tblGridChange>
      </w:tblGrid>
      <w:tr w:rsidR="00F83AA6" w:rsidRPr="00886CD4" w14:paraId="45376EAF" w14:textId="77777777" w:rsidTr="00693175">
        <w:tc>
          <w:tcPr>
            <w:tcW w:w="8926" w:type="dxa"/>
            <w:tcPrChange w:id="2045" w:author="Panagiotis Karkazis" w:date="2022-03-01T21:53:00Z">
              <w:tcPr>
                <w:tcW w:w="8926" w:type="dxa"/>
              </w:tcPr>
            </w:tcPrChange>
          </w:tcPr>
          <w:p w14:paraId="19411730" w14:textId="76B68211" w:rsidR="00F83AA6" w:rsidRPr="00886CD4" w:rsidRDefault="00F83AA6" w:rsidP="002F100C">
            <w:pPr>
              <w:spacing w:after="0" w:line="360" w:lineRule="auto"/>
              <w:jc w:val="both"/>
              <w:rPr>
                <w:rFonts w:ascii="Arial" w:hAnsi="Arial" w:cs="Arial"/>
                <w:sz w:val="24"/>
                <w:szCs w:val="24"/>
                <w:rPrChange w:id="2046" w:author="Panagiotis Karkazis" w:date="2022-03-01T20:05:00Z">
                  <w:rPr>
                    <w:rFonts w:ascii="Arial" w:hAnsi="Arial" w:cs="Arial"/>
                    <w:sz w:val="24"/>
                    <w:szCs w:val="24"/>
                    <w:highlight w:val="red"/>
                  </w:rPr>
                </w:rPrChange>
              </w:rPr>
            </w:pPr>
            <w:r w:rsidRPr="00886CD4">
              <w:rPr>
                <w:noProof/>
                <w:rPrChange w:id="2047" w:author="Panagiotis Karkazis" w:date="2022-03-01T20:05:00Z">
                  <w:rPr>
                    <w:noProof/>
                    <w:highlight w:val="red"/>
                  </w:rPr>
                </w:rPrChange>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1170" cy="2546985"/>
                          </a:xfrm>
                          <a:prstGeom prst="rect">
                            <a:avLst/>
                          </a:prstGeom>
                        </pic:spPr>
                      </pic:pic>
                    </a:graphicData>
                  </a:graphic>
                </wp:inline>
              </w:drawing>
            </w:r>
          </w:p>
          <w:p w14:paraId="11F027E6" w14:textId="51675D54" w:rsidR="00F83AA6" w:rsidRPr="00886CD4" w:rsidRDefault="00B50313" w:rsidP="00B50313">
            <w:pPr>
              <w:spacing w:after="0" w:line="360" w:lineRule="auto"/>
              <w:jc w:val="center"/>
              <w:rPr>
                <w:rFonts w:ascii="Arial" w:hAnsi="Arial" w:cs="Arial"/>
                <w:i/>
                <w:iCs/>
                <w:sz w:val="24"/>
                <w:szCs w:val="24"/>
                <w:rPrChange w:id="2048" w:author="Panagiotis Karkazis" w:date="2022-03-01T20:05:00Z">
                  <w:rPr>
                    <w:rFonts w:ascii="Arial" w:hAnsi="Arial" w:cs="Arial"/>
                    <w:i/>
                    <w:iCs/>
                    <w:sz w:val="24"/>
                    <w:szCs w:val="24"/>
                    <w:highlight w:val="red"/>
                  </w:rPr>
                </w:rPrChange>
              </w:rPr>
            </w:pPr>
            <w:commentRangeStart w:id="2049"/>
            <w:r w:rsidRPr="00886CD4">
              <w:rPr>
                <w:rFonts w:ascii="Arial" w:hAnsi="Arial" w:cs="Arial"/>
                <w:i/>
                <w:iCs/>
                <w:sz w:val="24"/>
                <w:szCs w:val="24"/>
                <w:rPrChange w:id="2050" w:author="Panagiotis Karkazis" w:date="2022-03-01T20:05:00Z">
                  <w:rPr>
                    <w:rFonts w:ascii="Arial" w:hAnsi="Arial" w:cs="Arial"/>
                    <w:i/>
                    <w:iCs/>
                    <w:sz w:val="24"/>
                    <w:szCs w:val="24"/>
                    <w:highlight w:val="red"/>
                  </w:rPr>
                </w:rPrChange>
              </w:rPr>
              <w:t>Αναπαράσταση ενός βιολογικού νευρώνα</w:t>
            </w:r>
            <w:commentRangeEnd w:id="2049"/>
            <w:r w:rsidR="0095105B">
              <w:rPr>
                <w:rStyle w:val="a8"/>
              </w:rPr>
              <w:commentReference w:id="2049"/>
            </w:r>
          </w:p>
        </w:tc>
      </w:tr>
    </w:tbl>
    <w:p w14:paraId="45576716" w14:textId="77777777" w:rsidR="00F83AA6" w:rsidRPr="00886CD4" w:rsidRDefault="00F83AA6" w:rsidP="002F100C">
      <w:pPr>
        <w:spacing w:after="0" w:line="360" w:lineRule="auto"/>
        <w:ind w:firstLine="227"/>
        <w:jc w:val="both"/>
        <w:rPr>
          <w:rFonts w:ascii="Arial" w:hAnsi="Arial" w:cs="Arial"/>
          <w:sz w:val="24"/>
          <w:szCs w:val="24"/>
          <w:rPrChange w:id="2051" w:author="Panagiotis Karkazis" w:date="2022-03-01T20:05:00Z">
            <w:rPr>
              <w:rFonts w:ascii="Arial" w:hAnsi="Arial" w:cs="Arial"/>
              <w:sz w:val="24"/>
              <w:szCs w:val="24"/>
              <w:highlight w:val="red"/>
            </w:rPr>
          </w:rPrChange>
        </w:rPr>
      </w:pPr>
    </w:p>
    <w:p w14:paraId="1B2408CB" w14:textId="7D220E9D" w:rsidR="00076277" w:rsidRPr="00886CD4" w:rsidRDefault="006E0B25" w:rsidP="002F100C">
      <w:pPr>
        <w:spacing w:after="0" w:line="360" w:lineRule="auto"/>
        <w:ind w:firstLine="227"/>
        <w:jc w:val="both"/>
        <w:rPr>
          <w:rFonts w:ascii="Arial" w:hAnsi="Arial" w:cs="Arial"/>
          <w:sz w:val="24"/>
          <w:szCs w:val="24"/>
          <w:rPrChange w:id="2052" w:author="Panagiotis Karkazis" w:date="2022-03-01T20:05:00Z">
            <w:rPr>
              <w:rFonts w:ascii="Arial" w:hAnsi="Arial" w:cs="Arial"/>
              <w:sz w:val="24"/>
              <w:szCs w:val="24"/>
              <w:highlight w:val="red"/>
            </w:rPr>
          </w:rPrChange>
        </w:rPr>
      </w:pPr>
      <w:r w:rsidRPr="00886CD4">
        <w:rPr>
          <w:rFonts w:ascii="Arial" w:hAnsi="Arial" w:cs="Arial"/>
          <w:sz w:val="24"/>
          <w:szCs w:val="24"/>
          <w:rPrChange w:id="2053" w:author="Panagiotis Karkazis" w:date="2022-03-01T20:05:00Z">
            <w:rPr>
              <w:rFonts w:ascii="Arial" w:hAnsi="Arial" w:cs="Arial"/>
              <w:sz w:val="24"/>
              <w:szCs w:val="24"/>
              <w:highlight w:val="red"/>
            </w:rPr>
          </w:rPrChange>
        </w:rPr>
        <w:t xml:space="preserve">Ο τεχνητός νευρώνας </w:t>
      </w:r>
      <w:r w:rsidR="00DB63A0" w:rsidRPr="00886CD4">
        <w:rPr>
          <w:rFonts w:ascii="Arial" w:hAnsi="Arial" w:cs="Arial"/>
          <w:sz w:val="24"/>
          <w:szCs w:val="24"/>
          <w:rPrChange w:id="2054" w:author="Panagiotis Karkazis" w:date="2022-03-01T20:05:00Z">
            <w:rPr>
              <w:rFonts w:ascii="Arial" w:hAnsi="Arial" w:cs="Arial"/>
              <w:sz w:val="24"/>
              <w:szCs w:val="24"/>
              <w:highlight w:val="red"/>
            </w:rPr>
          </w:rPrChange>
        </w:rPr>
        <w:t>ή αλλιώς</w:t>
      </w:r>
      <w:r w:rsidRPr="00886CD4">
        <w:rPr>
          <w:rFonts w:ascii="Arial" w:hAnsi="Arial" w:cs="Arial"/>
          <w:sz w:val="24"/>
          <w:szCs w:val="24"/>
          <w:rPrChange w:id="2055" w:author="Panagiotis Karkazis" w:date="2022-03-01T20:05:00Z">
            <w:rPr>
              <w:rFonts w:ascii="Arial" w:hAnsi="Arial" w:cs="Arial"/>
              <w:sz w:val="24"/>
              <w:szCs w:val="24"/>
              <w:highlight w:val="red"/>
            </w:rPr>
          </w:rPrChange>
        </w:rPr>
        <w:t xml:space="preserve"> </w:t>
      </w:r>
      <w:r w:rsidRPr="00886CD4">
        <w:rPr>
          <w:rFonts w:ascii="Arial" w:hAnsi="Arial" w:cs="Arial"/>
          <w:sz w:val="24"/>
          <w:szCs w:val="24"/>
          <w:lang w:val="en-US"/>
          <w:rPrChange w:id="2056" w:author="Panagiotis Karkazis" w:date="2022-03-01T20:05:00Z">
            <w:rPr>
              <w:rFonts w:ascii="Arial" w:hAnsi="Arial" w:cs="Arial"/>
              <w:sz w:val="24"/>
              <w:szCs w:val="24"/>
              <w:highlight w:val="red"/>
              <w:lang w:val="en-US"/>
            </w:rPr>
          </w:rPrChange>
        </w:rPr>
        <w:t>perceptron</w:t>
      </w:r>
      <w:r w:rsidR="00EA4F34" w:rsidRPr="00886CD4">
        <w:rPr>
          <w:rFonts w:ascii="Arial" w:hAnsi="Arial" w:cs="Arial"/>
          <w:sz w:val="24"/>
          <w:szCs w:val="24"/>
          <w:rPrChange w:id="2057" w:author="Panagiotis Karkazis" w:date="2022-03-01T20:05:00Z">
            <w:rPr>
              <w:rFonts w:ascii="Arial" w:hAnsi="Arial" w:cs="Arial"/>
              <w:sz w:val="24"/>
              <w:szCs w:val="24"/>
              <w:highlight w:val="red"/>
            </w:rPr>
          </w:rPrChange>
        </w:rPr>
        <w:t xml:space="preserve"> </w:t>
      </w:r>
      <w:r w:rsidR="00EA4F34" w:rsidRPr="00886CD4">
        <w:rPr>
          <w:rFonts w:ascii="Arial" w:hAnsi="Arial" w:cs="Arial"/>
          <w:rPrChange w:id="2058" w:author="Panagiotis Karkazis" w:date="2022-03-01T20:05:00Z">
            <w:rPr>
              <w:rFonts w:ascii="Arial" w:hAnsi="Arial" w:cs="Arial"/>
              <w:highlight w:val="red"/>
            </w:rPr>
          </w:rPrChange>
        </w:rPr>
        <w:t>[</w:t>
      </w:r>
      <w:proofErr w:type="spellStart"/>
      <w:r w:rsidR="00EA4F34" w:rsidRPr="00886CD4">
        <w:rPr>
          <w:rFonts w:ascii="Arial" w:hAnsi="Arial" w:cs="Arial"/>
          <w:lang w:val="en-US"/>
          <w:rPrChange w:id="2059" w:author="Panagiotis Karkazis" w:date="2022-03-01T20:05:00Z">
            <w:rPr>
              <w:rFonts w:ascii="Arial" w:hAnsi="Arial" w:cs="Arial"/>
              <w:highlight w:val="red"/>
              <w:lang w:val="en-US"/>
            </w:rPr>
          </w:rPrChange>
        </w:rPr>
        <w:t>softwaretestinghelp</w:t>
      </w:r>
      <w:proofErr w:type="spellEnd"/>
      <w:r w:rsidR="00EA4F34" w:rsidRPr="00886CD4">
        <w:rPr>
          <w:rFonts w:ascii="Arial" w:hAnsi="Arial" w:cs="Arial"/>
          <w:rPrChange w:id="2060" w:author="Panagiotis Karkazis" w:date="2022-03-01T20:05:00Z">
            <w:rPr>
              <w:rFonts w:ascii="Arial" w:hAnsi="Arial" w:cs="Arial"/>
              <w:highlight w:val="red"/>
            </w:rPr>
          </w:rPrChange>
        </w:rPr>
        <w:t xml:space="preserve">, </w:t>
      </w:r>
      <w:proofErr w:type="spellStart"/>
      <w:r w:rsidR="00EA4F34" w:rsidRPr="00886CD4">
        <w:rPr>
          <w:rFonts w:ascii="Arial" w:hAnsi="Arial" w:cs="Arial"/>
          <w:rPrChange w:id="2061" w:author="Panagiotis Karkazis" w:date="2022-03-01T20:05:00Z">
            <w:rPr>
              <w:rFonts w:ascii="Arial" w:hAnsi="Arial" w:cs="Arial"/>
              <w:highlight w:val="red"/>
            </w:rPr>
          </w:rPrChange>
        </w:rPr>
        <w:t>towardsdatascience</w:t>
      </w:r>
      <w:proofErr w:type="spellEnd"/>
      <w:r w:rsidR="00EA4F34" w:rsidRPr="00886CD4">
        <w:rPr>
          <w:rFonts w:ascii="Arial" w:hAnsi="Arial" w:cs="Arial"/>
          <w:rPrChange w:id="2062" w:author="Panagiotis Karkazis" w:date="2022-03-01T20:05:00Z">
            <w:rPr>
              <w:rFonts w:ascii="Arial" w:hAnsi="Arial" w:cs="Arial"/>
              <w:highlight w:val="red"/>
            </w:rPr>
          </w:rPrChange>
        </w:rPr>
        <w:t>]</w:t>
      </w:r>
      <w:r w:rsidR="008C744C" w:rsidRPr="00886CD4">
        <w:rPr>
          <w:rFonts w:ascii="Arial" w:hAnsi="Arial" w:cs="Arial"/>
          <w:sz w:val="24"/>
          <w:szCs w:val="24"/>
          <w:rPrChange w:id="2063" w:author="Panagiotis Karkazis" w:date="2022-03-01T20:05:00Z">
            <w:rPr>
              <w:rFonts w:ascii="Arial" w:hAnsi="Arial" w:cs="Arial"/>
              <w:sz w:val="24"/>
              <w:szCs w:val="24"/>
              <w:highlight w:val="red"/>
            </w:rPr>
          </w:rPrChange>
        </w:rPr>
        <w:t>,</w:t>
      </w:r>
      <w:r w:rsidRPr="00886CD4">
        <w:rPr>
          <w:rFonts w:ascii="Arial" w:hAnsi="Arial" w:cs="Arial"/>
          <w:sz w:val="24"/>
          <w:szCs w:val="24"/>
          <w:rPrChange w:id="2064" w:author="Panagiotis Karkazis" w:date="2022-03-01T20:05:00Z">
            <w:rPr>
              <w:rFonts w:ascii="Arial" w:hAnsi="Arial" w:cs="Arial"/>
              <w:sz w:val="24"/>
              <w:szCs w:val="24"/>
              <w:highlight w:val="red"/>
            </w:rPr>
          </w:rPrChange>
        </w:rPr>
        <w:t xml:space="preserve"> στην πραγματικότητα είναι το απλούστερο </w:t>
      </w:r>
      <w:proofErr w:type="spellStart"/>
      <w:r w:rsidR="00E041E3" w:rsidRPr="00886CD4">
        <w:rPr>
          <w:rFonts w:ascii="Arial" w:hAnsi="Arial" w:cs="Arial"/>
          <w:sz w:val="24"/>
          <w:szCs w:val="24"/>
          <w:rPrChange w:id="2065" w:author="Panagiotis Karkazis" w:date="2022-03-01T20:05:00Z">
            <w:rPr>
              <w:rFonts w:ascii="Arial" w:hAnsi="Arial" w:cs="Arial"/>
              <w:sz w:val="24"/>
              <w:szCs w:val="24"/>
              <w:highlight w:val="red"/>
            </w:rPr>
          </w:rPrChange>
        </w:rPr>
        <w:t>Νευρωνικό</w:t>
      </w:r>
      <w:proofErr w:type="spellEnd"/>
      <w:r w:rsidRPr="00886CD4">
        <w:rPr>
          <w:rFonts w:ascii="Arial" w:hAnsi="Arial" w:cs="Arial"/>
          <w:sz w:val="24"/>
          <w:szCs w:val="24"/>
          <w:rPrChange w:id="2066" w:author="Panagiotis Karkazis" w:date="2022-03-01T20:05:00Z">
            <w:rPr>
              <w:rFonts w:ascii="Arial" w:hAnsi="Arial" w:cs="Arial"/>
              <w:sz w:val="24"/>
              <w:szCs w:val="24"/>
              <w:highlight w:val="red"/>
            </w:rPr>
          </w:rPrChange>
        </w:rPr>
        <w:t xml:space="preserve"> </w:t>
      </w:r>
      <w:r w:rsidR="00E041E3" w:rsidRPr="00886CD4">
        <w:rPr>
          <w:rFonts w:ascii="Arial" w:hAnsi="Arial" w:cs="Arial"/>
          <w:sz w:val="24"/>
          <w:szCs w:val="24"/>
          <w:rPrChange w:id="2067" w:author="Panagiotis Karkazis" w:date="2022-03-01T20:05:00Z">
            <w:rPr>
              <w:rFonts w:ascii="Arial" w:hAnsi="Arial" w:cs="Arial"/>
              <w:sz w:val="24"/>
              <w:szCs w:val="24"/>
              <w:highlight w:val="red"/>
            </w:rPr>
          </w:rPrChange>
        </w:rPr>
        <w:t>Δ</w:t>
      </w:r>
      <w:r w:rsidRPr="00886CD4">
        <w:rPr>
          <w:rFonts w:ascii="Arial" w:hAnsi="Arial" w:cs="Arial"/>
          <w:sz w:val="24"/>
          <w:szCs w:val="24"/>
          <w:rPrChange w:id="2068" w:author="Panagiotis Karkazis" w:date="2022-03-01T20:05:00Z">
            <w:rPr>
              <w:rFonts w:ascii="Arial" w:hAnsi="Arial" w:cs="Arial"/>
              <w:sz w:val="24"/>
              <w:szCs w:val="24"/>
              <w:highlight w:val="red"/>
            </w:rPr>
          </w:rPrChange>
        </w:rPr>
        <w:t>ίκτυο που υπάρχει</w:t>
      </w:r>
      <w:r w:rsidR="007738D8" w:rsidRPr="00886CD4">
        <w:rPr>
          <w:rFonts w:ascii="Arial" w:hAnsi="Arial" w:cs="Arial"/>
          <w:sz w:val="24"/>
          <w:szCs w:val="24"/>
          <w:rPrChange w:id="2069" w:author="Panagiotis Karkazis" w:date="2022-03-01T20:05:00Z">
            <w:rPr>
              <w:rFonts w:ascii="Arial" w:hAnsi="Arial" w:cs="Arial"/>
              <w:sz w:val="24"/>
              <w:szCs w:val="24"/>
              <w:highlight w:val="red"/>
            </w:rPr>
          </w:rPrChange>
        </w:rPr>
        <w:t xml:space="preserve"> περιέχοντας μόνο τρία επίπεδα, τ</w:t>
      </w:r>
      <w:r w:rsidR="009B3759" w:rsidRPr="00886CD4">
        <w:rPr>
          <w:rFonts w:ascii="Arial" w:hAnsi="Arial" w:cs="Arial"/>
          <w:sz w:val="24"/>
          <w:szCs w:val="24"/>
          <w:rPrChange w:id="2070" w:author="Panagiotis Karkazis" w:date="2022-03-01T20:05:00Z">
            <w:rPr>
              <w:rFonts w:ascii="Arial" w:hAnsi="Arial" w:cs="Arial"/>
              <w:sz w:val="24"/>
              <w:szCs w:val="24"/>
              <w:highlight w:val="red"/>
            </w:rPr>
          </w:rPrChange>
        </w:rPr>
        <w:t>ο επίπεδο των</w:t>
      </w:r>
      <w:r w:rsidR="007738D8" w:rsidRPr="00886CD4">
        <w:rPr>
          <w:rFonts w:ascii="Arial" w:hAnsi="Arial" w:cs="Arial"/>
          <w:sz w:val="24"/>
          <w:szCs w:val="24"/>
          <w:rPrChange w:id="2071" w:author="Panagiotis Karkazis" w:date="2022-03-01T20:05:00Z">
            <w:rPr>
              <w:rFonts w:ascii="Arial" w:hAnsi="Arial" w:cs="Arial"/>
              <w:sz w:val="24"/>
              <w:szCs w:val="24"/>
              <w:highlight w:val="red"/>
            </w:rPr>
          </w:rPrChange>
        </w:rPr>
        <w:t xml:space="preserve"> εισόδων στο οποίο τα δεδομένα εισέρχονται στο </w:t>
      </w:r>
      <w:proofErr w:type="spellStart"/>
      <w:r w:rsidR="007738D8" w:rsidRPr="00886CD4">
        <w:rPr>
          <w:rFonts w:ascii="Arial" w:hAnsi="Arial" w:cs="Arial"/>
          <w:sz w:val="24"/>
          <w:szCs w:val="24"/>
          <w:rPrChange w:id="2072" w:author="Panagiotis Karkazis" w:date="2022-03-01T20:05:00Z">
            <w:rPr>
              <w:rFonts w:ascii="Arial" w:hAnsi="Arial" w:cs="Arial"/>
              <w:sz w:val="24"/>
              <w:szCs w:val="24"/>
              <w:highlight w:val="red"/>
            </w:rPr>
          </w:rPrChange>
        </w:rPr>
        <w:t>Νευρωνικό</w:t>
      </w:r>
      <w:proofErr w:type="spellEnd"/>
      <w:r w:rsidR="007738D8" w:rsidRPr="00886CD4">
        <w:rPr>
          <w:rFonts w:ascii="Arial" w:hAnsi="Arial" w:cs="Arial"/>
          <w:sz w:val="24"/>
          <w:szCs w:val="24"/>
          <w:rPrChange w:id="2073" w:author="Panagiotis Karkazis" w:date="2022-03-01T20:05:00Z">
            <w:rPr>
              <w:rFonts w:ascii="Arial" w:hAnsi="Arial" w:cs="Arial"/>
              <w:sz w:val="24"/>
              <w:szCs w:val="24"/>
              <w:highlight w:val="red"/>
            </w:rPr>
          </w:rPrChange>
        </w:rPr>
        <w:t xml:space="preserve"> Δίκτυο, το κρυφό </w:t>
      </w:r>
      <w:r w:rsidR="009B3759" w:rsidRPr="00886CD4">
        <w:rPr>
          <w:rFonts w:ascii="Arial" w:hAnsi="Arial" w:cs="Arial"/>
          <w:sz w:val="24"/>
          <w:szCs w:val="24"/>
          <w:rPrChange w:id="2074" w:author="Panagiotis Karkazis" w:date="2022-03-01T20:05:00Z">
            <w:rPr>
              <w:rFonts w:ascii="Arial" w:hAnsi="Arial" w:cs="Arial"/>
              <w:sz w:val="24"/>
              <w:szCs w:val="24"/>
              <w:highlight w:val="red"/>
            </w:rPr>
          </w:rPrChange>
        </w:rPr>
        <w:t>επίπεδο (</w:t>
      </w:r>
      <w:r w:rsidR="009B3759" w:rsidRPr="00886CD4">
        <w:rPr>
          <w:rFonts w:ascii="Arial" w:hAnsi="Arial" w:cs="Arial"/>
          <w:sz w:val="24"/>
          <w:szCs w:val="24"/>
          <w:lang w:val="en-US"/>
          <w:rPrChange w:id="2075" w:author="Panagiotis Karkazis" w:date="2022-03-01T20:05:00Z">
            <w:rPr>
              <w:rFonts w:ascii="Arial" w:hAnsi="Arial" w:cs="Arial"/>
              <w:sz w:val="24"/>
              <w:szCs w:val="24"/>
              <w:highlight w:val="red"/>
              <w:lang w:val="en-US"/>
            </w:rPr>
          </w:rPrChange>
        </w:rPr>
        <w:t>hidden</w:t>
      </w:r>
      <w:r w:rsidR="009B3759" w:rsidRPr="00886CD4">
        <w:rPr>
          <w:rFonts w:ascii="Arial" w:hAnsi="Arial" w:cs="Arial"/>
          <w:sz w:val="24"/>
          <w:szCs w:val="24"/>
          <w:rPrChange w:id="2076" w:author="Panagiotis Karkazis" w:date="2022-03-01T20:05:00Z">
            <w:rPr>
              <w:rFonts w:ascii="Arial" w:hAnsi="Arial" w:cs="Arial"/>
              <w:sz w:val="24"/>
              <w:szCs w:val="24"/>
              <w:highlight w:val="red"/>
            </w:rPr>
          </w:rPrChange>
        </w:rPr>
        <w:t xml:space="preserve"> </w:t>
      </w:r>
      <w:r w:rsidR="009B3759" w:rsidRPr="00886CD4">
        <w:rPr>
          <w:rFonts w:ascii="Arial" w:hAnsi="Arial" w:cs="Arial"/>
          <w:sz w:val="24"/>
          <w:szCs w:val="24"/>
          <w:lang w:val="en-US"/>
          <w:rPrChange w:id="2077" w:author="Panagiotis Karkazis" w:date="2022-03-01T20:05:00Z">
            <w:rPr>
              <w:rFonts w:ascii="Arial" w:hAnsi="Arial" w:cs="Arial"/>
              <w:sz w:val="24"/>
              <w:szCs w:val="24"/>
              <w:highlight w:val="red"/>
              <w:lang w:val="en-US"/>
            </w:rPr>
          </w:rPrChange>
        </w:rPr>
        <w:t>layer</w:t>
      </w:r>
      <w:r w:rsidR="009B3759" w:rsidRPr="00886CD4">
        <w:rPr>
          <w:rFonts w:ascii="Arial" w:hAnsi="Arial" w:cs="Arial"/>
          <w:sz w:val="24"/>
          <w:szCs w:val="24"/>
          <w:rPrChange w:id="2078" w:author="Panagiotis Karkazis" w:date="2022-03-01T20:05:00Z">
            <w:rPr>
              <w:rFonts w:ascii="Arial" w:hAnsi="Arial" w:cs="Arial"/>
              <w:sz w:val="24"/>
              <w:szCs w:val="24"/>
              <w:highlight w:val="red"/>
            </w:rPr>
          </w:rPrChange>
        </w:rPr>
        <w:t>)</w:t>
      </w:r>
      <w:ins w:id="2079" w:author="Panagiotis Karkazis" w:date="2022-03-01T20:16:00Z">
        <w:r w:rsidR="0095105B">
          <w:rPr>
            <w:rFonts w:ascii="Arial" w:hAnsi="Arial" w:cs="Arial"/>
            <w:sz w:val="24"/>
            <w:szCs w:val="24"/>
          </w:rPr>
          <w:t>,</w:t>
        </w:r>
      </w:ins>
      <w:r w:rsidR="009B3759" w:rsidRPr="00886CD4">
        <w:rPr>
          <w:rFonts w:ascii="Arial" w:hAnsi="Arial" w:cs="Arial"/>
          <w:sz w:val="24"/>
          <w:szCs w:val="24"/>
          <w:rPrChange w:id="2080" w:author="Panagiotis Karkazis" w:date="2022-03-01T20:05:00Z">
            <w:rPr>
              <w:rFonts w:ascii="Arial" w:hAnsi="Arial" w:cs="Arial"/>
              <w:sz w:val="24"/>
              <w:szCs w:val="24"/>
              <w:highlight w:val="red"/>
            </w:rPr>
          </w:rPrChange>
        </w:rPr>
        <w:t xml:space="preserve"> όπου εκεί πραγματοποιείτ</w:t>
      </w:r>
      <w:r w:rsidR="00DB63D8" w:rsidRPr="00886CD4">
        <w:rPr>
          <w:rFonts w:ascii="Arial" w:hAnsi="Arial" w:cs="Arial"/>
          <w:sz w:val="24"/>
          <w:szCs w:val="24"/>
          <w:rPrChange w:id="2081" w:author="Panagiotis Karkazis" w:date="2022-03-01T20:05:00Z">
            <w:rPr>
              <w:rFonts w:ascii="Arial" w:hAnsi="Arial" w:cs="Arial"/>
              <w:sz w:val="24"/>
              <w:szCs w:val="24"/>
              <w:highlight w:val="red"/>
            </w:rPr>
          </w:rPrChange>
        </w:rPr>
        <w:t>αι</w:t>
      </w:r>
      <w:r w:rsidR="009B3759" w:rsidRPr="00886CD4">
        <w:rPr>
          <w:rFonts w:ascii="Arial" w:hAnsi="Arial" w:cs="Arial"/>
          <w:sz w:val="24"/>
          <w:szCs w:val="24"/>
          <w:rPrChange w:id="2082" w:author="Panagiotis Karkazis" w:date="2022-03-01T20:05:00Z">
            <w:rPr>
              <w:rFonts w:ascii="Arial" w:hAnsi="Arial" w:cs="Arial"/>
              <w:sz w:val="24"/>
              <w:szCs w:val="24"/>
              <w:highlight w:val="red"/>
            </w:rPr>
          </w:rPrChange>
        </w:rPr>
        <w:t xml:space="preserve"> η επεξεργασία των δεδομένων και το </w:t>
      </w:r>
      <w:r w:rsidR="00D66398" w:rsidRPr="00886CD4">
        <w:rPr>
          <w:rFonts w:ascii="Arial" w:hAnsi="Arial" w:cs="Arial"/>
          <w:sz w:val="24"/>
          <w:szCs w:val="24"/>
          <w:rPrChange w:id="2083" w:author="Panagiotis Karkazis" w:date="2022-03-01T20:05:00Z">
            <w:rPr>
              <w:rFonts w:ascii="Arial" w:hAnsi="Arial" w:cs="Arial"/>
              <w:sz w:val="24"/>
              <w:szCs w:val="24"/>
              <w:highlight w:val="red"/>
            </w:rPr>
          </w:rPrChange>
        </w:rPr>
        <w:t xml:space="preserve">επίπεδο των εξόδων όπου αποφασίζεται από το σύστημα </w:t>
      </w:r>
      <w:r w:rsidR="00540F30" w:rsidRPr="00886CD4">
        <w:rPr>
          <w:rFonts w:ascii="Arial" w:hAnsi="Arial" w:cs="Arial"/>
          <w:sz w:val="24"/>
          <w:szCs w:val="24"/>
          <w:rPrChange w:id="2084" w:author="Panagiotis Karkazis" w:date="2022-03-01T20:05:00Z">
            <w:rPr>
              <w:rFonts w:ascii="Arial" w:hAnsi="Arial" w:cs="Arial"/>
              <w:sz w:val="24"/>
              <w:szCs w:val="24"/>
              <w:highlight w:val="red"/>
            </w:rPr>
          </w:rPrChange>
        </w:rPr>
        <w:t>η έξοδος δεδομένου των εισόδων</w:t>
      </w:r>
      <w:r w:rsidR="001819B8" w:rsidRPr="00886CD4">
        <w:rPr>
          <w:rFonts w:ascii="Arial" w:hAnsi="Arial" w:cs="Arial"/>
          <w:sz w:val="24"/>
          <w:szCs w:val="24"/>
          <w:rPrChange w:id="2085" w:author="Panagiotis Karkazis" w:date="2022-03-01T20:05:00Z">
            <w:rPr>
              <w:rFonts w:ascii="Arial" w:hAnsi="Arial" w:cs="Arial"/>
              <w:sz w:val="24"/>
              <w:szCs w:val="24"/>
              <w:highlight w:val="red"/>
            </w:rPr>
          </w:rPrChange>
        </w:rPr>
        <w:t xml:space="preserve"> </w:t>
      </w:r>
      <w:r w:rsidR="00A51D82" w:rsidRPr="00886CD4">
        <w:rPr>
          <w:rFonts w:ascii="Arial" w:hAnsi="Arial" w:cs="Arial"/>
          <w:sz w:val="24"/>
          <w:szCs w:val="24"/>
          <w:rPrChange w:id="2086" w:author="Panagiotis Karkazis" w:date="2022-03-01T20:05:00Z">
            <w:rPr>
              <w:rFonts w:ascii="Arial" w:hAnsi="Arial" w:cs="Arial"/>
              <w:sz w:val="24"/>
              <w:szCs w:val="24"/>
              <w:highlight w:val="red"/>
            </w:rPr>
          </w:rPrChange>
        </w:rPr>
        <w:t>[</w:t>
      </w:r>
      <w:proofErr w:type="spellStart"/>
      <w:r w:rsidR="00C10362" w:rsidRPr="00886CD4">
        <w:rPr>
          <w:rFonts w:ascii="Arial" w:hAnsi="Arial" w:cs="Arial"/>
          <w:sz w:val="24"/>
          <w:szCs w:val="24"/>
          <w:lang w:val="en-US"/>
          <w:rPrChange w:id="2087" w:author="Panagiotis Karkazis" w:date="2022-03-01T20:05:00Z">
            <w:rPr>
              <w:rFonts w:ascii="Arial" w:hAnsi="Arial" w:cs="Arial"/>
              <w:sz w:val="24"/>
              <w:szCs w:val="24"/>
              <w:highlight w:val="red"/>
              <w:lang w:val="en-US"/>
            </w:rPr>
          </w:rPrChange>
        </w:rPr>
        <w:t>bernardmarr</w:t>
      </w:r>
      <w:proofErr w:type="spellEnd"/>
      <w:r w:rsidR="00A51D82" w:rsidRPr="00886CD4">
        <w:rPr>
          <w:rFonts w:ascii="Arial" w:hAnsi="Arial" w:cs="Arial"/>
          <w:sz w:val="24"/>
          <w:szCs w:val="24"/>
          <w:rPrChange w:id="2088" w:author="Panagiotis Karkazis" w:date="2022-03-01T20:05:00Z">
            <w:rPr>
              <w:rFonts w:ascii="Arial" w:hAnsi="Arial" w:cs="Arial"/>
              <w:sz w:val="24"/>
              <w:szCs w:val="24"/>
              <w:highlight w:val="red"/>
            </w:rPr>
          </w:rPrChange>
        </w:rPr>
        <w:t>]</w:t>
      </w:r>
      <w:r w:rsidR="00540F30" w:rsidRPr="00886CD4">
        <w:rPr>
          <w:rFonts w:ascii="Arial" w:hAnsi="Arial" w:cs="Arial"/>
          <w:sz w:val="24"/>
          <w:szCs w:val="24"/>
          <w:rPrChange w:id="2089" w:author="Panagiotis Karkazis" w:date="2022-03-01T20:05:00Z">
            <w:rPr>
              <w:rFonts w:ascii="Arial" w:hAnsi="Arial" w:cs="Arial"/>
              <w:sz w:val="24"/>
              <w:szCs w:val="24"/>
              <w:highlight w:val="red"/>
            </w:rPr>
          </w:rPrChange>
        </w:rPr>
        <w:t>.</w:t>
      </w:r>
      <w:r w:rsidR="00F80263" w:rsidRPr="00886CD4">
        <w:rPr>
          <w:rFonts w:ascii="Arial" w:hAnsi="Arial" w:cs="Arial"/>
          <w:sz w:val="24"/>
          <w:szCs w:val="24"/>
          <w:rPrChange w:id="2090" w:author="Panagiotis Karkazis" w:date="2022-03-01T20:05:00Z">
            <w:rPr>
              <w:rFonts w:ascii="Arial" w:hAnsi="Arial" w:cs="Arial"/>
              <w:sz w:val="24"/>
              <w:szCs w:val="24"/>
              <w:highlight w:val="red"/>
            </w:rPr>
          </w:rPrChange>
        </w:rPr>
        <w:t xml:space="preserve"> Τ</w:t>
      </w:r>
      <w:r w:rsidR="00737822" w:rsidRPr="00886CD4">
        <w:rPr>
          <w:rFonts w:ascii="Arial" w:hAnsi="Arial" w:cs="Arial"/>
          <w:sz w:val="24"/>
          <w:szCs w:val="24"/>
          <w:rPrChange w:id="2091" w:author="Panagiotis Karkazis" w:date="2022-03-01T20:05:00Z">
            <w:rPr>
              <w:rFonts w:ascii="Arial" w:hAnsi="Arial" w:cs="Arial"/>
              <w:sz w:val="24"/>
              <w:szCs w:val="24"/>
              <w:highlight w:val="red"/>
            </w:rPr>
          </w:rPrChange>
        </w:rPr>
        <w:t xml:space="preserve">α βασικά στοιχεία από τα οποία </w:t>
      </w:r>
      <w:r w:rsidR="00830079" w:rsidRPr="00886CD4">
        <w:rPr>
          <w:rFonts w:ascii="Arial" w:hAnsi="Arial" w:cs="Arial"/>
          <w:sz w:val="24"/>
          <w:szCs w:val="24"/>
          <w:rPrChange w:id="2092" w:author="Panagiotis Karkazis" w:date="2022-03-01T20:05:00Z">
            <w:rPr>
              <w:rFonts w:ascii="Arial" w:hAnsi="Arial" w:cs="Arial"/>
              <w:sz w:val="24"/>
              <w:szCs w:val="24"/>
              <w:highlight w:val="red"/>
            </w:rPr>
          </w:rPrChange>
        </w:rPr>
        <w:t>α</w:t>
      </w:r>
      <w:r w:rsidR="0045743F" w:rsidRPr="00886CD4">
        <w:rPr>
          <w:rFonts w:ascii="Arial" w:hAnsi="Arial" w:cs="Arial"/>
          <w:sz w:val="24"/>
          <w:szCs w:val="24"/>
          <w:rPrChange w:id="2093" w:author="Panagiotis Karkazis" w:date="2022-03-01T20:05:00Z">
            <w:rPr>
              <w:rFonts w:ascii="Arial" w:hAnsi="Arial" w:cs="Arial"/>
              <w:sz w:val="24"/>
              <w:szCs w:val="24"/>
              <w:highlight w:val="red"/>
            </w:rPr>
          </w:rPrChange>
        </w:rPr>
        <w:t xml:space="preserve">ποτελείται </w:t>
      </w:r>
      <w:r w:rsidR="00737822" w:rsidRPr="00886CD4">
        <w:rPr>
          <w:rFonts w:ascii="Arial" w:hAnsi="Arial" w:cs="Arial"/>
          <w:sz w:val="24"/>
          <w:szCs w:val="24"/>
          <w:rPrChange w:id="2094" w:author="Panagiotis Karkazis" w:date="2022-03-01T20:05:00Z">
            <w:rPr>
              <w:rFonts w:ascii="Arial" w:hAnsi="Arial" w:cs="Arial"/>
              <w:sz w:val="24"/>
              <w:szCs w:val="24"/>
              <w:highlight w:val="red"/>
            </w:rPr>
          </w:rPrChange>
        </w:rPr>
        <w:t>ένα</w:t>
      </w:r>
      <w:r w:rsidR="00F80263" w:rsidRPr="00886CD4">
        <w:rPr>
          <w:rFonts w:ascii="Arial" w:hAnsi="Arial" w:cs="Arial"/>
          <w:sz w:val="24"/>
          <w:szCs w:val="24"/>
          <w:rPrChange w:id="2095" w:author="Panagiotis Karkazis" w:date="2022-03-01T20:05:00Z">
            <w:rPr>
              <w:rFonts w:ascii="Arial" w:hAnsi="Arial" w:cs="Arial"/>
              <w:sz w:val="24"/>
              <w:szCs w:val="24"/>
              <w:highlight w:val="red"/>
            </w:rPr>
          </w:rPrChange>
        </w:rPr>
        <w:t>ς</w:t>
      </w:r>
      <w:r w:rsidR="00737822" w:rsidRPr="00886CD4">
        <w:rPr>
          <w:rFonts w:ascii="Arial" w:hAnsi="Arial" w:cs="Arial"/>
          <w:sz w:val="24"/>
          <w:szCs w:val="24"/>
          <w:rPrChange w:id="2096" w:author="Panagiotis Karkazis" w:date="2022-03-01T20:05:00Z">
            <w:rPr>
              <w:rFonts w:ascii="Arial" w:hAnsi="Arial" w:cs="Arial"/>
              <w:sz w:val="24"/>
              <w:szCs w:val="24"/>
              <w:highlight w:val="red"/>
            </w:rPr>
          </w:rPrChange>
        </w:rPr>
        <w:t xml:space="preserve"> </w:t>
      </w:r>
      <w:commentRangeStart w:id="2097"/>
      <w:r w:rsidR="00737822" w:rsidRPr="00886CD4">
        <w:rPr>
          <w:rFonts w:ascii="Arial" w:hAnsi="Arial" w:cs="Arial"/>
          <w:sz w:val="24"/>
          <w:szCs w:val="24"/>
          <w:lang w:val="en-US"/>
          <w:rPrChange w:id="2098" w:author="Panagiotis Karkazis" w:date="2022-03-01T20:05:00Z">
            <w:rPr>
              <w:rFonts w:ascii="Arial" w:hAnsi="Arial" w:cs="Arial"/>
              <w:sz w:val="24"/>
              <w:szCs w:val="24"/>
              <w:highlight w:val="red"/>
              <w:lang w:val="en-US"/>
            </w:rPr>
          </w:rPrChange>
        </w:rPr>
        <w:t>perceptron</w:t>
      </w:r>
      <w:r w:rsidR="00737822" w:rsidRPr="00886CD4">
        <w:rPr>
          <w:rFonts w:ascii="Arial" w:hAnsi="Arial" w:cs="Arial"/>
          <w:sz w:val="24"/>
          <w:szCs w:val="24"/>
          <w:rPrChange w:id="2099" w:author="Panagiotis Karkazis" w:date="2022-03-01T20:05:00Z">
            <w:rPr>
              <w:rFonts w:ascii="Arial" w:hAnsi="Arial" w:cs="Arial"/>
              <w:sz w:val="24"/>
              <w:szCs w:val="24"/>
              <w:highlight w:val="red"/>
            </w:rPr>
          </w:rPrChange>
        </w:rPr>
        <w:t xml:space="preserve"> </w:t>
      </w:r>
      <w:commentRangeEnd w:id="2097"/>
      <w:r w:rsidR="0095105B">
        <w:rPr>
          <w:rStyle w:val="a8"/>
        </w:rPr>
        <w:commentReference w:id="2097"/>
      </w:r>
      <w:r w:rsidR="00737822" w:rsidRPr="00886CD4">
        <w:rPr>
          <w:rFonts w:ascii="Arial" w:hAnsi="Arial" w:cs="Arial"/>
          <w:sz w:val="24"/>
          <w:szCs w:val="24"/>
          <w:rPrChange w:id="2100" w:author="Panagiotis Karkazis" w:date="2022-03-01T20:05:00Z">
            <w:rPr>
              <w:rFonts w:ascii="Arial" w:hAnsi="Arial" w:cs="Arial"/>
              <w:sz w:val="24"/>
              <w:szCs w:val="24"/>
              <w:highlight w:val="red"/>
            </w:rPr>
          </w:rPrChange>
        </w:rPr>
        <w:t>είναι τα εξής</w:t>
      </w:r>
      <w:r w:rsidR="00830079" w:rsidRPr="00886CD4">
        <w:rPr>
          <w:rFonts w:ascii="Arial" w:hAnsi="Arial" w:cs="Arial"/>
          <w:sz w:val="24"/>
          <w:szCs w:val="24"/>
          <w:rPrChange w:id="2101" w:author="Panagiotis Karkazis" w:date="2022-03-01T20:05:00Z">
            <w:rPr>
              <w:rFonts w:ascii="Arial" w:hAnsi="Arial" w:cs="Arial"/>
              <w:sz w:val="24"/>
              <w:szCs w:val="24"/>
              <w:highlight w:val="red"/>
            </w:rPr>
          </w:rPrChange>
        </w:rPr>
        <w:t xml:space="preserve">: </w:t>
      </w:r>
      <w:r w:rsidR="002A0B04" w:rsidRPr="00886CD4">
        <w:rPr>
          <w:rFonts w:ascii="Arial" w:hAnsi="Arial" w:cs="Arial"/>
          <w:sz w:val="24"/>
          <w:szCs w:val="24"/>
          <w:rPrChange w:id="2102" w:author="Panagiotis Karkazis" w:date="2022-03-01T20:05:00Z">
            <w:rPr>
              <w:rFonts w:ascii="Arial" w:hAnsi="Arial" w:cs="Arial"/>
              <w:sz w:val="24"/>
              <w:szCs w:val="24"/>
              <w:highlight w:val="red"/>
            </w:rPr>
          </w:rPrChange>
        </w:rPr>
        <w:t>οι</w:t>
      </w:r>
      <w:r w:rsidR="0045743F" w:rsidRPr="00886CD4">
        <w:rPr>
          <w:rFonts w:ascii="Arial" w:hAnsi="Arial" w:cs="Arial"/>
          <w:sz w:val="24"/>
          <w:szCs w:val="24"/>
          <w:rPrChange w:id="2103" w:author="Panagiotis Karkazis" w:date="2022-03-01T20:05:00Z">
            <w:rPr>
              <w:rFonts w:ascii="Arial" w:hAnsi="Arial" w:cs="Arial"/>
              <w:sz w:val="24"/>
              <w:szCs w:val="24"/>
              <w:highlight w:val="red"/>
            </w:rPr>
          </w:rPrChange>
        </w:rPr>
        <w:t xml:space="preserve"> </w:t>
      </w:r>
      <w:r w:rsidR="002A0B04" w:rsidRPr="00886CD4">
        <w:rPr>
          <w:rFonts w:ascii="Arial" w:hAnsi="Arial" w:cs="Arial"/>
          <w:sz w:val="24"/>
          <w:szCs w:val="24"/>
          <w:rPrChange w:id="2104" w:author="Panagiotis Karkazis" w:date="2022-03-01T20:05:00Z">
            <w:rPr>
              <w:rFonts w:ascii="Arial" w:hAnsi="Arial" w:cs="Arial"/>
              <w:sz w:val="24"/>
              <w:szCs w:val="24"/>
              <w:highlight w:val="red"/>
            </w:rPr>
          </w:rPrChange>
        </w:rPr>
        <w:t>είσοδοι</w:t>
      </w:r>
      <w:r w:rsidR="0045743F" w:rsidRPr="00886CD4">
        <w:rPr>
          <w:rFonts w:ascii="Arial" w:hAnsi="Arial" w:cs="Arial"/>
          <w:sz w:val="24"/>
          <w:szCs w:val="24"/>
          <w:rPrChange w:id="2105" w:author="Panagiotis Karkazis" w:date="2022-03-01T20:05:00Z">
            <w:rPr>
              <w:rFonts w:ascii="Arial" w:hAnsi="Arial" w:cs="Arial"/>
              <w:sz w:val="24"/>
              <w:szCs w:val="24"/>
              <w:highlight w:val="red"/>
            </w:rPr>
          </w:rPrChange>
        </w:rPr>
        <w:t>, τα βάρη, το βεβαρημένο άθροισμα</w:t>
      </w:r>
      <w:r w:rsidR="002A0B04" w:rsidRPr="00886CD4">
        <w:rPr>
          <w:rFonts w:ascii="Arial" w:hAnsi="Arial" w:cs="Arial"/>
          <w:sz w:val="24"/>
          <w:szCs w:val="24"/>
          <w:rPrChange w:id="2106" w:author="Panagiotis Karkazis" w:date="2022-03-01T20:05:00Z">
            <w:rPr>
              <w:rFonts w:ascii="Arial" w:hAnsi="Arial" w:cs="Arial"/>
              <w:sz w:val="24"/>
              <w:szCs w:val="24"/>
              <w:highlight w:val="red"/>
            </w:rPr>
          </w:rPrChange>
        </w:rPr>
        <w:t>, το κατώφλι</w:t>
      </w:r>
      <w:r w:rsidR="0045743F" w:rsidRPr="00886CD4">
        <w:rPr>
          <w:rFonts w:ascii="Arial" w:hAnsi="Arial" w:cs="Arial"/>
          <w:sz w:val="24"/>
          <w:szCs w:val="24"/>
          <w:rPrChange w:id="2107" w:author="Panagiotis Karkazis" w:date="2022-03-01T20:05:00Z">
            <w:rPr>
              <w:rFonts w:ascii="Arial" w:hAnsi="Arial" w:cs="Arial"/>
              <w:sz w:val="24"/>
              <w:szCs w:val="24"/>
              <w:highlight w:val="red"/>
            </w:rPr>
          </w:rPrChange>
        </w:rPr>
        <w:t xml:space="preserve"> και την συνάρτηση ενεργοποίησης</w:t>
      </w:r>
      <w:r w:rsidR="002A0B04" w:rsidRPr="00886CD4">
        <w:rPr>
          <w:rFonts w:ascii="Arial" w:hAnsi="Arial" w:cs="Arial"/>
          <w:sz w:val="24"/>
          <w:szCs w:val="24"/>
          <w:rPrChange w:id="2108" w:author="Panagiotis Karkazis" w:date="2022-03-01T20:05:00Z">
            <w:rPr>
              <w:rFonts w:ascii="Arial" w:hAnsi="Arial" w:cs="Arial"/>
              <w:sz w:val="24"/>
              <w:szCs w:val="24"/>
              <w:highlight w:val="red"/>
            </w:rPr>
          </w:rPrChange>
        </w:rPr>
        <w:t xml:space="preserve"> </w:t>
      </w:r>
      <w:r w:rsidR="00951581" w:rsidRPr="00886CD4">
        <w:rPr>
          <w:rFonts w:ascii="Arial" w:hAnsi="Arial" w:cs="Arial"/>
          <w:sz w:val="24"/>
          <w:szCs w:val="24"/>
          <w:rPrChange w:id="2109" w:author="Panagiotis Karkazis" w:date="2022-03-01T20:05:00Z">
            <w:rPr>
              <w:rFonts w:ascii="Arial" w:hAnsi="Arial" w:cs="Arial"/>
              <w:sz w:val="24"/>
              <w:szCs w:val="24"/>
              <w:highlight w:val="red"/>
            </w:rPr>
          </w:rPrChange>
        </w:rPr>
        <w:t>[</w:t>
      </w:r>
      <w:proofErr w:type="spellStart"/>
      <w:r w:rsidR="00951581" w:rsidRPr="00886CD4">
        <w:rPr>
          <w:rFonts w:ascii="Arial" w:hAnsi="Arial" w:cs="Arial"/>
          <w:sz w:val="24"/>
          <w:szCs w:val="24"/>
          <w:rPrChange w:id="2110" w:author="Panagiotis Karkazis" w:date="2022-03-01T20:05:00Z">
            <w:rPr>
              <w:rFonts w:ascii="Arial" w:hAnsi="Arial" w:cs="Arial"/>
              <w:sz w:val="24"/>
              <w:szCs w:val="24"/>
              <w:highlight w:val="red"/>
            </w:rPr>
          </w:rPrChange>
        </w:rPr>
        <w:t>softwaretestinghelp</w:t>
      </w:r>
      <w:proofErr w:type="spellEnd"/>
      <w:r w:rsidR="00625784" w:rsidRPr="00886CD4">
        <w:rPr>
          <w:rFonts w:ascii="Arial" w:hAnsi="Arial" w:cs="Arial"/>
          <w:sz w:val="24"/>
          <w:szCs w:val="24"/>
          <w:rPrChange w:id="2111" w:author="Panagiotis Karkazis" w:date="2022-03-01T20:05:00Z">
            <w:rPr>
              <w:rFonts w:ascii="Arial" w:hAnsi="Arial" w:cs="Arial"/>
              <w:sz w:val="24"/>
              <w:szCs w:val="24"/>
              <w:highlight w:val="red"/>
            </w:rPr>
          </w:rPrChange>
        </w:rPr>
        <w:t xml:space="preserve">, </w:t>
      </w:r>
      <w:proofErr w:type="spellStart"/>
      <w:r w:rsidR="00625784" w:rsidRPr="00886CD4">
        <w:rPr>
          <w:rFonts w:ascii="Arial" w:hAnsi="Arial" w:cs="Arial"/>
          <w:sz w:val="24"/>
          <w:szCs w:val="24"/>
          <w:rPrChange w:id="2112" w:author="Panagiotis Karkazis" w:date="2022-03-01T20:05:00Z">
            <w:rPr>
              <w:rFonts w:ascii="Arial" w:hAnsi="Arial" w:cs="Arial"/>
              <w:sz w:val="24"/>
              <w:szCs w:val="24"/>
              <w:highlight w:val="red"/>
            </w:rPr>
          </w:rPrChange>
        </w:rPr>
        <w:t>towardsdatascience</w:t>
      </w:r>
      <w:proofErr w:type="spellEnd"/>
      <w:r w:rsidR="00FE6355" w:rsidRPr="00886CD4">
        <w:rPr>
          <w:rFonts w:ascii="Arial" w:hAnsi="Arial" w:cs="Arial"/>
          <w:sz w:val="24"/>
          <w:szCs w:val="24"/>
          <w:rPrChange w:id="2113" w:author="Panagiotis Karkazis" w:date="2022-03-01T20:05:00Z">
            <w:rPr>
              <w:rFonts w:ascii="Arial" w:hAnsi="Arial" w:cs="Arial"/>
              <w:sz w:val="24"/>
              <w:szCs w:val="24"/>
              <w:highlight w:val="red"/>
            </w:rPr>
          </w:rPrChange>
        </w:rPr>
        <w:t xml:space="preserve">, </w:t>
      </w:r>
      <w:proofErr w:type="spellStart"/>
      <w:r w:rsidR="00FE6355" w:rsidRPr="00886CD4">
        <w:rPr>
          <w:rFonts w:ascii="Arial" w:hAnsi="Arial" w:cs="Arial"/>
          <w:sz w:val="24"/>
          <w:szCs w:val="24"/>
          <w:rPrChange w:id="2114" w:author="Panagiotis Karkazis" w:date="2022-03-01T20:05:00Z">
            <w:rPr>
              <w:rFonts w:ascii="Arial" w:hAnsi="Arial" w:cs="Arial"/>
              <w:sz w:val="24"/>
              <w:szCs w:val="24"/>
              <w:highlight w:val="red"/>
            </w:rPr>
          </w:rPrChange>
        </w:rPr>
        <w:t>deepai</w:t>
      </w:r>
      <w:proofErr w:type="spellEnd"/>
      <w:r w:rsidR="00951581" w:rsidRPr="00886CD4">
        <w:rPr>
          <w:rFonts w:ascii="Arial" w:hAnsi="Arial" w:cs="Arial"/>
          <w:sz w:val="24"/>
          <w:szCs w:val="24"/>
          <w:rPrChange w:id="2115" w:author="Panagiotis Karkazis" w:date="2022-03-01T20:05:00Z">
            <w:rPr>
              <w:rFonts w:ascii="Arial" w:hAnsi="Arial" w:cs="Arial"/>
              <w:sz w:val="24"/>
              <w:szCs w:val="24"/>
              <w:highlight w:val="red"/>
            </w:rPr>
          </w:rPrChange>
        </w:rPr>
        <w:t>]</w:t>
      </w:r>
      <w:r w:rsidR="002A0B04" w:rsidRPr="00886CD4">
        <w:rPr>
          <w:rFonts w:ascii="Arial" w:hAnsi="Arial" w:cs="Arial"/>
          <w:sz w:val="24"/>
          <w:szCs w:val="24"/>
          <w:rPrChange w:id="2116" w:author="Panagiotis Karkazis" w:date="2022-03-01T20:05:00Z">
            <w:rPr>
              <w:rFonts w:ascii="Arial" w:hAnsi="Arial" w:cs="Arial"/>
              <w:sz w:val="24"/>
              <w:szCs w:val="24"/>
              <w:highlight w:val="red"/>
            </w:rPr>
          </w:rPrChange>
        </w:rPr>
        <w:t>.</w:t>
      </w:r>
    </w:p>
    <w:tbl>
      <w:tblPr>
        <w:tblStyle w:val="ad"/>
        <w:tblW w:w="8968" w:type="dxa"/>
        <w:tblLook w:val="04A0" w:firstRow="1" w:lastRow="0" w:firstColumn="1" w:lastColumn="0" w:noHBand="0" w:noVBand="1"/>
      </w:tblPr>
      <w:tblGrid>
        <w:gridCol w:w="8968"/>
      </w:tblGrid>
      <w:tr w:rsidR="00BB7F9E" w:rsidRPr="00886CD4"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Pr="00886CD4" w:rsidRDefault="001E3DEB" w:rsidP="00076277">
            <w:pPr>
              <w:spacing w:after="0" w:line="360" w:lineRule="auto"/>
              <w:rPr>
                <w:rFonts w:ascii="Arial" w:hAnsi="Arial" w:cs="Arial"/>
                <w:i/>
                <w:iCs/>
                <w:noProof/>
                <w:sz w:val="20"/>
                <w:szCs w:val="20"/>
                <w:rPrChange w:id="2117" w:author="Panagiotis Karkazis" w:date="2022-03-01T20:05:00Z">
                  <w:rPr>
                    <w:rFonts w:ascii="Arial" w:hAnsi="Arial" w:cs="Arial"/>
                    <w:i/>
                    <w:iCs/>
                    <w:noProof/>
                    <w:sz w:val="20"/>
                    <w:szCs w:val="20"/>
                    <w:highlight w:val="red"/>
                  </w:rPr>
                </w:rPrChange>
              </w:rPr>
            </w:pPr>
            <w:r w:rsidRPr="00886CD4">
              <w:rPr>
                <w:noProof/>
                <w:rPrChange w:id="2118" w:author="Panagiotis Karkazis" w:date="2022-03-01T20:05:00Z">
                  <w:rPr>
                    <w:noProof/>
                    <w:highlight w:val="red"/>
                  </w:rPr>
                </w:rPrChange>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1170" cy="3166110"/>
                          </a:xfrm>
                          <a:prstGeom prst="rect">
                            <a:avLst/>
                          </a:prstGeom>
                        </pic:spPr>
                      </pic:pic>
                    </a:graphicData>
                  </a:graphic>
                </wp:anchor>
              </w:drawing>
            </w:r>
          </w:p>
          <w:p w14:paraId="25FF35D8" w14:textId="0A23C5DD" w:rsidR="00076277" w:rsidRPr="00886CD4" w:rsidRDefault="00076277" w:rsidP="00076277">
            <w:pPr>
              <w:spacing w:after="0" w:line="360" w:lineRule="auto"/>
              <w:rPr>
                <w:rFonts w:ascii="Arial" w:hAnsi="Arial" w:cs="Arial"/>
                <w:i/>
                <w:iCs/>
                <w:noProof/>
                <w:sz w:val="20"/>
                <w:szCs w:val="20"/>
                <w:rPrChange w:id="2119" w:author="Panagiotis Karkazis" w:date="2022-03-01T20:05:00Z">
                  <w:rPr>
                    <w:rFonts w:ascii="Arial" w:hAnsi="Arial" w:cs="Arial"/>
                    <w:i/>
                    <w:iCs/>
                    <w:noProof/>
                    <w:sz w:val="20"/>
                    <w:szCs w:val="20"/>
                    <w:highlight w:val="red"/>
                  </w:rPr>
                </w:rPrChange>
              </w:rPr>
            </w:pPr>
            <w:r w:rsidRPr="00886CD4">
              <w:rPr>
                <w:rFonts w:ascii="Arial" w:hAnsi="Arial" w:cs="Arial"/>
                <w:i/>
                <w:iCs/>
                <w:noProof/>
                <w:sz w:val="20"/>
                <w:szCs w:val="20"/>
                <w:rPrChange w:id="2120" w:author="Panagiotis Karkazis" w:date="2022-03-01T20:05:00Z">
                  <w:rPr>
                    <w:rFonts w:ascii="Arial" w:hAnsi="Arial" w:cs="Arial"/>
                    <w:i/>
                    <w:iCs/>
                    <w:noProof/>
                    <w:sz w:val="20"/>
                    <w:szCs w:val="20"/>
                    <w:highlight w:val="red"/>
                  </w:rPr>
                </w:rPrChange>
              </w:rPr>
              <w:t>Σχηματική αναπαράσταση του τεχνητού νευρώνα/</w:t>
            </w:r>
            <w:r w:rsidRPr="00886CD4">
              <w:rPr>
                <w:rFonts w:ascii="Arial" w:hAnsi="Arial" w:cs="Arial"/>
                <w:i/>
                <w:iCs/>
                <w:noProof/>
                <w:sz w:val="20"/>
                <w:szCs w:val="20"/>
                <w:lang w:val="en-US"/>
                <w:rPrChange w:id="2121" w:author="Panagiotis Karkazis" w:date="2022-03-01T20:05:00Z">
                  <w:rPr>
                    <w:rFonts w:ascii="Arial" w:hAnsi="Arial" w:cs="Arial"/>
                    <w:i/>
                    <w:iCs/>
                    <w:noProof/>
                    <w:sz w:val="20"/>
                    <w:szCs w:val="20"/>
                    <w:highlight w:val="red"/>
                    <w:lang w:val="en-US"/>
                  </w:rPr>
                </w:rPrChange>
              </w:rPr>
              <w:t>perceptron</w:t>
            </w:r>
            <w:r w:rsidRPr="00886CD4">
              <w:rPr>
                <w:rFonts w:ascii="Arial" w:hAnsi="Arial" w:cs="Arial"/>
                <w:i/>
                <w:iCs/>
                <w:noProof/>
                <w:sz w:val="20"/>
                <w:szCs w:val="20"/>
                <w:rPrChange w:id="2122" w:author="Panagiotis Karkazis" w:date="2022-03-01T20:05:00Z">
                  <w:rPr>
                    <w:rFonts w:ascii="Arial" w:hAnsi="Arial" w:cs="Arial"/>
                    <w:i/>
                    <w:iCs/>
                    <w:noProof/>
                    <w:sz w:val="20"/>
                    <w:szCs w:val="20"/>
                    <w:highlight w:val="red"/>
                  </w:rPr>
                </w:rPrChange>
              </w:rPr>
              <w:t xml:space="preserve"> [Fundamentals_of_Neural_Networks]</w:t>
            </w:r>
          </w:p>
          <w:p w14:paraId="7EFC5897" w14:textId="1C57990B" w:rsidR="00BB7F9E" w:rsidRPr="00886CD4" w:rsidRDefault="00BB7F9E" w:rsidP="00076277">
            <w:pPr>
              <w:spacing w:after="0" w:line="360" w:lineRule="auto"/>
              <w:rPr>
                <w:rFonts w:ascii="Arial" w:hAnsi="Arial" w:cs="Arial"/>
                <w:sz w:val="24"/>
                <w:szCs w:val="24"/>
                <w:rPrChange w:id="2123" w:author="Panagiotis Karkazis" w:date="2022-03-01T20:05:00Z">
                  <w:rPr>
                    <w:rFonts w:ascii="Arial" w:hAnsi="Arial" w:cs="Arial"/>
                    <w:sz w:val="24"/>
                    <w:szCs w:val="24"/>
                    <w:highlight w:val="red"/>
                  </w:rPr>
                </w:rPrChange>
              </w:rPr>
            </w:pPr>
          </w:p>
        </w:tc>
      </w:tr>
    </w:tbl>
    <w:p w14:paraId="02C08393" w14:textId="65EE00D2" w:rsidR="00E45EF9" w:rsidRPr="0095105B" w:rsidRDefault="009A3A0E" w:rsidP="00743B39">
      <w:pPr>
        <w:spacing w:after="0" w:line="360" w:lineRule="auto"/>
        <w:ind w:firstLine="227"/>
        <w:jc w:val="both"/>
        <w:rPr>
          <w:rFonts w:ascii="Arial" w:hAnsi="Arial" w:cs="Arial"/>
          <w:sz w:val="24"/>
          <w:szCs w:val="24"/>
          <w:rPrChange w:id="2124" w:author="Panagiotis Karkazis" w:date="2022-03-01T20:18:00Z">
            <w:rPr>
              <w:rFonts w:ascii="Arial" w:hAnsi="Arial" w:cs="Arial"/>
              <w:sz w:val="24"/>
              <w:szCs w:val="24"/>
              <w:highlight w:val="red"/>
              <w:lang w:val="en-US"/>
            </w:rPr>
          </w:rPrChange>
        </w:rPr>
      </w:pPr>
      <w:r w:rsidRPr="00886CD4">
        <w:rPr>
          <w:rFonts w:ascii="Arial" w:hAnsi="Arial" w:cs="Arial"/>
          <w:sz w:val="24"/>
          <w:szCs w:val="24"/>
          <w:rPrChange w:id="2125" w:author="Panagiotis Karkazis" w:date="2022-03-01T20:05:00Z">
            <w:rPr>
              <w:rFonts w:ascii="Arial" w:hAnsi="Arial" w:cs="Arial"/>
              <w:sz w:val="24"/>
              <w:szCs w:val="24"/>
              <w:highlight w:val="red"/>
            </w:rPr>
          </w:rPrChange>
        </w:rPr>
        <w:t xml:space="preserve">Αρχικά στον τεχνητό νευρώνα εισέρχονται μέσω των εισόδων τα δεδομένα τα </w:t>
      </w:r>
      <w:r w:rsidR="007048D6" w:rsidRPr="00886CD4">
        <w:rPr>
          <w:rFonts w:ascii="Arial" w:hAnsi="Arial" w:cs="Arial"/>
          <w:sz w:val="24"/>
          <w:szCs w:val="24"/>
          <w:rPrChange w:id="2126" w:author="Panagiotis Karkazis" w:date="2022-03-01T20:05:00Z">
            <w:rPr>
              <w:rFonts w:ascii="Arial" w:hAnsi="Arial" w:cs="Arial"/>
              <w:sz w:val="24"/>
              <w:szCs w:val="24"/>
              <w:highlight w:val="red"/>
            </w:rPr>
          </w:rPrChange>
        </w:rPr>
        <w:t xml:space="preserve">οποία θέλουμε ο </w:t>
      </w:r>
      <w:r w:rsidR="007048D6" w:rsidRPr="00886CD4">
        <w:rPr>
          <w:rFonts w:ascii="Arial" w:hAnsi="Arial" w:cs="Arial"/>
          <w:sz w:val="24"/>
          <w:szCs w:val="24"/>
          <w:lang w:val="en-US"/>
          <w:rPrChange w:id="2127" w:author="Panagiotis Karkazis" w:date="2022-03-01T20:05:00Z">
            <w:rPr>
              <w:rFonts w:ascii="Arial" w:hAnsi="Arial" w:cs="Arial"/>
              <w:sz w:val="24"/>
              <w:szCs w:val="24"/>
              <w:highlight w:val="red"/>
              <w:lang w:val="en-US"/>
            </w:rPr>
          </w:rPrChange>
        </w:rPr>
        <w:t>perceptron</w:t>
      </w:r>
      <w:r w:rsidRPr="00886CD4">
        <w:rPr>
          <w:rFonts w:ascii="Arial" w:hAnsi="Arial" w:cs="Arial"/>
          <w:sz w:val="24"/>
          <w:szCs w:val="24"/>
          <w:rPrChange w:id="2128" w:author="Panagiotis Karkazis" w:date="2022-03-01T20:05:00Z">
            <w:rPr>
              <w:rFonts w:ascii="Arial" w:hAnsi="Arial" w:cs="Arial"/>
              <w:sz w:val="24"/>
              <w:szCs w:val="24"/>
              <w:highlight w:val="red"/>
            </w:rPr>
          </w:rPrChange>
        </w:rPr>
        <w:t xml:space="preserve"> να επεξεργαστεί. </w:t>
      </w:r>
      <w:r w:rsidR="007048D6" w:rsidRPr="00886CD4">
        <w:rPr>
          <w:rFonts w:ascii="Arial" w:hAnsi="Arial" w:cs="Arial"/>
          <w:sz w:val="24"/>
          <w:szCs w:val="24"/>
          <w:rPrChange w:id="2129" w:author="Panagiotis Karkazis" w:date="2022-03-01T20:05:00Z">
            <w:rPr>
              <w:rFonts w:ascii="Arial" w:hAnsi="Arial" w:cs="Arial"/>
              <w:sz w:val="24"/>
              <w:szCs w:val="24"/>
              <w:highlight w:val="red"/>
            </w:rPr>
          </w:rPrChange>
        </w:rPr>
        <w:t>Στην συνέχεια</w:t>
      </w:r>
      <w:r w:rsidR="00265067" w:rsidRPr="00886CD4">
        <w:rPr>
          <w:rFonts w:ascii="Arial" w:hAnsi="Arial" w:cs="Arial"/>
          <w:sz w:val="24"/>
          <w:szCs w:val="24"/>
          <w:rPrChange w:id="2130" w:author="Panagiotis Karkazis" w:date="2022-03-01T20:05:00Z">
            <w:rPr>
              <w:rFonts w:ascii="Arial" w:hAnsi="Arial" w:cs="Arial"/>
              <w:sz w:val="24"/>
              <w:szCs w:val="24"/>
              <w:highlight w:val="red"/>
            </w:rPr>
          </w:rPrChange>
        </w:rPr>
        <w:t xml:space="preserve"> τα δεδομένα πολλαπλασιάζονται με </w:t>
      </w:r>
      <w:r w:rsidR="004477AA" w:rsidRPr="00886CD4">
        <w:rPr>
          <w:rFonts w:ascii="Arial" w:hAnsi="Arial" w:cs="Arial"/>
          <w:sz w:val="24"/>
          <w:szCs w:val="24"/>
          <w:rPrChange w:id="2131" w:author="Panagiotis Karkazis" w:date="2022-03-01T20:05:00Z">
            <w:rPr>
              <w:rFonts w:ascii="Arial" w:hAnsi="Arial" w:cs="Arial"/>
              <w:sz w:val="24"/>
              <w:szCs w:val="24"/>
              <w:highlight w:val="red"/>
            </w:rPr>
          </w:rPrChange>
        </w:rPr>
        <w:t xml:space="preserve">τα </w:t>
      </w:r>
      <w:r w:rsidR="00265067" w:rsidRPr="00886CD4">
        <w:rPr>
          <w:rFonts w:ascii="Arial" w:hAnsi="Arial" w:cs="Arial"/>
          <w:sz w:val="24"/>
          <w:szCs w:val="24"/>
          <w:rPrChange w:id="2132" w:author="Panagiotis Karkazis" w:date="2022-03-01T20:05:00Z">
            <w:rPr>
              <w:rFonts w:ascii="Arial" w:hAnsi="Arial" w:cs="Arial"/>
              <w:sz w:val="24"/>
              <w:szCs w:val="24"/>
              <w:highlight w:val="red"/>
            </w:rPr>
          </w:rPrChange>
        </w:rPr>
        <w:t xml:space="preserve">βάρη </w:t>
      </w:r>
      <w:r w:rsidR="004477AA" w:rsidRPr="00886CD4">
        <w:rPr>
          <w:rFonts w:ascii="Arial" w:hAnsi="Arial" w:cs="Arial"/>
          <w:sz w:val="24"/>
          <w:szCs w:val="24"/>
          <w:rPrChange w:id="2133" w:author="Panagiotis Karkazis" w:date="2022-03-01T20:05:00Z">
            <w:rPr>
              <w:rFonts w:ascii="Arial" w:hAnsi="Arial" w:cs="Arial"/>
              <w:sz w:val="24"/>
              <w:szCs w:val="24"/>
              <w:highlight w:val="red"/>
            </w:rPr>
          </w:rPrChange>
        </w:rPr>
        <w:t>των αντίστοιχων συνδέσεων. Αυτά τα βάρη στην αρχή</w:t>
      </w:r>
      <w:r w:rsidR="00265067" w:rsidRPr="00886CD4">
        <w:rPr>
          <w:rFonts w:ascii="Arial" w:hAnsi="Arial" w:cs="Arial"/>
          <w:sz w:val="24"/>
          <w:szCs w:val="24"/>
          <w:rPrChange w:id="2134" w:author="Panagiotis Karkazis" w:date="2022-03-01T20:05:00Z">
            <w:rPr>
              <w:rFonts w:ascii="Arial" w:hAnsi="Arial" w:cs="Arial"/>
              <w:sz w:val="24"/>
              <w:szCs w:val="24"/>
              <w:highlight w:val="red"/>
            </w:rPr>
          </w:rPrChange>
        </w:rPr>
        <w:t xml:space="preserve"> ορίζονται αυθαίρετα</w:t>
      </w:r>
      <w:r w:rsidR="00104D96" w:rsidRPr="00886CD4">
        <w:rPr>
          <w:rFonts w:ascii="Arial" w:hAnsi="Arial" w:cs="Arial"/>
          <w:sz w:val="24"/>
          <w:szCs w:val="24"/>
          <w:rPrChange w:id="2135" w:author="Panagiotis Karkazis" w:date="2022-03-01T20:05:00Z">
            <w:rPr>
              <w:rFonts w:ascii="Arial" w:hAnsi="Arial" w:cs="Arial"/>
              <w:sz w:val="24"/>
              <w:szCs w:val="24"/>
              <w:highlight w:val="red"/>
            </w:rPr>
          </w:rPrChange>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sidRPr="00886CD4">
        <w:rPr>
          <w:rFonts w:ascii="Arial" w:hAnsi="Arial" w:cs="Arial"/>
          <w:sz w:val="24"/>
          <w:szCs w:val="24"/>
          <w:rPrChange w:id="2136" w:author="Panagiotis Karkazis" w:date="2022-03-01T20:05:00Z">
            <w:rPr>
              <w:rFonts w:ascii="Arial" w:hAnsi="Arial" w:cs="Arial"/>
              <w:sz w:val="24"/>
              <w:szCs w:val="24"/>
              <w:highlight w:val="red"/>
            </w:rPr>
          </w:rPrChange>
        </w:rPr>
        <w:t>Ένα</w:t>
      </w:r>
      <w:r w:rsidR="00104D96" w:rsidRPr="00886CD4">
        <w:rPr>
          <w:rFonts w:ascii="Arial" w:hAnsi="Arial" w:cs="Arial"/>
          <w:sz w:val="24"/>
          <w:szCs w:val="24"/>
          <w:rPrChange w:id="2137" w:author="Panagiotis Karkazis" w:date="2022-03-01T20:05:00Z">
            <w:rPr>
              <w:rFonts w:ascii="Arial" w:hAnsi="Arial" w:cs="Arial"/>
              <w:sz w:val="24"/>
              <w:szCs w:val="24"/>
              <w:highlight w:val="red"/>
            </w:rPr>
          </w:rPrChange>
        </w:rPr>
        <w:t xml:space="preserve"> </w:t>
      </w:r>
      <w:r w:rsidR="0049517B" w:rsidRPr="00886CD4">
        <w:rPr>
          <w:rFonts w:ascii="Arial" w:hAnsi="Arial" w:cs="Arial"/>
          <w:sz w:val="24"/>
          <w:szCs w:val="24"/>
          <w:rPrChange w:id="2138" w:author="Panagiotis Karkazis" w:date="2022-03-01T20:05:00Z">
            <w:rPr>
              <w:rFonts w:ascii="Arial" w:hAnsi="Arial" w:cs="Arial"/>
              <w:sz w:val="24"/>
              <w:szCs w:val="24"/>
              <w:highlight w:val="red"/>
            </w:rPr>
          </w:rPrChange>
        </w:rPr>
        <w:t xml:space="preserve">μεγάλο </w:t>
      </w:r>
      <w:proofErr w:type="spellStart"/>
      <w:r w:rsidR="00104D96" w:rsidRPr="00886CD4">
        <w:rPr>
          <w:rFonts w:ascii="Arial" w:hAnsi="Arial" w:cs="Arial"/>
          <w:sz w:val="24"/>
          <w:szCs w:val="24"/>
          <w:rPrChange w:id="2139" w:author="Panagiotis Karkazis" w:date="2022-03-01T20:05:00Z">
            <w:rPr>
              <w:rFonts w:ascii="Arial" w:hAnsi="Arial" w:cs="Arial"/>
              <w:sz w:val="24"/>
              <w:szCs w:val="24"/>
              <w:highlight w:val="red"/>
            </w:rPr>
          </w:rPrChange>
        </w:rPr>
        <w:t>συναπτικό</w:t>
      </w:r>
      <w:proofErr w:type="spellEnd"/>
      <w:r w:rsidR="00104D96" w:rsidRPr="00886CD4">
        <w:rPr>
          <w:rFonts w:ascii="Arial" w:hAnsi="Arial" w:cs="Arial"/>
          <w:sz w:val="24"/>
          <w:szCs w:val="24"/>
          <w:rPrChange w:id="2140" w:author="Panagiotis Karkazis" w:date="2022-03-01T20:05:00Z">
            <w:rPr>
              <w:rFonts w:ascii="Arial" w:hAnsi="Arial" w:cs="Arial"/>
              <w:sz w:val="24"/>
              <w:szCs w:val="24"/>
              <w:highlight w:val="red"/>
            </w:rPr>
          </w:rPrChange>
        </w:rPr>
        <w:t xml:space="preserve"> βάρος </w:t>
      </w:r>
      <w:r w:rsidR="0049517B" w:rsidRPr="00886CD4">
        <w:rPr>
          <w:rFonts w:ascii="Arial" w:hAnsi="Arial" w:cs="Arial"/>
          <w:sz w:val="24"/>
          <w:szCs w:val="24"/>
          <w:rPrChange w:id="2141" w:author="Panagiotis Karkazis" w:date="2022-03-01T20:05:00Z">
            <w:rPr>
              <w:rFonts w:ascii="Arial" w:hAnsi="Arial" w:cs="Arial"/>
              <w:sz w:val="24"/>
              <w:szCs w:val="24"/>
              <w:highlight w:val="red"/>
            </w:rPr>
          </w:rPrChange>
        </w:rPr>
        <w:t>μπορεί να επηρεάσει σημαντικά το αποτέλεσμα</w:t>
      </w:r>
      <w:r w:rsidR="00EC640F" w:rsidRPr="00886CD4">
        <w:rPr>
          <w:rFonts w:ascii="Arial" w:hAnsi="Arial" w:cs="Arial"/>
          <w:sz w:val="24"/>
          <w:szCs w:val="24"/>
          <w:rPrChange w:id="2142" w:author="Panagiotis Karkazis" w:date="2022-03-01T20:05:00Z">
            <w:rPr>
              <w:rFonts w:ascii="Arial" w:hAnsi="Arial" w:cs="Arial"/>
              <w:sz w:val="24"/>
              <w:szCs w:val="24"/>
              <w:highlight w:val="red"/>
            </w:rPr>
          </w:rPrChange>
        </w:rPr>
        <w:t>,</w:t>
      </w:r>
      <w:r w:rsidR="0049517B" w:rsidRPr="00886CD4">
        <w:rPr>
          <w:rFonts w:ascii="Arial" w:hAnsi="Arial" w:cs="Arial"/>
          <w:sz w:val="24"/>
          <w:szCs w:val="24"/>
          <w:rPrChange w:id="2143" w:author="Panagiotis Karkazis" w:date="2022-03-01T20:05:00Z">
            <w:rPr>
              <w:rFonts w:ascii="Arial" w:hAnsi="Arial" w:cs="Arial"/>
              <w:sz w:val="24"/>
              <w:szCs w:val="24"/>
              <w:highlight w:val="red"/>
            </w:rPr>
          </w:rPrChange>
        </w:rPr>
        <w:t xml:space="preserve"> γι’ αυτό πρέπει να δίνεται μεγάλη προσοχή στην επιλογή των βαρών</w:t>
      </w:r>
      <w:r w:rsidR="00DF7470" w:rsidRPr="00886CD4">
        <w:rPr>
          <w:rFonts w:ascii="Arial" w:hAnsi="Arial" w:cs="Arial"/>
          <w:sz w:val="24"/>
          <w:szCs w:val="24"/>
          <w:rPrChange w:id="2144" w:author="Panagiotis Karkazis" w:date="2022-03-01T20:05:00Z">
            <w:rPr>
              <w:rFonts w:ascii="Arial" w:hAnsi="Arial" w:cs="Arial"/>
              <w:sz w:val="24"/>
              <w:szCs w:val="24"/>
              <w:highlight w:val="red"/>
            </w:rPr>
          </w:rPrChange>
        </w:rPr>
        <w:t xml:space="preserve">, </w:t>
      </w:r>
      <w:r w:rsidR="0049517B" w:rsidRPr="00886CD4">
        <w:rPr>
          <w:rFonts w:ascii="Arial" w:hAnsi="Arial" w:cs="Arial"/>
          <w:sz w:val="24"/>
          <w:szCs w:val="24"/>
          <w:rPrChange w:id="2145" w:author="Panagiotis Karkazis" w:date="2022-03-01T20:05:00Z">
            <w:rPr>
              <w:rFonts w:ascii="Arial" w:hAnsi="Arial" w:cs="Arial"/>
              <w:sz w:val="24"/>
              <w:szCs w:val="24"/>
              <w:highlight w:val="red"/>
            </w:rPr>
          </w:rPrChange>
        </w:rPr>
        <w:t>διότι ανάλογα</w:t>
      </w:r>
      <w:r w:rsidR="000461E5" w:rsidRPr="00886CD4">
        <w:rPr>
          <w:rFonts w:ascii="Arial" w:hAnsi="Arial" w:cs="Arial"/>
          <w:sz w:val="24"/>
          <w:szCs w:val="24"/>
          <w:rPrChange w:id="2146" w:author="Panagiotis Karkazis" w:date="2022-03-01T20:05:00Z">
            <w:rPr>
              <w:rFonts w:ascii="Arial" w:hAnsi="Arial" w:cs="Arial"/>
              <w:sz w:val="24"/>
              <w:szCs w:val="24"/>
              <w:highlight w:val="red"/>
            </w:rPr>
          </w:rPrChange>
        </w:rPr>
        <w:t xml:space="preserve"> με</w:t>
      </w:r>
      <w:r w:rsidR="0049517B" w:rsidRPr="00886CD4">
        <w:rPr>
          <w:rFonts w:ascii="Arial" w:hAnsi="Arial" w:cs="Arial"/>
          <w:sz w:val="24"/>
          <w:szCs w:val="24"/>
          <w:rPrChange w:id="2147" w:author="Panagiotis Karkazis" w:date="2022-03-01T20:05:00Z">
            <w:rPr>
              <w:rFonts w:ascii="Arial" w:hAnsi="Arial" w:cs="Arial"/>
              <w:sz w:val="24"/>
              <w:szCs w:val="24"/>
              <w:highlight w:val="red"/>
            </w:rPr>
          </w:rPrChange>
        </w:rPr>
        <w:t xml:space="preserve"> την περίπτωση θα χρειαστούν διαφορετικά βάρη </w:t>
      </w:r>
      <w:r w:rsidR="00104D96" w:rsidRPr="00886CD4">
        <w:rPr>
          <w:rFonts w:ascii="Arial" w:hAnsi="Arial" w:cs="Arial"/>
          <w:sz w:val="24"/>
          <w:szCs w:val="24"/>
          <w:rPrChange w:id="2148" w:author="Panagiotis Karkazis" w:date="2022-03-01T20:05:00Z">
            <w:rPr>
              <w:rFonts w:ascii="Arial" w:hAnsi="Arial" w:cs="Arial"/>
              <w:sz w:val="24"/>
              <w:szCs w:val="24"/>
              <w:highlight w:val="red"/>
            </w:rPr>
          </w:rPrChange>
        </w:rPr>
        <w:t>[PA3&amp;dq=</w:t>
      </w:r>
      <w:proofErr w:type="spellStart"/>
      <w:r w:rsidR="00104D96" w:rsidRPr="00886CD4">
        <w:rPr>
          <w:rFonts w:ascii="Arial" w:hAnsi="Arial" w:cs="Arial"/>
          <w:sz w:val="24"/>
          <w:szCs w:val="24"/>
          <w:rPrChange w:id="2149" w:author="Panagiotis Karkazis" w:date="2022-03-01T20:05:00Z">
            <w:rPr>
              <w:rFonts w:ascii="Arial" w:hAnsi="Arial" w:cs="Arial"/>
              <w:sz w:val="24"/>
              <w:szCs w:val="24"/>
              <w:highlight w:val="red"/>
            </w:rPr>
          </w:rPrChange>
        </w:rPr>
        <w:t>neural+network</w:t>
      </w:r>
      <w:proofErr w:type="spellEnd"/>
      <w:r w:rsidR="00104D96" w:rsidRPr="00886CD4">
        <w:rPr>
          <w:rFonts w:ascii="Arial" w:hAnsi="Arial" w:cs="Arial"/>
          <w:sz w:val="24"/>
          <w:szCs w:val="24"/>
          <w:rPrChange w:id="2150" w:author="Panagiotis Karkazis" w:date="2022-03-01T20:05:00Z">
            <w:rPr>
              <w:rFonts w:ascii="Arial" w:hAnsi="Arial" w:cs="Arial"/>
              <w:sz w:val="24"/>
              <w:szCs w:val="24"/>
              <w:highlight w:val="red"/>
            </w:rPr>
          </w:rPrChange>
        </w:rPr>
        <w:t xml:space="preserve">]. </w:t>
      </w:r>
      <w:r w:rsidR="00053AE0" w:rsidRPr="00886CD4">
        <w:rPr>
          <w:rFonts w:ascii="Arial" w:hAnsi="Arial" w:cs="Arial"/>
          <w:sz w:val="24"/>
          <w:szCs w:val="24"/>
          <w:rPrChange w:id="2151" w:author="Panagiotis Karkazis" w:date="2022-03-01T20:05:00Z">
            <w:rPr>
              <w:rFonts w:ascii="Arial" w:hAnsi="Arial" w:cs="Arial"/>
              <w:sz w:val="24"/>
              <w:szCs w:val="24"/>
              <w:highlight w:val="red"/>
            </w:rPr>
          </w:rPrChange>
        </w:rPr>
        <w:t>Έπειτα, υπολογίζεται το άθροισμα των βαρών και των εισόδων</w:t>
      </w:r>
      <w:r w:rsidR="00C16E57" w:rsidRPr="00886CD4">
        <w:rPr>
          <w:rFonts w:ascii="Arial" w:hAnsi="Arial" w:cs="Arial"/>
          <w:sz w:val="24"/>
          <w:szCs w:val="24"/>
          <w:rPrChange w:id="2152" w:author="Panagiotis Karkazis" w:date="2022-03-01T20:05:00Z">
            <w:rPr>
              <w:rFonts w:ascii="Arial" w:hAnsi="Arial" w:cs="Arial"/>
              <w:sz w:val="24"/>
              <w:szCs w:val="24"/>
              <w:highlight w:val="red"/>
            </w:rPr>
          </w:rPrChange>
        </w:rPr>
        <w:t xml:space="preserve"> ή αλλιώς το βεβαρημένο άθροισμα</w:t>
      </w:r>
      <w:r w:rsidR="00053AE0" w:rsidRPr="00886CD4">
        <w:rPr>
          <w:rFonts w:ascii="Arial" w:hAnsi="Arial" w:cs="Arial"/>
          <w:sz w:val="24"/>
          <w:szCs w:val="24"/>
          <w:rPrChange w:id="2153" w:author="Panagiotis Karkazis" w:date="2022-03-01T20:05:00Z">
            <w:rPr>
              <w:rFonts w:ascii="Arial" w:hAnsi="Arial" w:cs="Arial"/>
              <w:sz w:val="24"/>
              <w:szCs w:val="24"/>
              <w:highlight w:val="red"/>
            </w:rPr>
          </w:rPrChange>
        </w:rPr>
        <w:t xml:space="preserve"> και το αποτέλεσμα του αθροίσματος τροφοδοτ</w:t>
      </w:r>
      <w:r w:rsidR="00C16E57" w:rsidRPr="00886CD4">
        <w:rPr>
          <w:rFonts w:ascii="Arial" w:hAnsi="Arial" w:cs="Arial"/>
          <w:sz w:val="24"/>
          <w:szCs w:val="24"/>
          <w:rPrChange w:id="2154" w:author="Panagiotis Karkazis" w:date="2022-03-01T20:05:00Z">
            <w:rPr>
              <w:rFonts w:ascii="Arial" w:hAnsi="Arial" w:cs="Arial"/>
              <w:sz w:val="24"/>
              <w:szCs w:val="24"/>
              <w:highlight w:val="red"/>
            </w:rPr>
          </w:rPrChange>
        </w:rPr>
        <w:t>είται</w:t>
      </w:r>
      <w:r w:rsidR="00053AE0" w:rsidRPr="00886CD4">
        <w:rPr>
          <w:rFonts w:ascii="Arial" w:hAnsi="Arial" w:cs="Arial"/>
          <w:sz w:val="24"/>
          <w:szCs w:val="24"/>
          <w:rPrChange w:id="2155" w:author="Panagiotis Karkazis" w:date="2022-03-01T20:05:00Z">
            <w:rPr>
              <w:rFonts w:ascii="Arial" w:hAnsi="Arial" w:cs="Arial"/>
              <w:sz w:val="24"/>
              <w:szCs w:val="24"/>
              <w:highlight w:val="red"/>
            </w:rPr>
          </w:rPrChange>
        </w:rPr>
        <w:t xml:space="preserve"> σε μία συνάρτηση η οποία παρά</w:t>
      </w:r>
      <w:r w:rsidR="00C16E57" w:rsidRPr="00886CD4">
        <w:rPr>
          <w:rFonts w:ascii="Arial" w:hAnsi="Arial" w:cs="Arial"/>
          <w:sz w:val="24"/>
          <w:szCs w:val="24"/>
          <w:rPrChange w:id="2156" w:author="Panagiotis Karkazis" w:date="2022-03-01T20:05:00Z">
            <w:rPr>
              <w:rFonts w:ascii="Arial" w:hAnsi="Arial" w:cs="Arial"/>
              <w:sz w:val="24"/>
              <w:szCs w:val="24"/>
              <w:highlight w:val="red"/>
            </w:rPr>
          </w:rPrChange>
        </w:rPr>
        <w:t>γε</w:t>
      </w:r>
      <w:r w:rsidR="00053AE0" w:rsidRPr="00886CD4">
        <w:rPr>
          <w:rFonts w:ascii="Arial" w:hAnsi="Arial" w:cs="Arial"/>
          <w:sz w:val="24"/>
          <w:szCs w:val="24"/>
          <w:rPrChange w:id="2157" w:author="Panagiotis Karkazis" w:date="2022-03-01T20:05:00Z">
            <w:rPr>
              <w:rFonts w:ascii="Arial" w:hAnsi="Arial" w:cs="Arial"/>
              <w:sz w:val="24"/>
              <w:szCs w:val="24"/>
              <w:highlight w:val="red"/>
            </w:rPr>
          </w:rPrChange>
        </w:rPr>
        <w:t xml:space="preserve">ι </w:t>
      </w:r>
      <w:r w:rsidR="00C16E57" w:rsidRPr="00886CD4">
        <w:rPr>
          <w:rFonts w:ascii="Arial" w:hAnsi="Arial" w:cs="Arial"/>
          <w:sz w:val="24"/>
          <w:szCs w:val="24"/>
          <w:rPrChange w:id="2158" w:author="Panagiotis Karkazis" w:date="2022-03-01T20:05:00Z">
            <w:rPr>
              <w:rFonts w:ascii="Arial" w:hAnsi="Arial" w:cs="Arial"/>
              <w:sz w:val="24"/>
              <w:szCs w:val="24"/>
              <w:highlight w:val="red"/>
            </w:rPr>
          </w:rPrChange>
        </w:rPr>
        <w:t>την έξοδο.</w:t>
      </w:r>
      <w:r w:rsidR="004D3C0E" w:rsidRPr="00886CD4">
        <w:rPr>
          <w:rFonts w:ascii="Arial" w:hAnsi="Arial" w:cs="Arial"/>
          <w:sz w:val="24"/>
          <w:szCs w:val="24"/>
          <w:rPrChange w:id="2159" w:author="Panagiotis Karkazis" w:date="2022-03-01T20:05:00Z">
            <w:rPr>
              <w:rFonts w:ascii="Arial" w:hAnsi="Arial" w:cs="Arial"/>
              <w:sz w:val="24"/>
              <w:szCs w:val="24"/>
              <w:highlight w:val="red"/>
            </w:rPr>
          </w:rPrChange>
        </w:rPr>
        <w:t xml:space="preserve"> Υπάρχει όμως και το κατώφλι (</w:t>
      </w:r>
      <w:r w:rsidR="004D3C0E" w:rsidRPr="00886CD4">
        <w:rPr>
          <w:rFonts w:ascii="Arial" w:hAnsi="Arial" w:cs="Arial"/>
          <w:sz w:val="24"/>
          <w:szCs w:val="24"/>
          <w:lang w:val="en-US"/>
          <w:rPrChange w:id="2160" w:author="Panagiotis Karkazis" w:date="2022-03-01T20:05:00Z">
            <w:rPr>
              <w:rFonts w:ascii="Arial" w:hAnsi="Arial" w:cs="Arial"/>
              <w:sz w:val="24"/>
              <w:szCs w:val="24"/>
              <w:highlight w:val="red"/>
              <w:lang w:val="en-US"/>
            </w:rPr>
          </w:rPrChange>
        </w:rPr>
        <w:t>threshold</w:t>
      </w:r>
      <w:r w:rsidR="004D3C0E" w:rsidRPr="00886CD4">
        <w:rPr>
          <w:rFonts w:ascii="Arial" w:hAnsi="Arial" w:cs="Arial"/>
          <w:sz w:val="24"/>
          <w:szCs w:val="24"/>
          <w:rPrChange w:id="2161" w:author="Panagiotis Karkazis" w:date="2022-03-01T20:05:00Z">
            <w:rPr>
              <w:rFonts w:ascii="Arial" w:hAnsi="Arial" w:cs="Arial"/>
              <w:sz w:val="24"/>
              <w:szCs w:val="24"/>
              <w:highlight w:val="red"/>
            </w:rPr>
          </w:rPrChange>
        </w:rPr>
        <w:t xml:space="preserve">) </w:t>
      </w:r>
      <w:r w:rsidR="00460A8B" w:rsidRPr="00886CD4">
        <w:rPr>
          <w:rFonts w:ascii="Arial" w:hAnsi="Arial" w:cs="Arial"/>
          <w:sz w:val="24"/>
          <w:szCs w:val="24"/>
          <w:rPrChange w:id="2162" w:author="Panagiotis Karkazis" w:date="2022-03-01T20:05:00Z">
            <w:rPr>
              <w:rFonts w:ascii="Arial" w:hAnsi="Arial" w:cs="Arial"/>
              <w:sz w:val="24"/>
              <w:szCs w:val="24"/>
              <w:highlight w:val="red"/>
            </w:rPr>
          </w:rPrChange>
        </w:rPr>
        <w:t xml:space="preserve">το οποίο είναι μία τιμή που πρέπει να ξεπεραστεί ώστε να ενεργοποιηθεί η έξοδος του </w:t>
      </w:r>
      <w:r w:rsidR="00460A8B" w:rsidRPr="00886CD4">
        <w:rPr>
          <w:rFonts w:ascii="Arial" w:hAnsi="Arial" w:cs="Arial"/>
          <w:sz w:val="24"/>
          <w:szCs w:val="24"/>
          <w:lang w:val="en-US"/>
          <w:rPrChange w:id="2163" w:author="Panagiotis Karkazis" w:date="2022-03-01T20:05:00Z">
            <w:rPr>
              <w:rFonts w:ascii="Arial" w:hAnsi="Arial" w:cs="Arial"/>
              <w:sz w:val="24"/>
              <w:szCs w:val="24"/>
              <w:highlight w:val="red"/>
              <w:lang w:val="en-US"/>
            </w:rPr>
          </w:rPrChange>
        </w:rPr>
        <w:t>perceptron</w:t>
      </w:r>
      <w:r w:rsidR="00460A8B" w:rsidRPr="00886CD4">
        <w:rPr>
          <w:rFonts w:ascii="Arial" w:hAnsi="Arial" w:cs="Arial"/>
          <w:sz w:val="24"/>
          <w:szCs w:val="24"/>
          <w:rPrChange w:id="2164" w:author="Panagiotis Karkazis" w:date="2022-03-01T20:05:00Z">
            <w:rPr>
              <w:rFonts w:ascii="Arial" w:hAnsi="Arial" w:cs="Arial"/>
              <w:sz w:val="24"/>
              <w:szCs w:val="24"/>
              <w:highlight w:val="red"/>
            </w:rPr>
          </w:rPrChange>
        </w:rPr>
        <w:t xml:space="preserve">. </w:t>
      </w:r>
      <w:r w:rsidR="00651229" w:rsidRPr="00886CD4">
        <w:rPr>
          <w:rFonts w:ascii="Arial" w:hAnsi="Arial" w:cs="Arial"/>
          <w:sz w:val="24"/>
          <w:szCs w:val="24"/>
          <w:rPrChange w:id="2165" w:author="Panagiotis Karkazis" w:date="2022-03-01T20:05:00Z">
            <w:rPr>
              <w:rFonts w:ascii="Arial" w:hAnsi="Arial" w:cs="Arial"/>
              <w:sz w:val="24"/>
              <w:szCs w:val="24"/>
              <w:highlight w:val="red"/>
            </w:rPr>
          </w:rPrChange>
        </w:rPr>
        <w:t>Υπάρχουν πολλών ειδών συναρτήσεις</w:t>
      </w:r>
      <w:ins w:id="2166" w:author="Panagiotis Karkazis" w:date="2022-03-01T20:17:00Z">
        <w:r w:rsidR="0095105B">
          <w:rPr>
            <w:rFonts w:ascii="Arial" w:hAnsi="Arial" w:cs="Arial"/>
            <w:sz w:val="24"/>
            <w:szCs w:val="24"/>
          </w:rPr>
          <w:t>,</w:t>
        </w:r>
      </w:ins>
      <w:r w:rsidR="00651229" w:rsidRPr="00886CD4">
        <w:rPr>
          <w:rFonts w:ascii="Arial" w:hAnsi="Arial" w:cs="Arial"/>
          <w:sz w:val="24"/>
          <w:szCs w:val="24"/>
          <w:rPrChange w:id="2167" w:author="Panagiotis Karkazis" w:date="2022-03-01T20:05:00Z">
            <w:rPr>
              <w:rFonts w:ascii="Arial" w:hAnsi="Arial" w:cs="Arial"/>
              <w:sz w:val="24"/>
              <w:szCs w:val="24"/>
              <w:highlight w:val="red"/>
            </w:rPr>
          </w:rPrChange>
        </w:rPr>
        <w:t xml:space="preserve"> οι οποίες χρησιμοποιούνται γι’ αυτό το σκοπό. Μερικές από αυτές είναι οι</w:t>
      </w:r>
      <w:r w:rsidR="00DB04D4" w:rsidRPr="00886CD4">
        <w:rPr>
          <w:rFonts w:ascii="Arial" w:hAnsi="Arial" w:cs="Arial"/>
          <w:sz w:val="24"/>
          <w:szCs w:val="24"/>
          <w:rPrChange w:id="2168" w:author="Panagiotis Karkazis" w:date="2022-03-01T20:05:00Z">
            <w:rPr>
              <w:rFonts w:ascii="Arial" w:hAnsi="Arial" w:cs="Arial"/>
              <w:sz w:val="24"/>
              <w:szCs w:val="24"/>
              <w:highlight w:val="red"/>
            </w:rPr>
          </w:rPrChange>
        </w:rPr>
        <w:t xml:space="preserve"> εξής</w:t>
      </w:r>
      <w:r w:rsidR="009A5876" w:rsidRPr="0095105B">
        <w:rPr>
          <w:rFonts w:ascii="Arial" w:hAnsi="Arial" w:cs="Arial"/>
          <w:sz w:val="24"/>
          <w:szCs w:val="24"/>
          <w:rPrChange w:id="2169" w:author="Panagiotis Karkazis" w:date="2022-03-01T20:18:00Z">
            <w:rPr>
              <w:rFonts w:ascii="Arial" w:hAnsi="Arial" w:cs="Arial"/>
              <w:sz w:val="24"/>
              <w:szCs w:val="24"/>
              <w:highlight w:val="red"/>
              <w:lang w:val="en-US"/>
            </w:rPr>
          </w:rPrChange>
        </w:rPr>
        <w:t xml:space="preserve"> </w:t>
      </w:r>
      <w:r w:rsidR="009A5876" w:rsidRPr="00886CD4">
        <w:rPr>
          <w:rFonts w:ascii="Arial" w:hAnsi="Arial" w:cs="Arial"/>
          <w:sz w:val="24"/>
          <w:szCs w:val="24"/>
          <w:rPrChange w:id="2170" w:author="Panagiotis Karkazis" w:date="2022-03-01T20:05:00Z">
            <w:rPr>
              <w:rFonts w:ascii="Arial" w:hAnsi="Arial" w:cs="Arial"/>
              <w:sz w:val="24"/>
              <w:szCs w:val="24"/>
              <w:highlight w:val="red"/>
            </w:rPr>
          </w:rPrChange>
        </w:rPr>
        <w:t>[</w:t>
      </w:r>
      <w:proofErr w:type="spellStart"/>
      <w:r w:rsidR="009A5876" w:rsidRPr="00886CD4">
        <w:rPr>
          <w:rFonts w:ascii="Arial" w:hAnsi="Arial" w:cs="Arial"/>
          <w:sz w:val="24"/>
          <w:szCs w:val="24"/>
          <w:rPrChange w:id="2171" w:author="Panagiotis Karkazis" w:date="2022-03-01T20:05:00Z">
            <w:rPr>
              <w:rFonts w:ascii="Arial" w:hAnsi="Arial" w:cs="Arial"/>
              <w:sz w:val="24"/>
              <w:szCs w:val="24"/>
              <w:highlight w:val="red"/>
            </w:rPr>
          </w:rPrChange>
        </w:rPr>
        <w:t>Fundamentals_of_Neural_Networks</w:t>
      </w:r>
      <w:proofErr w:type="spellEnd"/>
      <w:r w:rsidR="009A5876" w:rsidRPr="00886CD4">
        <w:rPr>
          <w:rFonts w:ascii="Arial" w:hAnsi="Arial" w:cs="Arial"/>
          <w:sz w:val="24"/>
          <w:szCs w:val="24"/>
          <w:rPrChange w:id="2172" w:author="Panagiotis Karkazis" w:date="2022-03-01T20:05:00Z">
            <w:rPr>
              <w:rFonts w:ascii="Arial" w:hAnsi="Arial" w:cs="Arial"/>
              <w:sz w:val="24"/>
              <w:szCs w:val="24"/>
              <w:highlight w:val="red"/>
            </w:rPr>
          </w:rPrChange>
        </w:rPr>
        <w:t>]</w:t>
      </w:r>
      <w:r w:rsidR="00651229" w:rsidRPr="0095105B">
        <w:rPr>
          <w:rFonts w:ascii="Arial" w:hAnsi="Arial" w:cs="Arial"/>
          <w:sz w:val="24"/>
          <w:szCs w:val="24"/>
          <w:rPrChange w:id="2173" w:author="Panagiotis Karkazis" w:date="2022-03-01T20:18:00Z">
            <w:rPr>
              <w:rFonts w:ascii="Arial" w:hAnsi="Arial" w:cs="Arial"/>
              <w:sz w:val="24"/>
              <w:szCs w:val="24"/>
              <w:highlight w:val="red"/>
              <w:lang w:val="en-US"/>
            </w:rPr>
          </w:rPrChange>
        </w:rPr>
        <w:t>:</w:t>
      </w:r>
    </w:p>
    <w:p w14:paraId="6FCD6516" w14:textId="39816761" w:rsidR="00651229" w:rsidRPr="00886CD4" w:rsidRDefault="00651229" w:rsidP="00651229">
      <w:pPr>
        <w:pStyle w:val="a3"/>
        <w:numPr>
          <w:ilvl w:val="0"/>
          <w:numId w:val="13"/>
        </w:numPr>
        <w:spacing w:after="0" w:line="360" w:lineRule="auto"/>
        <w:jc w:val="both"/>
        <w:rPr>
          <w:rFonts w:ascii="Arial" w:hAnsi="Arial" w:cs="Arial"/>
          <w:sz w:val="24"/>
          <w:szCs w:val="24"/>
          <w:lang w:val="en-US"/>
          <w:rPrChange w:id="2174"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2175" w:author="Panagiotis Karkazis" w:date="2022-03-01T20:05:00Z">
            <w:rPr>
              <w:rFonts w:ascii="Arial" w:hAnsi="Arial" w:cs="Arial"/>
              <w:sz w:val="24"/>
              <w:szCs w:val="24"/>
              <w:highlight w:val="red"/>
            </w:rPr>
          </w:rPrChange>
        </w:rPr>
        <w:t>Γραμμική συνάρτηση (</w:t>
      </w:r>
      <w:r w:rsidRPr="00886CD4">
        <w:rPr>
          <w:rFonts w:ascii="Arial" w:hAnsi="Arial" w:cs="Arial"/>
          <w:sz w:val="24"/>
          <w:szCs w:val="24"/>
          <w:lang w:val="en-US"/>
          <w:rPrChange w:id="2176" w:author="Panagiotis Karkazis" w:date="2022-03-01T20:05:00Z">
            <w:rPr>
              <w:rFonts w:ascii="Arial" w:hAnsi="Arial" w:cs="Arial"/>
              <w:sz w:val="24"/>
              <w:szCs w:val="24"/>
              <w:highlight w:val="red"/>
              <w:lang w:val="en-US"/>
            </w:rPr>
          </w:rPrChange>
        </w:rPr>
        <w:t>Linear function</w:t>
      </w:r>
      <w:r w:rsidRPr="00886CD4">
        <w:rPr>
          <w:rFonts w:ascii="Arial" w:hAnsi="Arial" w:cs="Arial"/>
          <w:sz w:val="24"/>
          <w:szCs w:val="24"/>
          <w:rPrChange w:id="2177" w:author="Panagiotis Karkazis" w:date="2022-03-01T20:05:00Z">
            <w:rPr>
              <w:rFonts w:ascii="Arial" w:hAnsi="Arial" w:cs="Arial"/>
              <w:sz w:val="24"/>
              <w:szCs w:val="24"/>
              <w:highlight w:val="red"/>
            </w:rPr>
          </w:rPrChange>
        </w:rPr>
        <w:t>)</w:t>
      </w:r>
    </w:p>
    <w:p w14:paraId="3467D7AB" w14:textId="3177D956" w:rsidR="00386448" w:rsidRPr="00886CD4" w:rsidRDefault="00386448" w:rsidP="00651229">
      <w:pPr>
        <w:pStyle w:val="a3"/>
        <w:numPr>
          <w:ilvl w:val="0"/>
          <w:numId w:val="13"/>
        </w:numPr>
        <w:spacing w:after="0" w:line="360" w:lineRule="auto"/>
        <w:jc w:val="both"/>
        <w:rPr>
          <w:rFonts w:ascii="Arial" w:hAnsi="Arial" w:cs="Arial"/>
          <w:sz w:val="24"/>
          <w:szCs w:val="24"/>
          <w:lang w:val="en-US"/>
          <w:rPrChange w:id="2178"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2179" w:author="Panagiotis Karkazis" w:date="2022-03-01T20:05:00Z">
            <w:rPr>
              <w:rFonts w:ascii="Arial" w:hAnsi="Arial" w:cs="Arial"/>
              <w:sz w:val="24"/>
              <w:szCs w:val="24"/>
              <w:highlight w:val="red"/>
            </w:rPr>
          </w:rPrChange>
        </w:rPr>
        <w:t>Σιγμοειδής συνάρτηση (</w:t>
      </w:r>
      <w:r w:rsidRPr="00886CD4">
        <w:rPr>
          <w:rFonts w:ascii="Arial" w:hAnsi="Arial" w:cs="Arial"/>
          <w:sz w:val="24"/>
          <w:szCs w:val="24"/>
          <w:lang w:val="en-US"/>
          <w:rPrChange w:id="2180" w:author="Panagiotis Karkazis" w:date="2022-03-01T20:05:00Z">
            <w:rPr>
              <w:rFonts w:ascii="Arial" w:hAnsi="Arial" w:cs="Arial"/>
              <w:sz w:val="24"/>
              <w:szCs w:val="24"/>
              <w:highlight w:val="red"/>
              <w:lang w:val="en-US"/>
            </w:rPr>
          </w:rPrChange>
        </w:rPr>
        <w:t>Sigmoid function</w:t>
      </w:r>
      <w:r w:rsidRPr="00886CD4">
        <w:rPr>
          <w:rFonts w:ascii="Arial" w:hAnsi="Arial" w:cs="Arial"/>
          <w:sz w:val="24"/>
          <w:szCs w:val="24"/>
          <w:rPrChange w:id="2181" w:author="Panagiotis Karkazis" w:date="2022-03-01T20:05:00Z">
            <w:rPr>
              <w:rFonts w:ascii="Arial" w:hAnsi="Arial" w:cs="Arial"/>
              <w:sz w:val="24"/>
              <w:szCs w:val="24"/>
              <w:highlight w:val="red"/>
            </w:rPr>
          </w:rPrChange>
        </w:rPr>
        <w:t>)</w:t>
      </w:r>
    </w:p>
    <w:p w14:paraId="289ADF2C" w14:textId="5126DB75" w:rsidR="00B87CA3" w:rsidRPr="00886CD4" w:rsidRDefault="00386448" w:rsidP="0081373C">
      <w:pPr>
        <w:pStyle w:val="a3"/>
        <w:numPr>
          <w:ilvl w:val="0"/>
          <w:numId w:val="13"/>
        </w:numPr>
        <w:spacing w:after="0" w:line="360" w:lineRule="auto"/>
        <w:jc w:val="both"/>
        <w:rPr>
          <w:rFonts w:ascii="Arial" w:hAnsi="Arial" w:cs="Arial"/>
          <w:sz w:val="24"/>
          <w:szCs w:val="24"/>
          <w:lang w:val="en-US"/>
          <w:rPrChange w:id="2182"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2183" w:author="Panagiotis Karkazis" w:date="2022-03-01T20:05:00Z">
            <w:rPr>
              <w:rFonts w:ascii="Arial" w:hAnsi="Arial" w:cs="Arial"/>
              <w:sz w:val="24"/>
              <w:szCs w:val="24"/>
              <w:highlight w:val="red"/>
            </w:rPr>
          </w:rPrChange>
        </w:rPr>
        <w:t>Συνάρτηση κατωφλίου (</w:t>
      </w:r>
      <w:r w:rsidRPr="00886CD4">
        <w:rPr>
          <w:rFonts w:ascii="Arial" w:hAnsi="Arial" w:cs="Arial"/>
          <w:sz w:val="24"/>
          <w:szCs w:val="24"/>
          <w:lang w:val="en-US"/>
          <w:rPrChange w:id="2184" w:author="Panagiotis Karkazis" w:date="2022-03-01T20:05:00Z">
            <w:rPr>
              <w:rFonts w:ascii="Arial" w:hAnsi="Arial" w:cs="Arial"/>
              <w:sz w:val="24"/>
              <w:szCs w:val="24"/>
              <w:highlight w:val="red"/>
              <w:lang w:val="en-US"/>
            </w:rPr>
          </w:rPrChange>
        </w:rPr>
        <w:t>Threshold Function</w:t>
      </w:r>
      <w:r w:rsidRPr="00886CD4">
        <w:rPr>
          <w:rFonts w:ascii="Arial" w:hAnsi="Arial" w:cs="Arial"/>
          <w:sz w:val="24"/>
          <w:szCs w:val="24"/>
          <w:rPrChange w:id="2185" w:author="Panagiotis Karkazis" w:date="2022-03-01T20:05:00Z">
            <w:rPr>
              <w:rFonts w:ascii="Arial" w:hAnsi="Arial" w:cs="Arial"/>
              <w:sz w:val="24"/>
              <w:szCs w:val="24"/>
              <w:highlight w:val="red"/>
            </w:rPr>
          </w:rPrChange>
        </w:rPr>
        <w:t>)</w:t>
      </w:r>
    </w:p>
    <w:p w14:paraId="66A03ADB" w14:textId="537BD747" w:rsidR="000341A5" w:rsidRPr="00886CD4" w:rsidRDefault="000341A5" w:rsidP="000341A5">
      <w:pPr>
        <w:spacing w:after="0" w:line="360" w:lineRule="auto"/>
        <w:ind w:firstLine="227"/>
        <w:jc w:val="both"/>
        <w:rPr>
          <w:rFonts w:ascii="Arial" w:hAnsi="Arial" w:cs="Arial"/>
          <w:sz w:val="24"/>
          <w:szCs w:val="24"/>
          <w:rPrChange w:id="2186" w:author="Panagiotis Karkazis" w:date="2022-03-01T20:05:00Z">
            <w:rPr>
              <w:rFonts w:ascii="Arial" w:hAnsi="Arial" w:cs="Arial"/>
              <w:sz w:val="24"/>
              <w:szCs w:val="24"/>
              <w:highlight w:val="red"/>
            </w:rPr>
          </w:rPrChange>
        </w:rPr>
      </w:pPr>
      <w:r w:rsidRPr="00886CD4">
        <w:rPr>
          <w:rFonts w:ascii="Arial" w:hAnsi="Arial" w:cs="Arial"/>
          <w:sz w:val="24"/>
          <w:szCs w:val="24"/>
          <w:rPrChange w:id="2187" w:author="Panagiotis Karkazis" w:date="2022-03-01T20:05:00Z">
            <w:rPr>
              <w:rFonts w:ascii="Arial" w:hAnsi="Arial" w:cs="Arial"/>
              <w:sz w:val="24"/>
              <w:szCs w:val="24"/>
              <w:highlight w:val="red"/>
            </w:rPr>
          </w:rPrChange>
        </w:rPr>
        <w:lastRenderedPageBreak/>
        <w:t xml:space="preserve">Μόλις παρουσιάστηκε το απλούστερο Νευρωνικό Δίκτυο το οποίο αποκαλείται και </w:t>
      </w:r>
      <w:r w:rsidR="004A54D3" w:rsidRPr="00886CD4">
        <w:rPr>
          <w:rFonts w:ascii="Arial" w:hAnsi="Arial" w:cs="Arial"/>
          <w:sz w:val="24"/>
          <w:szCs w:val="24"/>
          <w:rPrChange w:id="2188" w:author="Panagiotis Karkazis" w:date="2022-03-01T20:05:00Z">
            <w:rPr>
              <w:rFonts w:ascii="Arial" w:hAnsi="Arial" w:cs="Arial"/>
              <w:sz w:val="24"/>
              <w:szCs w:val="24"/>
              <w:highlight w:val="red"/>
            </w:rPr>
          </w:rPrChange>
        </w:rPr>
        <w:t>Ν</w:t>
      </w:r>
      <w:r w:rsidRPr="00886CD4">
        <w:rPr>
          <w:rFonts w:ascii="Arial" w:hAnsi="Arial" w:cs="Arial"/>
          <w:sz w:val="24"/>
          <w:szCs w:val="24"/>
          <w:rPrChange w:id="2189" w:author="Panagiotis Karkazis" w:date="2022-03-01T20:05:00Z">
            <w:rPr>
              <w:rFonts w:ascii="Arial" w:hAnsi="Arial" w:cs="Arial"/>
              <w:sz w:val="24"/>
              <w:szCs w:val="24"/>
              <w:highlight w:val="red"/>
            </w:rPr>
          </w:rPrChange>
        </w:rPr>
        <w:t xml:space="preserve">ευρωνικό </w:t>
      </w:r>
      <w:r w:rsidR="004A54D3" w:rsidRPr="00886CD4">
        <w:rPr>
          <w:rFonts w:ascii="Arial" w:hAnsi="Arial" w:cs="Arial"/>
          <w:sz w:val="24"/>
          <w:szCs w:val="24"/>
          <w:rPrChange w:id="2190" w:author="Panagiotis Karkazis" w:date="2022-03-01T20:05:00Z">
            <w:rPr>
              <w:rFonts w:ascii="Arial" w:hAnsi="Arial" w:cs="Arial"/>
              <w:sz w:val="24"/>
              <w:szCs w:val="24"/>
              <w:highlight w:val="red"/>
            </w:rPr>
          </w:rPrChange>
        </w:rPr>
        <w:t>Δ</w:t>
      </w:r>
      <w:r w:rsidRPr="00886CD4">
        <w:rPr>
          <w:rFonts w:ascii="Arial" w:hAnsi="Arial" w:cs="Arial"/>
          <w:sz w:val="24"/>
          <w:szCs w:val="24"/>
          <w:rPrChange w:id="2191" w:author="Panagiotis Karkazis" w:date="2022-03-01T20:05:00Z">
            <w:rPr>
              <w:rFonts w:ascii="Arial" w:hAnsi="Arial" w:cs="Arial"/>
              <w:sz w:val="24"/>
              <w:szCs w:val="24"/>
              <w:highlight w:val="red"/>
            </w:rPr>
          </w:rPrChange>
        </w:rPr>
        <w:t>ίκτυο ενός επιπέδου (</w:t>
      </w:r>
      <w:r w:rsidRPr="00886CD4">
        <w:rPr>
          <w:rFonts w:ascii="Arial" w:hAnsi="Arial" w:cs="Arial"/>
          <w:sz w:val="24"/>
          <w:szCs w:val="24"/>
          <w:lang w:val="en-US"/>
          <w:rPrChange w:id="2192" w:author="Panagiotis Karkazis" w:date="2022-03-01T20:05:00Z">
            <w:rPr>
              <w:rFonts w:ascii="Arial" w:hAnsi="Arial" w:cs="Arial"/>
              <w:sz w:val="24"/>
              <w:szCs w:val="24"/>
              <w:highlight w:val="red"/>
              <w:lang w:val="en-US"/>
            </w:rPr>
          </w:rPrChange>
        </w:rPr>
        <w:t>single</w:t>
      </w:r>
      <w:r w:rsidRPr="00886CD4">
        <w:rPr>
          <w:rFonts w:ascii="Arial" w:hAnsi="Arial" w:cs="Arial"/>
          <w:sz w:val="24"/>
          <w:szCs w:val="24"/>
          <w:rPrChange w:id="2193" w:author="Panagiotis Karkazis" w:date="2022-03-01T20:05:00Z">
            <w:rPr>
              <w:rFonts w:ascii="Arial" w:hAnsi="Arial" w:cs="Arial"/>
              <w:sz w:val="24"/>
              <w:szCs w:val="24"/>
              <w:highlight w:val="red"/>
            </w:rPr>
          </w:rPrChange>
        </w:rPr>
        <w:t xml:space="preserve"> </w:t>
      </w:r>
      <w:r w:rsidRPr="00886CD4">
        <w:rPr>
          <w:rFonts w:ascii="Arial" w:hAnsi="Arial" w:cs="Arial"/>
          <w:sz w:val="24"/>
          <w:szCs w:val="24"/>
          <w:lang w:val="en-US"/>
          <w:rPrChange w:id="2194" w:author="Panagiotis Karkazis" w:date="2022-03-01T20:05:00Z">
            <w:rPr>
              <w:rFonts w:ascii="Arial" w:hAnsi="Arial" w:cs="Arial"/>
              <w:sz w:val="24"/>
              <w:szCs w:val="24"/>
              <w:highlight w:val="red"/>
              <w:lang w:val="en-US"/>
            </w:rPr>
          </w:rPrChange>
        </w:rPr>
        <w:t>layer</w:t>
      </w:r>
      <w:r w:rsidRPr="00886CD4">
        <w:rPr>
          <w:rFonts w:ascii="Arial" w:hAnsi="Arial" w:cs="Arial"/>
          <w:sz w:val="24"/>
          <w:szCs w:val="24"/>
          <w:rPrChange w:id="2195" w:author="Panagiotis Karkazis" w:date="2022-03-01T20:05:00Z">
            <w:rPr>
              <w:rFonts w:ascii="Arial" w:hAnsi="Arial" w:cs="Arial"/>
              <w:sz w:val="24"/>
              <w:szCs w:val="24"/>
              <w:highlight w:val="red"/>
            </w:rPr>
          </w:rPrChange>
        </w:rPr>
        <w:t xml:space="preserve"> </w:t>
      </w:r>
      <w:r w:rsidRPr="00886CD4">
        <w:rPr>
          <w:rFonts w:ascii="Arial" w:hAnsi="Arial" w:cs="Arial"/>
          <w:sz w:val="24"/>
          <w:szCs w:val="24"/>
          <w:lang w:val="en-US"/>
          <w:rPrChange w:id="2196" w:author="Panagiotis Karkazis" w:date="2022-03-01T20:05:00Z">
            <w:rPr>
              <w:rFonts w:ascii="Arial" w:hAnsi="Arial" w:cs="Arial"/>
              <w:sz w:val="24"/>
              <w:szCs w:val="24"/>
              <w:highlight w:val="red"/>
              <w:lang w:val="en-US"/>
            </w:rPr>
          </w:rPrChange>
        </w:rPr>
        <w:t>neural</w:t>
      </w:r>
      <w:r w:rsidRPr="00886CD4">
        <w:rPr>
          <w:rFonts w:ascii="Arial" w:hAnsi="Arial" w:cs="Arial"/>
          <w:sz w:val="24"/>
          <w:szCs w:val="24"/>
          <w:rPrChange w:id="2197" w:author="Panagiotis Karkazis" w:date="2022-03-01T20:05:00Z">
            <w:rPr>
              <w:rFonts w:ascii="Arial" w:hAnsi="Arial" w:cs="Arial"/>
              <w:sz w:val="24"/>
              <w:szCs w:val="24"/>
              <w:highlight w:val="red"/>
            </w:rPr>
          </w:rPrChange>
        </w:rPr>
        <w:t xml:space="preserve"> </w:t>
      </w:r>
      <w:r w:rsidRPr="00886CD4">
        <w:rPr>
          <w:rFonts w:ascii="Arial" w:hAnsi="Arial" w:cs="Arial"/>
          <w:sz w:val="24"/>
          <w:szCs w:val="24"/>
          <w:lang w:val="en-US"/>
          <w:rPrChange w:id="2198" w:author="Panagiotis Karkazis" w:date="2022-03-01T20:05:00Z">
            <w:rPr>
              <w:rFonts w:ascii="Arial" w:hAnsi="Arial" w:cs="Arial"/>
              <w:sz w:val="24"/>
              <w:szCs w:val="24"/>
              <w:highlight w:val="red"/>
              <w:lang w:val="en-US"/>
            </w:rPr>
          </w:rPrChange>
        </w:rPr>
        <w:t>network</w:t>
      </w:r>
      <w:r w:rsidRPr="00886CD4">
        <w:rPr>
          <w:rFonts w:ascii="Arial" w:hAnsi="Arial" w:cs="Arial"/>
          <w:sz w:val="24"/>
          <w:szCs w:val="24"/>
          <w:rPrChange w:id="2199" w:author="Panagiotis Karkazis" w:date="2022-03-01T20:05:00Z">
            <w:rPr>
              <w:rFonts w:ascii="Arial" w:hAnsi="Arial" w:cs="Arial"/>
              <w:sz w:val="24"/>
              <w:szCs w:val="24"/>
              <w:highlight w:val="red"/>
            </w:rPr>
          </w:rPrChange>
        </w:rPr>
        <w:t>).</w:t>
      </w:r>
      <w:r w:rsidR="00956E36" w:rsidRPr="00886CD4">
        <w:rPr>
          <w:rFonts w:ascii="Arial" w:hAnsi="Arial" w:cs="Arial"/>
          <w:sz w:val="24"/>
          <w:szCs w:val="24"/>
          <w:rPrChange w:id="2200" w:author="Panagiotis Karkazis" w:date="2022-03-01T20:05:00Z">
            <w:rPr>
              <w:rFonts w:ascii="Arial" w:hAnsi="Arial" w:cs="Arial"/>
              <w:sz w:val="24"/>
              <w:szCs w:val="24"/>
              <w:highlight w:val="red"/>
            </w:rPr>
          </w:rPrChange>
        </w:rPr>
        <w:t xml:space="preserve"> Λόγω της απλής αρχιτεκτονικής του, το </w:t>
      </w:r>
      <w:proofErr w:type="spellStart"/>
      <w:r w:rsidR="004A54D3" w:rsidRPr="00886CD4">
        <w:rPr>
          <w:rFonts w:ascii="Arial" w:hAnsi="Arial" w:cs="Arial"/>
          <w:sz w:val="24"/>
          <w:szCs w:val="24"/>
          <w:rPrChange w:id="2201" w:author="Panagiotis Karkazis" w:date="2022-03-01T20:05:00Z">
            <w:rPr>
              <w:rFonts w:ascii="Arial" w:hAnsi="Arial" w:cs="Arial"/>
              <w:sz w:val="24"/>
              <w:szCs w:val="24"/>
              <w:highlight w:val="red"/>
            </w:rPr>
          </w:rPrChange>
        </w:rPr>
        <w:t>Ν</w:t>
      </w:r>
      <w:r w:rsidR="00956E36" w:rsidRPr="00886CD4">
        <w:rPr>
          <w:rFonts w:ascii="Arial" w:hAnsi="Arial" w:cs="Arial"/>
          <w:sz w:val="24"/>
          <w:szCs w:val="24"/>
          <w:rPrChange w:id="2202" w:author="Panagiotis Karkazis" w:date="2022-03-01T20:05:00Z">
            <w:rPr>
              <w:rFonts w:ascii="Arial" w:hAnsi="Arial" w:cs="Arial"/>
              <w:sz w:val="24"/>
              <w:szCs w:val="24"/>
              <w:highlight w:val="red"/>
            </w:rPr>
          </w:rPrChange>
        </w:rPr>
        <w:t>ευρωνικό</w:t>
      </w:r>
      <w:proofErr w:type="spellEnd"/>
      <w:r w:rsidR="00956E36" w:rsidRPr="00886CD4">
        <w:rPr>
          <w:rFonts w:ascii="Arial" w:hAnsi="Arial" w:cs="Arial"/>
          <w:sz w:val="24"/>
          <w:szCs w:val="24"/>
          <w:rPrChange w:id="2203" w:author="Panagiotis Karkazis" w:date="2022-03-01T20:05:00Z">
            <w:rPr>
              <w:rFonts w:ascii="Arial" w:hAnsi="Arial" w:cs="Arial"/>
              <w:sz w:val="24"/>
              <w:szCs w:val="24"/>
              <w:highlight w:val="red"/>
            </w:rPr>
          </w:rPrChange>
        </w:rPr>
        <w:t xml:space="preserve"> </w:t>
      </w:r>
      <w:r w:rsidR="004A54D3" w:rsidRPr="00886CD4">
        <w:rPr>
          <w:rFonts w:ascii="Arial" w:hAnsi="Arial" w:cs="Arial"/>
          <w:sz w:val="24"/>
          <w:szCs w:val="24"/>
          <w:rPrChange w:id="2204" w:author="Panagiotis Karkazis" w:date="2022-03-01T20:05:00Z">
            <w:rPr>
              <w:rFonts w:ascii="Arial" w:hAnsi="Arial" w:cs="Arial"/>
              <w:sz w:val="24"/>
              <w:szCs w:val="24"/>
              <w:highlight w:val="red"/>
            </w:rPr>
          </w:rPrChange>
        </w:rPr>
        <w:t>Δ</w:t>
      </w:r>
      <w:r w:rsidR="00956E36" w:rsidRPr="00886CD4">
        <w:rPr>
          <w:rFonts w:ascii="Arial" w:hAnsi="Arial" w:cs="Arial"/>
          <w:sz w:val="24"/>
          <w:szCs w:val="24"/>
          <w:rPrChange w:id="2205" w:author="Panagiotis Karkazis" w:date="2022-03-01T20:05:00Z">
            <w:rPr>
              <w:rFonts w:ascii="Arial" w:hAnsi="Arial" w:cs="Arial"/>
              <w:sz w:val="24"/>
              <w:szCs w:val="24"/>
              <w:highlight w:val="red"/>
            </w:rPr>
          </w:rPrChange>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886CD4">
        <w:rPr>
          <w:rFonts w:ascii="Arial" w:hAnsi="Arial" w:cs="Arial"/>
          <w:sz w:val="24"/>
          <w:szCs w:val="24"/>
          <w:rPrChange w:id="2206" w:author="Panagiotis Karkazis" w:date="2022-03-01T20:05:00Z">
            <w:rPr>
              <w:rFonts w:ascii="Arial" w:hAnsi="Arial" w:cs="Arial"/>
              <w:sz w:val="24"/>
              <w:szCs w:val="24"/>
              <w:highlight w:val="red"/>
            </w:rPr>
          </w:rPrChange>
        </w:rPr>
        <w:t xml:space="preserve"> [</w:t>
      </w:r>
      <w:proofErr w:type="spellStart"/>
      <w:r w:rsidR="00754D2D" w:rsidRPr="00886CD4">
        <w:rPr>
          <w:rFonts w:ascii="Arial" w:hAnsi="Arial" w:cs="Arial"/>
          <w:sz w:val="24"/>
          <w:szCs w:val="24"/>
          <w:lang w:val="en-US"/>
          <w:rPrChange w:id="2207" w:author="Panagiotis Karkazis" w:date="2022-03-01T20:05:00Z">
            <w:rPr>
              <w:rFonts w:ascii="Arial" w:hAnsi="Arial" w:cs="Arial"/>
              <w:sz w:val="24"/>
              <w:szCs w:val="24"/>
              <w:highlight w:val="red"/>
              <w:lang w:val="en-US"/>
            </w:rPr>
          </w:rPrChange>
        </w:rPr>
        <w:t>mygreatlearning</w:t>
      </w:r>
      <w:proofErr w:type="spellEnd"/>
      <w:r w:rsidR="00754D2D" w:rsidRPr="00886CD4">
        <w:rPr>
          <w:rFonts w:ascii="Arial" w:hAnsi="Arial" w:cs="Arial"/>
          <w:sz w:val="24"/>
          <w:szCs w:val="24"/>
          <w:rPrChange w:id="2208" w:author="Panagiotis Karkazis" w:date="2022-03-01T20:05:00Z">
            <w:rPr>
              <w:rFonts w:ascii="Arial" w:hAnsi="Arial" w:cs="Arial"/>
              <w:sz w:val="24"/>
              <w:szCs w:val="24"/>
              <w:highlight w:val="red"/>
            </w:rPr>
          </w:rPrChange>
        </w:rPr>
        <w:t xml:space="preserve">, </w:t>
      </w:r>
      <w:proofErr w:type="spellStart"/>
      <w:r w:rsidR="00754D2D" w:rsidRPr="00886CD4">
        <w:rPr>
          <w:rFonts w:ascii="Arial" w:hAnsi="Arial" w:cs="Arial"/>
          <w:sz w:val="24"/>
          <w:szCs w:val="24"/>
          <w:lang w:val="en-US"/>
          <w:rPrChange w:id="2209" w:author="Panagiotis Karkazis" w:date="2022-03-01T20:05:00Z">
            <w:rPr>
              <w:rFonts w:ascii="Arial" w:hAnsi="Arial" w:cs="Arial"/>
              <w:sz w:val="24"/>
              <w:szCs w:val="24"/>
              <w:highlight w:val="red"/>
              <w:lang w:val="en-US"/>
            </w:rPr>
          </w:rPrChange>
        </w:rPr>
        <w:t>towardsscience</w:t>
      </w:r>
      <w:proofErr w:type="spellEnd"/>
      <w:r w:rsidR="00754D2D" w:rsidRPr="00886CD4">
        <w:rPr>
          <w:rFonts w:ascii="Arial" w:hAnsi="Arial" w:cs="Arial"/>
          <w:sz w:val="24"/>
          <w:szCs w:val="24"/>
          <w:rPrChange w:id="2210" w:author="Panagiotis Karkazis" w:date="2022-03-01T20:05:00Z">
            <w:rPr>
              <w:rFonts w:ascii="Arial" w:hAnsi="Arial" w:cs="Arial"/>
              <w:sz w:val="24"/>
              <w:szCs w:val="24"/>
              <w:highlight w:val="red"/>
            </w:rPr>
          </w:rPrChange>
        </w:rPr>
        <w:t>.</w:t>
      </w:r>
      <w:r w:rsidR="00754D2D" w:rsidRPr="00886CD4">
        <w:rPr>
          <w:rFonts w:ascii="Arial" w:hAnsi="Arial" w:cs="Arial"/>
          <w:sz w:val="24"/>
          <w:szCs w:val="24"/>
          <w:lang w:val="en-US"/>
          <w:rPrChange w:id="2211" w:author="Panagiotis Karkazis" w:date="2022-03-01T20:05:00Z">
            <w:rPr>
              <w:rFonts w:ascii="Arial" w:hAnsi="Arial" w:cs="Arial"/>
              <w:sz w:val="24"/>
              <w:szCs w:val="24"/>
              <w:highlight w:val="red"/>
              <w:lang w:val="en-US"/>
            </w:rPr>
          </w:rPrChange>
        </w:rPr>
        <w:t>com</w:t>
      </w:r>
      <w:r w:rsidR="00754D2D" w:rsidRPr="00886CD4">
        <w:rPr>
          <w:rFonts w:ascii="Arial" w:hAnsi="Arial" w:cs="Arial"/>
          <w:sz w:val="24"/>
          <w:szCs w:val="24"/>
          <w:rPrChange w:id="2212" w:author="Panagiotis Karkazis" w:date="2022-03-01T20:05:00Z">
            <w:rPr>
              <w:rFonts w:ascii="Arial" w:hAnsi="Arial" w:cs="Arial"/>
              <w:sz w:val="24"/>
              <w:szCs w:val="24"/>
              <w:highlight w:val="red"/>
            </w:rPr>
          </w:rPrChange>
        </w:rPr>
        <w:t>/6-</w:t>
      </w:r>
      <w:r w:rsidR="00754D2D" w:rsidRPr="00886CD4">
        <w:rPr>
          <w:rFonts w:ascii="Arial" w:hAnsi="Arial" w:cs="Arial"/>
          <w:sz w:val="24"/>
          <w:szCs w:val="24"/>
          <w:lang w:val="en-US"/>
          <w:rPrChange w:id="2213" w:author="Panagiotis Karkazis" w:date="2022-03-01T20:05:00Z">
            <w:rPr>
              <w:rFonts w:ascii="Arial" w:hAnsi="Arial" w:cs="Arial"/>
              <w:sz w:val="24"/>
              <w:szCs w:val="24"/>
              <w:highlight w:val="red"/>
              <w:lang w:val="en-US"/>
            </w:rPr>
          </w:rPrChange>
        </w:rPr>
        <w:t>types</w:t>
      </w:r>
      <w:r w:rsidR="0044234F" w:rsidRPr="00886CD4">
        <w:rPr>
          <w:rFonts w:ascii="Arial" w:hAnsi="Arial" w:cs="Arial"/>
          <w:sz w:val="24"/>
          <w:szCs w:val="24"/>
          <w:rPrChange w:id="2214" w:author="Panagiotis Karkazis" w:date="2022-03-01T20:05:00Z">
            <w:rPr>
              <w:rFonts w:ascii="Arial" w:hAnsi="Arial" w:cs="Arial"/>
              <w:sz w:val="24"/>
              <w:szCs w:val="24"/>
              <w:highlight w:val="red"/>
            </w:rPr>
          </w:rPrChange>
        </w:rPr>
        <w:t>]</w:t>
      </w:r>
      <w:r w:rsidR="00956E36" w:rsidRPr="00886CD4">
        <w:rPr>
          <w:rFonts w:ascii="Arial" w:hAnsi="Arial" w:cs="Arial"/>
          <w:sz w:val="24"/>
          <w:szCs w:val="24"/>
          <w:rPrChange w:id="2215" w:author="Panagiotis Karkazis" w:date="2022-03-01T20:05:00Z">
            <w:rPr>
              <w:rFonts w:ascii="Arial" w:hAnsi="Arial" w:cs="Arial"/>
              <w:sz w:val="24"/>
              <w:szCs w:val="24"/>
              <w:highlight w:val="red"/>
            </w:rPr>
          </w:rPrChange>
        </w:rPr>
        <w:t>.</w:t>
      </w:r>
      <w:r w:rsidRPr="00886CD4">
        <w:rPr>
          <w:rFonts w:ascii="Arial" w:hAnsi="Arial" w:cs="Arial"/>
          <w:sz w:val="24"/>
          <w:szCs w:val="24"/>
          <w:rPrChange w:id="2216" w:author="Panagiotis Karkazis" w:date="2022-03-01T20:05:00Z">
            <w:rPr>
              <w:rFonts w:ascii="Arial" w:hAnsi="Arial" w:cs="Arial"/>
              <w:sz w:val="24"/>
              <w:szCs w:val="24"/>
              <w:highlight w:val="red"/>
            </w:rPr>
          </w:rPrChange>
        </w:rPr>
        <w:t xml:space="preserve"> </w:t>
      </w:r>
      <w:r w:rsidR="00956E36" w:rsidRPr="00886CD4">
        <w:rPr>
          <w:rFonts w:ascii="Arial" w:hAnsi="Arial" w:cs="Arial"/>
          <w:sz w:val="24"/>
          <w:szCs w:val="24"/>
          <w:rPrChange w:id="2217" w:author="Panagiotis Karkazis" w:date="2022-03-01T20:05:00Z">
            <w:rPr>
              <w:rFonts w:ascii="Arial" w:hAnsi="Arial" w:cs="Arial"/>
              <w:sz w:val="24"/>
              <w:szCs w:val="24"/>
              <w:highlight w:val="red"/>
            </w:rPr>
          </w:rPrChange>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886CD4">
        <w:rPr>
          <w:rFonts w:ascii="Arial" w:hAnsi="Arial" w:cs="Arial"/>
          <w:sz w:val="24"/>
          <w:szCs w:val="24"/>
          <w:rPrChange w:id="2218" w:author="Panagiotis Karkazis" w:date="2022-03-01T20:05:00Z">
            <w:rPr>
              <w:rFonts w:ascii="Arial" w:hAnsi="Arial" w:cs="Arial"/>
              <w:sz w:val="24"/>
              <w:szCs w:val="24"/>
              <w:highlight w:val="red"/>
            </w:rPr>
          </w:rPrChange>
        </w:rPr>
        <w:t xml:space="preserve"> [</w:t>
      </w:r>
      <w:r w:rsidR="00616E57" w:rsidRPr="00886CD4">
        <w:rPr>
          <w:rFonts w:ascii="Arial" w:hAnsi="Arial" w:cs="Arial"/>
          <w:sz w:val="24"/>
          <w:szCs w:val="24"/>
          <w:lang w:val="en-US"/>
          <w:rPrChange w:id="2219" w:author="Panagiotis Karkazis" w:date="2022-03-01T20:05:00Z">
            <w:rPr>
              <w:rFonts w:ascii="Arial" w:hAnsi="Arial" w:cs="Arial"/>
              <w:sz w:val="24"/>
              <w:szCs w:val="24"/>
              <w:highlight w:val="red"/>
              <w:lang w:val="en-US"/>
            </w:rPr>
          </w:rPrChange>
        </w:rPr>
        <w:t>science</w:t>
      </w:r>
      <w:r w:rsidR="00616E57" w:rsidRPr="00886CD4">
        <w:rPr>
          <w:rFonts w:ascii="Arial" w:hAnsi="Arial" w:cs="Arial"/>
          <w:sz w:val="24"/>
          <w:szCs w:val="24"/>
          <w:rPrChange w:id="2220" w:author="Panagiotis Karkazis" w:date="2022-03-01T20:05:00Z">
            <w:rPr>
              <w:rFonts w:ascii="Arial" w:hAnsi="Arial" w:cs="Arial"/>
              <w:sz w:val="24"/>
              <w:szCs w:val="24"/>
              <w:highlight w:val="red"/>
            </w:rPr>
          </w:rPrChange>
        </w:rPr>
        <w:t>/</w:t>
      </w:r>
      <w:r w:rsidR="00616E57" w:rsidRPr="00886CD4">
        <w:rPr>
          <w:rFonts w:ascii="Arial" w:hAnsi="Arial" w:cs="Arial"/>
          <w:sz w:val="24"/>
          <w:szCs w:val="24"/>
          <w:lang w:val="en-US"/>
          <w:rPrChange w:id="2221" w:author="Panagiotis Karkazis" w:date="2022-03-01T20:05:00Z">
            <w:rPr>
              <w:rFonts w:ascii="Arial" w:hAnsi="Arial" w:cs="Arial"/>
              <w:sz w:val="24"/>
              <w:szCs w:val="24"/>
              <w:highlight w:val="red"/>
              <w:lang w:val="en-US"/>
            </w:rPr>
          </w:rPrChange>
        </w:rPr>
        <w:t>article</w:t>
      </w:r>
      <w:r w:rsidR="00616E57" w:rsidRPr="00886CD4">
        <w:rPr>
          <w:rFonts w:ascii="Arial" w:hAnsi="Arial" w:cs="Arial"/>
          <w:sz w:val="24"/>
          <w:szCs w:val="24"/>
          <w:rPrChange w:id="2222" w:author="Panagiotis Karkazis" w:date="2022-03-01T20:05:00Z">
            <w:rPr>
              <w:rFonts w:ascii="Arial" w:hAnsi="Arial" w:cs="Arial"/>
              <w:sz w:val="24"/>
              <w:szCs w:val="24"/>
              <w:highlight w:val="red"/>
            </w:rPr>
          </w:rPrChange>
        </w:rPr>
        <w:t>/</w:t>
      </w:r>
      <w:proofErr w:type="spellStart"/>
      <w:r w:rsidR="00616E57" w:rsidRPr="00886CD4">
        <w:rPr>
          <w:rFonts w:ascii="Arial" w:hAnsi="Arial" w:cs="Arial"/>
          <w:sz w:val="24"/>
          <w:szCs w:val="24"/>
          <w:lang w:val="en-US"/>
          <w:rPrChange w:id="2223" w:author="Panagiotis Karkazis" w:date="2022-03-01T20:05:00Z">
            <w:rPr>
              <w:rFonts w:ascii="Arial" w:hAnsi="Arial" w:cs="Arial"/>
              <w:sz w:val="24"/>
              <w:szCs w:val="24"/>
              <w:highlight w:val="red"/>
              <w:lang w:val="en-US"/>
            </w:rPr>
          </w:rPrChange>
        </w:rPr>
        <w:t>pii</w:t>
      </w:r>
      <w:proofErr w:type="spellEnd"/>
      <w:r w:rsidR="001E51F2" w:rsidRPr="00886CD4">
        <w:rPr>
          <w:rPrChange w:id="2224" w:author="Panagiotis Karkazis" w:date="2022-03-01T20:05:00Z">
            <w:rPr>
              <w:highlight w:val="red"/>
            </w:rPr>
          </w:rPrChange>
        </w:rPr>
        <w:t xml:space="preserve">, </w:t>
      </w:r>
      <w:proofErr w:type="spellStart"/>
      <w:r w:rsidR="00F65162" w:rsidRPr="00886CD4">
        <w:rPr>
          <w:lang w:val="en-US"/>
          <w:rPrChange w:id="2225" w:author="Panagiotis Karkazis" w:date="2022-03-01T20:05:00Z">
            <w:rPr>
              <w:highlight w:val="red"/>
              <w:lang w:val="en-US"/>
            </w:rPr>
          </w:rPrChange>
        </w:rPr>
        <w:t>mygreatlearning</w:t>
      </w:r>
      <w:proofErr w:type="spellEnd"/>
      <w:r w:rsidR="001E51F2" w:rsidRPr="00886CD4">
        <w:rPr>
          <w:rFonts w:ascii="Arial" w:hAnsi="Arial" w:cs="Arial"/>
          <w:sz w:val="24"/>
          <w:szCs w:val="24"/>
          <w:rPrChange w:id="2226" w:author="Panagiotis Karkazis" w:date="2022-03-01T20:05:00Z">
            <w:rPr>
              <w:rFonts w:ascii="Arial" w:hAnsi="Arial" w:cs="Arial"/>
              <w:sz w:val="24"/>
              <w:szCs w:val="24"/>
              <w:highlight w:val="red"/>
            </w:rPr>
          </w:rPrChange>
        </w:rPr>
        <w:t>]</w:t>
      </w:r>
      <w:r w:rsidR="00956E36" w:rsidRPr="00886CD4">
        <w:rPr>
          <w:rFonts w:ascii="Arial" w:hAnsi="Arial" w:cs="Arial"/>
          <w:sz w:val="24"/>
          <w:szCs w:val="24"/>
          <w:rPrChange w:id="2227" w:author="Panagiotis Karkazis" w:date="2022-03-01T20:05:00Z">
            <w:rPr>
              <w:rFonts w:ascii="Arial" w:hAnsi="Arial" w:cs="Arial"/>
              <w:sz w:val="24"/>
              <w:szCs w:val="24"/>
              <w:highlight w:val="red"/>
            </w:rPr>
          </w:rPrChange>
        </w:rPr>
        <w:t xml:space="preserve">. </w:t>
      </w:r>
      <w:r w:rsidR="00A347CF" w:rsidRPr="00886CD4">
        <w:rPr>
          <w:rFonts w:ascii="Arial" w:hAnsi="Arial" w:cs="Arial"/>
          <w:sz w:val="24"/>
          <w:szCs w:val="24"/>
          <w:rPrChange w:id="2228" w:author="Panagiotis Karkazis" w:date="2022-03-01T20:05:00Z">
            <w:rPr>
              <w:rFonts w:ascii="Arial" w:hAnsi="Arial" w:cs="Arial"/>
              <w:sz w:val="24"/>
              <w:szCs w:val="24"/>
              <w:highlight w:val="red"/>
            </w:rPr>
          </w:rPrChange>
        </w:rPr>
        <w:t xml:space="preserve">Όμως χρησιμεύουν στην υλοποίηση των </w:t>
      </w:r>
      <w:r w:rsidR="001D5FF2" w:rsidRPr="00886CD4">
        <w:rPr>
          <w:rFonts w:ascii="Arial" w:hAnsi="Arial" w:cs="Arial"/>
          <w:sz w:val="24"/>
          <w:szCs w:val="24"/>
          <w:rPrChange w:id="2229" w:author="Panagiotis Karkazis" w:date="2022-03-01T20:05:00Z">
            <w:rPr>
              <w:rFonts w:ascii="Arial" w:hAnsi="Arial" w:cs="Arial"/>
              <w:sz w:val="24"/>
              <w:szCs w:val="24"/>
              <w:highlight w:val="red"/>
            </w:rPr>
          </w:rPrChange>
        </w:rPr>
        <w:t>Π</w:t>
      </w:r>
      <w:r w:rsidR="00A347CF" w:rsidRPr="00886CD4">
        <w:rPr>
          <w:rFonts w:ascii="Arial" w:hAnsi="Arial" w:cs="Arial"/>
          <w:sz w:val="24"/>
          <w:szCs w:val="24"/>
          <w:rPrChange w:id="2230" w:author="Panagiotis Karkazis" w:date="2022-03-01T20:05:00Z">
            <w:rPr>
              <w:rFonts w:ascii="Arial" w:hAnsi="Arial" w:cs="Arial"/>
              <w:sz w:val="24"/>
              <w:szCs w:val="24"/>
              <w:highlight w:val="red"/>
            </w:rPr>
          </w:rPrChange>
        </w:rPr>
        <w:t xml:space="preserve">ολυστρωματικών </w:t>
      </w:r>
      <w:r w:rsidR="004A54D3" w:rsidRPr="00886CD4">
        <w:rPr>
          <w:rFonts w:ascii="Arial" w:hAnsi="Arial" w:cs="Arial"/>
          <w:sz w:val="24"/>
          <w:szCs w:val="24"/>
          <w:rPrChange w:id="2231" w:author="Panagiotis Karkazis" w:date="2022-03-01T20:05:00Z">
            <w:rPr>
              <w:rFonts w:ascii="Arial" w:hAnsi="Arial" w:cs="Arial"/>
              <w:sz w:val="24"/>
              <w:szCs w:val="24"/>
              <w:highlight w:val="red"/>
            </w:rPr>
          </w:rPrChange>
        </w:rPr>
        <w:t>Ν</w:t>
      </w:r>
      <w:r w:rsidR="00A347CF" w:rsidRPr="00886CD4">
        <w:rPr>
          <w:rFonts w:ascii="Arial" w:hAnsi="Arial" w:cs="Arial"/>
          <w:sz w:val="24"/>
          <w:szCs w:val="24"/>
          <w:rPrChange w:id="2232" w:author="Panagiotis Karkazis" w:date="2022-03-01T20:05:00Z">
            <w:rPr>
              <w:rFonts w:ascii="Arial" w:hAnsi="Arial" w:cs="Arial"/>
              <w:sz w:val="24"/>
              <w:szCs w:val="24"/>
              <w:highlight w:val="red"/>
            </w:rPr>
          </w:rPrChange>
        </w:rPr>
        <w:t xml:space="preserve">ευρωνικών </w:t>
      </w:r>
      <w:r w:rsidR="004A54D3" w:rsidRPr="00886CD4">
        <w:rPr>
          <w:rFonts w:ascii="Arial" w:hAnsi="Arial" w:cs="Arial"/>
          <w:sz w:val="24"/>
          <w:szCs w:val="24"/>
          <w:rPrChange w:id="2233" w:author="Panagiotis Karkazis" w:date="2022-03-01T20:05:00Z">
            <w:rPr>
              <w:rFonts w:ascii="Arial" w:hAnsi="Arial" w:cs="Arial"/>
              <w:sz w:val="24"/>
              <w:szCs w:val="24"/>
              <w:highlight w:val="red"/>
            </w:rPr>
          </w:rPrChange>
        </w:rPr>
        <w:t>Δ</w:t>
      </w:r>
      <w:r w:rsidR="00A347CF" w:rsidRPr="00886CD4">
        <w:rPr>
          <w:rFonts w:ascii="Arial" w:hAnsi="Arial" w:cs="Arial"/>
          <w:sz w:val="24"/>
          <w:szCs w:val="24"/>
          <w:rPrChange w:id="2234" w:author="Panagiotis Karkazis" w:date="2022-03-01T20:05:00Z">
            <w:rPr>
              <w:rFonts w:ascii="Arial" w:hAnsi="Arial" w:cs="Arial"/>
              <w:sz w:val="24"/>
              <w:szCs w:val="24"/>
              <w:highlight w:val="red"/>
            </w:rPr>
          </w:rPrChange>
        </w:rPr>
        <w:t>ικτύων (</w:t>
      </w:r>
      <w:r w:rsidR="00A347CF" w:rsidRPr="00886CD4">
        <w:rPr>
          <w:rFonts w:ascii="Arial" w:hAnsi="Arial" w:cs="Arial"/>
          <w:sz w:val="24"/>
          <w:szCs w:val="24"/>
          <w:lang w:val="en-US"/>
          <w:rPrChange w:id="2235" w:author="Panagiotis Karkazis" w:date="2022-03-01T20:05:00Z">
            <w:rPr>
              <w:rFonts w:ascii="Arial" w:hAnsi="Arial" w:cs="Arial"/>
              <w:sz w:val="24"/>
              <w:szCs w:val="24"/>
              <w:highlight w:val="red"/>
              <w:lang w:val="en-US"/>
            </w:rPr>
          </w:rPrChange>
        </w:rPr>
        <w:t>multilayer</w:t>
      </w:r>
      <w:r w:rsidR="00A347CF" w:rsidRPr="00886CD4">
        <w:rPr>
          <w:rFonts w:ascii="Arial" w:hAnsi="Arial" w:cs="Arial"/>
          <w:sz w:val="24"/>
          <w:szCs w:val="24"/>
          <w:rPrChange w:id="2236" w:author="Panagiotis Karkazis" w:date="2022-03-01T20:05:00Z">
            <w:rPr>
              <w:rFonts w:ascii="Arial" w:hAnsi="Arial" w:cs="Arial"/>
              <w:sz w:val="24"/>
              <w:szCs w:val="24"/>
              <w:highlight w:val="red"/>
            </w:rPr>
          </w:rPrChange>
        </w:rPr>
        <w:t xml:space="preserve"> </w:t>
      </w:r>
      <w:r w:rsidR="00A347CF" w:rsidRPr="00886CD4">
        <w:rPr>
          <w:rFonts w:ascii="Arial" w:hAnsi="Arial" w:cs="Arial"/>
          <w:sz w:val="24"/>
          <w:szCs w:val="24"/>
          <w:lang w:val="en-US"/>
          <w:rPrChange w:id="2237" w:author="Panagiotis Karkazis" w:date="2022-03-01T20:05:00Z">
            <w:rPr>
              <w:rFonts w:ascii="Arial" w:hAnsi="Arial" w:cs="Arial"/>
              <w:sz w:val="24"/>
              <w:szCs w:val="24"/>
              <w:highlight w:val="red"/>
              <w:lang w:val="en-US"/>
            </w:rPr>
          </w:rPrChange>
        </w:rPr>
        <w:t>neural</w:t>
      </w:r>
      <w:r w:rsidR="00A347CF" w:rsidRPr="00886CD4">
        <w:rPr>
          <w:rFonts w:ascii="Arial" w:hAnsi="Arial" w:cs="Arial"/>
          <w:sz w:val="24"/>
          <w:szCs w:val="24"/>
          <w:rPrChange w:id="2238" w:author="Panagiotis Karkazis" w:date="2022-03-01T20:05:00Z">
            <w:rPr>
              <w:rFonts w:ascii="Arial" w:hAnsi="Arial" w:cs="Arial"/>
              <w:sz w:val="24"/>
              <w:szCs w:val="24"/>
              <w:highlight w:val="red"/>
            </w:rPr>
          </w:rPrChange>
        </w:rPr>
        <w:t xml:space="preserve"> </w:t>
      </w:r>
      <w:r w:rsidR="00A347CF" w:rsidRPr="00886CD4">
        <w:rPr>
          <w:rFonts w:ascii="Arial" w:hAnsi="Arial" w:cs="Arial"/>
          <w:sz w:val="24"/>
          <w:szCs w:val="24"/>
          <w:lang w:val="en-US"/>
          <w:rPrChange w:id="2239" w:author="Panagiotis Karkazis" w:date="2022-03-01T20:05:00Z">
            <w:rPr>
              <w:rFonts w:ascii="Arial" w:hAnsi="Arial" w:cs="Arial"/>
              <w:sz w:val="24"/>
              <w:szCs w:val="24"/>
              <w:highlight w:val="red"/>
              <w:lang w:val="en-US"/>
            </w:rPr>
          </w:rPrChange>
        </w:rPr>
        <w:t>networks</w:t>
      </w:r>
      <w:r w:rsidR="00A347CF" w:rsidRPr="00886CD4">
        <w:rPr>
          <w:rFonts w:ascii="Arial" w:hAnsi="Arial" w:cs="Arial"/>
          <w:sz w:val="24"/>
          <w:szCs w:val="24"/>
          <w:rPrChange w:id="2240" w:author="Panagiotis Karkazis" w:date="2022-03-01T20:05:00Z">
            <w:rPr>
              <w:rFonts w:ascii="Arial" w:hAnsi="Arial" w:cs="Arial"/>
              <w:sz w:val="24"/>
              <w:szCs w:val="24"/>
              <w:highlight w:val="red"/>
            </w:rPr>
          </w:rPrChange>
        </w:rPr>
        <w:t>).</w:t>
      </w:r>
    </w:p>
    <w:p w14:paraId="07F2099F" w14:textId="57538FAD" w:rsidR="00336433" w:rsidRPr="00886CD4" w:rsidRDefault="00A347CF" w:rsidP="000341A5">
      <w:pPr>
        <w:spacing w:after="0" w:line="360" w:lineRule="auto"/>
        <w:ind w:firstLine="227"/>
        <w:jc w:val="both"/>
        <w:rPr>
          <w:rFonts w:ascii="Arial" w:hAnsi="Arial" w:cs="Arial"/>
          <w:sz w:val="24"/>
          <w:szCs w:val="24"/>
          <w:rPrChange w:id="2241" w:author="Panagiotis Karkazis" w:date="2022-03-01T20:05:00Z">
            <w:rPr>
              <w:rFonts w:ascii="Arial" w:hAnsi="Arial" w:cs="Arial"/>
              <w:sz w:val="24"/>
              <w:szCs w:val="24"/>
              <w:highlight w:val="red"/>
            </w:rPr>
          </w:rPrChange>
        </w:rPr>
      </w:pPr>
      <w:commentRangeStart w:id="2242"/>
      <w:r w:rsidRPr="00886CD4">
        <w:rPr>
          <w:rFonts w:ascii="Arial" w:hAnsi="Arial" w:cs="Arial"/>
          <w:sz w:val="24"/>
          <w:szCs w:val="24"/>
          <w:rPrChange w:id="2243" w:author="Panagiotis Karkazis" w:date="2022-03-01T20:05:00Z">
            <w:rPr>
              <w:rFonts w:ascii="Arial" w:hAnsi="Arial" w:cs="Arial"/>
              <w:sz w:val="24"/>
              <w:szCs w:val="24"/>
              <w:highlight w:val="red"/>
            </w:rPr>
          </w:rPrChange>
        </w:rPr>
        <w:t xml:space="preserve">Τα </w:t>
      </w:r>
      <w:proofErr w:type="spellStart"/>
      <w:r w:rsidR="001D5FF2" w:rsidRPr="00886CD4">
        <w:rPr>
          <w:rFonts w:ascii="Arial" w:hAnsi="Arial" w:cs="Arial"/>
          <w:sz w:val="24"/>
          <w:szCs w:val="24"/>
          <w:rPrChange w:id="2244" w:author="Panagiotis Karkazis" w:date="2022-03-01T20:05:00Z">
            <w:rPr>
              <w:rFonts w:ascii="Arial" w:hAnsi="Arial" w:cs="Arial"/>
              <w:sz w:val="24"/>
              <w:szCs w:val="24"/>
              <w:highlight w:val="red"/>
            </w:rPr>
          </w:rPrChange>
        </w:rPr>
        <w:t>Π</w:t>
      </w:r>
      <w:r w:rsidRPr="00886CD4">
        <w:rPr>
          <w:rFonts w:ascii="Arial" w:hAnsi="Arial" w:cs="Arial"/>
          <w:sz w:val="24"/>
          <w:szCs w:val="24"/>
          <w:rPrChange w:id="2245" w:author="Panagiotis Karkazis" w:date="2022-03-01T20:05:00Z">
            <w:rPr>
              <w:rFonts w:ascii="Arial" w:hAnsi="Arial" w:cs="Arial"/>
              <w:sz w:val="24"/>
              <w:szCs w:val="24"/>
              <w:highlight w:val="red"/>
            </w:rPr>
          </w:rPrChange>
        </w:rPr>
        <w:t>ολυστρωματικά</w:t>
      </w:r>
      <w:proofErr w:type="spellEnd"/>
      <w:r w:rsidRPr="00886CD4">
        <w:rPr>
          <w:rFonts w:ascii="Arial" w:hAnsi="Arial" w:cs="Arial"/>
          <w:sz w:val="24"/>
          <w:szCs w:val="24"/>
          <w:rPrChange w:id="2246" w:author="Panagiotis Karkazis" w:date="2022-03-01T20:05:00Z">
            <w:rPr>
              <w:rFonts w:ascii="Arial" w:hAnsi="Arial" w:cs="Arial"/>
              <w:sz w:val="24"/>
              <w:szCs w:val="24"/>
              <w:highlight w:val="red"/>
            </w:rPr>
          </w:rPrChange>
        </w:rPr>
        <w:t xml:space="preserve"> </w:t>
      </w:r>
      <w:proofErr w:type="spellStart"/>
      <w:r w:rsidR="004A54D3" w:rsidRPr="00886CD4">
        <w:rPr>
          <w:rFonts w:ascii="Arial" w:hAnsi="Arial" w:cs="Arial"/>
          <w:sz w:val="24"/>
          <w:szCs w:val="24"/>
          <w:rPrChange w:id="2247" w:author="Panagiotis Karkazis" w:date="2022-03-01T20:05:00Z">
            <w:rPr>
              <w:rFonts w:ascii="Arial" w:hAnsi="Arial" w:cs="Arial"/>
              <w:sz w:val="24"/>
              <w:szCs w:val="24"/>
              <w:highlight w:val="red"/>
            </w:rPr>
          </w:rPrChange>
        </w:rPr>
        <w:t>Ν</w:t>
      </w:r>
      <w:r w:rsidRPr="00886CD4">
        <w:rPr>
          <w:rFonts w:ascii="Arial" w:hAnsi="Arial" w:cs="Arial"/>
          <w:sz w:val="24"/>
          <w:szCs w:val="24"/>
          <w:rPrChange w:id="2248" w:author="Panagiotis Karkazis" w:date="2022-03-01T20:05:00Z">
            <w:rPr>
              <w:rFonts w:ascii="Arial" w:hAnsi="Arial" w:cs="Arial"/>
              <w:sz w:val="24"/>
              <w:szCs w:val="24"/>
              <w:highlight w:val="red"/>
            </w:rPr>
          </w:rPrChange>
        </w:rPr>
        <w:t>ευρωνικά</w:t>
      </w:r>
      <w:proofErr w:type="spellEnd"/>
      <w:r w:rsidRPr="00886CD4">
        <w:rPr>
          <w:rFonts w:ascii="Arial" w:hAnsi="Arial" w:cs="Arial"/>
          <w:sz w:val="24"/>
          <w:szCs w:val="24"/>
          <w:rPrChange w:id="2249" w:author="Panagiotis Karkazis" w:date="2022-03-01T20:05:00Z">
            <w:rPr>
              <w:rFonts w:ascii="Arial" w:hAnsi="Arial" w:cs="Arial"/>
              <w:sz w:val="24"/>
              <w:szCs w:val="24"/>
              <w:highlight w:val="red"/>
            </w:rPr>
          </w:rPrChange>
        </w:rPr>
        <w:t xml:space="preserve"> </w:t>
      </w:r>
      <w:r w:rsidR="004A54D3" w:rsidRPr="00886CD4">
        <w:rPr>
          <w:rFonts w:ascii="Arial" w:hAnsi="Arial" w:cs="Arial"/>
          <w:sz w:val="24"/>
          <w:szCs w:val="24"/>
          <w:rPrChange w:id="2250" w:author="Panagiotis Karkazis" w:date="2022-03-01T20:05:00Z">
            <w:rPr>
              <w:rFonts w:ascii="Arial" w:hAnsi="Arial" w:cs="Arial"/>
              <w:sz w:val="24"/>
              <w:szCs w:val="24"/>
              <w:highlight w:val="red"/>
            </w:rPr>
          </w:rPrChange>
        </w:rPr>
        <w:t>Δ</w:t>
      </w:r>
      <w:r w:rsidRPr="00886CD4">
        <w:rPr>
          <w:rFonts w:ascii="Arial" w:hAnsi="Arial" w:cs="Arial"/>
          <w:sz w:val="24"/>
          <w:szCs w:val="24"/>
          <w:rPrChange w:id="2251" w:author="Panagiotis Karkazis" w:date="2022-03-01T20:05:00Z">
            <w:rPr>
              <w:rFonts w:ascii="Arial" w:hAnsi="Arial" w:cs="Arial"/>
              <w:sz w:val="24"/>
              <w:szCs w:val="24"/>
              <w:highlight w:val="red"/>
            </w:rPr>
          </w:rPrChange>
        </w:rPr>
        <w:t>ίκτυα</w:t>
      </w:r>
      <w:r w:rsidR="00FD31AC" w:rsidRPr="00886CD4">
        <w:rPr>
          <w:rFonts w:ascii="Arial" w:hAnsi="Arial" w:cs="Arial"/>
          <w:sz w:val="24"/>
          <w:szCs w:val="24"/>
          <w:rPrChange w:id="2252" w:author="Panagiotis Karkazis" w:date="2022-03-01T20:05:00Z">
            <w:rPr>
              <w:rFonts w:ascii="Arial" w:hAnsi="Arial" w:cs="Arial"/>
              <w:sz w:val="24"/>
              <w:szCs w:val="24"/>
              <w:highlight w:val="red"/>
            </w:rPr>
          </w:rPrChange>
        </w:rPr>
        <w:t xml:space="preserve"> </w:t>
      </w:r>
      <w:commentRangeEnd w:id="2242"/>
      <w:r w:rsidR="0095105B">
        <w:rPr>
          <w:rStyle w:val="a8"/>
        </w:rPr>
        <w:commentReference w:id="2242"/>
      </w:r>
      <w:r w:rsidR="00FD31AC" w:rsidRPr="00886CD4">
        <w:rPr>
          <w:rFonts w:ascii="Arial" w:hAnsi="Arial" w:cs="Arial"/>
          <w:sz w:val="24"/>
          <w:szCs w:val="24"/>
          <w:rPrChange w:id="2253" w:author="Panagiotis Karkazis" w:date="2022-03-01T20:05:00Z">
            <w:rPr>
              <w:rFonts w:ascii="Arial" w:hAnsi="Arial" w:cs="Arial"/>
              <w:sz w:val="24"/>
              <w:szCs w:val="24"/>
              <w:highlight w:val="red"/>
            </w:rPr>
          </w:rPrChange>
        </w:rPr>
        <w:t>(</w:t>
      </w:r>
      <w:r w:rsidR="00FD31AC" w:rsidRPr="00886CD4">
        <w:rPr>
          <w:rFonts w:ascii="Arial" w:hAnsi="Arial" w:cs="Arial"/>
          <w:sz w:val="24"/>
          <w:szCs w:val="24"/>
          <w:lang w:val="en-US"/>
          <w:rPrChange w:id="2254" w:author="Panagiotis Karkazis" w:date="2022-03-01T20:05:00Z">
            <w:rPr>
              <w:rFonts w:ascii="Arial" w:hAnsi="Arial" w:cs="Arial"/>
              <w:sz w:val="24"/>
              <w:szCs w:val="24"/>
              <w:highlight w:val="red"/>
              <w:lang w:val="en-US"/>
            </w:rPr>
          </w:rPrChange>
        </w:rPr>
        <w:t>Artificial</w:t>
      </w:r>
      <w:r w:rsidR="00FD31AC" w:rsidRPr="00886CD4">
        <w:rPr>
          <w:rFonts w:ascii="Arial" w:hAnsi="Arial" w:cs="Arial"/>
          <w:sz w:val="24"/>
          <w:szCs w:val="24"/>
          <w:rPrChange w:id="2255" w:author="Panagiotis Karkazis" w:date="2022-03-01T20:05:00Z">
            <w:rPr>
              <w:rFonts w:ascii="Arial" w:hAnsi="Arial" w:cs="Arial"/>
              <w:sz w:val="24"/>
              <w:szCs w:val="24"/>
              <w:highlight w:val="red"/>
            </w:rPr>
          </w:rPrChange>
        </w:rPr>
        <w:t xml:space="preserve"> </w:t>
      </w:r>
      <w:r w:rsidR="00FD31AC" w:rsidRPr="00886CD4">
        <w:rPr>
          <w:rFonts w:ascii="Arial" w:hAnsi="Arial" w:cs="Arial"/>
          <w:sz w:val="24"/>
          <w:szCs w:val="24"/>
          <w:lang w:val="en-US"/>
          <w:rPrChange w:id="2256" w:author="Panagiotis Karkazis" w:date="2022-03-01T20:05:00Z">
            <w:rPr>
              <w:rFonts w:ascii="Arial" w:hAnsi="Arial" w:cs="Arial"/>
              <w:sz w:val="24"/>
              <w:szCs w:val="24"/>
              <w:highlight w:val="red"/>
              <w:lang w:val="en-US"/>
            </w:rPr>
          </w:rPrChange>
        </w:rPr>
        <w:t>Neural</w:t>
      </w:r>
      <w:r w:rsidR="00FD31AC" w:rsidRPr="00886CD4">
        <w:rPr>
          <w:rFonts w:ascii="Arial" w:hAnsi="Arial" w:cs="Arial"/>
          <w:sz w:val="24"/>
          <w:szCs w:val="24"/>
          <w:rPrChange w:id="2257" w:author="Panagiotis Karkazis" w:date="2022-03-01T20:05:00Z">
            <w:rPr>
              <w:rFonts w:ascii="Arial" w:hAnsi="Arial" w:cs="Arial"/>
              <w:sz w:val="24"/>
              <w:szCs w:val="24"/>
              <w:highlight w:val="red"/>
            </w:rPr>
          </w:rPrChange>
        </w:rPr>
        <w:t xml:space="preserve"> </w:t>
      </w:r>
      <w:r w:rsidR="00FD31AC" w:rsidRPr="00886CD4">
        <w:rPr>
          <w:rFonts w:ascii="Arial" w:hAnsi="Arial" w:cs="Arial"/>
          <w:sz w:val="24"/>
          <w:szCs w:val="24"/>
          <w:lang w:val="en-US"/>
          <w:rPrChange w:id="2258" w:author="Panagiotis Karkazis" w:date="2022-03-01T20:05:00Z">
            <w:rPr>
              <w:rFonts w:ascii="Arial" w:hAnsi="Arial" w:cs="Arial"/>
              <w:sz w:val="24"/>
              <w:szCs w:val="24"/>
              <w:highlight w:val="red"/>
              <w:lang w:val="en-US"/>
            </w:rPr>
          </w:rPrChange>
        </w:rPr>
        <w:t>Networks</w:t>
      </w:r>
      <w:r w:rsidR="00FD31AC" w:rsidRPr="00886CD4">
        <w:rPr>
          <w:rFonts w:ascii="Arial" w:hAnsi="Arial" w:cs="Arial"/>
          <w:sz w:val="24"/>
          <w:szCs w:val="24"/>
          <w:rPrChange w:id="2259" w:author="Panagiotis Karkazis" w:date="2022-03-01T20:05:00Z">
            <w:rPr>
              <w:rFonts w:ascii="Arial" w:hAnsi="Arial" w:cs="Arial"/>
              <w:sz w:val="24"/>
              <w:szCs w:val="24"/>
              <w:highlight w:val="red"/>
            </w:rPr>
          </w:rPrChange>
        </w:rPr>
        <w:t>)</w:t>
      </w:r>
      <w:r w:rsidRPr="00886CD4">
        <w:rPr>
          <w:rFonts w:ascii="Arial" w:hAnsi="Arial" w:cs="Arial"/>
          <w:sz w:val="24"/>
          <w:szCs w:val="24"/>
          <w:rPrChange w:id="2260" w:author="Panagiotis Karkazis" w:date="2022-03-01T20:05:00Z">
            <w:rPr>
              <w:rFonts w:ascii="Arial" w:hAnsi="Arial" w:cs="Arial"/>
              <w:sz w:val="24"/>
              <w:szCs w:val="24"/>
              <w:highlight w:val="red"/>
            </w:rPr>
          </w:rPrChange>
        </w:rPr>
        <w:t xml:space="preserve"> </w:t>
      </w:r>
      <w:r w:rsidR="00817E8F" w:rsidRPr="00886CD4">
        <w:rPr>
          <w:rFonts w:ascii="Arial" w:hAnsi="Arial" w:cs="Arial"/>
          <w:sz w:val="24"/>
          <w:szCs w:val="24"/>
          <w:rPrChange w:id="2261" w:author="Panagiotis Karkazis" w:date="2022-03-01T20:05:00Z">
            <w:rPr>
              <w:rFonts w:ascii="Arial" w:hAnsi="Arial" w:cs="Arial"/>
              <w:sz w:val="24"/>
              <w:szCs w:val="24"/>
              <w:highlight w:val="red"/>
            </w:rPr>
          </w:rPrChange>
        </w:rPr>
        <w:t xml:space="preserve">είναι μία βελτίωση των νευρικών δικτύων ενός επιπέδου. Η πρώτη διαφορά που έχουν είναι το πλήθος των επιπέδων, όπου τα </w:t>
      </w:r>
      <w:r w:rsidR="001D5FF2" w:rsidRPr="00886CD4">
        <w:rPr>
          <w:rFonts w:ascii="Arial" w:hAnsi="Arial" w:cs="Arial"/>
          <w:sz w:val="24"/>
          <w:szCs w:val="24"/>
          <w:rPrChange w:id="2262" w:author="Panagiotis Karkazis" w:date="2022-03-01T20:05:00Z">
            <w:rPr>
              <w:rFonts w:ascii="Arial" w:hAnsi="Arial" w:cs="Arial"/>
              <w:sz w:val="24"/>
              <w:szCs w:val="24"/>
              <w:highlight w:val="red"/>
            </w:rPr>
          </w:rPrChange>
        </w:rPr>
        <w:t>Π</w:t>
      </w:r>
      <w:r w:rsidR="00817E8F" w:rsidRPr="00886CD4">
        <w:rPr>
          <w:rFonts w:ascii="Arial" w:hAnsi="Arial" w:cs="Arial"/>
          <w:sz w:val="24"/>
          <w:szCs w:val="24"/>
          <w:rPrChange w:id="2263" w:author="Panagiotis Karkazis" w:date="2022-03-01T20:05:00Z">
            <w:rPr>
              <w:rFonts w:ascii="Arial" w:hAnsi="Arial" w:cs="Arial"/>
              <w:sz w:val="24"/>
              <w:szCs w:val="24"/>
              <w:highlight w:val="red"/>
            </w:rPr>
          </w:rPrChange>
        </w:rPr>
        <w:t xml:space="preserve">ολυστρωματικά </w:t>
      </w:r>
      <w:r w:rsidR="004A54D3" w:rsidRPr="00886CD4">
        <w:rPr>
          <w:rFonts w:ascii="Arial" w:hAnsi="Arial" w:cs="Arial"/>
          <w:sz w:val="24"/>
          <w:szCs w:val="24"/>
          <w:rPrChange w:id="2264" w:author="Panagiotis Karkazis" w:date="2022-03-01T20:05:00Z">
            <w:rPr>
              <w:rFonts w:ascii="Arial" w:hAnsi="Arial" w:cs="Arial"/>
              <w:sz w:val="24"/>
              <w:szCs w:val="24"/>
              <w:highlight w:val="red"/>
            </w:rPr>
          </w:rPrChange>
        </w:rPr>
        <w:t>Ν</w:t>
      </w:r>
      <w:r w:rsidR="00817E8F" w:rsidRPr="00886CD4">
        <w:rPr>
          <w:rFonts w:ascii="Arial" w:hAnsi="Arial" w:cs="Arial"/>
          <w:sz w:val="24"/>
          <w:szCs w:val="24"/>
          <w:rPrChange w:id="2265" w:author="Panagiotis Karkazis" w:date="2022-03-01T20:05:00Z">
            <w:rPr>
              <w:rFonts w:ascii="Arial" w:hAnsi="Arial" w:cs="Arial"/>
              <w:sz w:val="24"/>
              <w:szCs w:val="24"/>
              <w:highlight w:val="red"/>
            </w:rPr>
          </w:rPrChange>
        </w:rPr>
        <w:t xml:space="preserve">ευρωνικά </w:t>
      </w:r>
      <w:r w:rsidR="004A54D3" w:rsidRPr="00886CD4">
        <w:rPr>
          <w:rFonts w:ascii="Arial" w:hAnsi="Arial" w:cs="Arial"/>
          <w:sz w:val="24"/>
          <w:szCs w:val="24"/>
          <w:rPrChange w:id="2266" w:author="Panagiotis Karkazis" w:date="2022-03-01T20:05:00Z">
            <w:rPr>
              <w:rFonts w:ascii="Arial" w:hAnsi="Arial" w:cs="Arial"/>
              <w:sz w:val="24"/>
              <w:szCs w:val="24"/>
              <w:highlight w:val="red"/>
            </w:rPr>
          </w:rPrChange>
        </w:rPr>
        <w:t>Δ</w:t>
      </w:r>
      <w:r w:rsidR="00817E8F" w:rsidRPr="00886CD4">
        <w:rPr>
          <w:rFonts w:ascii="Arial" w:hAnsi="Arial" w:cs="Arial"/>
          <w:sz w:val="24"/>
          <w:szCs w:val="24"/>
          <w:rPrChange w:id="2267" w:author="Panagiotis Karkazis" w:date="2022-03-01T20:05:00Z">
            <w:rPr>
              <w:rFonts w:ascii="Arial" w:hAnsi="Arial" w:cs="Arial"/>
              <w:sz w:val="24"/>
              <w:szCs w:val="24"/>
              <w:highlight w:val="red"/>
            </w:rPr>
          </w:rPrChange>
        </w:rPr>
        <w:t>ίκτυα μπορούν να περιέχουν αρκετά κρυφά επίπεδα. Έχοντας πολλά επίπεδα τα δεδομένα επεξεργάζονται καλύτερα και πλέον μπορούν λυθούν πιο σύνθετα προβλήματα [</w:t>
      </w:r>
      <w:r w:rsidR="00817E8F" w:rsidRPr="00886CD4">
        <w:rPr>
          <w:rFonts w:ascii="Arial" w:hAnsi="Arial" w:cs="Arial"/>
          <w:sz w:val="24"/>
          <w:szCs w:val="24"/>
          <w:lang w:val="en-US"/>
          <w:rPrChange w:id="2268" w:author="Panagiotis Karkazis" w:date="2022-03-01T20:05:00Z">
            <w:rPr>
              <w:rFonts w:ascii="Arial" w:hAnsi="Arial" w:cs="Arial"/>
              <w:sz w:val="24"/>
              <w:szCs w:val="24"/>
              <w:highlight w:val="red"/>
              <w:lang w:val="en-US"/>
            </w:rPr>
          </w:rPrChange>
        </w:rPr>
        <w:t>science</w:t>
      </w:r>
      <w:r w:rsidR="00817E8F" w:rsidRPr="00886CD4">
        <w:rPr>
          <w:rFonts w:ascii="Arial" w:hAnsi="Arial" w:cs="Arial"/>
          <w:sz w:val="24"/>
          <w:szCs w:val="24"/>
          <w:rPrChange w:id="2269" w:author="Panagiotis Karkazis" w:date="2022-03-01T20:05:00Z">
            <w:rPr>
              <w:rFonts w:ascii="Arial" w:hAnsi="Arial" w:cs="Arial"/>
              <w:sz w:val="24"/>
              <w:szCs w:val="24"/>
              <w:highlight w:val="red"/>
            </w:rPr>
          </w:rPrChange>
        </w:rPr>
        <w:t>/</w:t>
      </w:r>
      <w:r w:rsidR="00817E8F" w:rsidRPr="00886CD4">
        <w:rPr>
          <w:rFonts w:ascii="Arial" w:hAnsi="Arial" w:cs="Arial"/>
          <w:sz w:val="24"/>
          <w:szCs w:val="24"/>
          <w:lang w:val="en-US"/>
          <w:rPrChange w:id="2270" w:author="Panagiotis Karkazis" w:date="2022-03-01T20:05:00Z">
            <w:rPr>
              <w:rFonts w:ascii="Arial" w:hAnsi="Arial" w:cs="Arial"/>
              <w:sz w:val="24"/>
              <w:szCs w:val="24"/>
              <w:highlight w:val="red"/>
              <w:lang w:val="en-US"/>
            </w:rPr>
          </w:rPrChange>
        </w:rPr>
        <w:t>article</w:t>
      </w:r>
      <w:r w:rsidR="00817E8F" w:rsidRPr="00886CD4">
        <w:rPr>
          <w:rFonts w:ascii="Arial" w:hAnsi="Arial" w:cs="Arial"/>
          <w:sz w:val="24"/>
          <w:szCs w:val="24"/>
          <w:rPrChange w:id="2271" w:author="Panagiotis Karkazis" w:date="2022-03-01T20:05:00Z">
            <w:rPr>
              <w:rFonts w:ascii="Arial" w:hAnsi="Arial" w:cs="Arial"/>
              <w:sz w:val="24"/>
              <w:szCs w:val="24"/>
              <w:highlight w:val="red"/>
            </w:rPr>
          </w:rPrChange>
        </w:rPr>
        <w:t>/</w:t>
      </w:r>
      <w:proofErr w:type="spellStart"/>
      <w:r w:rsidR="00817E8F" w:rsidRPr="00886CD4">
        <w:rPr>
          <w:rFonts w:ascii="Arial" w:hAnsi="Arial" w:cs="Arial"/>
          <w:sz w:val="24"/>
          <w:szCs w:val="24"/>
          <w:lang w:val="en-US"/>
          <w:rPrChange w:id="2272" w:author="Panagiotis Karkazis" w:date="2022-03-01T20:05:00Z">
            <w:rPr>
              <w:rFonts w:ascii="Arial" w:hAnsi="Arial" w:cs="Arial"/>
              <w:sz w:val="24"/>
              <w:szCs w:val="24"/>
              <w:highlight w:val="red"/>
              <w:lang w:val="en-US"/>
            </w:rPr>
          </w:rPrChange>
        </w:rPr>
        <w:t>pii</w:t>
      </w:r>
      <w:proofErr w:type="spellEnd"/>
      <w:r w:rsidR="00817E8F" w:rsidRPr="00886CD4">
        <w:rPr>
          <w:rFonts w:ascii="Arial" w:hAnsi="Arial" w:cs="Arial"/>
          <w:sz w:val="24"/>
          <w:szCs w:val="24"/>
          <w:rPrChange w:id="2273" w:author="Panagiotis Karkazis" w:date="2022-03-01T20:05:00Z">
            <w:rPr>
              <w:rFonts w:ascii="Arial" w:hAnsi="Arial" w:cs="Arial"/>
              <w:sz w:val="24"/>
              <w:szCs w:val="24"/>
              <w:highlight w:val="red"/>
            </w:rPr>
          </w:rPrChange>
        </w:rPr>
        <w:t xml:space="preserve">]. Τα </w:t>
      </w:r>
      <w:proofErr w:type="spellStart"/>
      <w:r w:rsidR="001D5FF2" w:rsidRPr="00886CD4">
        <w:rPr>
          <w:rFonts w:ascii="Arial" w:hAnsi="Arial" w:cs="Arial"/>
          <w:sz w:val="24"/>
          <w:szCs w:val="24"/>
          <w:rPrChange w:id="2274" w:author="Panagiotis Karkazis" w:date="2022-03-01T20:05:00Z">
            <w:rPr>
              <w:rFonts w:ascii="Arial" w:hAnsi="Arial" w:cs="Arial"/>
              <w:sz w:val="24"/>
              <w:szCs w:val="24"/>
              <w:highlight w:val="red"/>
            </w:rPr>
          </w:rPrChange>
        </w:rPr>
        <w:t>Π</w:t>
      </w:r>
      <w:r w:rsidR="00817E8F" w:rsidRPr="00886CD4">
        <w:rPr>
          <w:rFonts w:ascii="Arial" w:hAnsi="Arial" w:cs="Arial"/>
          <w:sz w:val="24"/>
          <w:szCs w:val="24"/>
          <w:rPrChange w:id="2275" w:author="Panagiotis Karkazis" w:date="2022-03-01T20:05:00Z">
            <w:rPr>
              <w:rFonts w:ascii="Arial" w:hAnsi="Arial" w:cs="Arial"/>
              <w:sz w:val="24"/>
              <w:szCs w:val="24"/>
              <w:highlight w:val="red"/>
            </w:rPr>
          </w:rPrChange>
        </w:rPr>
        <w:t>ολυστρωματικά</w:t>
      </w:r>
      <w:proofErr w:type="spellEnd"/>
      <w:r w:rsidR="00817E8F" w:rsidRPr="00886CD4">
        <w:rPr>
          <w:rFonts w:ascii="Arial" w:hAnsi="Arial" w:cs="Arial"/>
          <w:sz w:val="24"/>
          <w:szCs w:val="24"/>
          <w:rPrChange w:id="2276" w:author="Panagiotis Karkazis" w:date="2022-03-01T20:05:00Z">
            <w:rPr>
              <w:rFonts w:ascii="Arial" w:hAnsi="Arial" w:cs="Arial"/>
              <w:sz w:val="24"/>
              <w:szCs w:val="24"/>
              <w:highlight w:val="red"/>
            </w:rPr>
          </w:rPrChange>
        </w:rPr>
        <w:t xml:space="preserve"> </w:t>
      </w:r>
      <w:proofErr w:type="spellStart"/>
      <w:r w:rsidR="004A54D3" w:rsidRPr="00886CD4">
        <w:rPr>
          <w:rFonts w:ascii="Arial" w:hAnsi="Arial" w:cs="Arial"/>
          <w:sz w:val="24"/>
          <w:szCs w:val="24"/>
          <w:rPrChange w:id="2277" w:author="Panagiotis Karkazis" w:date="2022-03-01T20:05:00Z">
            <w:rPr>
              <w:rFonts w:ascii="Arial" w:hAnsi="Arial" w:cs="Arial"/>
              <w:sz w:val="24"/>
              <w:szCs w:val="24"/>
              <w:highlight w:val="red"/>
            </w:rPr>
          </w:rPrChange>
        </w:rPr>
        <w:t>Ν</w:t>
      </w:r>
      <w:r w:rsidR="00817E8F" w:rsidRPr="00886CD4">
        <w:rPr>
          <w:rFonts w:ascii="Arial" w:hAnsi="Arial" w:cs="Arial"/>
          <w:sz w:val="24"/>
          <w:szCs w:val="24"/>
          <w:rPrChange w:id="2278" w:author="Panagiotis Karkazis" w:date="2022-03-01T20:05:00Z">
            <w:rPr>
              <w:rFonts w:ascii="Arial" w:hAnsi="Arial" w:cs="Arial"/>
              <w:sz w:val="24"/>
              <w:szCs w:val="24"/>
              <w:highlight w:val="red"/>
            </w:rPr>
          </w:rPrChange>
        </w:rPr>
        <w:t>ευρωνικά</w:t>
      </w:r>
      <w:proofErr w:type="spellEnd"/>
      <w:r w:rsidR="00817E8F" w:rsidRPr="00886CD4">
        <w:rPr>
          <w:rFonts w:ascii="Arial" w:hAnsi="Arial" w:cs="Arial"/>
          <w:sz w:val="24"/>
          <w:szCs w:val="24"/>
          <w:rPrChange w:id="2279" w:author="Panagiotis Karkazis" w:date="2022-03-01T20:05:00Z">
            <w:rPr>
              <w:rFonts w:ascii="Arial" w:hAnsi="Arial" w:cs="Arial"/>
              <w:sz w:val="24"/>
              <w:szCs w:val="24"/>
              <w:highlight w:val="red"/>
            </w:rPr>
          </w:rPrChange>
        </w:rPr>
        <w:t xml:space="preserve"> </w:t>
      </w:r>
      <w:r w:rsidR="004A54D3" w:rsidRPr="00886CD4">
        <w:rPr>
          <w:rFonts w:ascii="Arial" w:hAnsi="Arial" w:cs="Arial"/>
          <w:sz w:val="24"/>
          <w:szCs w:val="24"/>
          <w:rPrChange w:id="2280" w:author="Panagiotis Karkazis" w:date="2022-03-01T20:05:00Z">
            <w:rPr>
              <w:rFonts w:ascii="Arial" w:hAnsi="Arial" w:cs="Arial"/>
              <w:sz w:val="24"/>
              <w:szCs w:val="24"/>
              <w:highlight w:val="red"/>
            </w:rPr>
          </w:rPrChange>
        </w:rPr>
        <w:t>Δ</w:t>
      </w:r>
      <w:r w:rsidR="003D2288" w:rsidRPr="00886CD4">
        <w:rPr>
          <w:rFonts w:ascii="Arial" w:hAnsi="Arial" w:cs="Arial"/>
          <w:sz w:val="24"/>
          <w:szCs w:val="24"/>
          <w:rPrChange w:id="2281" w:author="Panagiotis Karkazis" w:date="2022-03-01T20:05:00Z">
            <w:rPr>
              <w:rFonts w:ascii="Arial" w:hAnsi="Arial" w:cs="Arial"/>
              <w:sz w:val="24"/>
              <w:szCs w:val="24"/>
              <w:highlight w:val="red"/>
            </w:rPr>
          </w:rPrChange>
        </w:rPr>
        <w:t xml:space="preserve">ίκτυα μπορούν να επιλύσουν μη γραμμικά διαχωρίσιμα </w:t>
      </w:r>
      <w:r w:rsidR="00095DD1" w:rsidRPr="00886CD4">
        <w:rPr>
          <w:rFonts w:ascii="Arial" w:hAnsi="Arial" w:cs="Arial"/>
          <w:sz w:val="24"/>
          <w:szCs w:val="24"/>
          <w:rPrChange w:id="2282" w:author="Panagiotis Karkazis" w:date="2022-03-01T20:05:00Z">
            <w:rPr>
              <w:rFonts w:ascii="Arial" w:hAnsi="Arial" w:cs="Arial"/>
              <w:sz w:val="24"/>
              <w:szCs w:val="24"/>
              <w:highlight w:val="red"/>
            </w:rPr>
          </w:rPrChange>
        </w:rPr>
        <w:t xml:space="preserve">προβλήματα με την χρήση των κρυφών επιπέδων και αυτό τα καθιστά πολύ χρήσιμα </w:t>
      </w:r>
      <w:r w:rsidR="00817E8F" w:rsidRPr="00886CD4">
        <w:rPr>
          <w:rFonts w:ascii="Arial" w:hAnsi="Arial" w:cs="Arial"/>
          <w:sz w:val="24"/>
          <w:szCs w:val="24"/>
          <w:rPrChange w:id="2283" w:author="Panagiotis Karkazis" w:date="2022-03-01T20:05:00Z">
            <w:rPr>
              <w:rFonts w:ascii="Arial" w:hAnsi="Arial" w:cs="Arial"/>
              <w:sz w:val="24"/>
              <w:szCs w:val="24"/>
              <w:highlight w:val="red"/>
            </w:rPr>
          </w:rPrChange>
        </w:rPr>
        <w:t>[</w:t>
      </w:r>
      <w:r w:rsidR="00817E8F" w:rsidRPr="00886CD4">
        <w:rPr>
          <w:rFonts w:ascii="Arial" w:hAnsi="Arial" w:cs="Arial"/>
          <w:sz w:val="24"/>
          <w:szCs w:val="24"/>
          <w:lang w:val="en-US"/>
          <w:rPrChange w:id="2284" w:author="Panagiotis Karkazis" w:date="2022-03-01T20:05:00Z">
            <w:rPr>
              <w:rFonts w:ascii="Arial" w:hAnsi="Arial" w:cs="Arial"/>
              <w:sz w:val="24"/>
              <w:szCs w:val="24"/>
              <w:highlight w:val="red"/>
              <w:lang w:val="en-US"/>
            </w:rPr>
          </w:rPrChange>
        </w:rPr>
        <w:t>science</w:t>
      </w:r>
      <w:r w:rsidR="00817E8F" w:rsidRPr="00886CD4">
        <w:rPr>
          <w:rFonts w:ascii="Arial" w:hAnsi="Arial" w:cs="Arial"/>
          <w:sz w:val="24"/>
          <w:szCs w:val="24"/>
          <w:rPrChange w:id="2285" w:author="Panagiotis Karkazis" w:date="2022-03-01T20:05:00Z">
            <w:rPr>
              <w:rFonts w:ascii="Arial" w:hAnsi="Arial" w:cs="Arial"/>
              <w:sz w:val="24"/>
              <w:szCs w:val="24"/>
              <w:highlight w:val="red"/>
            </w:rPr>
          </w:rPrChange>
        </w:rPr>
        <w:t>/</w:t>
      </w:r>
      <w:r w:rsidR="00817E8F" w:rsidRPr="00886CD4">
        <w:rPr>
          <w:rFonts w:ascii="Arial" w:hAnsi="Arial" w:cs="Arial"/>
          <w:sz w:val="24"/>
          <w:szCs w:val="24"/>
          <w:lang w:val="en-US"/>
          <w:rPrChange w:id="2286" w:author="Panagiotis Karkazis" w:date="2022-03-01T20:05:00Z">
            <w:rPr>
              <w:rFonts w:ascii="Arial" w:hAnsi="Arial" w:cs="Arial"/>
              <w:sz w:val="24"/>
              <w:szCs w:val="24"/>
              <w:highlight w:val="red"/>
              <w:lang w:val="en-US"/>
            </w:rPr>
          </w:rPrChange>
        </w:rPr>
        <w:t>article</w:t>
      </w:r>
      <w:r w:rsidR="00817E8F" w:rsidRPr="00886CD4">
        <w:rPr>
          <w:rFonts w:ascii="Arial" w:hAnsi="Arial" w:cs="Arial"/>
          <w:sz w:val="24"/>
          <w:szCs w:val="24"/>
          <w:rPrChange w:id="2287" w:author="Panagiotis Karkazis" w:date="2022-03-01T20:05:00Z">
            <w:rPr>
              <w:rFonts w:ascii="Arial" w:hAnsi="Arial" w:cs="Arial"/>
              <w:sz w:val="24"/>
              <w:szCs w:val="24"/>
              <w:highlight w:val="red"/>
            </w:rPr>
          </w:rPrChange>
        </w:rPr>
        <w:t>/</w:t>
      </w:r>
      <w:proofErr w:type="spellStart"/>
      <w:r w:rsidR="00817E8F" w:rsidRPr="00886CD4">
        <w:rPr>
          <w:rFonts w:ascii="Arial" w:hAnsi="Arial" w:cs="Arial"/>
          <w:sz w:val="24"/>
          <w:szCs w:val="24"/>
          <w:lang w:val="en-US"/>
          <w:rPrChange w:id="2288" w:author="Panagiotis Karkazis" w:date="2022-03-01T20:05:00Z">
            <w:rPr>
              <w:rFonts w:ascii="Arial" w:hAnsi="Arial" w:cs="Arial"/>
              <w:sz w:val="24"/>
              <w:szCs w:val="24"/>
              <w:highlight w:val="red"/>
              <w:lang w:val="en-US"/>
            </w:rPr>
          </w:rPrChange>
        </w:rPr>
        <w:t>pii</w:t>
      </w:r>
      <w:proofErr w:type="spellEnd"/>
      <w:r w:rsidR="00817E8F" w:rsidRPr="00886CD4">
        <w:rPr>
          <w:rFonts w:ascii="Arial" w:hAnsi="Arial" w:cs="Arial"/>
          <w:sz w:val="24"/>
          <w:szCs w:val="24"/>
          <w:rPrChange w:id="2289" w:author="Panagiotis Karkazis" w:date="2022-03-01T20:05:00Z">
            <w:rPr>
              <w:rFonts w:ascii="Arial" w:hAnsi="Arial" w:cs="Arial"/>
              <w:sz w:val="24"/>
              <w:szCs w:val="24"/>
              <w:highlight w:val="red"/>
            </w:rPr>
          </w:rPrChange>
        </w:rPr>
        <w:t xml:space="preserve">, </w:t>
      </w:r>
      <w:proofErr w:type="spellStart"/>
      <w:r w:rsidR="00817E8F" w:rsidRPr="00886CD4">
        <w:rPr>
          <w:rFonts w:ascii="Arial" w:hAnsi="Arial" w:cs="Arial"/>
          <w:sz w:val="24"/>
          <w:szCs w:val="24"/>
          <w:lang w:val="en-US"/>
          <w:rPrChange w:id="2290" w:author="Panagiotis Karkazis" w:date="2022-03-01T20:05:00Z">
            <w:rPr>
              <w:rFonts w:ascii="Arial" w:hAnsi="Arial" w:cs="Arial"/>
              <w:sz w:val="24"/>
              <w:szCs w:val="24"/>
              <w:highlight w:val="red"/>
              <w:lang w:val="en-US"/>
            </w:rPr>
          </w:rPrChange>
        </w:rPr>
        <w:t>mygreatlearning</w:t>
      </w:r>
      <w:proofErr w:type="spellEnd"/>
      <w:r w:rsidR="00817E8F" w:rsidRPr="00886CD4">
        <w:rPr>
          <w:rFonts w:ascii="Arial" w:hAnsi="Arial" w:cs="Arial"/>
          <w:sz w:val="24"/>
          <w:szCs w:val="24"/>
          <w:rPrChange w:id="2291" w:author="Panagiotis Karkazis" w:date="2022-03-01T20:05:00Z">
            <w:rPr>
              <w:rFonts w:ascii="Arial" w:hAnsi="Arial" w:cs="Arial"/>
              <w:sz w:val="24"/>
              <w:szCs w:val="24"/>
              <w:highlight w:val="red"/>
            </w:rPr>
          </w:rPrChange>
        </w:rPr>
        <w:t>].</w:t>
      </w:r>
      <w:r w:rsidR="00095DD1" w:rsidRPr="00886CD4">
        <w:rPr>
          <w:rFonts w:ascii="Arial" w:hAnsi="Arial" w:cs="Arial"/>
          <w:sz w:val="24"/>
          <w:szCs w:val="24"/>
          <w:rPrChange w:id="2292" w:author="Panagiotis Karkazis" w:date="2022-03-01T20:05:00Z">
            <w:rPr>
              <w:rFonts w:ascii="Arial" w:hAnsi="Arial" w:cs="Arial"/>
              <w:sz w:val="24"/>
              <w:szCs w:val="24"/>
              <w:highlight w:val="red"/>
            </w:rPr>
          </w:rPrChange>
        </w:rPr>
        <w:t xml:space="preserve"> </w:t>
      </w:r>
      <w:r w:rsidR="009F5765" w:rsidRPr="00886CD4">
        <w:rPr>
          <w:rFonts w:ascii="Arial" w:hAnsi="Arial" w:cs="Arial"/>
          <w:sz w:val="24"/>
          <w:szCs w:val="24"/>
          <w:rPrChange w:id="2293" w:author="Panagiotis Karkazis" w:date="2022-03-01T20:05:00Z">
            <w:rPr>
              <w:rFonts w:ascii="Arial" w:hAnsi="Arial" w:cs="Arial"/>
              <w:sz w:val="24"/>
              <w:szCs w:val="24"/>
              <w:highlight w:val="red"/>
            </w:rPr>
          </w:rPrChange>
        </w:rPr>
        <w:t>Κά</w:t>
      </w:r>
      <w:r w:rsidR="009A4AC0" w:rsidRPr="00886CD4">
        <w:rPr>
          <w:rFonts w:ascii="Arial" w:hAnsi="Arial" w:cs="Arial"/>
          <w:sz w:val="24"/>
          <w:szCs w:val="24"/>
          <w:rPrChange w:id="2294" w:author="Panagiotis Karkazis" w:date="2022-03-01T20:05:00Z">
            <w:rPr>
              <w:rFonts w:ascii="Arial" w:hAnsi="Arial" w:cs="Arial"/>
              <w:sz w:val="24"/>
              <w:szCs w:val="24"/>
              <w:highlight w:val="red"/>
            </w:rPr>
          </w:rPrChange>
        </w:rPr>
        <w:t>θε τεχνητός νευρώνας είναι συνδεδεμένος με όλους τους νευρώνες του επόμενου επιπέδου</w:t>
      </w:r>
      <w:r w:rsidR="004C7BF6" w:rsidRPr="00886CD4">
        <w:rPr>
          <w:rFonts w:ascii="Arial" w:hAnsi="Arial" w:cs="Arial"/>
          <w:sz w:val="24"/>
          <w:szCs w:val="24"/>
          <w:rPrChange w:id="2295" w:author="Panagiotis Karkazis" w:date="2022-03-01T20:05:00Z">
            <w:rPr>
              <w:rFonts w:ascii="Arial" w:hAnsi="Arial" w:cs="Arial"/>
              <w:sz w:val="24"/>
              <w:szCs w:val="24"/>
              <w:highlight w:val="red"/>
            </w:rPr>
          </w:rPrChange>
        </w:rPr>
        <w:t xml:space="preserve"> και αυτό αυξάνει την επεξεργαστική ισχύ του δικτύου</w:t>
      </w:r>
      <w:r w:rsidR="00B14960" w:rsidRPr="00886CD4">
        <w:rPr>
          <w:rFonts w:ascii="Arial" w:hAnsi="Arial" w:cs="Arial"/>
          <w:sz w:val="24"/>
          <w:szCs w:val="24"/>
          <w:rPrChange w:id="2296" w:author="Panagiotis Karkazis" w:date="2022-03-01T20:05:00Z">
            <w:rPr>
              <w:rFonts w:ascii="Arial" w:hAnsi="Arial" w:cs="Arial"/>
              <w:sz w:val="24"/>
              <w:szCs w:val="24"/>
              <w:highlight w:val="red"/>
            </w:rPr>
          </w:rPrChange>
        </w:rPr>
        <w:t xml:space="preserve"> όμως αυτό αυξάνει την πολυπλοκότητα τους</w:t>
      </w:r>
      <w:r w:rsidR="00E67C19" w:rsidRPr="00886CD4">
        <w:rPr>
          <w:rFonts w:ascii="Arial" w:hAnsi="Arial" w:cs="Arial"/>
          <w:sz w:val="24"/>
          <w:szCs w:val="24"/>
          <w:rPrChange w:id="2297" w:author="Panagiotis Karkazis" w:date="2022-03-01T20:05:00Z">
            <w:rPr>
              <w:rFonts w:ascii="Arial" w:hAnsi="Arial" w:cs="Arial"/>
              <w:sz w:val="24"/>
              <w:szCs w:val="24"/>
              <w:highlight w:val="red"/>
            </w:rPr>
          </w:rPrChange>
        </w:rPr>
        <w:t xml:space="preserve">. </w:t>
      </w:r>
      <w:r w:rsidR="00290C24" w:rsidRPr="00886CD4">
        <w:rPr>
          <w:rFonts w:ascii="Arial" w:hAnsi="Arial" w:cs="Arial"/>
          <w:sz w:val="24"/>
          <w:szCs w:val="24"/>
          <w:rPrChange w:id="2298" w:author="Panagiotis Karkazis" w:date="2022-03-01T20:05:00Z">
            <w:rPr>
              <w:rFonts w:ascii="Arial" w:hAnsi="Arial" w:cs="Arial"/>
              <w:sz w:val="24"/>
              <w:szCs w:val="24"/>
              <w:highlight w:val="red"/>
            </w:rPr>
          </w:rPrChange>
        </w:rPr>
        <w:t>Εφαρμόζονται συνήθως για την αναγνώριση ομιλίας, για εφαρμογές όρασης υπολογιστών και σε συστήματα που παράγονται προβλέψεις</w:t>
      </w:r>
      <w:r w:rsidR="003E2141" w:rsidRPr="00886CD4">
        <w:rPr>
          <w:rFonts w:ascii="Arial" w:hAnsi="Arial" w:cs="Arial"/>
          <w:sz w:val="24"/>
          <w:szCs w:val="24"/>
          <w:rPrChange w:id="2299" w:author="Panagiotis Karkazis" w:date="2022-03-01T20:05:00Z">
            <w:rPr>
              <w:rFonts w:ascii="Arial" w:hAnsi="Arial" w:cs="Arial"/>
              <w:sz w:val="24"/>
              <w:szCs w:val="24"/>
              <w:highlight w:val="red"/>
            </w:rPr>
          </w:rPrChange>
        </w:rPr>
        <w:t xml:space="preserve"> [</w:t>
      </w:r>
      <w:proofErr w:type="spellStart"/>
      <w:r w:rsidR="003E2141" w:rsidRPr="00886CD4">
        <w:rPr>
          <w:rFonts w:ascii="Arial" w:hAnsi="Arial" w:cs="Arial"/>
          <w:sz w:val="24"/>
          <w:szCs w:val="24"/>
          <w:lang w:val="en-US"/>
          <w:rPrChange w:id="2300" w:author="Panagiotis Karkazis" w:date="2022-03-01T20:05:00Z">
            <w:rPr>
              <w:rFonts w:ascii="Arial" w:hAnsi="Arial" w:cs="Arial"/>
              <w:sz w:val="24"/>
              <w:szCs w:val="24"/>
              <w:highlight w:val="red"/>
              <w:lang w:val="en-US"/>
            </w:rPr>
          </w:rPrChange>
        </w:rPr>
        <w:t>mygreatlearning</w:t>
      </w:r>
      <w:proofErr w:type="spellEnd"/>
      <w:r w:rsidR="003E2141" w:rsidRPr="00886CD4">
        <w:rPr>
          <w:rFonts w:ascii="Arial" w:hAnsi="Arial" w:cs="Arial"/>
          <w:sz w:val="24"/>
          <w:szCs w:val="24"/>
          <w:rPrChange w:id="2301" w:author="Panagiotis Karkazis" w:date="2022-03-01T20:05:00Z">
            <w:rPr>
              <w:rFonts w:ascii="Arial" w:hAnsi="Arial" w:cs="Arial"/>
              <w:sz w:val="24"/>
              <w:szCs w:val="24"/>
              <w:highlight w:val="red"/>
            </w:rPr>
          </w:rPrChange>
        </w:rPr>
        <w:t xml:space="preserve">, </w:t>
      </w:r>
      <w:proofErr w:type="spellStart"/>
      <w:r w:rsidR="003E2141" w:rsidRPr="00886CD4">
        <w:rPr>
          <w:rFonts w:ascii="Arial" w:hAnsi="Arial" w:cs="Arial"/>
          <w:sz w:val="24"/>
          <w:szCs w:val="24"/>
          <w:lang w:val="en-US"/>
          <w:rPrChange w:id="2302" w:author="Panagiotis Karkazis" w:date="2022-03-01T20:05:00Z">
            <w:rPr>
              <w:rFonts w:ascii="Arial" w:hAnsi="Arial" w:cs="Arial"/>
              <w:sz w:val="24"/>
              <w:szCs w:val="24"/>
              <w:highlight w:val="red"/>
              <w:lang w:val="en-US"/>
            </w:rPr>
          </w:rPrChange>
        </w:rPr>
        <w:t>towardsdatascience</w:t>
      </w:r>
      <w:proofErr w:type="spellEnd"/>
      <w:r w:rsidR="003E2141" w:rsidRPr="00886CD4">
        <w:rPr>
          <w:rFonts w:ascii="Arial" w:hAnsi="Arial" w:cs="Arial"/>
          <w:sz w:val="24"/>
          <w:szCs w:val="24"/>
          <w:rPrChange w:id="2303" w:author="Panagiotis Karkazis" w:date="2022-03-01T20:05:00Z">
            <w:rPr>
              <w:rFonts w:ascii="Arial" w:hAnsi="Arial" w:cs="Arial"/>
              <w:sz w:val="24"/>
              <w:szCs w:val="24"/>
              <w:highlight w:val="red"/>
            </w:rPr>
          </w:rPrChange>
        </w:rPr>
        <w:t>.</w:t>
      </w:r>
      <w:r w:rsidR="003E2141" w:rsidRPr="00886CD4">
        <w:rPr>
          <w:rFonts w:ascii="Arial" w:hAnsi="Arial" w:cs="Arial"/>
          <w:sz w:val="24"/>
          <w:szCs w:val="24"/>
          <w:lang w:val="en-US"/>
          <w:rPrChange w:id="2304" w:author="Panagiotis Karkazis" w:date="2022-03-01T20:05:00Z">
            <w:rPr>
              <w:rFonts w:ascii="Arial" w:hAnsi="Arial" w:cs="Arial"/>
              <w:sz w:val="24"/>
              <w:szCs w:val="24"/>
              <w:highlight w:val="red"/>
              <w:lang w:val="en-US"/>
            </w:rPr>
          </w:rPrChange>
        </w:rPr>
        <w:t>com</w:t>
      </w:r>
      <w:r w:rsidR="003E2141" w:rsidRPr="00886CD4">
        <w:rPr>
          <w:rFonts w:ascii="Arial" w:hAnsi="Arial" w:cs="Arial"/>
          <w:sz w:val="24"/>
          <w:szCs w:val="24"/>
          <w:rPrChange w:id="2305" w:author="Panagiotis Karkazis" w:date="2022-03-01T20:05:00Z">
            <w:rPr>
              <w:rFonts w:ascii="Arial" w:hAnsi="Arial" w:cs="Arial"/>
              <w:sz w:val="24"/>
              <w:szCs w:val="24"/>
              <w:highlight w:val="red"/>
            </w:rPr>
          </w:rPrChange>
        </w:rPr>
        <w:t>/6-</w:t>
      </w:r>
      <w:r w:rsidR="003E2141" w:rsidRPr="00886CD4">
        <w:rPr>
          <w:rFonts w:ascii="Arial" w:hAnsi="Arial" w:cs="Arial"/>
          <w:sz w:val="24"/>
          <w:szCs w:val="24"/>
          <w:lang w:val="en-US"/>
          <w:rPrChange w:id="2306" w:author="Panagiotis Karkazis" w:date="2022-03-01T20:05:00Z">
            <w:rPr>
              <w:rFonts w:ascii="Arial" w:hAnsi="Arial" w:cs="Arial"/>
              <w:sz w:val="24"/>
              <w:szCs w:val="24"/>
              <w:highlight w:val="red"/>
              <w:lang w:val="en-US"/>
            </w:rPr>
          </w:rPrChange>
        </w:rPr>
        <w:t>types</w:t>
      </w:r>
      <w:r w:rsidR="003E2141" w:rsidRPr="00886CD4">
        <w:rPr>
          <w:rFonts w:ascii="Arial" w:hAnsi="Arial" w:cs="Arial"/>
          <w:sz w:val="24"/>
          <w:szCs w:val="24"/>
          <w:rPrChange w:id="2307" w:author="Panagiotis Karkazis" w:date="2022-03-01T20:05:00Z">
            <w:rPr>
              <w:rFonts w:ascii="Arial" w:hAnsi="Arial" w:cs="Arial"/>
              <w:sz w:val="24"/>
              <w:szCs w:val="24"/>
              <w:highlight w:val="red"/>
            </w:rPr>
          </w:rPrChange>
        </w:rPr>
        <w:t>]</w:t>
      </w:r>
      <w:r w:rsidR="00290C24" w:rsidRPr="00886CD4">
        <w:rPr>
          <w:rFonts w:ascii="Arial" w:hAnsi="Arial" w:cs="Arial"/>
          <w:sz w:val="24"/>
          <w:szCs w:val="24"/>
          <w:rPrChange w:id="2308" w:author="Panagiotis Karkazis" w:date="2022-03-01T20:05:00Z">
            <w:rPr>
              <w:rFonts w:ascii="Arial" w:hAnsi="Arial" w:cs="Arial"/>
              <w:sz w:val="24"/>
              <w:szCs w:val="24"/>
              <w:highlight w:val="red"/>
            </w:rPr>
          </w:rPrChange>
        </w:rPr>
        <w:t>.</w:t>
      </w:r>
      <w:r w:rsidR="00336433" w:rsidRPr="00886CD4">
        <w:rPr>
          <w:rFonts w:ascii="Arial" w:hAnsi="Arial" w:cs="Arial"/>
          <w:sz w:val="24"/>
          <w:szCs w:val="24"/>
          <w:rPrChange w:id="2309" w:author="Panagiotis Karkazis" w:date="2022-03-01T20:05:00Z">
            <w:rPr>
              <w:rFonts w:ascii="Arial" w:hAnsi="Arial" w:cs="Arial"/>
              <w:sz w:val="24"/>
              <w:szCs w:val="24"/>
              <w:highlight w:val="red"/>
            </w:rPr>
          </w:rPrChange>
        </w:rPr>
        <w:t xml:space="preserve"> </w:t>
      </w:r>
      <w:r w:rsidR="00D46E97" w:rsidRPr="00886CD4">
        <w:rPr>
          <w:rFonts w:ascii="Arial" w:hAnsi="Arial" w:cs="Arial"/>
          <w:sz w:val="24"/>
          <w:szCs w:val="24"/>
          <w:rPrChange w:id="2310" w:author="Panagiotis Karkazis" w:date="2022-03-01T20:05:00Z">
            <w:rPr>
              <w:rFonts w:ascii="Arial" w:hAnsi="Arial" w:cs="Arial"/>
              <w:sz w:val="24"/>
              <w:szCs w:val="24"/>
              <w:highlight w:val="red"/>
            </w:rPr>
          </w:rPrChange>
        </w:rPr>
        <w:t>Μερικοί ακόμη βασικοί τύποι Νευρωνικών Δικτύων</w:t>
      </w:r>
      <w:r w:rsidR="004A54D3" w:rsidRPr="00886CD4">
        <w:rPr>
          <w:rFonts w:ascii="Arial" w:hAnsi="Arial" w:cs="Arial"/>
          <w:sz w:val="24"/>
          <w:szCs w:val="24"/>
          <w:rPrChange w:id="2311" w:author="Panagiotis Karkazis" w:date="2022-03-01T20:05:00Z">
            <w:rPr>
              <w:rFonts w:ascii="Arial" w:hAnsi="Arial" w:cs="Arial"/>
              <w:sz w:val="24"/>
              <w:szCs w:val="24"/>
              <w:highlight w:val="red"/>
            </w:rPr>
          </w:rPrChange>
        </w:rPr>
        <w:t xml:space="preserve"> είναι το </w:t>
      </w:r>
      <w:r w:rsidR="004A54D3" w:rsidRPr="00886CD4">
        <w:rPr>
          <w:rFonts w:ascii="Arial" w:hAnsi="Arial" w:cs="Arial"/>
          <w:sz w:val="24"/>
          <w:szCs w:val="24"/>
          <w:lang w:val="en-US"/>
          <w:rPrChange w:id="2312" w:author="Panagiotis Karkazis" w:date="2022-03-01T20:05:00Z">
            <w:rPr>
              <w:rFonts w:ascii="Arial" w:hAnsi="Arial" w:cs="Arial"/>
              <w:sz w:val="24"/>
              <w:szCs w:val="24"/>
              <w:highlight w:val="red"/>
              <w:lang w:val="en-US"/>
            </w:rPr>
          </w:rPrChange>
        </w:rPr>
        <w:t>Kohonen</w:t>
      </w:r>
      <w:r w:rsidR="004A54D3" w:rsidRPr="00886CD4">
        <w:rPr>
          <w:rFonts w:ascii="Arial" w:hAnsi="Arial" w:cs="Arial"/>
          <w:sz w:val="24"/>
          <w:szCs w:val="24"/>
          <w:rPrChange w:id="2313" w:author="Panagiotis Karkazis" w:date="2022-03-01T20:05:00Z">
            <w:rPr>
              <w:rFonts w:ascii="Arial" w:hAnsi="Arial" w:cs="Arial"/>
              <w:sz w:val="24"/>
              <w:szCs w:val="24"/>
              <w:highlight w:val="red"/>
            </w:rPr>
          </w:rPrChange>
        </w:rPr>
        <w:t xml:space="preserve"> Νευρωνικό Δίκτυο και το </w:t>
      </w:r>
      <w:r w:rsidR="00DB7613" w:rsidRPr="00886CD4">
        <w:rPr>
          <w:rFonts w:ascii="Arial" w:hAnsi="Arial" w:cs="Arial"/>
          <w:sz w:val="24"/>
          <w:szCs w:val="24"/>
          <w:rPrChange w:id="2314" w:author="Panagiotis Karkazis" w:date="2022-03-01T20:05:00Z">
            <w:rPr>
              <w:rFonts w:ascii="Arial" w:hAnsi="Arial" w:cs="Arial"/>
              <w:sz w:val="24"/>
              <w:szCs w:val="24"/>
              <w:highlight w:val="red"/>
            </w:rPr>
          </w:rPrChange>
        </w:rPr>
        <w:t>Νευρωνικό Δίκτυο</w:t>
      </w:r>
      <w:r w:rsidR="005A7D2D" w:rsidRPr="00886CD4">
        <w:rPr>
          <w:rFonts w:ascii="Arial" w:hAnsi="Arial" w:cs="Arial"/>
          <w:sz w:val="24"/>
          <w:szCs w:val="24"/>
          <w:rPrChange w:id="2315" w:author="Panagiotis Karkazis" w:date="2022-03-01T20:05:00Z">
            <w:rPr>
              <w:rFonts w:ascii="Arial" w:hAnsi="Arial" w:cs="Arial"/>
              <w:sz w:val="24"/>
              <w:szCs w:val="24"/>
              <w:highlight w:val="red"/>
            </w:rPr>
          </w:rPrChange>
        </w:rPr>
        <w:t xml:space="preserve"> Οπισθοδιάδοσης (</w:t>
      </w:r>
      <w:r w:rsidR="005A7D2D" w:rsidRPr="00886CD4">
        <w:rPr>
          <w:rFonts w:ascii="Arial" w:hAnsi="Arial" w:cs="Arial"/>
          <w:sz w:val="24"/>
          <w:szCs w:val="24"/>
          <w:lang w:val="en-US"/>
          <w:rPrChange w:id="2316" w:author="Panagiotis Karkazis" w:date="2022-03-01T20:05:00Z">
            <w:rPr>
              <w:rFonts w:ascii="Arial" w:hAnsi="Arial" w:cs="Arial"/>
              <w:sz w:val="24"/>
              <w:szCs w:val="24"/>
              <w:highlight w:val="red"/>
              <w:lang w:val="en-US"/>
            </w:rPr>
          </w:rPrChange>
        </w:rPr>
        <w:t>Back</w:t>
      </w:r>
      <w:r w:rsidR="00600A1A" w:rsidRPr="00886CD4">
        <w:rPr>
          <w:rFonts w:ascii="Arial" w:hAnsi="Arial" w:cs="Arial"/>
          <w:sz w:val="24"/>
          <w:szCs w:val="24"/>
          <w:rPrChange w:id="2317" w:author="Panagiotis Karkazis" w:date="2022-03-01T20:05:00Z">
            <w:rPr>
              <w:rFonts w:ascii="Arial" w:hAnsi="Arial" w:cs="Arial"/>
              <w:sz w:val="24"/>
              <w:szCs w:val="24"/>
              <w:highlight w:val="red"/>
            </w:rPr>
          </w:rPrChange>
        </w:rPr>
        <w:t>-</w:t>
      </w:r>
      <w:r w:rsidR="00600A1A" w:rsidRPr="00886CD4">
        <w:rPr>
          <w:rFonts w:ascii="Arial" w:hAnsi="Arial" w:cs="Arial"/>
          <w:sz w:val="24"/>
          <w:szCs w:val="24"/>
          <w:lang w:val="en-US"/>
          <w:rPrChange w:id="2318" w:author="Panagiotis Karkazis" w:date="2022-03-01T20:05:00Z">
            <w:rPr>
              <w:rFonts w:ascii="Arial" w:hAnsi="Arial" w:cs="Arial"/>
              <w:sz w:val="24"/>
              <w:szCs w:val="24"/>
              <w:highlight w:val="red"/>
              <w:lang w:val="en-US"/>
            </w:rPr>
          </w:rPrChange>
        </w:rPr>
        <w:t>P</w:t>
      </w:r>
      <w:r w:rsidR="005A7D2D" w:rsidRPr="00886CD4">
        <w:rPr>
          <w:rFonts w:ascii="Arial" w:hAnsi="Arial" w:cs="Arial"/>
          <w:sz w:val="24"/>
          <w:szCs w:val="24"/>
          <w:lang w:val="en-US"/>
          <w:rPrChange w:id="2319" w:author="Panagiotis Karkazis" w:date="2022-03-01T20:05:00Z">
            <w:rPr>
              <w:rFonts w:ascii="Arial" w:hAnsi="Arial" w:cs="Arial"/>
              <w:sz w:val="24"/>
              <w:szCs w:val="24"/>
              <w:highlight w:val="red"/>
              <w:lang w:val="en-US"/>
            </w:rPr>
          </w:rPrChange>
        </w:rPr>
        <w:t>ropagation</w:t>
      </w:r>
      <w:r w:rsidR="005A7D2D" w:rsidRPr="00886CD4">
        <w:rPr>
          <w:rFonts w:ascii="Arial" w:hAnsi="Arial" w:cs="Arial"/>
          <w:sz w:val="24"/>
          <w:szCs w:val="24"/>
          <w:rPrChange w:id="2320" w:author="Panagiotis Karkazis" w:date="2022-03-01T20:05:00Z">
            <w:rPr>
              <w:rFonts w:ascii="Arial" w:hAnsi="Arial" w:cs="Arial"/>
              <w:sz w:val="24"/>
              <w:szCs w:val="24"/>
              <w:highlight w:val="red"/>
            </w:rPr>
          </w:rPrChange>
        </w:rPr>
        <w:t xml:space="preserve"> </w:t>
      </w:r>
      <w:r w:rsidR="005A7D2D" w:rsidRPr="00886CD4">
        <w:rPr>
          <w:rFonts w:ascii="Arial" w:hAnsi="Arial" w:cs="Arial"/>
          <w:sz w:val="24"/>
          <w:szCs w:val="24"/>
          <w:lang w:val="en-US"/>
          <w:rPrChange w:id="2321" w:author="Panagiotis Karkazis" w:date="2022-03-01T20:05:00Z">
            <w:rPr>
              <w:rFonts w:ascii="Arial" w:hAnsi="Arial" w:cs="Arial"/>
              <w:sz w:val="24"/>
              <w:szCs w:val="24"/>
              <w:highlight w:val="red"/>
              <w:lang w:val="en-US"/>
            </w:rPr>
          </w:rPrChange>
        </w:rPr>
        <w:t>Neural</w:t>
      </w:r>
      <w:r w:rsidR="005A7D2D" w:rsidRPr="00886CD4">
        <w:rPr>
          <w:rFonts w:ascii="Arial" w:hAnsi="Arial" w:cs="Arial"/>
          <w:sz w:val="24"/>
          <w:szCs w:val="24"/>
          <w:rPrChange w:id="2322" w:author="Panagiotis Karkazis" w:date="2022-03-01T20:05:00Z">
            <w:rPr>
              <w:rFonts w:ascii="Arial" w:hAnsi="Arial" w:cs="Arial"/>
              <w:sz w:val="24"/>
              <w:szCs w:val="24"/>
              <w:highlight w:val="red"/>
            </w:rPr>
          </w:rPrChange>
        </w:rPr>
        <w:t xml:space="preserve"> </w:t>
      </w:r>
      <w:r w:rsidR="005A7D2D" w:rsidRPr="00886CD4">
        <w:rPr>
          <w:rFonts w:ascii="Arial" w:hAnsi="Arial" w:cs="Arial"/>
          <w:sz w:val="24"/>
          <w:szCs w:val="24"/>
          <w:lang w:val="en-US"/>
          <w:rPrChange w:id="2323" w:author="Panagiotis Karkazis" w:date="2022-03-01T20:05:00Z">
            <w:rPr>
              <w:rFonts w:ascii="Arial" w:hAnsi="Arial" w:cs="Arial"/>
              <w:sz w:val="24"/>
              <w:szCs w:val="24"/>
              <w:highlight w:val="red"/>
              <w:lang w:val="en-US"/>
            </w:rPr>
          </w:rPrChange>
        </w:rPr>
        <w:t>Network</w:t>
      </w:r>
      <w:r w:rsidR="00600A1A" w:rsidRPr="00886CD4">
        <w:rPr>
          <w:rFonts w:ascii="Arial" w:hAnsi="Arial" w:cs="Arial"/>
          <w:sz w:val="24"/>
          <w:szCs w:val="24"/>
          <w:rPrChange w:id="2324" w:author="Panagiotis Karkazis" w:date="2022-03-01T20:05:00Z">
            <w:rPr>
              <w:rFonts w:ascii="Arial" w:hAnsi="Arial" w:cs="Arial"/>
              <w:sz w:val="24"/>
              <w:szCs w:val="24"/>
              <w:highlight w:val="red"/>
            </w:rPr>
          </w:rPrChange>
        </w:rPr>
        <w:t xml:space="preserve"> - </w:t>
      </w:r>
      <w:r w:rsidR="00600A1A" w:rsidRPr="00886CD4">
        <w:rPr>
          <w:rFonts w:ascii="Arial" w:hAnsi="Arial" w:cs="Arial"/>
          <w:sz w:val="24"/>
          <w:szCs w:val="24"/>
          <w:lang w:val="en-US"/>
          <w:rPrChange w:id="2325" w:author="Panagiotis Karkazis" w:date="2022-03-01T20:05:00Z">
            <w:rPr>
              <w:rFonts w:ascii="Arial" w:hAnsi="Arial" w:cs="Arial"/>
              <w:sz w:val="24"/>
              <w:szCs w:val="24"/>
              <w:highlight w:val="red"/>
              <w:lang w:val="en-US"/>
            </w:rPr>
          </w:rPrChange>
        </w:rPr>
        <w:t>BPNN</w:t>
      </w:r>
      <w:r w:rsidR="005A7D2D" w:rsidRPr="00886CD4">
        <w:rPr>
          <w:rFonts w:ascii="Arial" w:hAnsi="Arial" w:cs="Arial"/>
          <w:sz w:val="24"/>
          <w:szCs w:val="24"/>
          <w:rPrChange w:id="2326" w:author="Panagiotis Karkazis" w:date="2022-03-01T20:05:00Z">
            <w:rPr>
              <w:rFonts w:ascii="Arial" w:hAnsi="Arial" w:cs="Arial"/>
              <w:sz w:val="24"/>
              <w:szCs w:val="24"/>
              <w:highlight w:val="red"/>
            </w:rPr>
          </w:rPrChange>
        </w:rPr>
        <w:t>)</w:t>
      </w:r>
      <w:r w:rsidR="00336433" w:rsidRPr="00886CD4">
        <w:rPr>
          <w:rFonts w:ascii="Arial" w:hAnsi="Arial" w:cs="Arial"/>
          <w:sz w:val="24"/>
          <w:szCs w:val="24"/>
          <w:rPrChange w:id="2327" w:author="Panagiotis Karkazis" w:date="2022-03-01T20:05:00Z">
            <w:rPr>
              <w:rFonts w:ascii="Arial" w:hAnsi="Arial" w:cs="Arial"/>
              <w:sz w:val="24"/>
              <w:szCs w:val="24"/>
              <w:highlight w:val="red"/>
            </w:rPr>
          </w:rPrChange>
        </w:rPr>
        <w:t xml:space="preserve">. </w:t>
      </w:r>
    </w:p>
    <w:p w14:paraId="07A9B8A1" w14:textId="35EF7153" w:rsidR="000341A5" w:rsidRPr="00886CD4" w:rsidRDefault="00336433" w:rsidP="000341A5">
      <w:pPr>
        <w:spacing w:after="0" w:line="360" w:lineRule="auto"/>
        <w:ind w:firstLine="227"/>
        <w:jc w:val="both"/>
        <w:rPr>
          <w:rFonts w:ascii="Arial" w:hAnsi="Arial" w:cs="Arial"/>
          <w:sz w:val="24"/>
          <w:szCs w:val="24"/>
          <w:rPrChange w:id="2328" w:author="Panagiotis Karkazis" w:date="2022-03-01T20:05:00Z">
            <w:rPr>
              <w:rFonts w:ascii="Arial" w:hAnsi="Arial" w:cs="Arial"/>
              <w:sz w:val="24"/>
              <w:szCs w:val="24"/>
              <w:highlight w:val="red"/>
            </w:rPr>
          </w:rPrChange>
        </w:rPr>
      </w:pPr>
      <w:r w:rsidRPr="00886CD4">
        <w:rPr>
          <w:rFonts w:ascii="Arial" w:hAnsi="Arial" w:cs="Arial"/>
          <w:sz w:val="24"/>
          <w:szCs w:val="24"/>
          <w:lang w:val="en-US"/>
          <w:rPrChange w:id="2329" w:author="Panagiotis Karkazis" w:date="2022-03-01T20:05:00Z">
            <w:rPr>
              <w:rFonts w:ascii="Arial" w:hAnsi="Arial" w:cs="Arial"/>
              <w:sz w:val="24"/>
              <w:szCs w:val="24"/>
              <w:highlight w:val="red"/>
              <w:lang w:val="en-US"/>
            </w:rPr>
          </w:rPrChange>
        </w:rPr>
        <w:t>To</w:t>
      </w:r>
      <w:r w:rsidRPr="00886CD4">
        <w:rPr>
          <w:rFonts w:ascii="Arial" w:hAnsi="Arial" w:cs="Arial"/>
          <w:sz w:val="24"/>
          <w:szCs w:val="24"/>
          <w:rPrChange w:id="2330" w:author="Panagiotis Karkazis" w:date="2022-03-01T20:05:00Z">
            <w:rPr>
              <w:rFonts w:ascii="Arial" w:hAnsi="Arial" w:cs="Arial"/>
              <w:sz w:val="24"/>
              <w:szCs w:val="24"/>
              <w:highlight w:val="red"/>
            </w:rPr>
          </w:rPrChange>
        </w:rPr>
        <w:t xml:space="preserve"> </w:t>
      </w:r>
      <w:r w:rsidRPr="00886CD4">
        <w:rPr>
          <w:rFonts w:ascii="Arial" w:hAnsi="Arial" w:cs="Arial"/>
          <w:sz w:val="24"/>
          <w:szCs w:val="24"/>
          <w:lang w:val="en-US"/>
          <w:rPrChange w:id="2331" w:author="Panagiotis Karkazis" w:date="2022-03-01T20:05:00Z">
            <w:rPr>
              <w:rFonts w:ascii="Arial" w:hAnsi="Arial" w:cs="Arial"/>
              <w:sz w:val="24"/>
              <w:szCs w:val="24"/>
              <w:highlight w:val="red"/>
              <w:lang w:val="en-US"/>
            </w:rPr>
          </w:rPrChange>
        </w:rPr>
        <w:t>Kohonen</w:t>
      </w:r>
      <w:r w:rsidRPr="00886CD4">
        <w:rPr>
          <w:rFonts w:ascii="Arial" w:hAnsi="Arial" w:cs="Arial"/>
          <w:sz w:val="24"/>
          <w:szCs w:val="24"/>
          <w:rPrChange w:id="2332" w:author="Panagiotis Karkazis" w:date="2022-03-01T20:05:00Z">
            <w:rPr>
              <w:rFonts w:ascii="Arial" w:hAnsi="Arial" w:cs="Arial"/>
              <w:sz w:val="24"/>
              <w:szCs w:val="24"/>
              <w:highlight w:val="red"/>
            </w:rPr>
          </w:rPrChange>
        </w:rPr>
        <w:t xml:space="preserve"> Νευρωνικό Δίκτυο είναι ένα δίκτυο το οποίο δέχεται δεδομένα πολλών διαστάσεων.</w:t>
      </w:r>
      <w:r w:rsidR="0041062B" w:rsidRPr="00886CD4">
        <w:rPr>
          <w:rFonts w:ascii="Arial" w:hAnsi="Arial" w:cs="Arial"/>
          <w:sz w:val="24"/>
          <w:szCs w:val="24"/>
          <w:rPrChange w:id="2333" w:author="Panagiotis Karkazis" w:date="2022-03-01T20:05:00Z">
            <w:rPr>
              <w:rFonts w:ascii="Arial" w:hAnsi="Arial" w:cs="Arial"/>
              <w:sz w:val="24"/>
              <w:szCs w:val="24"/>
              <w:highlight w:val="red"/>
            </w:rPr>
          </w:rPrChange>
        </w:rPr>
        <w:t xml:space="preserve"> Έπειτα αυτά τα δεδομένα ομαδοποιούνται</w:t>
      </w:r>
      <w:r w:rsidR="005526BE" w:rsidRPr="00886CD4">
        <w:rPr>
          <w:rFonts w:ascii="Arial" w:hAnsi="Arial" w:cs="Arial"/>
          <w:sz w:val="24"/>
          <w:szCs w:val="24"/>
          <w:rPrChange w:id="2334" w:author="Panagiotis Karkazis" w:date="2022-03-01T20:05:00Z">
            <w:rPr>
              <w:rFonts w:ascii="Arial" w:hAnsi="Arial" w:cs="Arial"/>
              <w:sz w:val="24"/>
              <w:szCs w:val="24"/>
              <w:highlight w:val="red"/>
            </w:rPr>
          </w:rPrChange>
        </w:rPr>
        <w:t xml:space="preserve"> και με αυτό τον τρόπο</w:t>
      </w:r>
      <w:r w:rsidR="0041062B" w:rsidRPr="00886CD4">
        <w:rPr>
          <w:rFonts w:ascii="Arial" w:hAnsi="Arial" w:cs="Arial"/>
          <w:sz w:val="24"/>
          <w:szCs w:val="24"/>
          <w:rPrChange w:id="2335" w:author="Panagiotis Karkazis" w:date="2022-03-01T20:05:00Z">
            <w:rPr>
              <w:rFonts w:ascii="Arial" w:hAnsi="Arial" w:cs="Arial"/>
              <w:sz w:val="24"/>
              <w:szCs w:val="24"/>
              <w:highlight w:val="red"/>
            </w:rPr>
          </w:rPrChange>
        </w:rPr>
        <w:t xml:space="preserve"> γίνεται μία συμπίεση των δεδομένων </w:t>
      </w:r>
      <w:r w:rsidR="002815C2" w:rsidRPr="00886CD4">
        <w:rPr>
          <w:rFonts w:ascii="Arial" w:hAnsi="Arial" w:cs="Arial"/>
          <w:sz w:val="24"/>
          <w:szCs w:val="24"/>
          <w:rPrChange w:id="2336" w:author="Panagiotis Karkazis" w:date="2022-03-01T20:05:00Z">
            <w:rPr>
              <w:rFonts w:ascii="Arial" w:hAnsi="Arial" w:cs="Arial"/>
              <w:sz w:val="24"/>
              <w:szCs w:val="24"/>
              <w:highlight w:val="red"/>
            </w:rPr>
          </w:rPrChange>
        </w:rPr>
        <w:t xml:space="preserve">σε μικρότερες διαστάσεις </w:t>
      </w:r>
      <w:r w:rsidR="005526BE" w:rsidRPr="00886CD4">
        <w:rPr>
          <w:rFonts w:ascii="Arial" w:hAnsi="Arial" w:cs="Arial"/>
          <w:sz w:val="24"/>
          <w:szCs w:val="24"/>
          <w:rPrChange w:id="2337" w:author="Panagiotis Karkazis" w:date="2022-03-01T20:05:00Z">
            <w:rPr>
              <w:rFonts w:ascii="Arial" w:hAnsi="Arial" w:cs="Arial"/>
              <w:sz w:val="24"/>
              <w:szCs w:val="24"/>
              <w:highlight w:val="red"/>
            </w:rPr>
          </w:rPrChange>
        </w:rPr>
        <w:t>όμως</w:t>
      </w:r>
      <w:r w:rsidR="002815C2" w:rsidRPr="00886CD4">
        <w:rPr>
          <w:rFonts w:ascii="Arial" w:hAnsi="Arial" w:cs="Arial"/>
          <w:sz w:val="24"/>
          <w:szCs w:val="24"/>
          <w:rPrChange w:id="2338" w:author="Panagiotis Karkazis" w:date="2022-03-01T20:05:00Z">
            <w:rPr>
              <w:rFonts w:ascii="Arial" w:hAnsi="Arial" w:cs="Arial"/>
              <w:sz w:val="24"/>
              <w:szCs w:val="24"/>
              <w:highlight w:val="red"/>
            </w:rPr>
          </w:rPrChange>
        </w:rPr>
        <w:t xml:space="preserve"> διατηρείται το αρχικό περιεχόμενο</w:t>
      </w:r>
      <w:r w:rsidR="005526BE" w:rsidRPr="00886CD4">
        <w:rPr>
          <w:rFonts w:ascii="Arial" w:hAnsi="Arial" w:cs="Arial"/>
          <w:sz w:val="24"/>
          <w:szCs w:val="24"/>
          <w:rPrChange w:id="2339" w:author="Panagiotis Karkazis" w:date="2022-03-01T20:05:00Z">
            <w:rPr>
              <w:rFonts w:ascii="Arial" w:hAnsi="Arial" w:cs="Arial"/>
              <w:sz w:val="24"/>
              <w:szCs w:val="24"/>
              <w:highlight w:val="red"/>
            </w:rPr>
          </w:rPrChange>
        </w:rPr>
        <w:t xml:space="preserve"> τους</w:t>
      </w:r>
      <w:r w:rsidR="002815C2" w:rsidRPr="00886CD4">
        <w:rPr>
          <w:rFonts w:ascii="Arial" w:hAnsi="Arial" w:cs="Arial"/>
          <w:sz w:val="24"/>
          <w:szCs w:val="24"/>
          <w:rPrChange w:id="2340" w:author="Panagiotis Karkazis" w:date="2022-03-01T20:05:00Z">
            <w:rPr>
              <w:rFonts w:ascii="Arial" w:hAnsi="Arial" w:cs="Arial"/>
              <w:sz w:val="24"/>
              <w:szCs w:val="24"/>
              <w:highlight w:val="red"/>
            </w:rPr>
          </w:rPrChange>
        </w:rPr>
        <w:t>.</w:t>
      </w:r>
      <w:r w:rsidR="001007F6" w:rsidRPr="00886CD4">
        <w:rPr>
          <w:rFonts w:ascii="Arial" w:hAnsi="Arial" w:cs="Arial"/>
          <w:sz w:val="24"/>
          <w:szCs w:val="24"/>
          <w:rPrChange w:id="2341" w:author="Panagiotis Karkazis" w:date="2022-03-01T20:05:00Z">
            <w:rPr>
              <w:rFonts w:ascii="Arial" w:hAnsi="Arial" w:cs="Arial"/>
              <w:sz w:val="24"/>
              <w:szCs w:val="24"/>
              <w:highlight w:val="red"/>
            </w:rPr>
          </w:rPrChange>
        </w:rPr>
        <w:t xml:space="preserve"> Τα </w:t>
      </w:r>
      <w:r w:rsidR="001007F6" w:rsidRPr="00886CD4">
        <w:rPr>
          <w:rFonts w:ascii="Arial" w:hAnsi="Arial" w:cs="Arial"/>
          <w:sz w:val="24"/>
          <w:szCs w:val="24"/>
          <w:lang w:val="en-US"/>
          <w:rPrChange w:id="2342" w:author="Panagiotis Karkazis" w:date="2022-03-01T20:05:00Z">
            <w:rPr>
              <w:rFonts w:ascii="Arial" w:hAnsi="Arial" w:cs="Arial"/>
              <w:sz w:val="24"/>
              <w:szCs w:val="24"/>
              <w:highlight w:val="red"/>
              <w:lang w:val="en-US"/>
            </w:rPr>
          </w:rPrChange>
        </w:rPr>
        <w:t>Kohonen</w:t>
      </w:r>
      <w:r w:rsidR="001007F6" w:rsidRPr="00886CD4">
        <w:rPr>
          <w:rFonts w:ascii="Arial" w:hAnsi="Arial" w:cs="Arial"/>
          <w:sz w:val="24"/>
          <w:szCs w:val="24"/>
          <w:rPrChange w:id="2343" w:author="Panagiotis Karkazis" w:date="2022-03-01T20:05:00Z">
            <w:rPr>
              <w:rFonts w:ascii="Arial" w:hAnsi="Arial" w:cs="Arial"/>
              <w:sz w:val="24"/>
              <w:szCs w:val="24"/>
              <w:highlight w:val="red"/>
            </w:rPr>
          </w:rPrChange>
        </w:rPr>
        <w:t xml:space="preserve"> Νευρωνικά Δίκτυα χρησιμοποιούνται κυρίως στην ιατρική για την αναγνώριση προτύπων και την κατηγοριοποίηση των δεδομένων.</w:t>
      </w:r>
      <w:r w:rsidR="002815C2" w:rsidRPr="00886CD4">
        <w:rPr>
          <w:rFonts w:ascii="Arial" w:hAnsi="Arial" w:cs="Arial"/>
          <w:sz w:val="24"/>
          <w:szCs w:val="24"/>
          <w:rPrChange w:id="2344" w:author="Panagiotis Karkazis" w:date="2022-03-01T20:05:00Z">
            <w:rPr>
              <w:rFonts w:ascii="Arial" w:hAnsi="Arial" w:cs="Arial"/>
              <w:sz w:val="24"/>
              <w:szCs w:val="24"/>
              <w:highlight w:val="red"/>
            </w:rPr>
          </w:rPrChange>
        </w:rPr>
        <w:t xml:space="preserve">  </w:t>
      </w:r>
      <w:r w:rsidR="00FB43BF" w:rsidRPr="00886CD4">
        <w:rPr>
          <w:rFonts w:ascii="Arial" w:hAnsi="Arial" w:cs="Arial"/>
          <w:sz w:val="24"/>
          <w:szCs w:val="24"/>
          <w:rPrChange w:id="2345" w:author="Panagiotis Karkazis" w:date="2022-03-01T20:05:00Z">
            <w:rPr>
              <w:rFonts w:ascii="Arial" w:hAnsi="Arial" w:cs="Arial"/>
              <w:sz w:val="24"/>
              <w:szCs w:val="24"/>
              <w:highlight w:val="red"/>
            </w:rPr>
          </w:rPrChange>
        </w:rPr>
        <w:t>[</w:t>
      </w:r>
      <w:r w:rsidR="00FB43BF" w:rsidRPr="00886CD4">
        <w:rPr>
          <w:rFonts w:ascii="Arial" w:hAnsi="Arial" w:cs="Arial"/>
          <w:sz w:val="24"/>
          <w:szCs w:val="24"/>
          <w:lang w:val="en-US"/>
          <w:rPrChange w:id="2346" w:author="Panagiotis Karkazis" w:date="2022-03-01T20:05:00Z">
            <w:rPr>
              <w:rFonts w:ascii="Arial" w:hAnsi="Arial" w:cs="Arial"/>
              <w:sz w:val="24"/>
              <w:szCs w:val="24"/>
              <w:highlight w:val="red"/>
              <w:lang w:val="en-US"/>
            </w:rPr>
          </w:rPrChange>
        </w:rPr>
        <w:t>https</w:t>
      </w:r>
      <w:r w:rsidR="00FB43BF" w:rsidRPr="00886CD4">
        <w:rPr>
          <w:rFonts w:ascii="Arial" w:hAnsi="Arial" w:cs="Arial"/>
          <w:sz w:val="24"/>
          <w:szCs w:val="24"/>
          <w:rPrChange w:id="2347" w:author="Panagiotis Karkazis" w:date="2022-03-01T20:05:00Z">
            <w:rPr>
              <w:rFonts w:ascii="Arial" w:hAnsi="Arial" w:cs="Arial"/>
              <w:sz w:val="24"/>
              <w:szCs w:val="24"/>
              <w:highlight w:val="red"/>
            </w:rPr>
          </w:rPrChange>
        </w:rPr>
        <w:t>://</w:t>
      </w:r>
      <w:proofErr w:type="spellStart"/>
      <w:r w:rsidR="00FB43BF" w:rsidRPr="00886CD4">
        <w:rPr>
          <w:rFonts w:ascii="Arial" w:hAnsi="Arial" w:cs="Arial"/>
          <w:sz w:val="24"/>
          <w:szCs w:val="24"/>
          <w:lang w:val="en-US"/>
          <w:rPrChange w:id="2348" w:author="Panagiotis Karkazis" w:date="2022-03-01T20:05:00Z">
            <w:rPr>
              <w:rFonts w:ascii="Arial" w:hAnsi="Arial" w:cs="Arial"/>
              <w:sz w:val="24"/>
              <w:szCs w:val="24"/>
              <w:highlight w:val="red"/>
              <w:lang w:val="en-US"/>
            </w:rPr>
          </w:rPrChange>
        </w:rPr>
        <w:t>analyticsindiamag</w:t>
      </w:r>
      <w:proofErr w:type="spellEnd"/>
      <w:r w:rsidR="00FB43BF" w:rsidRPr="00886CD4">
        <w:rPr>
          <w:rFonts w:ascii="Arial" w:hAnsi="Arial" w:cs="Arial"/>
          <w:sz w:val="24"/>
          <w:szCs w:val="24"/>
          <w:rPrChange w:id="2349" w:author="Panagiotis Karkazis" w:date="2022-03-01T20:05:00Z">
            <w:rPr>
              <w:rFonts w:ascii="Arial" w:hAnsi="Arial" w:cs="Arial"/>
              <w:sz w:val="24"/>
              <w:szCs w:val="24"/>
              <w:highlight w:val="red"/>
            </w:rPr>
          </w:rPrChange>
        </w:rPr>
        <w:t>.</w:t>
      </w:r>
      <w:r w:rsidR="00FB43BF" w:rsidRPr="00886CD4">
        <w:rPr>
          <w:rFonts w:ascii="Arial" w:hAnsi="Arial" w:cs="Arial"/>
          <w:sz w:val="24"/>
          <w:szCs w:val="24"/>
          <w:lang w:val="en-US"/>
          <w:rPrChange w:id="2350" w:author="Panagiotis Karkazis" w:date="2022-03-01T20:05:00Z">
            <w:rPr>
              <w:rFonts w:ascii="Arial" w:hAnsi="Arial" w:cs="Arial"/>
              <w:sz w:val="24"/>
              <w:szCs w:val="24"/>
              <w:highlight w:val="red"/>
              <w:lang w:val="en-US"/>
            </w:rPr>
          </w:rPrChange>
        </w:rPr>
        <w:t>com</w:t>
      </w:r>
      <w:r w:rsidR="00FB43BF" w:rsidRPr="00886CD4">
        <w:rPr>
          <w:rFonts w:ascii="Arial" w:hAnsi="Arial" w:cs="Arial"/>
          <w:sz w:val="24"/>
          <w:szCs w:val="24"/>
          <w:rPrChange w:id="2351" w:author="Panagiotis Karkazis" w:date="2022-03-01T20:05:00Z">
            <w:rPr>
              <w:rFonts w:ascii="Arial" w:hAnsi="Arial" w:cs="Arial"/>
              <w:sz w:val="24"/>
              <w:szCs w:val="24"/>
              <w:highlight w:val="red"/>
            </w:rPr>
          </w:rPrChange>
        </w:rPr>
        <w:t>/6-</w:t>
      </w:r>
      <w:r w:rsidR="00FB43BF" w:rsidRPr="00886CD4">
        <w:rPr>
          <w:rFonts w:ascii="Arial" w:hAnsi="Arial" w:cs="Arial"/>
          <w:sz w:val="24"/>
          <w:szCs w:val="24"/>
          <w:lang w:val="en-US"/>
          <w:rPrChange w:id="2352" w:author="Panagiotis Karkazis" w:date="2022-03-01T20:05:00Z">
            <w:rPr>
              <w:rFonts w:ascii="Arial" w:hAnsi="Arial" w:cs="Arial"/>
              <w:sz w:val="24"/>
              <w:szCs w:val="24"/>
              <w:highlight w:val="red"/>
              <w:lang w:val="en-US"/>
            </w:rPr>
          </w:rPrChange>
        </w:rPr>
        <w:t>types</w:t>
      </w:r>
      <w:r w:rsidR="00FB43BF" w:rsidRPr="00886CD4">
        <w:rPr>
          <w:rFonts w:ascii="Arial" w:hAnsi="Arial" w:cs="Arial"/>
          <w:sz w:val="24"/>
          <w:szCs w:val="24"/>
          <w:rPrChange w:id="2353" w:author="Panagiotis Karkazis" w:date="2022-03-01T20:05:00Z">
            <w:rPr>
              <w:rFonts w:ascii="Arial" w:hAnsi="Arial" w:cs="Arial"/>
              <w:sz w:val="24"/>
              <w:szCs w:val="24"/>
              <w:highlight w:val="red"/>
            </w:rPr>
          </w:rPrChange>
        </w:rPr>
        <w:t>-</w:t>
      </w:r>
      <w:r w:rsidR="00FB43BF" w:rsidRPr="00886CD4">
        <w:rPr>
          <w:rFonts w:ascii="Arial" w:hAnsi="Arial" w:cs="Arial"/>
          <w:sz w:val="24"/>
          <w:szCs w:val="24"/>
          <w:lang w:val="en-US"/>
          <w:rPrChange w:id="2354" w:author="Panagiotis Karkazis" w:date="2022-03-01T20:05:00Z">
            <w:rPr>
              <w:rFonts w:ascii="Arial" w:hAnsi="Arial" w:cs="Arial"/>
              <w:sz w:val="24"/>
              <w:szCs w:val="24"/>
              <w:highlight w:val="red"/>
              <w:lang w:val="en-US"/>
            </w:rPr>
          </w:rPrChange>
        </w:rPr>
        <w:t>of</w:t>
      </w:r>
      <w:r w:rsidR="00FB43BF" w:rsidRPr="00886CD4">
        <w:rPr>
          <w:rFonts w:ascii="Arial" w:hAnsi="Arial" w:cs="Arial"/>
          <w:sz w:val="24"/>
          <w:szCs w:val="24"/>
          <w:rPrChange w:id="2355" w:author="Panagiotis Karkazis" w:date="2022-03-01T20:05:00Z">
            <w:rPr>
              <w:rFonts w:ascii="Arial" w:hAnsi="Arial" w:cs="Arial"/>
              <w:sz w:val="24"/>
              <w:szCs w:val="24"/>
              <w:highlight w:val="red"/>
            </w:rPr>
          </w:rPrChange>
        </w:rPr>
        <w:t>-</w:t>
      </w:r>
      <w:r w:rsidR="00FB43BF" w:rsidRPr="00886CD4">
        <w:rPr>
          <w:rFonts w:ascii="Arial" w:hAnsi="Arial" w:cs="Arial"/>
          <w:sz w:val="24"/>
          <w:szCs w:val="24"/>
          <w:lang w:val="en-US"/>
          <w:rPrChange w:id="2356" w:author="Panagiotis Karkazis" w:date="2022-03-01T20:05:00Z">
            <w:rPr>
              <w:rFonts w:ascii="Arial" w:hAnsi="Arial" w:cs="Arial"/>
              <w:sz w:val="24"/>
              <w:szCs w:val="24"/>
              <w:highlight w:val="red"/>
              <w:lang w:val="en-US"/>
            </w:rPr>
          </w:rPrChange>
        </w:rPr>
        <w:t>artificial</w:t>
      </w:r>
      <w:r w:rsidR="00FB43BF" w:rsidRPr="00886CD4">
        <w:rPr>
          <w:rFonts w:ascii="Arial" w:hAnsi="Arial" w:cs="Arial"/>
          <w:sz w:val="24"/>
          <w:szCs w:val="24"/>
          <w:rPrChange w:id="2357" w:author="Panagiotis Karkazis" w:date="2022-03-01T20:05:00Z">
            <w:rPr>
              <w:rFonts w:ascii="Arial" w:hAnsi="Arial" w:cs="Arial"/>
              <w:sz w:val="24"/>
              <w:szCs w:val="24"/>
              <w:highlight w:val="red"/>
            </w:rPr>
          </w:rPrChange>
        </w:rPr>
        <w:t xml:space="preserve">, </w:t>
      </w:r>
      <w:r w:rsidR="00FB43BF" w:rsidRPr="00886CD4">
        <w:rPr>
          <w:rFonts w:ascii="Arial" w:hAnsi="Arial" w:cs="Arial"/>
          <w:sz w:val="24"/>
          <w:szCs w:val="24"/>
          <w:lang w:val="en-US"/>
          <w:rPrChange w:id="2358" w:author="Panagiotis Karkazis" w:date="2022-03-01T20:05:00Z">
            <w:rPr>
              <w:rFonts w:ascii="Arial" w:hAnsi="Arial" w:cs="Arial"/>
              <w:sz w:val="24"/>
              <w:szCs w:val="24"/>
              <w:highlight w:val="red"/>
              <w:lang w:val="en-US"/>
            </w:rPr>
          </w:rPrChange>
        </w:rPr>
        <w:t>science</w:t>
      </w:r>
      <w:r w:rsidR="00FB43BF" w:rsidRPr="00886CD4">
        <w:rPr>
          <w:rFonts w:ascii="Arial" w:hAnsi="Arial" w:cs="Arial"/>
          <w:sz w:val="24"/>
          <w:szCs w:val="24"/>
          <w:rPrChange w:id="2359" w:author="Panagiotis Karkazis" w:date="2022-03-01T20:05:00Z">
            <w:rPr>
              <w:rFonts w:ascii="Arial" w:hAnsi="Arial" w:cs="Arial"/>
              <w:sz w:val="24"/>
              <w:szCs w:val="24"/>
              <w:highlight w:val="red"/>
            </w:rPr>
          </w:rPrChange>
        </w:rPr>
        <w:t>/</w:t>
      </w:r>
      <w:r w:rsidR="00FB43BF" w:rsidRPr="00886CD4">
        <w:rPr>
          <w:rFonts w:ascii="Arial" w:hAnsi="Arial" w:cs="Arial"/>
          <w:sz w:val="24"/>
          <w:szCs w:val="24"/>
          <w:lang w:val="en-US"/>
          <w:rPrChange w:id="2360" w:author="Panagiotis Karkazis" w:date="2022-03-01T20:05:00Z">
            <w:rPr>
              <w:rFonts w:ascii="Arial" w:hAnsi="Arial" w:cs="Arial"/>
              <w:sz w:val="24"/>
              <w:szCs w:val="24"/>
              <w:highlight w:val="red"/>
              <w:lang w:val="en-US"/>
            </w:rPr>
          </w:rPrChange>
        </w:rPr>
        <w:t>article</w:t>
      </w:r>
      <w:r w:rsidR="00FB43BF" w:rsidRPr="00886CD4">
        <w:rPr>
          <w:rFonts w:ascii="Arial" w:hAnsi="Arial" w:cs="Arial"/>
          <w:sz w:val="24"/>
          <w:szCs w:val="24"/>
          <w:rPrChange w:id="2361" w:author="Panagiotis Karkazis" w:date="2022-03-01T20:05:00Z">
            <w:rPr>
              <w:rFonts w:ascii="Arial" w:hAnsi="Arial" w:cs="Arial"/>
              <w:sz w:val="24"/>
              <w:szCs w:val="24"/>
              <w:highlight w:val="red"/>
            </w:rPr>
          </w:rPrChange>
        </w:rPr>
        <w:t>/</w:t>
      </w:r>
      <w:proofErr w:type="spellStart"/>
      <w:r w:rsidR="00FB43BF" w:rsidRPr="00886CD4">
        <w:rPr>
          <w:rFonts w:ascii="Arial" w:hAnsi="Arial" w:cs="Arial"/>
          <w:sz w:val="24"/>
          <w:szCs w:val="24"/>
          <w:lang w:val="en-US"/>
          <w:rPrChange w:id="2362" w:author="Panagiotis Karkazis" w:date="2022-03-01T20:05:00Z">
            <w:rPr>
              <w:rFonts w:ascii="Arial" w:hAnsi="Arial" w:cs="Arial"/>
              <w:sz w:val="24"/>
              <w:szCs w:val="24"/>
              <w:highlight w:val="red"/>
              <w:lang w:val="en-US"/>
            </w:rPr>
          </w:rPrChange>
        </w:rPr>
        <w:t>pii</w:t>
      </w:r>
      <w:proofErr w:type="spellEnd"/>
      <w:r w:rsidR="00FB43BF" w:rsidRPr="00886CD4">
        <w:rPr>
          <w:rFonts w:ascii="Arial" w:hAnsi="Arial" w:cs="Arial"/>
          <w:sz w:val="24"/>
          <w:szCs w:val="24"/>
          <w:rPrChange w:id="2363" w:author="Panagiotis Karkazis" w:date="2022-03-01T20:05:00Z">
            <w:rPr>
              <w:rFonts w:ascii="Arial" w:hAnsi="Arial" w:cs="Arial"/>
              <w:sz w:val="24"/>
              <w:szCs w:val="24"/>
              <w:highlight w:val="red"/>
            </w:rPr>
          </w:rPrChange>
        </w:rPr>
        <w:t>]</w:t>
      </w:r>
    </w:p>
    <w:p w14:paraId="0F3F2662" w14:textId="388AE595" w:rsidR="000C4FB6" w:rsidRPr="00886CD4" w:rsidRDefault="000C4FB6" w:rsidP="000341A5">
      <w:pPr>
        <w:spacing w:after="0" w:line="360" w:lineRule="auto"/>
        <w:ind w:firstLine="227"/>
        <w:jc w:val="both"/>
        <w:rPr>
          <w:rFonts w:ascii="Arial" w:hAnsi="Arial" w:cs="Arial"/>
          <w:sz w:val="24"/>
          <w:szCs w:val="24"/>
          <w:rPrChange w:id="2364" w:author="Panagiotis Karkazis" w:date="2022-03-01T20:05:00Z">
            <w:rPr>
              <w:rFonts w:ascii="Arial" w:hAnsi="Arial" w:cs="Arial"/>
              <w:sz w:val="24"/>
              <w:szCs w:val="24"/>
              <w:highlight w:val="red"/>
            </w:rPr>
          </w:rPrChange>
        </w:rPr>
      </w:pPr>
      <w:r w:rsidRPr="00886CD4">
        <w:rPr>
          <w:rFonts w:ascii="Arial" w:hAnsi="Arial" w:cs="Arial"/>
          <w:sz w:val="24"/>
          <w:szCs w:val="24"/>
          <w:rPrChange w:id="2365" w:author="Panagiotis Karkazis" w:date="2022-03-01T20:05:00Z">
            <w:rPr>
              <w:rFonts w:ascii="Arial" w:hAnsi="Arial" w:cs="Arial"/>
              <w:sz w:val="24"/>
              <w:szCs w:val="24"/>
              <w:highlight w:val="red"/>
            </w:rPr>
          </w:rPrChange>
        </w:rPr>
        <w:t xml:space="preserve">Το </w:t>
      </w:r>
      <w:r w:rsidR="00667E24" w:rsidRPr="00886CD4">
        <w:rPr>
          <w:rFonts w:ascii="Arial" w:hAnsi="Arial" w:cs="Arial"/>
          <w:sz w:val="24"/>
          <w:szCs w:val="24"/>
          <w:rPrChange w:id="2366" w:author="Panagiotis Karkazis" w:date="2022-03-01T20:05:00Z">
            <w:rPr>
              <w:rFonts w:ascii="Arial" w:hAnsi="Arial" w:cs="Arial"/>
              <w:sz w:val="24"/>
              <w:szCs w:val="24"/>
              <w:highlight w:val="red"/>
            </w:rPr>
          </w:rPrChange>
        </w:rPr>
        <w:t>Νευρωνικό Δίκτυο Οπισθοδιάδοσης</w:t>
      </w:r>
      <w:r w:rsidR="00D22A1A" w:rsidRPr="00886CD4">
        <w:rPr>
          <w:rFonts w:ascii="Arial" w:hAnsi="Arial" w:cs="Arial"/>
          <w:sz w:val="24"/>
          <w:szCs w:val="24"/>
          <w:rPrChange w:id="2367" w:author="Panagiotis Karkazis" w:date="2022-03-01T20:05:00Z">
            <w:rPr>
              <w:rFonts w:ascii="Arial" w:hAnsi="Arial" w:cs="Arial"/>
              <w:sz w:val="24"/>
              <w:szCs w:val="24"/>
              <w:highlight w:val="red"/>
            </w:rPr>
          </w:rPrChange>
        </w:rPr>
        <w:t xml:space="preserve"> κατά την εκπαίδευση,</w:t>
      </w:r>
      <w:r w:rsidRPr="00886CD4">
        <w:rPr>
          <w:rFonts w:ascii="Arial" w:hAnsi="Arial" w:cs="Arial"/>
          <w:sz w:val="24"/>
          <w:szCs w:val="24"/>
          <w:rPrChange w:id="2368" w:author="Panagiotis Karkazis" w:date="2022-03-01T20:05:00Z">
            <w:rPr>
              <w:rFonts w:ascii="Arial" w:hAnsi="Arial" w:cs="Arial"/>
              <w:sz w:val="24"/>
              <w:szCs w:val="24"/>
              <w:highlight w:val="red"/>
            </w:rPr>
          </w:rPrChange>
        </w:rPr>
        <w:t xml:space="preserve"> </w:t>
      </w:r>
      <w:r w:rsidR="00D22A1A" w:rsidRPr="00886CD4">
        <w:rPr>
          <w:rFonts w:ascii="Arial" w:hAnsi="Arial" w:cs="Arial"/>
          <w:sz w:val="24"/>
          <w:szCs w:val="24"/>
          <w:rPrChange w:id="2369" w:author="Panagiotis Karkazis" w:date="2022-03-01T20:05:00Z">
            <w:rPr>
              <w:rFonts w:ascii="Arial" w:hAnsi="Arial" w:cs="Arial"/>
              <w:sz w:val="24"/>
              <w:szCs w:val="24"/>
              <w:highlight w:val="red"/>
            </w:rPr>
          </w:rPrChange>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sidRPr="00886CD4">
        <w:rPr>
          <w:rFonts w:ascii="Arial" w:hAnsi="Arial" w:cs="Arial"/>
          <w:sz w:val="24"/>
          <w:szCs w:val="24"/>
          <w:rPrChange w:id="2370" w:author="Panagiotis Karkazis" w:date="2022-03-01T20:05:00Z">
            <w:rPr>
              <w:rFonts w:ascii="Arial" w:hAnsi="Arial" w:cs="Arial"/>
              <w:sz w:val="24"/>
              <w:szCs w:val="24"/>
              <w:highlight w:val="red"/>
            </w:rPr>
          </w:rPrChange>
        </w:rPr>
        <w:t>έξοδο</w:t>
      </w:r>
      <w:r w:rsidR="00B33E26" w:rsidRPr="00886CD4">
        <w:rPr>
          <w:rFonts w:ascii="Arial" w:hAnsi="Arial" w:cs="Arial"/>
          <w:sz w:val="24"/>
          <w:szCs w:val="24"/>
          <w:rPrChange w:id="2371" w:author="Panagiotis Karkazis" w:date="2022-03-01T20:05:00Z">
            <w:rPr>
              <w:rFonts w:ascii="Arial" w:hAnsi="Arial" w:cs="Arial"/>
              <w:sz w:val="24"/>
              <w:szCs w:val="24"/>
              <w:highlight w:val="red"/>
            </w:rPr>
          </w:rPrChange>
        </w:rPr>
        <w:t>,</w:t>
      </w:r>
      <w:r w:rsidR="00347896" w:rsidRPr="00886CD4">
        <w:rPr>
          <w:rFonts w:ascii="Arial" w:hAnsi="Arial" w:cs="Arial"/>
          <w:sz w:val="24"/>
          <w:szCs w:val="24"/>
          <w:rPrChange w:id="2372" w:author="Panagiotis Karkazis" w:date="2022-03-01T20:05:00Z">
            <w:rPr>
              <w:rFonts w:ascii="Arial" w:hAnsi="Arial" w:cs="Arial"/>
              <w:sz w:val="24"/>
              <w:szCs w:val="24"/>
              <w:highlight w:val="red"/>
            </w:rPr>
          </w:rPrChange>
        </w:rPr>
        <w:t xml:space="preserve"> </w:t>
      </w:r>
      <w:r w:rsidR="00D22A1A" w:rsidRPr="00886CD4">
        <w:rPr>
          <w:rFonts w:ascii="Arial" w:hAnsi="Arial" w:cs="Arial"/>
          <w:sz w:val="24"/>
          <w:szCs w:val="24"/>
          <w:rPrChange w:id="2373" w:author="Panagiotis Karkazis" w:date="2022-03-01T20:05:00Z">
            <w:rPr>
              <w:rFonts w:ascii="Arial" w:hAnsi="Arial" w:cs="Arial"/>
              <w:sz w:val="24"/>
              <w:szCs w:val="24"/>
              <w:highlight w:val="red"/>
            </w:rPr>
          </w:rPrChange>
        </w:rPr>
        <w:t xml:space="preserve">τότε </w:t>
      </w:r>
      <w:r w:rsidR="00D22A1A" w:rsidRPr="00886CD4">
        <w:rPr>
          <w:rFonts w:ascii="Arial" w:hAnsi="Arial" w:cs="Arial"/>
          <w:sz w:val="24"/>
          <w:szCs w:val="24"/>
          <w:rPrChange w:id="2374" w:author="Panagiotis Karkazis" w:date="2022-03-01T20:05:00Z">
            <w:rPr>
              <w:rFonts w:ascii="Arial" w:hAnsi="Arial" w:cs="Arial"/>
              <w:sz w:val="24"/>
              <w:szCs w:val="24"/>
              <w:highlight w:val="red"/>
            </w:rPr>
          </w:rPrChange>
        </w:rPr>
        <w:lastRenderedPageBreak/>
        <w:t>μεταδίδεται προς τα πίσω</w:t>
      </w:r>
      <w:ins w:id="2375" w:author="Panagiotis Karkazis" w:date="2022-03-01T20:19:00Z">
        <w:r w:rsidR="00E50D9F">
          <w:rPr>
            <w:rFonts w:ascii="Arial" w:hAnsi="Arial" w:cs="Arial"/>
            <w:sz w:val="24"/>
            <w:szCs w:val="24"/>
          </w:rPr>
          <w:t>,</w:t>
        </w:r>
      </w:ins>
      <w:r w:rsidR="00D22A1A" w:rsidRPr="00886CD4">
        <w:rPr>
          <w:rFonts w:ascii="Arial" w:hAnsi="Arial" w:cs="Arial"/>
          <w:sz w:val="24"/>
          <w:szCs w:val="24"/>
          <w:rPrChange w:id="2376" w:author="Panagiotis Karkazis" w:date="2022-03-01T20:05:00Z">
            <w:rPr>
              <w:rFonts w:ascii="Arial" w:hAnsi="Arial" w:cs="Arial"/>
              <w:sz w:val="24"/>
              <w:szCs w:val="24"/>
              <w:highlight w:val="red"/>
            </w:rPr>
          </w:rPrChange>
        </w:rPr>
        <w:t xml:space="preserve"> ώστε το μοντέλο να μάθει από τα λάθη του και να γίνει βελτιστοποίηση των παραμέτρων</w:t>
      </w:r>
      <w:r w:rsidR="00733205" w:rsidRPr="00886CD4">
        <w:rPr>
          <w:rFonts w:ascii="Arial" w:hAnsi="Arial" w:cs="Arial"/>
          <w:sz w:val="24"/>
          <w:szCs w:val="24"/>
          <w:rPrChange w:id="2377" w:author="Panagiotis Karkazis" w:date="2022-03-01T20:05:00Z">
            <w:rPr>
              <w:rFonts w:ascii="Arial" w:hAnsi="Arial" w:cs="Arial"/>
              <w:sz w:val="24"/>
              <w:szCs w:val="24"/>
              <w:highlight w:val="red"/>
            </w:rPr>
          </w:rPrChange>
        </w:rPr>
        <w:t xml:space="preserve"> του</w:t>
      </w:r>
      <w:r w:rsidR="00A2556E" w:rsidRPr="00886CD4">
        <w:rPr>
          <w:rFonts w:ascii="Arial" w:hAnsi="Arial" w:cs="Arial"/>
          <w:sz w:val="24"/>
          <w:szCs w:val="24"/>
          <w:rPrChange w:id="2378" w:author="Panagiotis Karkazis" w:date="2022-03-01T20:05:00Z">
            <w:rPr>
              <w:rFonts w:ascii="Arial" w:hAnsi="Arial" w:cs="Arial"/>
              <w:sz w:val="24"/>
              <w:szCs w:val="24"/>
              <w:highlight w:val="red"/>
            </w:rPr>
          </w:rPrChange>
        </w:rPr>
        <w:t>.</w:t>
      </w:r>
      <w:r w:rsidR="00AC6665" w:rsidRPr="00886CD4">
        <w:rPr>
          <w:rFonts w:ascii="Arial" w:hAnsi="Arial" w:cs="Arial"/>
          <w:sz w:val="24"/>
          <w:szCs w:val="24"/>
          <w:rPrChange w:id="2379" w:author="Panagiotis Karkazis" w:date="2022-03-01T20:05:00Z">
            <w:rPr>
              <w:rFonts w:ascii="Arial" w:hAnsi="Arial" w:cs="Arial"/>
              <w:sz w:val="24"/>
              <w:szCs w:val="24"/>
              <w:highlight w:val="red"/>
            </w:rPr>
          </w:rPrChange>
        </w:rPr>
        <w:t xml:space="preserve"> Ουσιαστικά μεταδίδεται πίσω στους νευρώνες το σφάλμα ώστε κάθε νευρώνες να δει κατά πόσο ευθύνεται γι’ αυτό. </w:t>
      </w:r>
      <w:r w:rsidR="00A2556E" w:rsidRPr="00886CD4">
        <w:rPr>
          <w:rFonts w:ascii="Arial" w:hAnsi="Arial" w:cs="Arial"/>
          <w:sz w:val="24"/>
          <w:szCs w:val="24"/>
          <w:rPrChange w:id="2380" w:author="Panagiotis Karkazis" w:date="2022-03-01T20:05:00Z">
            <w:rPr>
              <w:rFonts w:ascii="Arial" w:hAnsi="Arial" w:cs="Arial"/>
              <w:sz w:val="24"/>
              <w:szCs w:val="24"/>
              <w:highlight w:val="red"/>
            </w:rPr>
          </w:rPrChange>
        </w:rPr>
        <w:t xml:space="preserve"> Αυτή η διαδικασία επαναλαμβάνεται έως ότου </w:t>
      </w:r>
      <w:r w:rsidR="002A4F22" w:rsidRPr="00886CD4">
        <w:rPr>
          <w:rFonts w:ascii="Arial" w:hAnsi="Arial" w:cs="Arial"/>
          <w:sz w:val="24"/>
          <w:szCs w:val="24"/>
          <w:rPrChange w:id="2381" w:author="Panagiotis Karkazis" w:date="2022-03-01T20:05:00Z">
            <w:rPr>
              <w:rFonts w:ascii="Arial" w:hAnsi="Arial" w:cs="Arial"/>
              <w:sz w:val="24"/>
              <w:szCs w:val="24"/>
              <w:highlight w:val="red"/>
            </w:rPr>
          </w:rPrChange>
        </w:rPr>
        <w:t xml:space="preserve">οι </w:t>
      </w:r>
      <w:r w:rsidR="00AC6665" w:rsidRPr="00886CD4">
        <w:rPr>
          <w:rFonts w:ascii="Arial" w:hAnsi="Arial" w:cs="Arial"/>
          <w:sz w:val="24"/>
          <w:szCs w:val="24"/>
          <w:rPrChange w:id="2382" w:author="Panagiotis Karkazis" w:date="2022-03-01T20:05:00Z">
            <w:rPr>
              <w:rFonts w:ascii="Arial" w:hAnsi="Arial" w:cs="Arial"/>
              <w:sz w:val="24"/>
              <w:szCs w:val="24"/>
              <w:highlight w:val="red"/>
            </w:rPr>
          </w:rPrChange>
        </w:rPr>
        <w:t xml:space="preserve">τιμές </w:t>
      </w:r>
      <w:r w:rsidR="002A4F22" w:rsidRPr="00886CD4">
        <w:rPr>
          <w:rFonts w:ascii="Arial" w:hAnsi="Arial" w:cs="Arial"/>
          <w:sz w:val="24"/>
          <w:szCs w:val="24"/>
          <w:rPrChange w:id="2383" w:author="Panagiotis Karkazis" w:date="2022-03-01T20:05:00Z">
            <w:rPr>
              <w:rFonts w:ascii="Arial" w:hAnsi="Arial" w:cs="Arial"/>
              <w:sz w:val="24"/>
              <w:szCs w:val="24"/>
              <w:highlight w:val="red"/>
            </w:rPr>
          </w:rPrChange>
        </w:rPr>
        <w:t xml:space="preserve">των </w:t>
      </w:r>
      <w:r w:rsidR="00AC6665" w:rsidRPr="00886CD4">
        <w:rPr>
          <w:rFonts w:ascii="Arial" w:hAnsi="Arial" w:cs="Arial"/>
          <w:sz w:val="24"/>
          <w:szCs w:val="24"/>
          <w:rPrChange w:id="2384" w:author="Panagiotis Karkazis" w:date="2022-03-01T20:05:00Z">
            <w:rPr>
              <w:rFonts w:ascii="Arial" w:hAnsi="Arial" w:cs="Arial"/>
              <w:sz w:val="24"/>
              <w:szCs w:val="24"/>
              <w:highlight w:val="red"/>
            </w:rPr>
          </w:rPrChange>
        </w:rPr>
        <w:t>β</w:t>
      </w:r>
      <w:r w:rsidR="002A4F22" w:rsidRPr="00886CD4">
        <w:rPr>
          <w:rFonts w:ascii="Arial" w:hAnsi="Arial" w:cs="Arial"/>
          <w:sz w:val="24"/>
          <w:szCs w:val="24"/>
          <w:rPrChange w:id="2385" w:author="Panagiotis Karkazis" w:date="2022-03-01T20:05:00Z">
            <w:rPr>
              <w:rFonts w:ascii="Arial" w:hAnsi="Arial" w:cs="Arial"/>
              <w:sz w:val="24"/>
              <w:szCs w:val="24"/>
              <w:highlight w:val="red"/>
            </w:rPr>
          </w:rPrChange>
        </w:rPr>
        <w:t>αρών ελαχιστοποιήσουν το σφάλμα σε ανεκτό σημείο, όπου θα μπορούν να παράγονται οι επιθυμητές έξοδοι</w:t>
      </w:r>
      <w:r w:rsidR="00721C74" w:rsidRPr="00886CD4">
        <w:rPr>
          <w:rFonts w:ascii="Arial" w:hAnsi="Arial" w:cs="Arial"/>
          <w:sz w:val="24"/>
          <w:szCs w:val="24"/>
          <w:rPrChange w:id="2386" w:author="Panagiotis Karkazis" w:date="2022-03-01T20:05:00Z">
            <w:rPr>
              <w:rFonts w:ascii="Arial" w:hAnsi="Arial" w:cs="Arial"/>
              <w:sz w:val="24"/>
              <w:szCs w:val="24"/>
              <w:highlight w:val="red"/>
            </w:rPr>
          </w:rPrChange>
        </w:rPr>
        <w:t xml:space="preserve"> </w:t>
      </w:r>
      <w:r w:rsidR="00B6436F" w:rsidRPr="00886CD4">
        <w:rPr>
          <w:rFonts w:ascii="Arial" w:hAnsi="Arial" w:cs="Arial"/>
          <w:sz w:val="24"/>
          <w:szCs w:val="24"/>
          <w:rPrChange w:id="2387" w:author="Panagiotis Karkazis" w:date="2022-03-01T20:05:00Z">
            <w:rPr>
              <w:rFonts w:ascii="Arial" w:hAnsi="Arial" w:cs="Arial"/>
              <w:sz w:val="24"/>
              <w:szCs w:val="24"/>
              <w:highlight w:val="red"/>
            </w:rPr>
          </w:rPrChange>
        </w:rPr>
        <w:t>[10.1023/A:1018966222807</w:t>
      </w:r>
      <w:r w:rsidR="00C93972" w:rsidRPr="00886CD4">
        <w:rPr>
          <w:rFonts w:ascii="Arial" w:hAnsi="Arial" w:cs="Arial"/>
          <w:sz w:val="24"/>
          <w:szCs w:val="24"/>
          <w:rPrChange w:id="2388" w:author="Panagiotis Karkazis" w:date="2022-03-01T20:05:00Z">
            <w:rPr>
              <w:rFonts w:ascii="Arial" w:hAnsi="Arial" w:cs="Arial"/>
              <w:sz w:val="24"/>
              <w:szCs w:val="24"/>
              <w:highlight w:val="red"/>
            </w:rPr>
          </w:rPrChange>
        </w:rPr>
        <w:t>, work-c7cad873ea7</w:t>
      </w:r>
      <w:r w:rsidR="00B6436F" w:rsidRPr="00886CD4">
        <w:rPr>
          <w:rFonts w:ascii="Arial" w:hAnsi="Arial" w:cs="Arial"/>
          <w:sz w:val="24"/>
          <w:szCs w:val="24"/>
          <w:rPrChange w:id="2389" w:author="Panagiotis Karkazis" w:date="2022-03-01T20:05:00Z">
            <w:rPr>
              <w:rFonts w:ascii="Arial" w:hAnsi="Arial" w:cs="Arial"/>
              <w:sz w:val="24"/>
              <w:szCs w:val="24"/>
              <w:highlight w:val="red"/>
            </w:rPr>
          </w:rPrChange>
        </w:rPr>
        <w:t>]</w:t>
      </w:r>
      <w:r w:rsidR="00A2556E" w:rsidRPr="00886CD4">
        <w:rPr>
          <w:rFonts w:ascii="Arial" w:hAnsi="Arial" w:cs="Arial"/>
          <w:sz w:val="24"/>
          <w:szCs w:val="24"/>
          <w:rPrChange w:id="2390" w:author="Panagiotis Karkazis" w:date="2022-03-01T20:05:00Z">
            <w:rPr>
              <w:rFonts w:ascii="Arial" w:hAnsi="Arial" w:cs="Arial"/>
              <w:sz w:val="24"/>
              <w:szCs w:val="24"/>
              <w:highlight w:val="red"/>
            </w:rPr>
          </w:rPrChange>
        </w:rPr>
        <w:t>.</w:t>
      </w:r>
    </w:p>
    <w:p w14:paraId="34A555FF" w14:textId="5742FA43" w:rsidR="001C04EC" w:rsidRPr="00886CD4" w:rsidRDefault="00C1114A" w:rsidP="000022AA">
      <w:pPr>
        <w:spacing w:after="0" w:line="360" w:lineRule="auto"/>
        <w:ind w:firstLine="227"/>
        <w:jc w:val="both"/>
        <w:rPr>
          <w:rFonts w:ascii="Arial" w:hAnsi="Arial" w:cs="Arial"/>
          <w:sz w:val="24"/>
          <w:szCs w:val="24"/>
          <w:rPrChange w:id="2391" w:author="Panagiotis Karkazis" w:date="2022-03-01T20:05:00Z">
            <w:rPr>
              <w:rFonts w:ascii="Arial" w:hAnsi="Arial" w:cs="Arial"/>
              <w:sz w:val="24"/>
              <w:szCs w:val="24"/>
              <w:highlight w:val="red"/>
            </w:rPr>
          </w:rPrChange>
        </w:rPr>
      </w:pPr>
      <w:r w:rsidRPr="00886CD4">
        <w:rPr>
          <w:rFonts w:ascii="Arial" w:hAnsi="Arial" w:cs="Arial"/>
          <w:sz w:val="24"/>
          <w:szCs w:val="24"/>
          <w:rPrChange w:id="2392" w:author="Panagiotis Karkazis" w:date="2022-03-01T20:05:00Z">
            <w:rPr>
              <w:rFonts w:ascii="Arial" w:hAnsi="Arial" w:cs="Arial"/>
              <w:sz w:val="24"/>
              <w:szCs w:val="24"/>
              <w:highlight w:val="red"/>
            </w:rPr>
          </w:rPrChange>
        </w:rPr>
        <w:t xml:space="preserve">Όπως συμπεραίνουμε, τα Νευρωνικά Δίκτυα </w:t>
      </w:r>
      <w:r w:rsidR="000022AA" w:rsidRPr="00886CD4">
        <w:rPr>
          <w:rFonts w:ascii="Arial" w:hAnsi="Arial" w:cs="Arial"/>
          <w:sz w:val="24"/>
          <w:szCs w:val="24"/>
          <w:rPrChange w:id="2393" w:author="Panagiotis Karkazis" w:date="2022-03-01T20:05:00Z">
            <w:rPr>
              <w:rFonts w:ascii="Arial" w:hAnsi="Arial" w:cs="Arial"/>
              <w:sz w:val="24"/>
              <w:szCs w:val="24"/>
              <w:highlight w:val="red"/>
            </w:rPr>
          </w:rPrChange>
        </w:rPr>
        <w:t>έχουν πολλές δυνατότητες και με την ανακάλυψη και την εξέλιξη τους οι άνθρωποι επωφελούνται</w:t>
      </w:r>
      <w:r w:rsidR="00020723" w:rsidRPr="00886CD4">
        <w:rPr>
          <w:rFonts w:ascii="Arial" w:hAnsi="Arial" w:cs="Arial"/>
          <w:sz w:val="24"/>
          <w:szCs w:val="24"/>
          <w:rPrChange w:id="2394" w:author="Panagiotis Karkazis" w:date="2022-03-01T20:05:00Z">
            <w:rPr>
              <w:rFonts w:ascii="Arial" w:hAnsi="Arial" w:cs="Arial"/>
              <w:sz w:val="24"/>
              <w:szCs w:val="24"/>
              <w:highlight w:val="red"/>
            </w:rPr>
          </w:rPrChange>
        </w:rPr>
        <w:t xml:space="preserve"> αρκετά</w:t>
      </w:r>
      <w:r w:rsidR="000022AA" w:rsidRPr="00886CD4">
        <w:rPr>
          <w:rFonts w:ascii="Arial" w:hAnsi="Arial" w:cs="Arial"/>
          <w:sz w:val="24"/>
          <w:szCs w:val="24"/>
          <w:rPrChange w:id="2395" w:author="Panagiotis Karkazis" w:date="2022-03-01T20:05:00Z">
            <w:rPr>
              <w:rFonts w:ascii="Arial" w:hAnsi="Arial" w:cs="Arial"/>
              <w:sz w:val="24"/>
              <w:szCs w:val="24"/>
              <w:highlight w:val="red"/>
            </w:rPr>
          </w:rPrChange>
        </w:rPr>
        <w:t>.</w:t>
      </w:r>
      <w:r w:rsidR="00CA15B7" w:rsidRPr="00886CD4">
        <w:rPr>
          <w:rFonts w:ascii="Arial" w:hAnsi="Arial" w:cs="Arial"/>
          <w:sz w:val="24"/>
          <w:szCs w:val="24"/>
          <w:rPrChange w:id="2396" w:author="Panagiotis Karkazis" w:date="2022-03-01T20:05:00Z">
            <w:rPr>
              <w:rFonts w:ascii="Arial" w:hAnsi="Arial" w:cs="Arial"/>
              <w:sz w:val="24"/>
              <w:szCs w:val="24"/>
              <w:highlight w:val="red"/>
            </w:rPr>
          </w:rPrChange>
        </w:rPr>
        <w:t xml:space="preserve"> </w:t>
      </w:r>
      <w:r w:rsidR="00DB6FD5" w:rsidRPr="00886CD4">
        <w:rPr>
          <w:rFonts w:ascii="Arial" w:hAnsi="Arial" w:cs="Arial"/>
          <w:sz w:val="24"/>
          <w:szCs w:val="24"/>
          <w:rPrChange w:id="2397" w:author="Panagiotis Karkazis" w:date="2022-03-01T20:05:00Z">
            <w:rPr>
              <w:rFonts w:ascii="Arial" w:hAnsi="Arial" w:cs="Arial"/>
              <w:sz w:val="24"/>
              <w:szCs w:val="24"/>
              <w:highlight w:val="red"/>
            </w:rPr>
          </w:rPrChange>
        </w:rPr>
        <w:t xml:space="preserve">Χρησιμοποιούνται αρκετά στην καθημερινότητα </w:t>
      </w:r>
      <w:del w:id="2398" w:author="Panagiotis Karkazis" w:date="2022-03-01T20:19:00Z">
        <w:r w:rsidR="00DB6FD5" w:rsidRPr="00886CD4" w:rsidDel="00E50D9F">
          <w:rPr>
            <w:rFonts w:ascii="Arial" w:hAnsi="Arial" w:cs="Arial"/>
            <w:sz w:val="24"/>
            <w:szCs w:val="24"/>
            <w:rPrChange w:id="2399" w:author="Panagiotis Karkazis" w:date="2022-03-01T20:05:00Z">
              <w:rPr>
                <w:rFonts w:ascii="Arial" w:hAnsi="Arial" w:cs="Arial"/>
                <w:sz w:val="24"/>
                <w:szCs w:val="24"/>
                <w:highlight w:val="red"/>
              </w:rPr>
            </w:rPrChange>
          </w:rPr>
          <w:delText>μας</w:delText>
        </w:r>
      </w:del>
      <w:ins w:id="2400" w:author="Panagiotis Karkazis" w:date="2022-03-01T20:19:00Z">
        <w:r w:rsidR="00E50D9F">
          <w:rPr>
            <w:rFonts w:ascii="Arial" w:hAnsi="Arial" w:cs="Arial"/>
            <w:sz w:val="24"/>
            <w:szCs w:val="24"/>
          </w:rPr>
          <w:t>μας,</w:t>
        </w:r>
      </w:ins>
      <w:r w:rsidR="00DB6FD5" w:rsidRPr="00886CD4">
        <w:rPr>
          <w:rFonts w:ascii="Arial" w:hAnsi="Arial" w:cs="Arial"/>
          <w:sz w:val="24"/>
          <w:szCs w:val="24"/>
          <w:rPrChange w:id="2401" w:author="Panagiotis Karkazis" w:date="2022-03-01T20:05:00Z">
            <w:rPr>
              <w:rFonts w:ascii="Arial" w:hAnsi="Arial" w:cs="Arial"/>
              <w:sz w:val="24"/>
              <w:szCs w:val="24"/>
              <w:highlight w:val="red"/>
            </w:rPr>
          </w:rPrChange>
        </w:rPr>
        <w:t xml:space="preserve"> καθώς είναι έμπιστα και ικανά να  επιλύουν προβλήματα πραγματικού κόσμου. </w:t>
      </w:r>
      <w:r w:rsidR="00FF0C57" w:rsidRPr="00886CD4">
        <w:rPr>
          <w:rFonts w:ascii="Arial" w:hAnsi="Arial" w:cs="Arial"/>
          <w:sz w:val="24"/>
          <w:szCs w:val="24"/>
          <w:rPrChange w:id="2402" w:author="Panagiotis Karkazis" w:date="2022-03-01T20:05:00Z">
            <w:rPr>
              <w:rFonts w:ascii="Arial" w:hAnsi="Arial" w:cs="Arial"/>
              <w:sz w:val="24"/>
              <w:szCs w:val="24"/>
              <w:highlight w:val="red"/>
            </w:rPr>
          </w:rPrChange>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sidRPr="00886CD4">
        <w:rPr>
          <w:rFonts w:ascii="Arial" w:hAnsi="Arial" w:cs="Arial"/>
          <w:sz w:val="24"/>
          <w:szCs w:val="24"/>
          <w:rPrChange w:id="2403" w:author="Panagiotis Karkazis" w:date="2022-03-01T20:05:00Z">
            <w:rPr>
              <w:rFonts w:ascii="Arial" w:hAnsi="Arial" w:cs="Arial"/>
              <w:sz w:val="24"/>
              <w:szCs w:val="24"/>
              <w:highlight w:val="red"/>
            </w:rPr>
          </w:rPrChange>
        </w:rPr>
        <w:t xml:space="preserve">Η επεκτασιμότητα και η προσαρμοστικότητα τους σε διάφορες καταστάσεις, είναι τα χαρακτηριστικά </w:t>
      </w:r>
      <w:r w:rsidR="00FD3C50" w:rsidRPr="00886CD4">
        <w:rPr>
          <w:rFonts w:ascii="Arial" w:hAnsi="Arial" w:cs="Arial"/>
          <w:sz w:val="24"/>
          <w:szCs w:val="24"/>
          <w:rPrChange w:id="2404" w:author="Panagiotis Karkazis" w:date="2022-03-01T20:05:00Z">
            <w:rPr>
              <w:rFonts w:ascii="Arial" w:hAnsi="Arial" w:cs="Arial"/>
              <w:sz w:val="24"/>
              <w:szCs w:val="24"/>
              <w:highlight w:val="red"/>
            </w:rPr>
          </w:rPrChange>
        </w:rPr>
        <w:t>τα οποία χρίζουν τα Νευρωνικά Δίκτυα χρήσιμα</w:t>
      </w:r>
      <w:r w:rsidR="00685ECE" w:rsidRPr="00886CD4">
        <w:rPr>
          <w:rFonts w:ascii="Arial" w:hAnsi="Arial" w:cs="Arial"/>
          <w:sz w:val="24"/>
          <w:szCs w:val="24"/>
          <w:rPrChange w:id="2405" w:author="Panagiotis Karkazis" w:date="2022-03-01T20:05:00Z">
            <w:rPr>
              <w:rFonts w:ascii="Arial" w:hAnsi="Arial" w:cs="Arial"/>
              <w:sz w:val="24"/>
              <w:szCs w:val="24"/>
              <w:highlight w:val="red"/>
            </w:rPr>
          </w:rPrChange>
        </w:rPr>
        <w:t xml:space="preserve"> </w:t>
      </w:r>
      <w:r w:rsidR="00BD5986" w:rsidRPr="00886CD4">
        <w:rPr>
          <w:rFonts w:ascii="Arial" w:hAnsi="Arial" w:cs="Arial"/>
          <w:sz w:val="24"/>
          <w:szCs w:val="24"/>
          <w:rPrChange w:id="2406" w:author="Panagiotis Karkazis" w:date="2022-03-01T20:05:00Z">
            <w:rPr>
              <w:rFonts w:ascii="Arial" w:hAnsi="Arial" w:cs="Arial"/>
              <w:sz w:val="24"/>
              <w:szCs w:val="24"/>
              <w:highlight w:val="red"/>
            </w:rPr>
          </w:rPrChange>
        </w:rPr>
        <w:t>για τέτοιου είδους ανάγκες και προβλήματα</w:t>
      </w:r>
      <w:r w:rsidR="00F605A6" w:rsidRPr="00886CD4">
        <w:rPr>
          <w:rFonts w:ascii="Arial" w:hAnsi="Arial" w:cs="Arial"/>
          <w:sz w:val="24"/>
          <w:szCs w:val="24"/>
          <w:rPrChange w:id="2407" w:author="Panagiotis Karkazis" w:date="2022-03-01T20:05:00Z">
            <w:rPr>
              <w:rFonts w:ascii="Arial" w:hAnsi="Arial" w:cs="Arial"/>
              <w:sz w:val="24"/>
              <w:szCs w:val="24"/>
              <w:highlight w:val="red"/>
            </w:rPr>
          </w:rPrChange>
        </w:rPr>
        <w:t xml:space="preserve"> [</w:t>
      </w:r>
      <w:proofErr w:type="spellStart"/>
      <w:r w:rsidR="00F605A6" w:rsidRPr="00886CD4">
        <w:rPr>
          <w:rFonts w:ascii="Arial" w:hAnsi="Arial" w:cs="Arial"/>
          <w:sz w:val="24"/>
          <w:szCs w:val="24"/>
          <w:rPrChange w:id="2408" w:author="Panagiotis Karkazis" w:date="2022-03-01T20:05:00Z">
            <w:rPr>
              <w:rFonts w:ascii="Arial" w:hAnsi="Arial" w:cs="Arial"/>
              <w:sz w:val="24"/>
              <w:szCs w:val="24"/>
              <w:highlight w:val="red"/>
            </w:rPr>
          </w:rPrChange>
        </w:rPr>
        <w:t>links</w:t>
      </w:r>
      <w:proofErr w:type="spellEnd"/>
      <w:r w:rsidR="00F605A6" w:rsidRPr="00886CD4">
        <w:rPr>
          <w:rFonts w:ascii="Arial" w:hAnsi="Arial" w:cs="Arial"/>
          <w:sz w:val="24"/>
          <w:szCs w:val="24"/>
          <w:rPrChange w:id="2409" w:author="Panagiotis Karkazis" w:date="2022-03-01T20:05:00Z">
            <w:rPr>
              <w:rFonts w:ascii="Arial" w:hAnsi="Arial" w:cs="Arial"/>
              <w:sz w:val="24"/>
              <w:szCs w:val="24"/>
              <w:highlight w:val="red"/>
            </w:rPr>
          </w:rPrChange>
        </w:rPr>
        <w:t>/56d46ced08aefd177b0f5778]</w:t>
      </w:r>
      <w:r w:rsidR="00FD3C50" w:rsidRPr="00886CD4">
        <w:rPr>
          <w:rFonts w:ascii="Arial" w:hAnsi="Arial" w:cs="Arial"/>
          <w:sz w:val="24"/>
          <w:szCs w:val="24"/>
          <w:rPrChange w:id="2410" w:author="Panagiotis Karkazis" w:date="2022-03-01T20:05:00Z">
            <w:rPr>
              <w:rFonts w:ascii="Arial" w:hAnsi="Arial" w:cs="Arial"/>
              <w:sz w:val="24"/>
              <w:szCs w:val="24"/>
              <w:highlight w:val="red"/>
            </w:rPr>
          </w:rPrChange>
        </w:rPr>
        <w:t>.</w:t>
      </w:r>
      <w:r w:rsidR="00BD5986" w:rsidRPr="00886CD4">
        <w:rPr>
          <w:rFonts w:ascii="Arial" w:hAnsi="Arial" w:cs="Arial"/>
          <w:sz w:val="24"/>
          <w:szCs w:val="24"/>
          <w:rPrChange w:id="2411" w:author="Panagiotis Karkazis" w:date="2022-03-01T20:05:00Z">
            <w:rPr>
              <w:rFonts w:ascii="Arial" w:hAnsi="Arial" w:cs="Arial"/>
              <w:sz w:val="24"/>
              <w:szCs w:val="24"/>
              <w:highlight w:val="red"/>
            </w:rPr>
          </w:rPrChange>
        </w:rPr>
        <w:t xml:space="preserve"> </w:t>
      </w:r>
    </w:p>
    <w:p w14:paraId="2289DD00" w14:textId="3F87BA13" w:rsidR="006F69A5" w:rsidRPr="00886CD4" w:rsidRDefault="00F605A6" w:rsidP="006F69A5">
      <w:pPr>
        <w:spacing w:after="0" w:line="360" w:lineRule="auto"/>
        <w:ind w:firstLine="227"/>
        <w:jc w:val="both"/>
        <w:rPr>
          <w:rFonts w:ascii="Arial" w:hAnsi="Arial" w:cs="Arial"/>
          <w:sz w:val="24"/>
          <w:szCs w:val="24"/>
          <w:rPrChange w:id="2412" w:author="Panagiotis Karkazis" w:date="2022-03-01T20:05:00Z">
            <w:rPr>
              <w:rFonts w:ascii="Arial" w:hAnsi="Arial" w:cs="Arial"/>
              <w:sz w:val="24"/>
              <w:szCs w:val="24"/>
              <w:highlight w:val="red"/>
            </w:rPr>
          </w:rPrChange>
        </w:rPr>
      </w:pPr>
      <w:r w:rsidRPr="00886CD4">
        <w:rPr>
          <w:rFonts w:ascii="Arial" w:hAnsi="Arial" w:cs="Arial"/>
          <w:sz w:val="24"/>
          <w:szCs w:val="24"/>
          <w:rPrChange w:id="2413" w:author="Panagiotis Karkazis" w:date="2022-03-01T20:05:00Z">
            <w:rPr>
              <w:rFonts w:ascii="Arial" w:hAnsi="Arial" w:cs="Arial"/>
              <w:sz w:val="24"/>
              <w:szCs w:val="24"/>
              <w:highlight w:val="red"/>
            </w:rPr>
          </w:rPrChange>
        </w:rPr>
        <w:t>Μπορούν να χρησιμοποιηθούν επίσης και σε περιπτώσεις</w:t>
      </w:r>
      <w:ins w:id="2414" w:author="Panagiotis Karkazis" w:date="2022-03-01T20:19:00Z">
        <w:r w:rsidR="00E50D9F">
          <w:rPr>
            <w:rFonts w:ascii="Arial" w:hAnsi="Arial" w:cs="Arial"/>
            <w:sz w:val="24"/>
            <w:szCs w:val="24"/>
          </w:rPr>
          <w:t>,</w:t>
        </w:r>
      </w:ins>
      <w:r w:rsidRPr="00886CD4">
        <w:rPr>
          <w:rFonts w:ascii="Arial" w:hAnsi="Arial" w:cs="Arial"/>
          <w:sz w:val="24"/>
          <w:szCs w:val="24"/>
          <w:rPrChange w:id="2415" w:author="Panagiotis Karkazis" w:date="2022-03-01T20:05:00Z">
            <w:rPr>
              <w:rFonts w:ascii="Arial" w:hAnsi="Arial" w:cs="Arial"/>
              <w:sz w:val="24"/>
              <w:szCs w:val="24"/>
              <w:highlight w:val="red"/>
            </w:rPr>
          </w:rPrChange>
        </w:rPr>
        <w:t xml:space="preserve"> όπου είναι αναγκαία η επίβλεψη ορισμένων </w:t>
      </w:r>
      <w:r w:rsidR="00582821" w:rsidRPr="00886CD4">
        <w:rPr>
          <w:rFonts w:ascii="Arial" w:hAnsi="Arial" w:cs="Arial"/>
          <w:sz w:val="24"/>
          <w:szCs w:val="24"/>
          <w:rPrChange w:id="2416" w:author="Panagiotis Karkazis" w:date="2022-03-01T20:05:00Z">
            <w:rPr>
              <w:rFonts w:ascii="Arial" w:hAnsi="Arial" w:cs="Arial"/>
              <w:sz w:val="24"/>
              <w:szCs w:val="24"/>
              <w:highlight w:val="red"/>
            </w:rPr>
          </w:rPrChange>
        </w:rPr>
        <w:t>προϊόντων</w:t>
      </w:r>
      <w:r w:rsidRPr="00886CD4">
        <w:rPr>
          <w:rFonts w:ascii="Arial" w:hAnsi="Arial" w:cs="Arial"/>
          <w:sz w:val="24"/>
          <w:szCs w:val="24"/>
          <w:rPrChange w:id="2417" w:author="Panagiotis Karkazis" w:date="2022-03-01T20:05:00Z">
            <w:rPr>
              <w:rFonts w:ascii="Arial" w:hAnsi="Arial" w:cs="Arial"/>
              <w:sz w:val="24"/>
              <w:szCs w:val="24"/>
              <w:highlight w:val="red"/>
            </w:rPr>
          </w:rPrChange>
        </w:rPr>
        <w:t xml:space="preserve">. </w:t>
      </w:r>
      <w:r w:rsidR="00582821" w:rsidRPr="00886CD4">
        <w:rPr>
          <w:rFonts w:ascii="Arial" w:hAnsi="Arial" w:cs="Arial"/>
          <w:sz w:val="24"/>
          <w:szCs w:val="24"/>
          <w:rPrChange w:id="2418" w:author="Panagiotis Karkazis" w:date="2022-03-01T20:05:00Z">
            <w:rPr>
              <w:rFonts w:ascii="Arial" w:hAnsi="Arial" w:cs="Arial"/>
              <w:sz w:val="24"/>
              <w:szCs w:val="24"/>
              <w:highlight w:val="red"/>
            </w:rPr>
          </w:rPrChange>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sidRPr="00886CD4">
        <w:rPr>
          <w:rFonts w:ascii="Arial" w:hAnsi="Arial" w:cs="Arial"/>
          <w:sz w:val="24"/>
          <w:szCs w:val="24"/>
          <w:rPrChange w:id="2419" w:author="Panagiotis Karkazis" w:date="2022-03-01T20:05:00Z">
            <w:rPr>
              <w:rFonts w:ascii="Arial" w:hAnsi="Arial" w:cs="Arial"/>
              <w:sz w:val="24"/>
              <w:szCs w:val="24"/>
              <w:highlight w:val="red"/>
            </w:rPr>
          </w:rPrChange>
        </w:rPr>
        <w:t xml:space="preserve"> [</w:t>
      </w:r>
      <w:proofErr w:type="spellStart"/>
      <w:r w:rsidR="001C04EC" w:rsidRPr="00886CD4">
        <w:rPr>
          <w:rFonts w:ascii="Arial" w:hAnsi="Arial" w:cs="Arial"/>
          <w:sz w:val="24"/>
          <w:szCs w:val="24"/>
          <w:rPrChange w:id="2420" w:author="Panagiotis Karkazis" w:date="2022-03-01T20:05:00Z">
            <w:rPr>
              <w:rFonts w:ascii="Arial" w:hAnsi="Arial" w:cs="Arial"/>
              <w:sz w:val="24"/>
              <w:szCs w:val="24"/>
              <w:highlight w:val="red"/>
            </w:rPr>
          </w:rPrChange>
        </w:rPr>
        <w:t>links</w:t>
      </w:r>
      <w:proofErr w:type="spellEnd"/>
      <w:r w:rsidR="001C04EC" w:rsidRPr="00886CD4">
        <w:rPr>
          <w:rFonts w:ascii="Arial" w:hAnsi="Arial" w:cs="Arial"/>
          <w:sz w:val="24"/>
          <w:szCs w:val="24"/>
          <w:rPrChange w:id="2421" w:author="Panagiotis Karkazis" w:date="2022-03-01T20:05:00Z">
            <w:rPr>
              <w:rFonts w:ascii="Arial" w:hAnsi="Arial" w:cs="Arial"/>
              <w:sz w:val="24"/>
              <w:szCs w:val="24"/>
              <w:highlight w:val="red"/>
            </w:rPr>
          </w:rPrChange>
        </w:rPr>
        <w:t>/56d46ced08aefd177b0f5778]</w:t>
      </w:r>
      <w:r w:rsidR="00582821" w:rsidRPr="00886CD4">
        <w:rPr>
          <w:rFonts w:ascii="Arial" w:hAnsi="Arial" w:cs="Arial"/>
          <w:sz w:val="24"/>
          <w:szCs w:val="24"/>
          <w:rPrChange w:id="2422" w:author="Panagiotis Karkazis" w:date="2022-03-01T20:05:00Z">
            <w:rPr>
              <w:rFonts w:ascii="Arial" w:hAnsi="Arial" w:cs="Arial"/>
              <w:sz w:val="24"/>
              <w:szCs w:val="24"/>
              <w:highlight w:val="red"/>
            </w:rPr>
          </w:rPrChange>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sidRPr="00886CD4">
        <w:rPr>
          <w:rFonts w:ascii="Arial" w:hAnsi="Arial" w:cs="Arial"/>
          <w:sz w:val="24"/>
          <w:szCs w:val="24"/>
          <w:rPrChange w:id="2423" w:author="Panagiotis Karkazis" w:date="2022-03-01T20:05:00Z">
            <w:rPr>
              <w:rFonts w:ascii="Arial" w:hAnsi="Arial" w:cs="Arial"/>
              <w:sz w:val="24"/>
              <w:szCs w:val="24"/>
              <w:highlight w:val="red"/>
            </w:rPr>
          </w:rPrChange>
        </w:rPr>
        <w:t xml:space="preserve">ένα πρόβλημα εντοπίζεται και αντιμετωπίζεται πριν κλιμακωθεί. </w:t>
      </w:r>
      <w:r w:rsidR="006F69A5" w:rsidRPr="00886CD4">
        <w:rPr>
          <w:rFonts w:ascii="Arial" w:hAnsi="Arial" w:cs="Arial"/>
          <w:sz w:val="24"/>
          <w:szCs w:val="24"/>
          <w:rPrChange w:id="2424" w:author="Panagiotis Karkazis" w:date="2022-03-01T20:05:00Z">
            <w:rPr>
              <w:rFonts w:ascii="Arial" w:hAnsi="Arial" w:cs="Arial"/>
              <w:sz w:val="24"/>
              <w:szCs w:val="24"/>
              <w:highlight w:val="red"/>
            </w:rPr>
          </w:rPrChange>
        </w:rPr>
        <w:t xml:space="preserve">Επίσης μπορεί να επιτευχθεί και η αναγνώριση προσώπων μέσω καμερών. Οι κάμερες μίας εταιρείας, </w:t>
      </w:r>
      <w:r w:rsidR="00126118" w:rsidRPr="00886CD4">
        <w:rPr>
          <w:rFonts w:ascii="Arial" w:hAnsi="Arial" w:cs="Arial"/>
          <w:sz w:val="24"/>
          <w:szCs w:val="24"/>
          <w:rPrChange w:id="2425" w:author="Panagiotis Karkazis" w:date="2022-03-01T20:05:00Z">
            <w:rPr>
              <w:rFonts w:ascii="Arial" w:hAnsi="Arial" w:cs="Arial"/>
              <w:sz w:val="24"/>
              <w:szCs w:val="24"/>
              <w:highlight w:val="red"/>
            </w:rPr>
          </w:rPrChange>
        </w:rPr>
        <w:t xml:space="preserve">χρησιμοποιώντας </w:t>
      </w:r>
      <w:r w:rsidR="006F69A5" w:rsidRPr="00886CD4">
        <w:rPr>
          <w:rFonts w:ascii="Arial" w:hAnsi="Arial" w:cs="Arial"/>
          <w:sz w:val="24"/>
          <w:szCs w:val="24"/>
          <w:rPrChange w:id="2426" w:author="Panagiotis Karkazis" w:date="2022-03-01T20:05:00Z">
            <w:rPr>
              <w:rFonts w:ascii="Arial" w:hAnsi="Arial" w:cs="Arial"/>
              <w:sz w:val="24"/>
              <w:szCs w:val="24"/>
              <w:highlight w:val="red"/>
            </w:rPr>
          </w:rPrChange>
        </w:rPr>
        <w:t xml:space="preserve">ένα κατάλληλα εκπαιδευμένο </w:t>
      </w:r>
      <w:r w:rsidR="00126118" w:rsidRPr="00886CD4">
        <w:rPr>
          <w:rFonts w:ascii="Arial" w:hAnsi="Arial" w:cs="Arial"/>
          <w:sz w:val="24"/>
          <w:szCs w:val="24"/>
          <w:rPrChange w:id="2427" w:author="Panagiotis Karkazis" w:date="2022-03-01T20:05:00Z">
            <w:rPr>
              <w:rFonts w:ascii="Arial" w:hAnsi="Arial" w:cs="Arial"/>
              <w:sz w:val="24"/>
              <w:szCs w:val="24"/>
              <w:highlight w:val="red"/>
            </w:rPr>
          </w:rPrChange>
        </w:rPr>
        <w:t>νευρωνικό δίκτυο</w:t>
      </w:r>
      <w:r w:rsidR="006F69A5" w:rsidRPr="00886CD4">
        <w:rPr>
          <w:rFonts w:ascii="Arial" w:hAnsi="Arial" w:cs="Arial"/>
          <w:sz w:val="24"/>
          <w:szCs w:val="24"/>
          <w:rPrChange w:id="2428" w:author="Panagiotis Karkazis" w:date="2022-03-01T20:05:00Z">
            <w:rPr>
              <w:rFonts w:ascii="Arial" w:hAnsi="Arial" w:cs="Arial"/>
              <w:sz w:val="24"/>
              <w:szCs w:val="24"/>
              <w:highlight w:val="red"/>
            </w:rPr>
          </w:rPrChange>
        </w:rPr>
        <w:t xml:space="preserve">, μπορούν να παρακολουθούν τις εισόδους της εταιρείας και </w:t>
      </w:r>
      <w:r w:rsidR="00FE382A" w:rsidRPr="00886CD4">
        <w:rPr>
          <w:rFonts w:ascii="Arial" w:hAnsi="Arial" w:cs="Arial"/>
          <w:sz w:val="24"/>
          <w:szCs w:val="24"/>
          <w:rPrChange w:id="2429" w:author="Panagiotis Karkazis" w:date="2022-03-01T20:05:00Z">
            <w:rPr>
              <w:rFonts w:ascii="Arial" w:hAnsi="Arial" w:cs="Arial"/>
              <w:sz w:val="24"/>
              <w:szCs w:val="24"/>
              <w:highlight w:val="red"/>
            </w:rPr>
          </w:rPrChange>
        </w:rPr>
        <w:t>ένα άτομο έχει πρόσβαση μόνο σε περίπτωση που δουλεύει στην εταιρεία. Σε αντίθετη περίπτωση</w:t>
      </w:r>
      <w:r w:rsidR="00B22F47" w:rsidRPr="00886CD4">
        <w:rPr>
          <w:rFonts w:ascii="Arial" w:hAnsi="Arial" w:cs="Arial"/>
          <w:sz w:val="24"/>
          <w:szCs w:val="24"/>
          <w:rPrChange w:id="2430" w:author="Panagiotis Karkazis" w:date="2022-03-01T20:05:00Z">
            <w:rPr>
              <w:rFonts w:ascii="Arial" w:hAnsi="Arial" w:cs="Arial"/>
              <w:sz w:val="24"/>
              <w:szCs w:val="24"/>
              <w:highlight w:val="red"/>
            </w:rPr>
          </w:rPrChange>
        </w:rPr>
        <w:t>,</w:t>
      </w:r>
      <w:r w:rsidR="00FE382A" w:rsidRPr="00886CD4">
        <w:rPr>
          <w:rFonts w:ascii="Arial" w:hAnsi="Arial" w:cs="Arial"/>
          <w:sz w:val="24"/>
          <w:szCs w:val="24"/>
          <w:rPrChange w:id="2431" w:author="Panagiotis Karkazis" w:date="2022-03-01T20:05:00Z">
            <w:rPr>
              <w:rFonts w:ascii="Arial" w:hAnsi="Arial" w:cs="Arial"/>
              <w:sz w:val="24"/>
              <w:szCs w:val="24"/>
              <w:highlight w:val="red"/>
            </w:rPr>
          </w:rPrChange>
        </w:rPr>
        <w:t xml:space="preserve"> θα ενημερών</w:t>
      </w:r>
      <w:r w:rsidR="00B22F47" w:rsidRPr="00886CD4">
        <w:rPr>
          <w:rFonts w:ascii="Arial" w:hAnsi="Arial" w:cs="Arial"/>
          <w:sz w:val="24"/>
          <w:szCs w:val="24"/>
          <w:rPrChange w:id="2432" w:author="Panagiotis Karkazis" w:date="2022-03-01T20:05:00Z">
            <w:rPr>
              <w:rFonts w:ascii="Arial" w:hAnsi="Arial" w:cs="Arial"/>
              <w:sz w:val="24"/>
              <w:szCs w:val="24"/>
              <w:highlight w:val="red"/>
            </w:rPr>
          </w:rPrChange>
        </w:rPr>
        <w:t xml:space="preserve">εται το Προσωπικό Ασφαλείας </w:t>
      </w:r>
      <w:r w:rsidR="00FE382A" w:rsidRPr="00886CD4">
        <w:rPr>
          <w:rFonts w:ascii="Arial" w:hAnsi="Arial" w:cs="Arial"/>
          <w:sz w:val="24"/>
          <w:szCs w:val="24"/>
          <w:rPrChange w:id="2433" w:author="Panagiotis Karkazis" w:date="2022-03-01T20:05:00Z">
            <w:rPr>
              <w:rFonts w:ascii="Arial" w:hAnsi="Arial" w:cs="Arial"/>
              <w:sz w:val="24"/>
              <w:szCs w:val="24"/>
              <w:highlight w:val="red"/>
            </w:rPr>
          </w:rPrChange>
        </w:rPr>
        <w:t>για την ύπαρξη αυτού του άγνωστου προσώπου στον χώρο της εταιρείας.</w:t>
      </w:r>
    </w:p>
    <w:p w14:paraId="6DD71788" w14:textId="43D48120" w:rsidR="00443402" w:rsidRPr="00886CD4" w:rsidRDefault="00443402" w:rsidP="0081373C">
      <w:pPr>
        <w:spacing w:after="0" w:line="360" w:lineRule="auto"/>
        <w:rPr>
          <w:rFonts w:ascii="Arial" w:hAnsi="Arial" w:cs="Arial"/>
          <w:sz w:val="24"/>
          <w:szCs w:val="24"/>
          <w:rPrChange w:id="2434" w:author="Panagiotis Karkazis" w:date="2022-03-01T20:05:00Z">
            <w:rPr>
              <w:rFonts w:ascii="Arial" w:hAnsi="Arial" w:cs="Arial"/>
              <w:sz w:val="24"/>
              <w:szCs w:val="24"/>
              <w:highlight w:val="red"/>
            </w:rPr>
          </w:rPrChange>
        </w:rPr>
      </w:pPr>
    </w:p>
    <w:p w14:paraId="4A6A90B3" w14:textId="753E0854" w:rsidR="00CE26A2" w:rsidRPr="00886CD4" w:rsidRDefault="00CE26A2" w:rsidP="0081373C">
      <w:pPr>
        <w:spacing w:after="0" w:line="360" w:lineRule="auto"/>
        <w:rPr>
          <w:rFonts w:ascii="Arial" w:hAnsi="Arial" w:cs="Arial"/>
          <w:sz w:val="24"/>
          <w:szCs w:val="24"/>
          <w:rPrChange w:id="2435" w:author="Panagiotis Karkazis" w:date="2022-03-01T20:05:00Z">
            <w:rPr>
              <w:rFonts w:ascii="Arial" w:hAnsi="Arial" w:cs="Arial"/>
              <w:sz w:val="24"/>
              <w:szCs w:val="24"/>
              <w:highlight w:val="red"/>
            </w:rPr>
          </w:rPrChange>
        </w:rPr>
      </w:pPr>
    </w:p>
    <w:p w14:paraId="67D26E88" w14:textId="77777777" w:rsidR="00CE26A2" w:rsidRPr="00886CD4" w:rsidRDefault="00CE26A2" w:rsidP="0081373C">
      <w:pPr>
        <w:spacing w:after="0" w:line="360" w:lineRule="auto"/>
        <w:rPr>
          <w:rFonts w:ascii="Arial" w:hAnsi="Arial" w:cs="Arial"/>
          <w:sz w:val="24"/>
          <w:szCs w:val="24"/>
          <w:rPrChange w:id="2436" w:author="Panagiotis Karkazis" w:date="2022-03-01T20:05:00Z">
            <w:rPr>
              <w:rFonts w:ascii="Arial" w:hAnsi="Arial" w:cs="Arial"/>
              <w:sz w:val="24"/>
              <w:szCs w:val="24"/>
              <w:highlight w:val="red"/>
            </w:rPr>
          </w:rPrChange>
        </w:rPr>
      </w:pPr>
    </w:p>
    <w:p w14:paraId="0BE99AD3" w14:textId="31B78456" w:rsidR="00A501AB" w:rsidRPr="00886CD4" w:rsidRDefault="00A501AB" w:rsidP="00696502">
      <w:pPr>
        <w:pStyle w:val="3"/>
        <w:rPr>
          <w:rFonts w:ascii="Arial" w:hAnsi="Arial" w:cs="Arial"/>
          <w:color w:val="auto"/>
          <w:rPrChange w:id="2437" w:author="Panagiotis Karkazis" w:date="2022-03-01T20:05:00Z">
            <w:rPr>
              <w:rFonts w:ascii="Arial" w:hAnsi="Arial" w:cs="Arial"/>
              <w:color w:val="auto"/>
              <w:highlight w:val="red"/>
            </w:rPr>
          </w:rPrChange>
        </w:rPr>
      </w:pPr>
      <w:bookmarkStart w:id="2438" w:name="_Toc96683891"/>
      <w:r w:rsidRPr="00886CD4">
        <w:rPr>
          <w:rFonts w:ascii="Arial" w:hAnsi="Arial" w:cs="Arial"/>
          <w:color w:val="auto"/>
          <w:rPrChange w:id="2439" w:author="Panagiotis Karkazis" w:date="2022-03-01T20:05:00Z">
            <w:rPr>
              <w:rFonts w:ascii="Arial" w:hAnsi="Arial" w:cs="Arial"/>
              <w:color w:val="auto"/>
              <w:highlight w:val="red"/>
            </w:rPr>
          </w:rPrChange>
        </w:rPr>
        <w:lastRenderedPageBreak/>
        <w:t xml:space="preserve">2.2.2 Βαθιά Μάθηση – </w:t>
      </w:r>
      <w:del w:id="2440" w:author="Panagiotis Karkazis" w:date="2022-03-01T21:55:00Z">
        <w:r w:rsidR="00A97ED1" w:rsidRPr="00886CD4" w:rsidDel="002B46F2">
          <w:rPr>
            <w:rFonts w:ascii="Arial" w:hAnsi="Arial" w:cs="Arial"/>
            <w:color w:val="auto"/>
            <w:lang w:val="en-US"/>
            <w:rPrChange w:id="2441" w:author="Panagiotis Karkazis" w:date="2022-03-01T20:05:00Z">
              <w:rPr>
                <w:rFonts w:ascii="Arial" w:hAnsi="Arial" w:cs="Arial"/>
                <w:color w:val="auto"/>
                <w:highlight w:val="red"/>
                <w:lang w:val="en-US"/>
              </w:rPr>
            </w:rPrChange>
          </w:rPr>
          <w:delText>Deep</w:delText>
        </w:r>
        <w:r w:rsidR="00A97ED1" w:rsidRPr="00886CD4" w:rsidDel="002B46F2">
          <w:rPr>
            <w:rFonts w:ascii="Arial" w:hAnsi="Arial" w:cs="Arial"/>
            <w:color w:val="auto"/>
            <w:rPrChange w:id="2442" w:author="Panagiotis Karkazis" w:date="2022-03-01T20:05:00Z">
              <w:rPr>
                <w:rFonts w:ascii="Arial" w:hAnsi="Arial" w:cs="Arial"/>
                <w:color w:val="auto"/>
                <w:highlight w:val="red"/>
              </w:rPr>
            </w:rPrChange>
          </w:rPr>
          <w:delText xml:space="preserve"> </w:delText>
        </w:r>
        <w:r w:rsidR="00A97ED1" w:rsidRPr="00886CD4" w:rsidDel="002B46F2">
          <w:rPr>
            <w:rFonts w:ascii="Arial" w:hAnsi="Arial" w:cs="Arial"/>
            <w:color w:val="auto"/>
            <w:lang w:val="en-US"/>
            <w:rPrChange w:id="2443" w:author="Panagiotis Karkazis" w:date="2022-03-01T20:05:00Z">
              <w:rPr>
                <w:rFonts w:ascii="Arial" w:hAnsi="Arial" w:cs="Arial"/>
                <w:color w:val="auto"/>
                <w:highlight w:val="red"/>
                <w:lang w:val="en-US"/>
              </w:rPr>
            </w:rPrChange>
          </w:rPr>
          <w:delText>Learning</w:delText>
        </w:r>
      </w:del>
      <w:bookmarkEnd w:id="2438"/>
    </w:p>
    <w:p w14:paraId="30A5BA20" w14:textId="7C44F4F2" w:rsidR="003673B0" w:rsidRPr="00886CD4" w:rsidDel="002B46F2" w:rsidRDefault="003673B0" w:rsidP="009B4E93">
      <w:pPr>
        <w:spacing w:after="0" w:line="360" w:lineRule="auto"/>
        <w:ind w:firstLine="227"/>
        <w:jc w:val="both"/>
        <w:rPr>
          <w:del w:id="2444" w:author="Panagiotis Karkazis" w:date="2022-03-01T21:54:00Z"/>
          <w:rFonts w:ascii="Arial" w:hAnsi="Arial" w:cs="Arial"/>
          <w:sz w:val="24"/>
          <w:szCs w:val="24"/>
          <w:rPrChange w:id="2445" w:author="Panagiotis Karkazis" w:date="2022-03-01T20:05:00Z">
            <w:rPr>
              <w:del w:id="2446" w:author="Panagiotis Karkazis" w:date="2022-03-01T21:54:00Z"/>
              <w:rFonts w:ascii="Arial" w:hAnsi="Arial" w:cs="Arial"/>
              <w:sz w:val="24"/>
              <w:szCs w:val="24"/>
              <w:highlight w:val="red"/>
            </w:rPr>
          </w:rPrChange>
        </w:rPr>
      </w:pPr>
    </w:p>
    <w:p w14:paraId="3547A87D" w14:textId="0DD2FCBB" w:rsidR="00C65B24" w:rsidRPr="00886CD4" w:rsidRDefault="004F2AC3" w:rsidP="009B4E93">
      <w:pPr>
        <w:spacing w:after="0" w:line="360" w:lineRule="auto"/>
        <w:ind w:firstLine="227"/>
        <w:jc w:val="both"/>
        <w:rPr>
          <w:rFonts w:ascii="Arial" w:eastAsia="Times New Roman" w:hAnsi="Arial" w:cs="Arial"/>
          <w:sz w:val="24"/>
          <w:szCs w:val="24"/>
          <w:rPrChange w:id="2447" w:author="Panagiotis Karkazis" w:date="2022-03-01T20:05:00Z">
            <w:rPr>
              <w:rFonts w:ascii="Arial" w:eastAsia="Times New Roman" w:hAnsi="Arial" w:cs="Arial"/>
              <w:sz w:val="24"/>
              <w:szCs w:val="24"/>
              <w:highlight w:val="red"/>
            </w:rPr>
          </w:rPrChange>
        </w:rPr>
      </w:pPr>
      <w:r w:rsidRPr="00886CD4">
        <w:rPr>
          <w:rFonts w:ascii="Arial" w:hAnsi="Arial" w:cs="Arial"/>
          <w:sz w:val="24"/>
          <w:szCs w:val="24"/>
          <w:rPrChange w:id="2448" w:author="Panagiotis Karkazis" w:date="2022-03-01T20:05:00Z">
            <w:rPr>
              <w:rFonts w:ascii="Arial" w:hAnsi="Arial" w:cs="Arial"/>
              <w:sz w:val="24"/>
              <w:szCs w:val="24"/>
              <w:highlight w:val="red"/>
            </w:rPr>
          </w:rPrChange>
        </w:rPr>
        <w:t>Εφόσον αναλύθηκαν μέχρι ένα σημείο τα Νευρωνικά Δίκτυα, είναι εφικτή πλέον η ανάλυση της επόμενης υποκατηγορίας που είναι η Βαθιά Μάθηση</w:t>
      </w:r>
      <w:del w:id="2449" w:author="Panagiotis Karkazis" w:date="2022-03-01T20:20:00Z">
        <w:r w:rsidRPr="00886CD4" w:rsidDel="00E50D9F">
          <w:rPr>
            <w:rFonts w:ascii="Arial" w:hAnsi="Arial" w:cs="Arial"/>
            <w:sz w:val="24"/>
            <w:szCs w:val="24"/>
            <w:rPrChange w:id="2450" w:author="Panagiotis Karkazis" w:date="2022-03-01T20:05:00Z">
              <w:rPr>
                <w:rFonts w:ascii="Arial" w:hAnsi="Arial" w:cs="Arial"/>
                <w:sz w:val="24"/>
                <w:szCs w:val="24"/>
                <w:highlight w:val="red"/>
              </w:rPr>
            </w:rPrChange>
          </w:rPr>
          <w:delText xml:space="preserve"> ή αλλιώς, </w:delText>
        </w:r>
        <w:r w:rsidR="003555DB" w:rsidRPr="00886CD4" w:rsidDel="00E50D9F">
          <w:rPr>
            <w:rFonts w:ascii="Arial" w:eastAsia="Times New Roman" w:hAnsi="Arial" w:cs="Arial"/>
            <w:sz w:val="24"/>
            <w:szCs w:val="24"/>
            <w:lang w:val="en-US"/>
            <w:rPrChange w:id="2451" w:author="Panagiotis Karkazis" w:date="2022-03-01T20:05:00Z">
              <w:rPr>
                <w:rFonts w:ascii="Arial" w:eastAsia="Times New Roman" w:hAnsi="Arial" w:cs="Arial"/>
                <w:sz w:val="24"/>
                <w:szCs w:val="24"/>
                <w:highlight w:val="red"/>
                <w:lang w:val="en-US"/>
              </w:rPr>
            </w:rPrChange>
          </w:rPr>
          <w:delText>Deep</w:delText>
        </w:r>
        <w:r w:rsidR="003555DB" w:rsidRPr="00886CD4" w:rsidDel="00E50D9F">
          <w:rPr>
            <w:rFonts w:ascii="Arial" w:eastAsia="Times New Roman" w:hAnsi="Arial" w:cs="Arial"/>
            <w:sz w:val="24"/>
            <w:szCs w:val="24"/>
            <w:rPrChange w:id="2452" w:author="Panagiotis Karkazis" w:date="2022-03-01T20:05:00Z">
              <w:rPr>
                <w:rFonts w:ascii="Arial" w:eastAsia="Times New Roman" w:hAnsi="Arial" w:cs="Arial"/>
                <w:sz w:val="24"/>
                <w:szCs w:val="24"/>
                <w:highlight w:val="red"/>
              </w:rPr>
            </w:rPrChange>
          </w:rPr>
          <w:delText xml:space="preserve"> </w:delText>
        </w:r>
        <w:r w:rsidR="00467199" w:rsidRPr="00886CD4" w:rsidDel="00E50D9F">
          <w:rPr>
            <w:rFonts w:ascii="Arial" w:eastAsia="Times New Roman" w:hAnsi="Arial" w:cs="Arial"/>
            <w:sz w:val="24"/>
            <w:szCs w:val="24"/>
            <w:lang w:val="en-US"/>
            <w:rPrChange w:id="2453" w:author="Panagiotis Karkazis" w:date="2022-03-01T20:05:00Z">
              <w:rPr>
                <w:rFonts w:ascii="Arial" w:eastAsia="Times New Roman" w:hAnsi="Arial" w:cs="Arial"/>
                <w:sz w:val="24"/>
                <w:szCs w:val="24"/>
                <w:highlight w:val="red"/>
                <w:lang w:val="en-US"/>
              </w:rPr>
            </w:rPrChange>
          </w:rPr>
          <w:delText>L</w:delText>
        </w:r>
        <w:r w:rsidR="003555DB" w:rsidRPr="00886CD4" w:rsidDel="00E50D9F">
          <w:rPr>
            <w:rFonts w:ascii="Arial" w:eastAsia="Times New Roman" w:hAnsi="Arial" w:cs="Arial"/>
            <w:sz w:val="24"/>
            <w:szCs w:val="24"/>
            <w:lang w:val="en-US"/>
            <w:rPrChange w:id="2454" w:author="Panagiotis Karkazis" w:date="2022-03-01T20:05:00Z">
              <w:rPr>
                <w:rFonts w:ascii="Arial" w:eastAsia="Times New Roman" w:hAnsi="Arial" w:cs="Arial"/>
                <w:sz w:val="24"/>
                <w:szCs w:val="24"/>
                <w:highlight w:val="red"/>
                <w:lang w:val="en-US"/>
              </w:rPr>
            </w:rPrChange>
          </w:rPr>
          <w:delText>earning</w:delText>
        </w:r>
      </w:del>
      <w:r w:rsidRPr="00886CD4">
        <w:rPr>
          <w:rFonts w:ascii="Arial" w:eastAsia="Times New Roman" w:hAnsi="Arial" w:cs="Arial"/>
          <w:sz w:val="24"/>
          <w:szCs w:val="24"/>
          <w:rPrChange w:id="2455" w:author="Panagiotis Karkazis" w:date="2022-03-01T20:05:00Z">
            <w:rPr>
              <w:rFonts w:ascii="Arial" w:eastAsia="Times New Roman" w:hAnsi="Arial" w:cs="Arial"/>
              <w:sz w:val="24"/>
              <w:szCs w:val="24"/>
              <w:highlight w:val="red"/>
            </w:rPr>
          </w:rPrChange>
        </w:rPr>
        <w:t xml:space="preserve">. Η Βαθιά Μάθηση είναι μία από τις βασικές υποκατηγορίες της Τεχνητής Νοημοσύνης, </w:t>
      </w:r>
      <w:r w:rsidR="000041BC" w:rsidRPr="00886CD4">
        <w:rPr>
          <w:rFonts w:ascii="Arial" w:eastAsia="Times New Roman" w:hAnsi="Arial" w:cs="Arial"/>
          <w:sz w:val="24"/>
          <w:szCs w:val="24"/>
          <w:rPrChange w:id="2456" w:author="Panagiotis Karkazis" w:date="2022-03-01T20:05:00Z">
            <w:rPr>
              <w:rFonts w:ascii="Arial" w:eastAsia="Times New Roman" w:hAnsi="Arial" w:cs="Arial"/>
              <w:sz w:val="24"/>
              <w:szCs w:val="24"/>
              <w:highlight w:val="red"/>
            </w:rPr>
          </w:rPrChange>
        </w:rPr>
        <w:t xml:space="preserve">όμως </w:t>
      </w:r>
      <w:r w:rsidR="00685D3E" w:rsidRPr="00886CD4">
        <w:rPr>
          <w:rFonts w:ascii="Arial" w:eastAsia="Times New Roman" w:hAnsi="Arial" w:cs="Arial"/>
          <w:sz w:val="24"/>
          <w:szCs w:val="24"/>
          <w:rPrChange w:id="2457" w:author="Panagiotis Karkazis" w:date="2022-03-01T20:05:00Z">
            <w:rPr>
              <w:rFonts w:ascii="Arial" w:eastAsia="Times New Roman" w:hAnsi="Arial" w:cs="Arial"/>
              <w:sz w:val="24"/>
              <w:szCs w:val="24"/>
              <w:highlight w:val="red"/>
            </w:rPr>
          </w:rPrChange>
        </w:rPr>
        <w:t>μπορεί να</w:t>
      </w:r>
      <w:r w:rsidRPr="00886CD4">
        <w:rPr>
          <w:rFonts w:ascii="Arial" w:eastAsia="Times New Roman" w:hAnsi="Arial" w:cs="Arial"/>
          <w:sz w:val="24"/>
          <w:szCs w:val="24"/>
          <w:rPrChange w:id="2458" w:author="Panagiotis Karkazis" w:date="2022-03-01T20:05:00Z">
            <w:rPr>
              <w:rFonts w:ascii="Arial" w:eastAsia="Times New Roman" w:hAnsi="Arial" w:cs="Arial"/>
              <w:sz w:val="24"/>
              <w:szCs w:val="24"/>
              <w:highlight w:val="red"/>
            </w:rPr>
          </w:rPrChange>
        </w:rPr>
        <w:t xml:space="preserve"> θεωρηθεί </w:t>
      </w:r>
      <w:r w:rsidR="001B41EB" w:rsidRPr="00886CD4">
        <w:rPr>
          <w:rFonts w:ascii="Arial" w:eastAsia="Times New Roman" w:hAnsi="Arial" w:cs="Arial"/>
          <w:sz w:val="24"/>
          <w:szCs w:val="24"/>
          <w:rPrChange w:id="2459" w:author="Panagiotis Karkazis" w:date="2022-03-01T20:05:00Z">
            <w:rPr>
              <w:rFonts w:ascii="Arial" w:eastAsia="Times New Roman" w:hAnsi="Arial" w:cs="Arial"/>
              <w:sz w:val="24"/>
              <w:szCs w:val="24"/>
              <w:highlight w:val="red"/>
            </w:rPr>
          </w:rPrChange>
        </w:rPr>
        <w:t>και ως</w:t>
      </w:r>
      <w:r w:rsidR="00685D3E" w:rsidRPr="00886CD4">
        <w:rPr>
          <w:rFonts w:ascii="Arial" w:eastAsia="Times New Roman" w:hAnsi="Arial" w:cs="Arial"/>
          <w:sz w:val="24"/>
          <w:szCs w:val="24"/>
          <w:rPrChange w:id="2460" w:author="Panagiotis Karkazis" w:date="2022-03-01T20:05:00Z">
            <w:rPr>
              <w:rFonts w:ascii="Arial" w:eastAsia="Times New Roman" w:hAnsi="Arial" w:cs="Arial"/>
              <w:sz w:val="24"/>
              <w:szCs w:val="24"/>
              <w:highlight w:val="red"/>
            </w:rPr>
          </w:rPrChange>
        </w:rPr>
        <w:t xml:space="preserve"> ένα υποσύνολο </w:t>
      </w:r>
      <w:r w:rsidRPr="00886CD4">
        <w:rPr>
          <w:rFonts w:ascii="Arial" w:eastAsia="Times New Roman" w:hAnsi="Arial" w:cs="Arial"/>
          <w:sz w:val="24"/>
          <w:szCs w:val="24"/>
          <w:rPrChange w:id="2461" w:author="Panagiotis Karkazis" w:date="2022-03-01T20:05:00Z">
            <w:rPr>
              <w:rFonts w:ascii="Arial" w:eastAsia="Times New Roman" w:hAnsi="Arial" w:cs="Arial"/>
              <w:sz w:val="24"/>
              <w:szCs w:val="24"/>
              <w:highlight w:val="red"/>
            </w:rPr>
          </w:rPrChange>
        </w:rPr>
        <w:t>της Μηχανικής Μάθηση</w:t>
      </w:r>
      <w:r w:rsidR="000041BC" w:rsidRPr="00886CD4">
        <w:rPr>
          <w:rFonts w:ascii="Arial" w:eastAsia="Times New Roman" w:hAnsi="Arial" w:cs="Arial"/>
          <w:sz w:val="24"/>
          <w:szCs w:val="24"/>
          <w:rPrChange w:id="2462" w:author="Panagiotis Karkazis" w:date="2022-03-01T20:05:00Z">
            <w:rPr>
              <w:rFonts w:ascii="Arial" w:eastAsia="Times New Roman" w:hAnsi="Arial" w:cs="Arial"/>
              <w:sz w:val="24"/>
              <w:szCs w:val="24"/>
              <w:highlight w:val="red"/>
            </w:rPr>
          </w:rPrChange>
        </w:rPr>
        <w:t xml:space="preserve">ς </w:t>
      </w:r>
      <w:r w:rsidR="00263CCE" w:rsidRPr="00886CD4">
        <w:rPr>
          <w:rFonts w:ascii="Arial" w:eastAsia="Times New Roman" w:hAnsi="Arial" w:cs="Arial"/>
          <w:sz w:val="24"/>
          <w:szCs w:val="24"/>
          <w:rPrChange w:id="2463" w:author="Panagiotis Karkazis" w:date="2022-03-01T20:05:00Z">
            <w:rPr>
              <w:rFonts w:ascii="Arial" w:eastAsia="Times New Roman" w:hAnsi="Arial" w:cs="Arial"/>
              <w:sz w:val="24"/>
              <w:szCs w:val="24"/>
              <w:highlight w:val="red"/>
            </w:rPr>
          </w:rPrChange>
        </w:rPr>
        <w:t>[</w:t>
      </w:r>
      <w:proofErr w:type="spellStart"/>
      <w:r w:rsidR="00263CCE" w:rsidRPr="00886CD4">
        <w:rPr>
          <w:rFonts w:ascii="Arial" w:eastAsia="Times New Roman" w:hAnsi="Arial" w:cs="Arial"/>
          <w:sz w:val="24"/>
          <w:szCs w:val="24"/>
          <w:lang w:val="en-US"/>
          <w:rPrChange w:id="2464" w:author="Panagiotis Karkazis" w:date="2022-03-01T20:05:00Z">
            <w:rPr>
              <w:rFonts w:ascii="Arial" w:eastAsia="Times New Roman" w:hAnsi="Arial" w:cs="Arial"/>
              <w:sz w:val="24"/>
              <w:szCs w:val="24"/>
              <w:highlight w:val="red"/>
              <w:lang w:val="en-US"/>
            </w:rPr>
          </w:rPrChange>
        </w:rPr>
        <w:t>ibm</w:t>
      </w:r>
      <w:proofErr w:type="spellEnd"/>
      <w:r w:rsidR="00263CCE" w:rsidRPr="00886CD4">
        <w:rPr>
          <w:rFonts w:ascii="Arial" w:eastAsia="Times New Roman" w:hAnsi="Arial" w:cs="Arial"/>
          <w:sz w:val="24"/>
          <w:szCs w:val="24"/>
          <w:rPrChange w:id="2465" w:author="Panagiotis Karkazis" w:date="2022-03-01T20:05:00Z">
            <w:rPr>
              <w:rFonts w:ascii="Arial" w:eastAsia="Times New Roman" w:hAnsi="Arial" w:cs="Arial"/>
              <w:sz w:val="24"/>
              <w:szCs w:val="24"/>
              <w:highlight w:val="red"/>
            </w:rPr>
          </w:rPrChange>
        </w:rPr>
        <w:t>.</w:t>
      </w:r>
      <w:r w:rsidR="00263CCE" w:rsidRPr="00886CD4">
        <w:rPr>
          <w:rFonts w:ascii="Arial" w:eastAsia="Times New Roman" w:hAnsi="Arial" w:cs="Arial"/>
          <w:sz w:val="24"/>
          <w:szCs w:val="24"/>
          <w:lang w:val="en-US"/>
          <w:rPrChange w:id="2466" w:author="Panagiotis Karkazis" w:date="2022-03-01T20:05:00Z">
            <w:rPr>
              <w:rFonts w:ascii="Arial" w:eastAsia="Times New Roman" w:hAnsi="Arial" w:cs="Arial"/>
              <w:sz w:val="24"/>
              <w:szCs w:val="24"/>
              <w:highlight w:val="red"/>
              <w:lang w:val="en-US"/>
            </w:rPr>
          </w:rPrChange>
        </w:rPr>
        <w:t>com</w:t>
      </w:r>
      <w:r w:rsidR="00263CCE" w:rsidRPr="00886CD4">
        <w:rPr>
          <w:rFonts w:ascii="Arial" w:eastAsia="Times New Roman" w:hAnsi="Arial" w:cs="Arial"/>
          <w:sz w:val="24"/>
          <w:szCs w:val="24"/>
          <w:rPrChange w:id="2467" w:author="Panagiotis Karkazis" w:date="2022-03-01T20:05:00Z">
            <w:rPr>
              <w:rFonts w:ascii="Arial" w:eastAsia="Times New Roman" w:hAnsi="Arial" w:cs="Arial"/>
              <w:sz w:val="24"/>
              <w:szCs w:val="24"/>
              <w:highlight w:val="red"/>
            </w:rPr>
          </w:rPrChange>
        </w:rPr>
        <w:t>/</w:t>
      </w:r>
      <w:r w:rsidR="00263CCE" w:rsidRPr="00886CD4">
        <w:rPr>
          <w:rFonts w:ascii="Arial" w:eastAsia="Times New Roman" w:hAnsi="Arial" w:cs="Arial"/>
          <w:sz w:val="24"/>
          <w:szCs w:val="24"/>
          <w:lang w:val="en-US"/>
          <w:rPrChange w:id="2468" w:author="Panagiotis Karkazis" w:date="2022-03-01T20:05:00Z">
            <w:rPr>
              <w:rFonts w:ascii="Arial" w:eastAsia="Times New Roman" w:hAnsi="Arial" w:cs="Arial"/>
              <w:sz w:val="24"/>
              <w:szCs w:val="24"/>
              <w:highlight w:val="red"/>
              <w:lang w:val="en-US"/>
            </w:rPr>
          </w:rPrChange>
        </w:rPr>
        <w:t>cloud</w:t>
      </w:r>
      <w:r w:rsidR="00263CCE" w:rsidRPr="00886CD4">
        <w:rPr>
          <w:rFonts w:ascii="Arial" w:eastAsia="Times New Roman" w:hAnsi="Arial" w:cs="Arial"/>
          <w:sz w:val="24"/>
          <w:szCs w:val="24"/>
          <w:rPrChange w:id="2469" w:author="Panagiotis Karkazis" w:date="2022-03-01T20:05:00Z">
            <w:rPr>
              <w:rFonts w:ascii="Arial" w:eastAsia="Times New Roman" w:hAnsi="Arial" w:cs="Arial"/>
              <w:sz w:val="24"/>
              <w:szCs w:val="24"/>
              <w:highlight w:val="red"/>
            </w:rPr>
          </w:rPrChange>
        </w:rPr>
        <w:t>/</w:t>
      </w:r>
      <w:r w:rsidR="00263CCE" w:rsidRPr="00886CD4">
        <w:rPr>
          <w:rFonts w:ascii="Arial" w:eastAsia="Times New Roman" w:hAnsi="Arial" w:cs="Arial"/>
          <w:sz w:val="24"/>
          <w:szCs w:val="24"/>
          <w:lang w:val="en-US"/>
          <w:rPrChange w:id="2470" w:author="Panagiotis Karkazis" w:date="2022-03-01T20:05:00Z">
            <w:rPr>
              <w:rFonts w:ascii="Arial" w:eastAsia="Times New Roman" w:hAnsi="Arial" w:cs="Arial"/>
              <w:sz w:val="24"/>
              <w:szCs w:val="24"/>
              <w:highlight w:val="red"/>
              <w:lang w:val="en-US"/>
            </w:rPr>
          </w:rPrChange>
        </w:rPr>
        <w:t>blog</w:t>
      </w:r>
      <w:r w:rsidR="00263CCE" w:rsidRPr="00886CD4">
        <w:rPr>
          <w:rFonts w:ascii="Arial" w:eastAsia="Times New Roman" w:hAnsi="Arial" w:cs="Arial"/>
          <w:sz w:val="24"/>
          <w:szCs w:val="24"/>
          <w:rPrChange w:id="2471" w:author="Panagiotis Karkazis" w:date="2022-03-01T20:05:00Z">
            <w:rPr>
              <w:rFonts w:ascii="Arial" w:eastAsia="Times New Roman" w:hAnsi="Arial" w:cs="Arial"/>
              <w:sz w:val="24"/>
              <w:szCs w:val="24"/>
              <w:highlight w:val="red"/>
            </w:rPr>
          </w:rPrChange>
        </w:rPr>
        <w:t>/</w:t>
      </w:r>
      <w:r w:rsidR="00263CCE" w:rsidRPr="00886CD4">
        <w:rPr>
          <w:rFonts w:ascii="Arial" w:eastAsia="Times New Roman" w:hAnsi="Arial" w:cs="Arial"/>
          <w:sz w:val="24"/>
          <w:szCs w:val="24"/>
          <w:lang w:val="en-US"/>
          <w:rPrChange w:id="2472" w:author="Panagiotis Karkazis" w:date="2022-03-01T20:05:00Z">
            <w:rPr>
              <w:rFonts w:ascii="Arial" w:eastAsia="Times New Roman" w:hAnsi="Arial" w:cs="Arial"/>
              <w:sz w:val="24"/>
              <w:szCs w:val="24"/>
              <w:highlight w:val="red"/>
              <w:lang w:val="en-US"/>
            </w:rPr>
          </w:rPrChange>
        </w:rPr>
        <w:t>ai</w:t>
      </w:r>
      <w:r w:rsidR="00263CCE" w:rsidRPr="00886CD4">
        <w:rPr>
          <w:rFonts w:ascii="Arial" w:eastAsia="Times New Roman" w:hAnsi="Arial" w:cs="Arial"/>
          <w:sz w:val="24"/>
          <w:szCs w:val="24"/>
          <w:rPrChange w:id="2473" w:author="Panagiotis Karkazis" w:date="2022-03-01T20:05:00Z">
            <w:rPr>
              <w:rFonts w:ascii="Arial" w:eastAsia="Times New Roman" w:hAnsi="Arial" w:cs="Arial"/>
              <w:sz w:val="24"/>
              <w:szCs w:val="24"/>
              <w:highlight w:val="red"/>
            </w:rPr>
          </w:rPrChange>
        </w:rPr>
        <w:t>-</w:t>
      </w:r>
      <w:r w:rsidR="00263CCE" w:rsidRPr="00886CD4">
        <w:rPr>
          <w:rFonts w:ascii="Arial" w:eastAsia="Times New Roman" w:hAnsi="Arial" w:cs="Arial"/>
          <w:sz w:val="24"/>
          <w:szCs w:val="24"/>
          <w:lang w:val="en-US"/>
          <w:rPrChange w:id="2474" w:author="Panagiotis Karkazis" w:date="2022-03-01T20:05:00Z">
            <w:rPr>
              <w:rFonts w:ascii="Arial" w:eastAsia="Times New Roman" w:hAnsi="Arial" w:cs="Arial"/>
              <w:sz w:val="24"/>
              <w:szCs w:val="24"/>
              <w:highlight w:val="red"/>
              <w:lang w:val="en-US"/>
            </w:rPr>
          </w:rPrChange>
        </w:rPr>
        <w:t>vs</w:t>
      </w:r>
      <w:r w:rsidR="00263CCE" w:rsidRPr="00886CD4">
        <w:rPr>
          <w:rFonts w:ascii="Arial" w:eastAsia="Times New Roman" w:hAnsi="Arial" w:cs="Arial"/>
          <w:sz w:val="24"/>
          <w:szCs w:val="24"/>
          <w:rPrChange w:id="2475" w:author="Panagiotis Karkazis" w:date="2022-03-01T20:05:00Z">
            <w:rPr>
              <w:rFonts w:ascii="Arial" w:eastAsia="Times New Roman" w:hAnsi="Arial" w:cs="Arial"/>
              <w:sz w:val="24"/>
              <w:szCs w:val="24"/>
              <w:highlight w:val="red"/>
            </w:rPr>
          </w:rPrChange>
        </w:rPr>
        <w:t>-</w:t>
      </w:r>
      <w:r w:rsidR="00263CCE" w:rsidRPr="00886CD4">
        <w:rPr>
          <w:rFonts w:ascii="Arial" w:eastAsia="Times New Roman" w:hAnsi="Arial" w:cs="Arial"/>
          <w:sz w:val="24"/>
          <w:szCs w:val="24"/>
          <w:lang w:val="en-US"/>
          <w:rPrChange w:id="2476" w:author="Panagiotis Karkazis" w:date="2022-03-01T20:05:00Z">
            <w:rPr>
              <w:rFonts w:ascii="Arial" w:eastAsia="Times New Roman" w:hAnsi="Arial" w:cs="Arial"/>
              <w:sz w:val="24"/>
              <w:szCs w:val="24"/>
              <w:highlight w:val="red"/>
              <w:lang w:val="en-US"/>
            </w:rPr>
          </w:rPrChange>
        </w:rPr>
        <w:t>m</w:t>
      </w:r>
      <w:r w:rsidR="00263CCE" w:rsidRPr="00886CD4">
        <w:rPr>
          <w:rFonts w:ascii="Arial" w:eastAsia="Times New Roman" w:hAnsi="Arial" w:cs="Arial"/>
          <w:sz w:val="24"/>
          <w:szCs w:val="24"/>
          <w:rPrChange w:id="2477" w:author="Panagiotis Karkazis" w:date="2022-03-01T20:05:00Z">
            <w:rPr>
              <w:rFonts w:ascii="Arial" w:eastAsia="Times New Roman" w:hAnsi="Arial" w:cs="Arial"/>
              <w:sz w:val="24"/>
              <w:szCs w:val="24"/>
              <w:highlight w:val="red"/>
            </w:rPr>
          </w:rPrChange>
        </w:rPr>
        <w:t>]</w:t>
      </w:r>
      <w:r w:rsidRPr="00886CD4">
        <w:rPr>
          <w:rFonts w:ascii="Arial" w:eastAsia="Times New Roman" w:hAnsi="Arial" w:cs="Arial"/>
          <w:sz w:val="24"/>
          <w:szCs w:val="24"/>
          <w:rPrChange w:id="2478" w:author="Panagiotis Karkazis" w:date="2022-03-01T20:05:00Z">
            <w:rPr>
              <w:rFonts w:ascii="Arial" w:eastAsia="Times New Roman" w:hAnsi="Arial" w:cs="Arial"/>
              <w:sz w:val="24"/>
              <w:szCs w:val="24"/>
              <w:highlight w:val="red"/>
            </w:rPr>
          </w:rPrChange>
        </w:rPr>
        <w:t>.</w:t>
      </w:r>
      <w:r w:rsidR="00467199" w:rsidRPr="00886CD4">
        <w:rPr>
          <w:rFonts w:ascii="Arial" w:eastAsia="Times New Roman" w:hAnsi="Arial" w:cs="Arial"/>
          <w:sz w:val="24"/>
          <w:szCs w:val="24"/>
          <w:rPrChange w:id="2479" w:author="Panagiotis Karkazis" w:date="2022-03-01T20:05:00Z">
            <w:rPr>
              <w:rFonts w:ascii="Arial" w:eastAsia="Times New Roman" w:hAnsi="Arial" w:cs="Arial"/>
              <w:sz w:val="24"/>
              <w:szCs w:val="24"/>
              <w:highlight w:val="red"/>
            </w:rPr>
          </w:rPrChange>
        </w:rPr>
        <w:t xml:space="preserve"> </w:t>
      </w:r>
      <w:r w:rsidR="00594F1D" w:rsidRPr="00886CD4">
        <w:rPr>
          <w:rFonts w:ascii="Arial" w:eastAsia="Times New Roman" w:hAnsi="Arial" w:cs="Arial"/>
          <w:sz w:val="24"/>
          <w:szCs w:val="24"/>
          <w:rPrChange w:id="2480" w:author="Panagiotis Karkazis" w:date="2022-03-01T20:05:00Z">
            <w:rPr>
              <w:rFonts w:ascii="Arial" w:eastAsia="Times New Roman" w:hAnsi="Arial" w:cs="Arial"/>
              <w:sz w:val="24"/>
              <w:szCs w:val="24"/>
              <w:highlight w:val="red"/>
            </w:rPr>
          </w:rPrChange>
        </w:rPr>
        <w:t xml:space="preserve">Η Μηχανική Μάθηση ουσιαστικά </w:t>
      </w:r>
      <w:r w:rsidR="00F10283" w:rsidRPr="00886CD4">
        <w:rPr>
          <w:rFonts w:ascii="Arial" w:eastAsia="Times New Roman" w:hAnsi="Arial" w:cs="Arial"/>
          <w:sz w:val="24"/>
          <w:szCs w:val="24"/>
          <w:rPrChange w:id="2481" w:author="Panagiotis Karkazis" w:date="2022-03-01T20:05:00Z">
            <w:rPr>
              <w:rFonts w:ascii="Arial" w:eastAsia="Times New Roman" w:hAnsi="Arial" w:cs="Arial"/>
              <w:sz w:val="24"/>
              <w:szCs w:val="24"/>
              <w:highlight w:val="red"/>
            </w:rPr>
          </w:rPrChange>
        </w:rPr>
        <w:t>εκπαιδεύει</w:t>
      </w:r>
      <w:r w:rsidR="00594F1D" w:rsidRPr="00886CD4">
        <w:rPr>
          <w:rFonts w:ascii="Arial" w:eastAsia="Times New Roman" w:hAnsi="Arial" w:cs="Arial"/>
          <w:sz w:val="24"/>
          <w:szCs w:val="24"/>
          <w:rPrChange w:id="2482" w:author="Panagiotis Karkazis" w:date="2022-03-01T20:05:00Z">
            <w:rPr>
              <w:rFonts w:ascii="Arial" w:eastAsia="Times New Roman" w:hAnsi="Arial" w:cs="Arial"/>
              <w:sz w:val="24"/>
              <w:szCs w:val="24"/>
              <w:highlight w:val="red"/>
            </w:rPr>
          </w:rPrChange>
        </w:rPr>
        <w:t xml:space="preserve"> τα υπολογιστικά συστήματα </w:t>
      </w:r>
      <w:r w:rsidR="00F10283" w:rsidRPr="00886CD4">
        <w:rPr>
          <w:rFonts w:ascii="Arial" w:eastAsia="Times New Roman" w:hAnsi="Arial" w:cs="Arial"/>
          <w:sz w:val="24"/>
          <w:szCs w:val="24"/>
          <w:rPrChange w:id="2483" w:author="Panagiotis Karkazis" w:date="2022-03-01T20:05:00Z">
            <w:rPr>
              <w:rFonts w:ascii="Arial" w:eastAsia="Times New Roman" w:hAnsi="Arial" w:cs="Arial"/>
              <w:sz w:val="24"/>
              <w:szCs w:val="24"/>
              <w:highlight w:val="red"/>
            </w:rPr>
          </w:rPrChange>
        </w:rPr>
        <w:t xml:space="preserve">και τους δείχνει </w:t>
      </w:r>
      <w:r w:rsidR="00594F1D" w:rsidRPr="00886CD4">
        <w:rPr>
          <w:rFonts w:ascii="Arial" w:eastAsia="Times New Roman" w:hAnsi="Arial" w:cs="Arial"/>
          <w:sz w:val="24"/>
          <w:szCs w:val="24"/>
          <w:rPrChange w:id="2484" w:author="Panagiotis Karkazis" w:date="2022-03-01T20:05:00Z">
            <w:rPr>
              <w:rFonts w:ascii="Arial" w:eastAsia="Times New Roman" w:hAnsi="Arial" w:cs="Arial"/>
              <w:sz w:val="24"/>
              <w:szCs w:val="24"/>
              <w:highlight w:val="red"/>
            </w:rPr>
          </w:rPrChange>
        </w:rPr>
        <w:t>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886CD4">
        <w:rPr>
          <w:rFonts w:ascii="Arial" w:eastAsia="Times New Roman" w:hAnsi="Arial" w:cs="Arial"/>
          <w:sz w:val="24"/>
          <w:szCs w:val="24"/>
          <w:rPrChange w:id="2485" w:author="Panagiotis Karkazis" w:date="2022-03-01T20:05:00Z">
            <w:rPr>
              <w:rFonts w:ascii="Arial" w:eastAsia="Times New Roman" w:hAnsi="Arial" w:cs="Arial"/>
              <w:sz w:val="24"/>
              <w:szCs w:val="24"/>
              <w:highlight w:val="red"/>
            </w:rPr>
          </w:rPrChange>
        </w:rPr>
        <w:t>bernardmarr</w:t>
      </w:r>
      <w:proofErr w:type="spellEnd"/>
      <w:r w:rsidR="00594F1D" w:rsidRPr="00886CD4">
        <w:rPr>
          <w:rFonts w:ascii="Arial" w:eastAsia="Times New Roman" w:hAnsi="Arial" w:cs="Arial"/>
          <w:sz w:val="24"/>
          <w:szCs w:val="24"/>
          <w:rPrChange w:id="2486" w:author="Panagiotis Karkazis" w:date="2022-03-01T20:05:00Z">
            <w:rPr>
              <w:rFonts w:ascii="Arial" w:eastAsia="Times New Roman" w:hAnsi="Arial" w:cs="Arial"/>
              <w:sz w:val="24"/>
              <w:szCs w:val="24"/>
              <w:highlight w:val="red"/>
            </w:rPr>
          </w:rPrChange>
        </w:rPr>
        <w:t xml:space="preserve">, </w:t>
      </w:r>
      <w:proofErr w:type="spellStart"/>
      <w:r w:rsidR="00594F1D" w:rsidRPr="00886CD4">
        <w:rPr>
          <w:rFonts w:ascii="Arial" w:eastAsia="Times New Roman" w:hAnsi="Arial" w:cs="Arial"/>
          <w:sz w:val="24"/>
          <w:szCs w:val="24"/>
          <w:rPrChange w:id="2487" w:author="Panagiotis Karkazis" w:date="2022-03-01T20:05:00Z">
            <w:rPr>
              <w:rFonts w:ascii="Arial" w:eastAsia="Times New Roman" w:hAnsi="Arial" w:cs="Arial"/>
              <w:sz w:val="24"/>
              <w:szCs w:val="24"/>
              <w:highlight w:val="red"/>
            </w:rPr>
          </w:rPrChange>
        </w:rPr>
        <w:t>rancholabs</w:t>
      </w:r>
      <w:proofErr w:type="spellEnd"/>
      <w:r w:rsidR="00594F1D" w:rsidRPr="00886CD4">
        <w:rPr>
          <w:rFonts w:ascii="Arial" w:eastAsia="Times New Roman" w:hAnsi="Arial" w:cs="Arial"/>
          <w:sz w:val="24"/>
          <w:szCs w:val="24"/>
          <w:rPrChange w:id="2488" w:author="Panagiotis Karkazis" w:date="2022-03-01T20:05:00Z">
            <w:rPr>
              <w:rFonts w:ascii="Arial" w:eastAsia="Times New Roman" w:hAnsi="Arial" w:cs="Arial"/>
              <w:sz w:val="24"/>
              <w:szCs w:val="24"/>
              <w:highlight w:val="red"/>
            </w:rPr>
          </w:rPrChange>
        </w:rPr>
        <w:t xml:space="preserve">, </w:t>
      </w:r>
      <w:proofErr w:type="spellStart"/>
      <w:r w:rsidR="00594F1D" w:rsidRPr="00886CD4">
        <w:rPr>
          <w:rFonts w:ascii="Arial" w:eastAsia="Times New Roman" w:hAnsi="Arial" w:cs="Arial"/>
          <w:sz w:val="24"/>
          <w:szCs w:val="24"/>
          <w:rPrChange w:id="2489" w:author="Panagiotis Karkazis" w:date="2022-03-01T20:05:00Z">
            <w:rPr>
              <w:rFonts w:ascii="Arial" w:eastAsia="Times New Roman" w:hAnsi="Arial" w:cs="Arial"/>
              <w:sz w:val="24"/>
              <w:szCs w:val="24"/>
              <w:highlight w:val="red"/>
            </w:rPr>
          </w:rPrChange>
        </w:rPr>
        <w:t>softwaretestinghelp</w:t>
      </w:r>
      <w:proofErr w:type="spellEnd"/>
      <w:r w:rsidR="00594F1D" w:rsidRPr="00886CD4">
        <w:rPr>
          <w:rFonts w:ascii="Arial" w:eastAsia="Times New Roman" w:hAnsi="Arial" w:cs="Arial"/>
          <w:sz w:val="24"/>
          <w:szCs w:val="24"/>
          <w:rPrChange w:id="2490" w:author="Panagiotis Karkazis" w:date="2022-03-01T20:05:00Z">
            <w:rPr>
              <w:rFonts w:ascii="Arial" w:eastAsia="Times New Roman" w:hAnsi="Arial" w:cs="Arial"/>
              <w:sz w:val="24"/>
              <w:szCs w:val="24"/>
              <w:highlight w:val="red"/>
            </w:rPr>
          </w:rPrChange>
        </w:rPr>
        <w:t xml:space="preserve">, </w:t>
      </w:r>
      <w:proofErr w:type="spellStart"/>
      <w:r w:rsidR="00594F1D" w:rsidRPr="00886CD4">
        <w:rPr>
          <w:rFonts w:ascii="Arial" w:eastAsia="Times New Roman" w:hAnsi="Arial" w:cs="Arial"/>
          <w:sz w:val="24"/>
          <w:szCs w:val="24"/>
          <w:rPrChange w:id="2491" w:author="Panagiotis Karkazis" w:date="2022-03-01T20:05:00Z">
            <w:rPr>
              <w:rFonts w:ascii="Arial" w:eastAsia="Times New Roman" w:hAnsi="Arial" w:cs="Arial"/>
              <w:sz w:val="24"/>
              <w:szCs w:val="24"/>
              <w:highlight w:val="red"/>
            </w:rPr>
          </w:rPrChange>
        </w:rPr>
        <w:t>javatpoint</w:t>
      </w:r>
      <w:proofErr w:type="spellEnd"/>
      <w:r w:rsidR="00594F1D" w:rsidRPr="00886CD4">
        <w:rPr>
          <w:rFonts w:ascii="Arial" w:eastAsia="Times New Roman" w:hAnsi="Arial" w:cs="Arial"/>
          <w:sz w:val="24"/>
          <w:szCs w:val="24"/>
          <w:rPrChange w:id="2492" w:author="Panagiotis Karkazis" w:date="2022-03-01T20:05:00Z">
            <w:rPr>
              <w:rFonts w:ascii="Arial" w:eastAsia="Times New Roman" w:hAnsi="Arial" w:cs="Arial"/>
              <w:sz w:val="24"/>
              <w:szCs w:val="24"/>
              <w:highlight w:val="red"/>
            </w:rPr>
          </w:rPrChange>
        </w:rPr>
        <w:t xml:space="preserve">]. Δηλαδή ένας υπολογιστής μπορεί </w:t>
      </w:r>
      <w:r w:rsidR="00F10283" w:rsidRPr="00886CD4">
        <w:rPr>
          <w:rFonts w:ascii="Arial" w:eastAsia="Times New Roman" w:hAnsi="Arial" w:cs="Arial"/>
          <w:sz w:val="24"/>
          <w:szCs w:val="24"/>
          <w:rPrChange w:id="2493" w:author="Panagiotis Karkazis" w:date="2022-03-01T20:05:00Z">
            <w:rPr>
              <w:rFonts w:ascii="Arial" w:eastAsia="Times New Roman" w:hAnsi="Arial" w:cs="Arial"/>
              <w:sz w:val="24"/>
              <w:szCs w:val="24"/>
              <w:highlight w:val="red"/>
            </w:rPr>
          </w:rPrChange>
        </w:rPr>
        <w:t xml:space="preserve">πλέον </w:t>
      </w:r>
      <w:r w:rsidR="00594F1D" w:rsidRPr="00886CD4">
        <w:rPr>
          <w:rFonts w:ascii="Arial" w:eastAsia="Times New Roman" w:hAnsi="Arial" w:cs="Arial"/>
          <w:sz w:val="24"/>
          <w:szCs w:val="24"/>
          <w:rPrChange w:id="2494" w:author="Panagiotis Karkazis" w:date="2022-03-01T20:05:00Z">
            <w:rPr>
              <w:rFonts w:ascii="Arial" w:eastAsia="Times New Roman" w:hAnsi="Arial" w:cs="Arial"/>
              <w:sz w:val="24"/>
              <w:szCs w:val="24"/>
              <w:highlight w:val="red"/>
            </w:rPr>
          </w:rPrChange>
        </w:rPr>
        <w:t>να μάθει πως να μαθαίνει και πως να επεξεργάζεται τις διάφορες πληροφορίες βάση ενός μεγάλου συνόλου δεδομένων αναπαράγοντας τον τρόπο που λειτουργεί ο ανθρώπινος εγκέφαλος.</w:t>
      </w:r>
      <w:r w:rsidR="006713D4" w:rsidRPr="00886CD4">
        <w:rPr>
          <w:rFonts w:ascii="Arial" w:eastAsia="Times New Roman" w:hAnsi="Arial" w:cs="Arial"/>
          <w:sz w:val="24"/>
          <w:szCs w:val="24"/>
          <w:rPrChange w:id="2495" w:author="Panagiotis Karkazis" w:date="2022-03-01T20:05:00Z">
            <w:rPr>
              <w:rFonts w:ascii="Arial" w:eastAsia="Times New Roman" w:hAnsi="Arial" w:cs="Arial"/>
              <w:sz w:val="24"/>
              <w:szCs w:val="24"/>
              <w:highlight w:val="red"/>
            </w:rPr>
          </w:rPrChange>
        </w:rPr>
        <w:t xml:space="preserve"> </w:t>
      </w:r>
      <w:r w:rsidR="00467199" w:rsidRPr="00886CD4">
        <w:rPr>
          <w:rFonts w:ascii="Arial" w:eastAsia="Times New Roman" w:hAnsi="Arial" w:cs="Arial"/>
          <w:sz w:val="24"/>
          <w:szCs w:val="24"/>
          <w:rPrChange w:id="2496" w:author="Panagiotis Karkazis" w:date="2022-03-01T20:05:00Z">
            <w:rPr>
              <w:rFonts w:ascii="Arial" w:eastAsia="Times New Roman" w:hAnsi="Arial" w:cs="Arial"/>
              <w:sz w:val="24"/>
              <w:szCs w:val="24"/>
              <w:highlight w:val="red"/>
            </w:rPr>
          </w:rPrChange>
        </w:rPr>
        <w:t xml:space="preserve">Οι κύριες διαφορές τους βρίσκονται </w:t>
      </w:r>
      <w:r w:rsidR="00FC4D75" w:rsidRPr="00886CD4">
        <w:rPr>
          <w:rFonts w:ascii="Arial" w:eastAsia="Times New Roman" w:hAnsi="Arial" w:cs="Arial"/>
          <w:sz w:val="24"/>
          <w:szCs w:val="24"/>
          <w:rPrChange w:id="2497" w:author="Panagiotis Karkazis" w:date="2022-03-01T20:05:00Z">
            <w:rPr>
              <w:rFonts w:ascii="Arial" w:eastAsia="Times New Roman" w:hAnsi="Arial" w:cs="Arial"/>
              <w:sz w:val="24"/>
              <w:szCs w:val="24"/>
              <w:highlight w:val="red"/>
            </w:rPr>
          </w:rPrChange>
        </w:rPr>
        <w:t xml:space="preserve">στον τρόπο με τον οποίο μαθαίνει ο κάθε αλγόριθμος </w:t>
      </w:r>
      <w:del w:id="2498" w:author="Panagiotis Karkazis" w:date="2022-03-01T20:20:00Z">
        <w:r w:rsidR="00FC4D75" w:rsidRPr="00886CD4" w:rsidDel="00E50D9F">
          <w:rPr>
            <w:rFonts w:ascii="Arial" w:eastAsia="Times New Roman" w:hAnsi="Arial" w:cs="Arial"/>
            <w:sz w:val="24"/>
            <w:szCs w:val="24"/>
            <w:rPrChange w:id="2499" w:author="Panagiotis Karkazis" w:date="2022-03-01T20:05:00Z">
              <w:rPr>
                <w:rFonts w:ascii="Arial" w:eastAsia="Times New Roman" w:hAnsi="Arial" w:cs="Arial"/>
                <w:sz w:val="24"/>
                <w:szCs w:val="24"/>
                <w:highlight w:val="red"/>
              </w:rPr>
            </w:rPrChange>
          </w:rPr>
          <w:delText xml:space="preserve"> </w:delText>
        </w:r>
      </w:del>
      <w:r w:rsidR="00FC4D75" w:rsidRPr="00886CD4">
        <w:rPr>
          <w:rFonts w:ascii="Arial" w:eastAsia="Times New Roman" w:hAnsi="Arial" w:cs="Arial"/>
          <w:sz w:val="24"/>
          <w:szCs w:val="24"/>
          <w:rPrChange w:id="2500" w:author="Panagiotis Karkazis" w:date="2022-03-01T20:05:00Z">
            <w:rPr>
              <w:rFonts w:ascii="Arial" w:eastAsia="Times New Roman" w:hAnsi="Arial" w:cs="Arial"/>
              <w:sz w:val="24"/>
              <w:szCs w:val="24"/>
              <w:highlight w:val="red"/>
            </w:rPr>
          </w:rPrChange>
        </w:rPr>
        <w:t xml:space="preserve">και </w:t>
      </w:r>
      <w:r w:rsidR="00467199" w:rsidRPr="00886CD4">
        <w:rPr>
          <w:rFonts w:ascii="Arial" w:eastAsia="Times New Roman" w:hAnsi="Arial" w:cs="Arial"/>
          <w:sz w:val="24"/>
          <w:szCs w:val="24"/>
          <w:rPrChange w:id="2501" w:author="Panagiotis Karkazis" w:date="2022-03-01T20:05:00Z">
            <w:rPr>
              <w:rFonts w:ascii="Arial" w:eastAsia="Times New Roman" w:hAnsi="Arial" w:cs="Arial"/>
              <w:sz w:val="24"/>
              <w:szCs w:val="24"/>
              <w:highlight w:val="red"/>
            </w:rPr>
          </w:rPrChange>
        </w:rPr>
        <w:t xml:space="preserve">στο πλήθος των δεδομένων που </w:t>
      </w:r>
      <w:r w:rsidR="00594F1D" w:rsidRPr="00886CD4">
        <w:rPr>
          <w:rFonts w:ascii="Arial" w:eastAsia="Times New Roman" w:hAnsi="Arial" w:cs="Arial"/>
          <w:sz w:val="24"/>
          <w:szCs w:val="24"/>
          <w:rPrChange w:id="2502" w:author="Panagiotis Karkazis" w:date="2022-03-01T20:05:00Z">
            <w:rPr>
              <w:rFonts w:ascii="Arial" w:eastAsia="Times New Roman" w:hAnsi="Arial" w:cs="Arial"/>
              <w:sz w:val="24"/>
              <w:szCs w:val="24"/>
              <w:highlight w:val="red"/>
            </w:rPr>
          </w:rPrChange>
        </w:rPr>
        <w:t>χρησιμοποιεί</w:t>
      </w:r>
      <w:r w:rsidR="00467199" w:rsidRPr="00886CD4">
        <w:rPr>
          <w:rFonts w:ascii="Arial" w:eastAsia="Times New Roman" w:hAnsi="Arial" w:cs="Arial"/>
          <w:sz w:val="24"/>
          <w:szCs w:val="24"/>
          <w:rPrChange w:id="2503" w:author="Panagiotis Karkazis" w:date="2022-03-01T20:05:00Z">
            <w:rPr>
              <w:rFonts w:ascii="Arial" w:eastAsia="Times New Roman" w:hAnsi="Arial" w:cs="Arial"/>
              <w:sz w:val="24"/>
              <w:szCs w:val="24"/>
              <w:highlight w:val="red"/>
            </w:rPr>
          </w:rPrChange>
        </w:rPr>
        <w:t xml:space="preserve"> </w:t>
      </w:r>
      <w:r w:rsidR="00594F1D" w:rsidRPr="00886CD4">
        <w:rPr>
          <w:rFonts w:ascii="Arial" w:eastAsia="Times New Roman" w:hAnsi="Arial" w:cs="Arial"/>
          <w:sz w:val="24"/>
          <w:szCs w:val="24"/>
          <w:rPrChange w:id="2504" w:author="Panagiotis Karkazis" w:date="2022-03-01T20:05:00Z">
            <w:rPr>
              <w:rFonts w:ascii="Arial" w:eastAsia="Times New Roman" w:hAnsi="Arial" w:cs="Arial"/>
              <w:sz w:val="24"/>
              <w:szCs w:val="24"/>
              <w:highlight w:val="red"/>
            </w:rPr>
          </w:rPrChange>
        </w:rPr>
        <w:t>κάθε αλγόριθμο</w:t>
      </w:r>
      <w:r w:rsidR="00FC4D75" w:rsidRPr="00886CD4">
        <w:rPr>
          <w:rFonts w:ascii="Arial" w:eastAsia="Times New Roman" w:hAnsi="Arial" w:cs="Arial"/>
          <w:sz w:val="24"/>
          <w:szCs w:val="24"/>
          <w:rPrChange w:id="2505" w:author="Panagiotis Karkazis" w:date="2022-03-01T20:05:00Z">
            <w:rPr>
              <w:rFonts w:ascii="Arial" w:eastAsia="Times New Roman" w:hAnsi="Arial" w:cs="Arial"/>
              <w:sz w:val="24"/>
              <w:szCs w:val="24"/>
              <w:highlight w:val="red"/>
            </w:rPr>
          </w:rPrChange>
        </w:rPr>
        <w:t>ς</w:t>
      </w:r>
      <w:r w:rsidR="00594F1D" w:rsidRPr="00886CD4">
        <w:rPr>
          <w:rFonts w:ascii="Arial" w:eastAsia="Times New Roman" w:hAnsi="Arial" w:cs="Arial"/>
          <w:sz w:val="24"/>
          <w:szCs w:val="24"/>
          <w:rPrChange w:id="2506" w:author="Panagiotis Karkazis" w:date="2022-03-01T20:05:00Z">
            <w:rPr>
              <w:rFonts w:ascii="Arial" w:eastAsia="Times New Roman" w:hAnsi="Arial" w:cs="Arial"/>
              <w:sz w:val="24"/>
              <w:szCs w:val="24"/>
              <w:highlight w:val="red"/>
            </w:rPr>
          </w:rPrChange>
        </w:rPr>
        <w:t>.</w:t>
      </w:r>
    </w:p>
    <w:p w14:paraId="7EDF55D7" w14:textId="72363AC4" w:rsidR="00C67E16" w:rsidRPr="00886CD4" w:rsidRDefault="004056D9" w:rsidP="00C67E16">
      <w:pPr>
        <w:spacing w:after="0" w:line="360" w:lineRule="auto"/>
        <w:ind w:firstLine="227"/>
        <w:jc w:val="both"/>
        <w:rPr>
          <w:rFonts w:ascii="Arial" w:eastAsia="Times New Roman" w:hAnsi="Arial" w:cs="Arial"/>
          <w:sz w:val="24"/>
          <w:szCs w:val="24"/>
          <w:rPrChange w:id="2507" w:author="Panagiotis Karkazis" w:date="2022-03-01T20:05:00Z">
            <w:rPr>
              <w:rFonts w:ascii="Arial" w:eastAsia="Times New Roman" w:hAnsi="Arial" w:cs="Arial"/>
              <w:sz w:val="24"/>
              <w:szCs w:val="24"/>
              <w:highlight w:val="red"/>
            </w:rPr>
          </w:rPrChange>
        </w:rPr>
      </w:pPr>
      <w:r w:rsidRPr="00886CD4">
        <w:rPr>
          <w:rFonts w:ascii="Arial" w:eastAsia="Times New Roman" w:hAnsi="Arial" w:cs="Arial"/>
          <w:sz w:val="24"/>
          <w:szCs w:val="24"/>
          <w:rPrChange w:id="2508" w:author="Panagiotis Karkazis" w:date="2022-03-01T20:05:00Z">
            <w:rPr>
              <w:rFonts w:ascii="Arial" w:eastAsia="Times New Roman" w:hAnsi="Arial" w:cs="Arial"/>
              <w:sz w:val="24"/>
              <w:szCs w:val="24"/>
              <w:highlight w:val="red"/>
            </w:rPr>
          </w:rPrChange>
        </w:rPr>
        <w:t>Αρχικά κατά την διάρκεια της εκμάθησης,</w:t>
      </w:r>
      <w:r w:rsidR="00093D9D" w:rsidRPr="00886CD4">
        <w:rPr>
          <w:rFonts w:ascii="Arial" w:eastAsia="Times New Roman" w:hAnsi="Arial" w:cs="Arial"/>
          <w:sz w:val="24"/>
          <w:szCs w:val="24"/>
          <w:rPrChange w:id="2509" w:author="Panagiotis Karkazis" w:date="2022-03-01T20:05:00Z">
            <w:rPr>
              <w:rFonts w:ascii="Arial" w:eastAsia="Times New Roman" w:hAnsi="Arial" w:cs="Arial"/>
              <w:sz w:val="24"/>
              <w:szCs w:val="24"/>
              <w:highlight w:val="red"/>
            </w:rPr>
          </w:rPrChange>
        </w:rPr>
        <w:t xml:space="preserve"> τα </w:t>
      </w:r>
      <w:r w:rsidR="009C3A82" w:rsidRPr="00886CD4">
        <w:rPr>
          <w:rFonts w:ascii="Arial" w:eastAsia="Times New Roman" w:hAnsi="Arial" w:cs="Arial"/>
          <w:sz w:val="24"/>
          <w:szCs w:val="24"/>
          <w:rPrChange w:id="2510" w:author="Panagiotis Karkazis" w:date="2022-03-01T20:05:00Z">
            <w:rPr>
              <w:rFonts w:ascii="Arial" w:eastAsia="Times New Roman" w:hAnsi="Arial" w:cs="Arial"/>
              <w:sz w:val="24"/>
              <w:szCs w:val="24"/>
              <w:highlight w:val="red"/>
            </w:rPr>
          </w:rPrChange>
        </w:rPr>
        <w:t>μοντέλα</w:t>
      </w:r>
      <w:r w:rsidR="00093D9D" w:rsidRPr="00886CD4">
        <w:rPr>
          <w:rFonts w:ascii="Arial" w:eastAsia="Times New Roman" w:hAnsi="Arial" w:cs="Arial"/>
          <w:sz w:val="24"/>
          <w:szCs w:val="24"/>
          <w:rPrChange w:id="2511" w:author="Panagiotis Karkazis" w:date="2022-03-01T20:05:00Z">
            <w:rPr>
              <w:rFonts w:ascii="Arial" w:eastAsia="Times New Roman" w:hAnsi="Arial" w:cs="Arial"/>
              <w:sz w:val="24"/>
              <w:szCs w:val="24"/>
              <w:highlight w:val="red"/>
            </w:rPr>
          </w:rPrChange>
        </w:rPr>
        <w:t xml:space="preserve"> Βαθιάς Μάθησης</w:t>
      </w:r>
      <w:r w:rsidRPr="00886CD4">
        <w:rPr>
          <w:rFonts w:ascii="Arial" w:eastAsia="Times New Roman" w:hAnsi="Arial" w:cs="Arial"/>
          <w:sz w:val="24"/>
          <w:szCs w:val="24"/>
          <w:rPrChange w:id="2512" w:author="Panagiotis Karkazis" w:date="2022-03-01T20:05:00Z">
            <w:rPr>
              <w:rFonts w:ascii="Arial" w:eastAsia="Times New Roman" w:hAnsi="Arial" w:cs="Arial"/>
              <w:sz w:val="24"/>
              <w:szCs w:val="24"/>
              <w:highlight w:val="red"/>
            </w:rPr>
          </w:rPrChange>
        </w:rPr>
        <w:t xml:space="preserve"> </w:t>
      </w:r>
      <w:r w:rsidR="00093D9D" w:rsidRPr="00886CD4">
        <w:rPr>
          <w:rFonts w:ascii="Arial" w:eastAsia="Times New Roman" w:hAnsi="Arial" w:cs="Arial"/>
          <w:sz w:val="24"/>
          <w:szCs w:val="24"/>
          <w:rPrChange w:id="2513" w:author="Panagiotis Karkazis" w:date="2022-03-01T20:05:00Z">
            <w:rPr>
              <w:rFonts w:ascii="Arial" w:eastAsia="Times New Roman" w:hAnsi="Arial" w:cs="Arial"/>
              <w:sz w:val="24"/>
              <w:szCs w:val="24"/>
              <w:highlight w:val="red"/>
            </w:rPr>
          </w:rPrChange>
        </w:rPr>
        <w:t>επιτρέπουν τη χρήση μεγάλων συνόλων δεδομένων</w:t>
      </w:r>
      <w:r w:rsidR="009F17A1" w:rsidRPr="00886CD4">
        <w:rPr>
          <w:rFonts w:ascii="Arial" w:eastAsia="Times New Roman" w:hAnsi="Arial" w:cs="Arial"/>
          <w:sz w:val="24"/>
          <w:szCs w:val="24"/>
          <w:rPrChange w:id="2514" w:author="Panagiotis Karkazis" w:date="2022-03-01T20:05:00Z">
            <w:rPr>
              <w:rFonts w:ascii="Arial" w:eastAsia="Times New Roman" w:hAnsi="Arial" w:cs="Arial"/>
              <w:sz w:val="24"/>
              <w:szCs w:val="24"/>
              <w:highlight w:val="red"/>
            </w:rPr>
          </w:rPrChange>
        </w:rPr>
        <w:t xml:space="preserve"> [</w:t>
      </w:r>
      <w:proofErr w:type="spellStart"/>
      <w:r w:rsidR="009F17A1" w:rsidRPr="00886CD4">
        <w:rPr>
          <w:rFonts w:ascii="Arial" w:eastAsia="Times New Roman" w:hAnsi="Arial" w:cs="Arial"/>
          <w:sz w:val="24"/>
          <w:szCs w:val="24"/>
          <w:lang w:val="en-US"/>
          <w:rPrChange w:id="2515" w:author="Panagiotis Karkazis" w:date="2022-03-01T20:05:00Z">
            <w:rPr>
              <w:rFonts w:ascii="Arial" w:eastAsia="Times New Roman" w:hAnsi="Arial" w:cs="Arial"/>
              <w:sz w:val="24"/>
              <w:szCs w:val="24"/>
              <w:highlight w:val="red"/>
              <w:lang w:val="en-US"/>
            </w:rPr>
          </w:rPrChange>
        </w:rPr>
        <w:t>ISBKDwAAQBAJ</w:t>
      </w:r>
      <w:proofErr w:type="spellEnd"/>
      <w:r w:rsidR="009F17A1" w:rsidRPr="00886CD4">
        <w:rPr>
          <w:rFonts w:ascii="Arial" w:eastAsia="Times New Roman" w:hAnsi="Arial" w:cs="Arial"/>
          <w:sz w:val="24"/>
          <w:szCs w:val="24"/>
          <w:rPrChange w:id="2516" w:author="Panagiotis Karkazis" w:date="2022-03-01T20:05:00Z">
            <w:rPr>
              <w:rFonts w:ascii="Arial" w:eastAsia="Times New Roman" w:hAnsi="Arial" w:cs="Arial"/>
              <w:sz w:val="24"/>
              <w:szCs w:val="24"/>
              <w:highlight w:val="red"/>
            </w:rPr>
          </w:rPrChange>
        </w:rPr>
        <w:t>]</w:t>
      </w:r>
      <w:r w:rsidR="00093D9D" w:rsidRPr="00886CD4">
        <w:rPr>
          <w:rFonts w:ascii="Arial" w:eastAsia="Times New Roman" w:hAnsi="Arial" w:cs="Arial"/>
          <w:sz w:val="24"/>
          <w:szCs w:val="24"/>
          <w:rPrChange w:id="2517" w:author="Panagiotis Karkazis" w:date="2022-03-01T20:05:00Z">
            <w:rPr>
              <w:rFonts w:ascii="Arial" w:eastAsia="Times New Roman" w:hAnsi="Arial" w:cs="Arial"/>
              <w:sz w:val="24"/>
              <w:szCs w:val="24"/>
              <w:highlight w:val="red"/>
            </w:rPr>
          </w:rPrChange>
        </w:rPr>
        <w:t>. Η</w:t>
      </w:r>
      <w:r w:rsidRPr="00886CD4">
        <w:rPr>
          <w:rFonts w:ascii="Arial" w:eastAsia="Times New Roman" w:hAnsi="Arial" w:cs="Arial"/>
          <w:sz w:val="24"/>
          <w:szCs w:val="24"/>
          <w:rPrChange w:id="2518" w:author="Panagiotis Karkazis" w:date="2022-03-01T20:05:00Z">
            <w:rPr>
              <w:rFonts w:ascii="Arial" w:eastAsia="Times New Roman" w:hAnsi="Arial" w:cs="Arial"/>
              <w:sz w:val="24"/>
              <w:szCs w:val="24"/>
              <w:highlight w:val="red"/>
            </w:rPr>
          </w:rPrChange>
        </w:rPr>
        <w:t xml:space="preserve"> εξαγωγή των χαρακτηριστικών πραγματοποιείται από το ίδιο το δίκτυο</w:t>
      </w:r>
      <w:r w:rsidR="00F12215" w:rsidRPr="00886CD4">
        <w:rPr>
          <w:rFonts w:ascii="Arial" w:eastAsia="Times New Roman" w:hAnsi="Arial" w:cs="Arial"/>
          <w:sz w:val="24"/>
          <w:szCs w:val="24"/>
          <w:rPrChange w:id="2519" w:author="Panagiotis Karkazis" w:date="2022-03-01T20:05:00Z">
            <w:rPr>
              <w:rFonts w:ascii="Arial" w:eastAsia="Times New Roman" w:hAnsi="Arial" w:cs="Arial"/>
              <w:sz w:val="24"/>
              <w:szCs w:val="24"/>
              <w:highlight w:val="red"/>
            </w:rPr>
          </w:rPrChange>
        </w:rPr>
        <w:t>. Έ</w:t>
      </w:r>
      <w:r w:rsidRPr="00886CD4">
        <w:rPr>
          <w:rFonts w:ascii="Arial" w:eastAsia="Times New Roman" w:hAnsi="Arial" w:cs="Arial"/>
          <w:sz w:val="24"/>
          <w:szCs w:val="24"/>
          <w:rPrChange w:id="2520" w:author="Panagiotis Karkazis" w:date="2022-03-01T20:05:00Z">
            <w:rPr>
              <w:rFonts w:ascii="Arial" w:eastAsia="Times New Roman" w:hAnsi="Arial" w:cs="Arial"/>
              <w:sz w:val="24"/>
              <w:szCs w:val="24"/>
              <w:highlight w:val="red"/>
            </w:rPr>
          </w:rPrChange>
        </w:rPr>
        <w:t>τσι δεν υπάρχει η ανάγκη ανθρώπινης παρέμβασης κατά την διάρκεια εξαγωγής των χαρακτηριστικών</w:t>
      </w:r>
      <w:r w:rsidR="00D02530" w:rsidRPr="00886CD4">
        <w:rPr>
          <w:rFonts w:ascii="Arial" w:eastAsia="Times New Roman" w:hAnsi="Arial" w:cs="Arial"/>
          <w:sz w:val="24"/>
          <w:szCs w:val="24"/>
          <w:rPrChange w:id="2521" w:author="Panagiotis Karkazis" w:date="2022-03-01T20:05:00Z">
            <w:rPr>
              <w:rFonts w:ascii="Arial" w:eastAsia="Times New Roman" w:hAnsi="Arial" w:cs="Arial"/>
              <w:sz w:val="24"/>
              <w:szCs w:val="24"/>
              <w:highlight w:val="red"/>
            </w:rPr>
          </w:rPrChange>
        </w:rPr>
        <w:t xml:space="preserve"> [ibm.com/</w:t>
      </w:r>
      <w:proofErr w:type="spellStart"/>
      <w:r w:rsidR="00D02530" w:rsidRPr="00886CD4">
        <w:rPr>
          <w:rFonts w:ascii="Arial" w:eastAsia="Times New Roman" w:hAnsi="Arial" w:cs="Arial"/>
          <w:sz w:val="24"/>
          <w:szCs w:val="24"/>
          <w:rPrChange w:id="2522" w:author="Panagiotis Karkazis" w:date="2022-03-01T20:05:00Z">
            <w:rPr>
              <w:rFonts w:ascii="Arial" w:eastAsia="Times New Roman" w:hAnsi="Arial" w:cs="Arial"/>
              <w:sz w:val="24"/>
              <w:szCs w:val="24"/>
              <w:highlight w:val="red"/>
            </w:rPr>
          </w:rPrChange>
        </w:rPr>
        <w:t>cloud</w:t>
      </w:r>
      <w:proofErr w:type="spellEnd"/>
      <w:r w:rsidR="00D02530" w:rsidRPr="00886CD4">
        <w:rPr>
          <w:rFonts w:ascii="Arial" w:eastAsia="Times New Roman" w:hAnsi="Arial" w:cs="Arial"/>
          <w:sz w:val="24"/>
          <w:szCs w:val="24"/>
          <w:rPrChange w:id="2523" w:author="Panagiotis Karkazis" w:date="2022-03-01T20:05:00Z">
            <w:rPr>
              <w:rFonts w:ascii="Arial" w:eastAsia="Times New Roman" w:hAnsi="Arial" w:cs="Arial"/>
              <w:sz w:val="24"/>
              <w:szCs w:val="24"/>
              <w:highlight w:val="red"/>
            </w:rPr>
          </w:rPrChange>
        </w:rPr>
        <w:t>/</w:t>
      </w:r>
      <w:proofErr w:type="spellStart"/>
      <w:r w:rsidR="00D02530" w:rsidRPr="00886CD4">
        <w:rPr>
          <w:rFonts w:ascii="Arial" w:eastAsia="Times New Roman" w:hAnsi="Arial" w:cs="Arial"/>
          <w:sz w:val="24"/>
          <w:szCs w:val="24"/>
          <w:rPrChange w:id="2524" w:author="Panagiotis Karkazis" w:date="2022-03-01T20:05:00Z">
            <w:rPr>
              <w:rFonts w:ascii="Arial" w:eastAsia="Times New Roman" w:hAnsi="Arial" w:cs="Arial"/>
              <w:sz w:val="24"/>
              <w:szCs w:val="24"/>
              <w:highlight w:val="red"/>
            </w:rPr>
          </w:rPrChange>
        </w:rPr>
        <w:t>blog</w:t>
      </w:r>
      <w:proofErr w:type="spellEnd"/>
      <w:r w:rsidR="00D02530" w:rsidRPr="00886CD4">
        <w:rPr>
          <w:rFonts w:ascii="Arial" w:eastAsia="Times New Roman" w:hAnsi="Arial" w:cs="Arial"/>
          <w:sz w:val="24"/>
          <w:szCs w:val="24"/>
          <w:rPrChange w:id="2525" w:author="Panagiotis Karkazis" w:date="2022-03-01T20:05:00Z">
            <w:rPr>
              <w:rFonts w:ascii="Arial" w:eastAsia="Times New Roman" w:hAnsi="Arial" w:cs="Arial"/>
              <w:sz w:val="24"/>
              <w:szCs w:val="24"/>
              <w:highlight w:val="red"/>
            </w:rPr>
          </w:rPrChange>
        </w:rPr>
        <w:t>/</w:t>
      </w:r>
      <w:proofErr w:type="spellStart"/>
      <w:r w:rsidR="00D02530" w:rsidRPr="00886CD4">
        <w:rPr>
          <w:rFonts w:ascii="Arial" w:eastAsia="Times New Roman" w:hAnsi="Arial" w:cs="Arial"/>
          <w:sz w:val="24"/>
          <w:szCs w:val="24"/>
          <w:rPrChange w:id="2526" w:author="Panagiotis Karkazis" w:date="2022-03-01T20:05:00Z">
            <w:rPr>
              <w:rFonts w:ascii="Arial" w:eastAsia="Times New Roman" w:hAnsi="Arial" w:cs="Arial"/>
              <w:sz w:val="24"/>
              <w:szCs w:val="24"/>
              <w:highlight w:val="red"/>
            </w:rPr>
          </w:rPrChange>
        </w:rPr>
        <w:t>ai</w:t>
      </w:r>
      <w:proofErr w:type="spellEnd"/>
      <w:r w:rsidR="00D02530" w:rsidRPr="00886CD4">
        <w:rPr>
          <w:rFonts w:ascii="Arial" w:eastAsia="Times New Roman" w:hAnsi="Arial" w:cs="Arial"/>
          <w:sz w:val="24"/>
          <w:szCs w:val="24"/>
          <w:rPrChange w:id="2527" w:author="Panagiotis Karkazis" w:date="2022-03-01T20:05:00Z">
            <w:rPr>
              <w:rFonts w:ascii="Arial" w:eastAsia="Times New Roman" w:hAnsi="Arial" w:cs="Arial"/>
              <w:sz w:val="24"/>
              <w:szCs w:val="24"/>
              <w:highlight w:val="red"/>
            </w:rPr>
          </w:rPrChange>
        </w:rPr>
        <w:t>-</w:t>
      </w:r>
      <w:proofErr w:type="spellStart"/>
      <w:r w:rsidR="00D02530" w:rsidRPr="00886CD4">
        <w:rPr>
          <w:rFonts w:ascii="Arial" w:eastAsia="Times New Roman" w:hAnsi="Arial" w:cs="Arial"/>
          <w:sz w:val="24"/>
          <w:szCs w:val="24"/>
          <w:rPrChange w:id="2528" w:author="Panagiotis Karkazis" w:date="2022-03-01T20:05:00Z">
            <w:rPr>
              <w:rFonts w:ascii="Arial" w:eastAsia="Times New Roman" w:hAnsi="Arial" w:cs="Arial"/>
              <w:sz w:val="24"/>
              <w:szCs w:val="24"/>
              <w:highlight w:val="red"/>
            </w:rPr>
          </w:rPrChange>
        </w:rPr>
        <w:t>vs</w:t>
      </w:r>
      <w:proofErr w:type="spellEnd"/>
      <w:r w:rsidR="00D02530" w:rsidRPr="00886CD4">
        <w:rPr>
          <w:rFonts w:ascii="Arial" w:eastAsia="Times New Roman" w:hAnsi="Arial" w:cs="Arial"/>
          <w:sz w:val="24"/>
          <w:szCs w:val="24"/>
          <w:rPrChange w:id="2529" w:author="Panagiotis Karkazis" w:date="2022-03-01T20:05:00Z">
            <w:rPr>
              <w:rFonts w:ascii="Arial" w:eastAsia="Times New Roman" w:hAnsi="Arial" w:cs="Arial"/>
              <w:sz w:val="24"/>
              <w:szCs w:val="24"/>
              <w:highlight w:val="red"/>
            </w:rPr>
          </w:rPrChange>
        </w:rPr>
        <w:t xml:space="preserve">-m, </w:t>
      </w:r>
      <w:proofErr w:type="spellStart"/>
      <w:r w:rsidR="00D02530" w:rsidRPr="00886CD4">
        <w:rPr>
          <w:rFonts w:ascii="Arial" w:eastAsia="Times New Roman" w:hAnsi="Arial" w:cs="Arial"/>
          <w:sz w:val="24"/>
          <w:szCs w:val="24"/>
          <w:lang w:val="en-US"/>
          <w:rPrChange w:id="2530" w:author="Panagiotis Karkazis" w:date="2022-03-01T20:05:00Z">
            <w:rPr>
              <w:rFonts w:ascii="Arial" w:eastAsia="Times New Roman" w:hAnsi="Arial" w:cs="Arial"/>
              <w:sz w:val="24"/>
              <w:szCs w:val="24"/>
              <w:highlight w:val="red"/>
              <w:lang w:val="en-US"/>
            </w:rPr>
          </w:rPrChange>
        </w:rPr>
        <w:t>cnn</w:t>
      </w:r>
      <w:proofErr w:type="spellEnd"/>
      <w:r w:rsidR="00D02530" w:rsidRPr="00886CD4">
        <w:rPr>
          <w:rFonts w:ascii="Arial" w:eastAsia="Times New Roman" w:hAnsi="Arial" w:cs="Arial"/>
          <w:sz w:val="24"/>
          <w:szCs w:val="24"/>
          <w:rPrChange w:id="2531" w:author="Panagiotis Karkazis" w:date="2022-03-01T20:05:00Z">
            <w:rPr>
              <w:rFonts w:ascii="Arial" w:eastAsia="Times New Roman" w:hAnsi="Arial" w:cs="Arial"/>
              <w:sz w:val="24"/>
              <w:szCs w:val="24"/>
              <w:highlight w:val="red"/>
            </w:rPr>
          </w:rPrChange>
        </w:rPr>
        <w:t>-</w:t>
      </w:r>
      <w:r w:rsidR="00D02530" w:rsidRPr="00886CD4">
        <w:rPr>
          <w:rFonts w:ascii="Arial" w:eastAsia="Times New Roman" w:hAnsi="Arial" w:cs="Arial"/>
          <w:sz w:val="24"/>
          <w:szCs w:val="24"/>
          <w:lang w:val="en-US"/>
          <w:rPrChange w:id="2532" w:author="Panagiotis Karkazis" w:date="2022-03-01T20:05:00Z">
            <w:rPr>
              <w:rFonts w:ascii="Arial" w:eastAsia="Times New Roman" w:hAnsi="Arial" w:cs="Arial"/>
              <w:sz w:val="24"/>
              <w:szCs w:val="24"/>
              <w:highlight w:val="red"/>
              <w:lang w:val="en-US"/>
            </w:rPr>
          </w:rPrChange>
        </w:rPr>
        <w:t>vs</w:t>
      </w:r>
      <w:r w:rsidR="00D02530" w:rsidRPr="00886CD4">
        <w:rPr>
          <w:rFonts w:ascii="Arial" w:eastAsia="Times New Roman" w:hAnsi="Arial" w:cs="Arial"/>
          <w:sz w:val="24"/>
          <w:szCs w:val="24"/>
          <w:rPrChange w:id="2533" w:author="Panagiotis Karkazis" w:date="2022-03-01T20:05:00Z">
            <w:rPr>
              <w:rFonts w:ascii="Arial" w:eastAsia="Times New Roman" w:hAnsi="Arial" w:cs="Arial"/>
              <w:sz w:val="24"/>
              <w:szCs w:val="24"/>
              <w:highlight w:val="red"/>
            </w:rPr>
          </w:rPrChange>
        </w:rPr>
        <w:t>-</w:t>
      </w:r>
      <w:proofErr w:type="spellStart"/>
      <w:r w:rsidR="00D02530" w:rsidRPr="00886CD4">
        <w:rPr>
          <w:rFonts w:ascii="Arial" w:eastAsia="Times New Roman" w:hAnsi="Arial" w:cs="Arial"/>
          <w:sz w:val="24"/>
          <w:szCs w:val="24"/>
          <w:lang w:val="en-US"/>
          <w:rPrChange w:id="2534" w:author="Panagiotis Karkazis" w:date="2022-03-01T20:05:00Z">
            <w:rPr>
              <w:rFonts w:ascii="Arial" w:eastAsia="Times New Roman" w:hAnsi="Arial" w:cs="Arial"/>
              <w:sz w:val="24"/>
              <w:szCs w:val="24"/>
              <w:highlight w:val="red"/>
              <w:lang w:val="en-US"/>
            </w:rPr>
          </w:rPrChange>
        </w:rPr>
        <w:t>rnn</w:t>
      </w:r>
      <w:proofErr w:type="spellEnd"/>
      <w:r w:rsidR="00D02530" w:rsidRPr="00886CD4">
        <w:rPr>
          <w:rFonts w:ascii="Arial" w:eastAsia="Times New Roman" w:hAnsi="Arial" w:cs="Arial"/>
          <w:sz w:val="24"/>
          <w:szCs w:val="24"/>
          <w:rPrChange w:id="2535" w:author="Panagiotis Karkazis" w:date="2022-03-01T20:05:00Z">
            <w:rPr>
              <w:rFonts w:ascii="Arial" w:eastAsia="Times New Roman" w:hAnsi="Arial" w:cs="Arial"/>
              <w:sz w:val="24"/>
              <w:szCs w:val="24"/>
              <w:highlight w:val="red"/>
            </w:rPr>
          </w:rPrChange>
        </w:rPr>
        <w:t>-</w:t>
      </w:r>
      <w:r w:rsidR="00D02530" w:rsidRPr="00886CD4">
        <w:rPr>
          <w:rFonts w:ascii="Arial" w:eastAsia="Times New Roman" w:hAnsi="Arial" w:cs="Arial"/>
          <w:sz w:val="24"/>
          <w:szCs w:val="24"/>
          <w:lang w:val="en-US"/>
          <w:rPrChange w:id="2536" w:author="Panagiotis Karkazis" w:date="2022-03-01T20:05:00Z">
            <w:rPr>
              <w:rFonts w:ascii="Arial" w:eastAsia="Times New Roman" w:hAnsi="Arial" w:cs="Arial"/>
              <w:sz w:val="24"/>
              <w:szCs w:val="24"/>
              <w:highlight w:val="red"/>
              <w:lang w:val="en-US"/>
            </w:rPr>
          </w:rPrChange>
        </w:rPr>
        <w:t>vs</w:t>
      </w:r>
      <w:r w:rsidR="00D02530" w:rsidRPr="00886CD4">
        <w:rPr>
          <w:rFonts w:ascii="Arial" w:eastAsia="Times New Roman" w:hAnsi="Arial" w:cs="Arial"/>
          <w:sz w:val="24"/>
          <w:szCs w:val="24"/>
          <w:rPrChange w:id="2537" w:author="Panagiotis Karkazis" w:date="2022-03-01T20:05:00Z">
            <w:rPr>
              <w:rFonts w:ascii="Arial" w:eastAsia="Times New Roman" w:hAnsi="Arial" w:cs="Arial"/>
              <w:sz w:val="24"/>
              <w:szCs w:val="24"/>
              <w:highlight w:val="red"/>
            </w:rPr>
          </w:rPrChange>
        </w:rPr>
        <w:t>-</w:t>
      </w:r>
      <w:proofErr w:type="spellStart"/>
      <w:r w:rsidR="00D02530" w:rsidRPr="00886CD4">
        <w:rPr>
          <w:rFonts w:ascii="Arial" w:eastAsia="Times New Roman" w:hAnsi="Arial" w:cs="Arial"/>
          <w:sz w:val="24"/>
          <w:szCs w:val="24"/>
          <w:lang w:val="en-US"/>
          <w:rPrChange w:id="2538" w:author="Panagiotis Karkazis" w:date="2022-03-01T20:05:00Z">
            <w:rPr>
              <w:rFonts w:ascii="Arial" w:eastAsia="Times New Roman" w:hAnsi="Arial" w:cs="Arial"/>
              <w:sz w:val="24"/>
              <w:szCs w:val="24"/>
              <w:highlight w:val="red"/>
              <w:lang w:val="en-US"/>
            </w:rPr>
          </w:rPrChange>
        </w:rPr>
        <w:t>mlp</w:t>
      </w:r>
      <w:proofErr w:type="spellEnd"/>
      <w:r w:rsidR="00D02530" w:rsidRPr="00886CD4">
        <w:rPr>
          <w:rFonts w:ascii="Arial" w:eastAsia="Times New Roman" w:hAnsi="Arial" w:cs="Arial"/>
          <w:sz w:val="24"/>
          <w:szCs w:val="24"/>
          <w:rPrChange w:id="2539" w:author="Panagiotis Karkazis" w:date="2022-03-01T20:05:00Z">
            <w:rPr>
              <w:rFonts w:ascii="Arial" w:eastAsia="Times New Roman" w:hAnsi="Arial" w:cs="Arial"/>
              <w:sz w:val="24"/>
              <w:szCs w:val="24"/>
              <w:highlight w:val="red"/>
            </w:rPr>
          </w:rPrChange>
        </w:rPr>
        <w:t>-</w:t>
      </w:r>
      <w:r w:rsidR="00D02530" w:rsidRPr="00886CD4">
        <w:rPr>
          <w:rFonts w:ascii="Arial" w:eastAsia="Times New Roman" w:hAnsi="Arial" w:cs="Arial"/>
          <w:sz w:val="24"/>
          <w:szCs w:val="24"/>
          <w:lang w:val="en-US"/>
          <w:rPrChange w:id="2540" w:author="Panagiotis Karkazis" w:date="2022-03-01T20:05:00Z">
            <w:rPr>
              <w:rFonts w:ascii="Arial" w:eastAsia="Times New Roman" w:hAnsi="Arial" w:cs="Arial"/>
              <w:sz w:val="24"/>
              <w:szCs w:val="24"/>
              <w:highlight w:val="red"/>
              <w:lang w:val="en-US"/>
            </w:rPr>
          </w:rPrChange>
        </w:rPr>
        <w:t>analyzing</w:t>
      </w:r>
      <w:r w:rsidR="00D02530" w:rsidRPr="00886CD4">
        <w:rPr>
          <w:rFonts w:ascii="Arial" w:eastAsia="Times New Roman" w:hAnsi="Arial" w:cs="Arial"/>
          <w:sz w:val="24"/>
          <w:szCs w:val="24"/>
          <w:rPrChange w:id="2541" w:author="Panagiotis Karkazis" w:date="2022-03-01T20:05:00Z">
            <w:rPr>
              <w:rFonts w:ascii="Arial" w:eastAsia="Times New Roman" w:hAnsi="Arial" w:cs="Arial"/>
              <w:sz w:val="24"/>
              <w:szCs w:val="24"/>
              <w:highlight w:val="red"/>
            </w:rPr>
          </w:rPrChange>
        </w:rPr>
        <w:t>-3]</w:t>
      </w:r>
      <w:r w:rsidR="002A24E3" w:rsidRPr="00886CD4">
        <w:rPr>
          <w:rFonts w:ascii="Arial" w:eastAsia="Times New Roman" w:hAnsi="Arial" w:cs="Arial"/>
          <w:sz w:val="24"/>
          <w:szCs w:val="24"/>
          <w:rPrChange w:id="2542" w:author="Panagiotis Karkazis" w:date="2022-03-01T20:05:00Z">
            <w:rPr>
              <w:rFonts w:ascii="Arial" w:eastAsia="Times New Roman" w:hAnsi="Arial" w:cs="Arial"/>
              <w:sz w:val="24"/>
              <w:szCs w:val="24"/>
              <w:highlight w:val="red"/>
            </w:rPr>
          </w:rPrChange>
        </w:rPr>
        <w:t>. Αυτή η δυνατότητα είναι ιδιαίτερα σημαντική</w:t>
      </w:r>
      <w:ins w:id="2543" w:author="Panagiotis Karkazis" w:date="2022-03-01T20:21:00Z">
        <w:r w:rsidR="00E50D9F">
          <w:rPr>
            <w:rFonts w:ascii="Arial" w:eastAsia="Times New Roman" w:hAnsi="Arial" w:cs="Arial"/>
            <w:sz w:val="24"/>
            <w:szCs w:val="24"/>
          </w:rPr>
          <w:t>,</w:t>
        </w:r>
      </w:ins>
      <w:r w:rsidR="002A24E3" w:rsidRPr="00886CD4">
        <w:rPr>
          <w:rFonts w:ascii="Arial" w:eastAsia="Times New Roman" w:hAnsi="Arial" w:cs="Arial"/>
          <w:sz w:val="24"/>
          <w:szCs w:val="24"/>
          <w:rPrChange w:id="2544" w:author="Panagiotis Karkazis" w:date="2022-03-01T20:05:00Z">
            <w:rPr>
              <w:rFonts w:ascii="Arial" w:eastAsia="Times New Roman" w:hAnsi="Arial" w:cs="Arial"/>
              <w:sz w:val="24"/>
              <w:szCs w:val="24"/>
              <w:highlight w:val="red"/>
            </w:rPr>
          </w:rPrChange>
        </w:rPr>
        <w:t xml:space="preserve"> διότι</w:t>
      </w:r>
      <w:r w:rsidR="0052323D" w:rsidRPr="00886CD4">
        <w:rPr>
          <w:rFonts w:ascii="Arial" w:eastAsia="Times New Roman" w:hAnsi="Arial" w:cs="Arial"/>
          <w:sz w:val="24"/>
          <w:szCs w:val="24"/>
          <w:rPrChange w:id="2545" w:author="Panagiotis Karkazis" w:date="2022-03-01T20:05:00Z">
            <w:rPr>
              <w:rFonts w:ascii="Arial" w:eastAsia="Times New Roman" w:hAnsi="Arial" w:cs="Arial"/>
              <w:sz w:val="24"/>
              <w:szCs w:val="24"/>
              <w:highlight w:val="red"/>
            </w:rPr>
          </w:rPrChange>
        </w:rPr>
        <w:t xml:space="preserve"> </w:t>
      </w:r>
      <w:r w:rsidR="002A24E3" w:rsidRPr="00886CD4">
        <w:rPr>
          <w:rFonts w:ascii="Arial" w:eastAsia="Times New Roman" w:hAnsi="Arial" w:cs="Arial"/>
          <w:sz w:val="24"/>
          <w:szCs w:val="24"/>
          <w:rPrChange w:id="2546" w:author="Panagiotis Karkazis" w:date="2022-03-01T20:05:00Z">
            <w:rPr>
              <w:rFonts w:ascii="Arial" w:eastAsia="Times New Roman" w:hAnsi="Arial" w:cs="Arial"/>
              <w:sz w:val="24"/>
              <w:szCs w:val="24"/>
              <w:highlight w:val="red"/>
            </w:rPr>
          </w:rPrChange>
        </w:rPr>
        <w:t xml:space="preserve">το μεγαλύτερο πλήθος των δεδομένων </w:t>
      </w:r>
      <w:r w:rsidR="0052323D" w:rsidRPr="00886CD4">
        <w:rPr>
          <w:rFonts w:ascii="Arial" w:eastAsia="Times New Roman" w:hAnsi="Arial" w:cs="Arial"/>
          <w:sz w:val="24"/>
          <w:szCs w:val="24"/>
          <w:rPrChange w:id="2547" w:author="Panagiotis Karkazis" w:date="2022-03-01T20:05:00Z">
            <w:rPr>
              <w:rFonts w:ascii="Arial" w:eastAsia="Times New Roman" w:hAnsi="Arial" w:cs="Arial"/>
              <w:sz w:val="24"/>
              <w:szCs w:val="24"/>
              <w:highlight w:val="red"/>
            </w:rPr>
          </w:rPrChange>
        </w:rPr>
        <w:t xml:space="preserve">πλέον </w:t>
      </w:r>
      <w:r w:rsidR="002A24E3" w:rsidRPr="00886CD4">
        <w:rPr>
          <w:rFonts w:ascii="Arial" w:eastAsia="Times New Roman" w:hAnsi="Arial" w:cs="Arial"/>
          <w:sz w:val="24"/>
          <w:szCs w:val="24"/>
          <w:rPrChange w:id="2548" w:author="Panagiotis Karkazis" w:date="2022-03-01T20:05:00Z">
            <w:rPr>
              <w:rFonts w:ascii="Arial" w:eastAsia="Times New Roman" w:hAnsi="Arial" w:cs="Arial"/>
              <w:sz w:val="24"/>
              <w:szCs w:val="24"/>
              <w:highlight w:val="red"/>
            </w:rPr>
          </w:rPrChange>
        </w:rPr>
        <w:t>είναι μη δομημένο</w:t>
      </w:r>
      <w:r w:rsidR="000D2221" w:rsidRPr="00886CD4">
        <w:rPr>
          <w:rFonts w:ascii="Arial" w:eastAsia="Times New Roman" w:hAnsi="Arial" w:cs="Arial"/>
          <w:sz w:val="24"/>
          <w:szCs w:val="24"/>
          <w:rPrChange w:id="2549" w:author="Panagiotis Karkazis" w:date="2022-03-01T20:05:00Z">
            <w:rPr>
              <w:rFonts w:ascii="Arial" w:eastAsia="Times New Roman" w:hAnsi="Arial" w:cs="Arial"/>
              <w:sz w:val="24"/>
              <w:szCs w:val="24"/>
              <w:highlight w:val="red"/>
            </w:rPr>
          </w:rPrChange>
        </w:rPr>
        <w:t xml:space="preserve"> (</w:t>
      </w:r>
      <w:r w:rsidR="000D2221" w:rsidRPr="00886CD4">
        <w:rPr>
          <w:rFonts w:ascii="Arial" w:eastAsia="Times New Roman" w:hAnsi="Arial" w:cs="Arial"/>
          <w:sz w:val="24"/>
          <w:szCs w:val="24"/>
          <w:lang w:val="en-US"/>
          <w:rPrChange w:id="2550" w:author="Panagiotis Karkazis" w:date="2022-03-01T20:05:00Z">
            <w:rPr>
              <w:rFonts w:ascii="Arial" w:eastAsia="Times New Roman" w:hAnsi="Arial" w:cs="Arial"/>
              <w:sz w:val="24"/>
              <w:szCs w:val="24"/>
              <w:highlight w:val="red"/>
              <w:lang w:val="en-US"/>
            </w:rPr>
          </w:rPrChange>
        </w:rPr>
        <w:t>unstructured</w:t>
      </w:r>
      <w:r w:rsidR="000D2221" w:rsidRPr="00886CD4">
        <w:rPr>
          <w:rFonts w:ascii="Arial" w:eastAsia="Times New Roman" w:hAnsi="Arial" w:cs="Arial"/>
          <w:sz w:val="24"/>
          <w:szCs w:val="24"/>
          <w:rPrChange w:id="2551" w:author="Panagiotis Karkazis" w:date="2022-03-01T20:05:00Z">
            <w:rPr>
              <w:rFonts w:ascii="Arial" w:eastAsia="Times New Roman" w:hAnsi="Arial" w:cs="Arial"/>
              <w:sz w:val="24"/>
              <w:szCs w:val="24"/>
              <w:highlight w:val="red"/>
            </w:rPr>
          </w:rPrChange>
        </w:rPr>
        <w:t>)</w:t>
      </w:r>
      <w:r w:rsidR="002A24E3" w:rsidRPr="00886CD4">
        <w:rPr>
          <w:rFonts w:ascii="Arial" w:eastAsia="Times New Roman" w:hAnsi="Arial" w:cs="Arial"/>
          <w:sz w:val="24"/>
          <w:szCs w:val="24"/>
          <w:rPrChange w:id="2552" w:author="Panagiotis Karkazis" w:date="2022-03-01T20:05:00Z">
            <w:rPr>
              <w:rFonts w:ascii="Arial" w:eastAsia="Times New Roman" w:hAnsi="Arial" w:cs="Arial"/>
              <w:sz w:val="24"/>
              <w:szCs w:val="24"/>
              <w:highlight w:val="red"/>
            </w:rPr>
          </w:rPrChange>
        </w:rPr>
        <w:t xml:space="preserve">. </w:t>
      </w:r>
      <w:r w:rsidR="00C67E16" w:rsidRPr="00886CD4">
        <w:rPr>
          <w:rFonts w:ascii="Arial" w:eastAsia="Times New Roman" w:hAnsi="Arial" w:cs="Arial"/>
          <w:sz w:val="24"/>
          <w:szCs w:val="24"/>
          <w:rPrChange w:id="2553" w:author="Panagiotis Karkazis" w:date="2022-03-01T20:05:00Z">
            <w:rPr>
              <w:rFonts w:ascii="Arial" w:eastAsia="Times New Roman" w:hAnsi="Arial" w:cs="Arial"/>
              <w:sz w:val="24"/>
              <w:szCs w:val="24"/>
              <w:highlight w:val="red"/>
            </w:rPr>
          </w:rPrChange>
        </w:rPr>
        <w:t xml:space="preserve">Επίσης αυτά τα </w:t>
      </w:r>
      <w:r w:rsidR="009C3A82" w:rsidRPr="00886CD4">
        <w:rPr>
          <w:rFonts w:ascii="Arial" w:eastAsia="Times New Roman" w:hAnsi="Arial" w:cs="Arial"/>
          <w:sz w:val="24"/>
          <w:szCs w:val="24"/>
          <w:rPrChange w:id="2554" w:author="Panagiotis Karkazis" w:date="2022-03-01T20:05:00Z">
            <w:rPr>
              <w:rFonts w:ascii="Arial" w:eastAsia="Times New Roman" w:hAnsi="Arial" w:cs="Arial"/>
              <w:sz w:val="24"/>
              <w:szCs w:val="24"/>
              <w:highlight w:val="red"/>
            </w:rPr>
          </w:rPrChange>
        </w:rPr>
        <w:t>μοντέλα</w:t>
      </w:r>
      <w:r w:rsidR="00C67E16" w:rsidRPr="00886CD4">
        <w:rPr>
          <w:rFonts w:ascii="Arial" w:eastAsia="Times New Roman" w:hAnsi="Arial" w:cs="Arial"/>
          <w:sz w:val="24"/>
          <w:szCs w:val="24"/>
          <w:rPrChange w:id="2555" w:author="Panagiotis Karkazis" w:date="2022-03-01T20:05:00Z">
            <w:rPr>
              <w:rFonts w:ascii="Arial" w:eastAsia="Times New Roman" w:hAnsi="Arial" w:cs="Arial"/>
              <w:sz w:val="24"/>
              <w:szCs w:val="24"/>
              <w:highlight w:val="red"/>
            </w:rPr>
          </w:rPrChange>
        </w:rPr>
        <w:t xml:space="preserve"> </w:t>
      </w:r>
      <w:r w:rsidR="00BE270F" w:rsidRPr="00886CD4">
        <w:rPr>
          <w:rFonts w:ascii="Arial" w:eastAsia="Times New Roman" w:hAnsi="Arial" w:cs="Arial"/>
          <w:sz w:val="24"/>
          <w:szCs w:val="24"/>
          <w:rPrChange w:id="2556" w:author="Panagiotis Karkazis" w:date="2022-03-01T20:05:00Z">
            <w:rPr>
              <w:rFonts w:ascii="Arial" w:eastAsia="Times New Roman" w:hAnsi="Arial" w:cs="Arial"/>
              <w:sz w:val="24"/>
              <w:szCs w:val="24"/>
              <w:highlight w:val="red"/>
            </w:rPr>
          </w:rPrChange>
        </w:rPr>
        <w:t xml:space="preserve">μπορούν να επεξεργαστούν </w:t>
      </w:r>
      <w:r w:rsidR="00C67E16" w:rsidRPr="00886CD4">
        <w:rPr>
          <w:rFonts w:ascii="Arial" w:eastAsia="Times New Roman" w:hAnsi="Arial" w:cs="Arial"/>
          <w:sz w:val="24"/>
          <w:szCs w:val="24"/>
          <w:rPrChange w:id="2557" w:author="Panagiotis Karkazis" w:date="2022-03-01T20:05:00Z">
            <w:rPr>
              <w:rFonts w:ascii="Arial" w:eastAsia="Times New Roman" w:hAnsi="Arial" w:cs="Arial"/>
              <w:sz w:val="24"/>
              <w:szCs w:val="24"/>
              <w:highlight w:val="red"/>
            </w:rPr>
          </w:rPrChange>
        </w:rPr>
        <w:t>και επισημασμένα σύνολα δεδομένων</w:t>
      </w:r>
      <w:r w:rsidR="00BE270F" w:rsidRPr="00886CD4">
        <w:rPr>
          <w:rFonts w:ascii="Arial" w:eastAsia="Times New Roman" w:hAnsi="Arial" w:cs="Arial"/>
          <w:sz w:val="24"/>
          <w:szCs w:val="24"/>
          <w:rPrChange w:id="2558" w:author="Panagiotis Karkazis" w:date="2022-03-01T20:05:00Z">
            <w:rPr>
              <w:rFonts w:ascii="Arial" w:eastAsia="Times New Roman" w:hAnsi="Arial" w:cs="Arial"/>
              <w:sz w:val="24"/>
              <w:szCs w:val="24"/>
              <w:highlight w:val="red"/>
            </w:rPr>
          </w:rPrChange>
        </w:rPr>
        <w:t xml:space="preserve"> (</w:t>
      </w:r>
      <w:r w:rsidR="00BE270F" w:rsidRPr="00886CD4">
        <w:rPr>
          <w:rFonts w:ascii="Arial" w:eastAsia="Times New Roman" w:hAnsi="Arial" w:cs="Arial"/>
          <w:sz w:val="24"/>
          <w:szCs w:val="24"/>
          <w:lang w:val="en-US"/>
          <w:rPrChange w:id="2559" w:author="Panagiotis Karkazis" w:date="2022-03-01T20:05:00Z">
            <w:rPr>
              <w:rFonts w:ascii="Arial" w:eastAsia="Times New Roman" w:hAnsi="Arial" w:cs="Arial"/>
              <w:sz w:val="24"/>
              <w:szCs w:val="24"/>
              <w:highlight w:val="red"/>
              <w:lang w:val="en-US"/>
            </w:rPr>
          </w:rPrChange>
        </w:rPr>
        <w:t>labeled</w:t>
      </w:r>
      <w:r w:rsidR="00BE270F" w:rsidRPr="00886CD4">
        <w:rPr>
          <w:rFonts w:ascii="Arial" w:eastAsia="Times New Roman" w:hAnsi="Arial" w:cs="Arial"/>
          <w:sz w:val="24"/>
          <w:szCs w:val="24"/>
          <w:rPrChange w:id="2560" w:author="Panagiotis Karkazis" w:date="2022-03-01T20:05:00Z">
            <w:rPr>
              <w:rFonts w:ascii="Arial" w:eastAsia="Times New Roman" w:hAnsi="Arial" w:cs="Arial"/>
              <w:sz w:val="24"/>
              <w:szCs w:val="24"/>
              <w:highlight w:val="red"/>
            </w:rPr>
          </w:rPrChange>
        </w:rPr>
        <w:t xml:space="preserve"> </w:t>
      </w:r>
      <w:r w:rsidR="00BE270F" w:rsidRPr="00886CD4">
        <w:rPr>
          <w:rFonts w:ascii="Arial" w:eastAsia="Times New Roman" w:hAnsi="Arial" w:cs="Arial"/>
          <w:sz w:val="24"/>
          <w:szCs w:val="24"/>
          <w:lang w:val="en-US"/>
          <w:rPrChange w:id="2561" w:author="Panagiotis Karkazis" w:date="2022-03-01T20:05:00Z">
            <w:rPr>
              <w:rFonts w:ascii="Arial" w:eastAsia="Times New Roman" w:hAnsi="Arial" w:cs="Arial"/>
              <w:sz w:val="24"/>
              <w:szCs w:val="24"/>
              <w:highlight w:val="red"/>
              <w:lang w:val="en-US"/>
            </w:rPr>
          </w:rPrChange>
        </w:rPr>
        <w:t>datasets</w:t>
      </w:r>
      <w:r w:rsidR="00BE270F" w:rsidRPr="00886CD4">
        <w:rPr>
          <w:rFonts w:ascii="Arial" w:eastAsia="Times New Roman" w:hAnsi="Arial" w:cs="Arial"/>
          <w:sz w:val="24"/>
          <w:szCs w:val="24"/>
          <w:rPrChange w:id="2562" w:author="Panagiotis Karkazis" w:date="2022-03-01T20:05:00Z">
            <w:rPr>
              <w:rFonts w:ascii="Arial" w:eastAsia="Times New Roman" w:hAnsi="Arial" w:cs="Arial"/>
              <w:sz w:val="24"/>
              <w:szCs w:val="24"/>
              <w:highlight w:val="red"/>
            </w:rPr>
          </w:rPrChange>
        </w:rPr>
        <w:t xml:space="preserve">) με την μέθοδο της </w:t>
      </w:r>
      <w:r w:rsidR="000E5AAE" w:rsidRPr="00886CD4">
        <w:rPr>
          <w:rFonts w:ascii="Arial" w:eastAsia="Times New Roman" w:hAnsi="Arial" w:cs="Arial"/>
          <w:sz w:val="24"/>
          <w:szCs w:val="24"/>
          <w:rPrChange w:id="2563" w:author="Panagiotis Karkazis" w:date="2022-03-01T20:05:00Z">
            <w:rPr>
              <w:rFonts w:ascii="Arial" w:eastAsia="Times New Roman" w:hAnsi="Arial" w:cs="Arial"/>
              <w:sz w:val="24"/>
              <w:szCs w:val="24"/>
              <w:highlight w:val="red"/>
            </w:rPr>
          </w:rPrChange>
        </w:rPr>
        <w:t>επιβλεπόμενης</w:t>
      </w:r>
      <w:r w:rsidR="00C67E16" w:rsidRPr="00886CD4">
        <w:rPr>
          <w:rFonts w:ascii="Arial" w:eastAsia="Times New Roman" w:hAnsi="Arial" w:cs="Arial"/>
          <w:sz w:val="24"/>
          <w:szCs w:val="24"/>
          <w:rPrChange w:id="2564" w:author="Panagiotis Karkazis" w:date="2022-03-01T20:05:00Z">
            <w:rPr>
              <w:rFonts w:ascii="Arial" w:eastAsia="Times New Roman" w:hAnsi="Arial" w:cs="Arial"/>
              <w:sz w:val="24"/>
              <w:szCs w:val="24"/>
              <w:highlight w:val="red"/>
            </w:rPr>
          </w:rPrChange>
        </w:rPr>
        <w:t xml:space="preserve"> μάθηση</w:t>
      </w:r>
      <w:r w:rsidR="00BE270F" w:rsidRPr="00886CD4">
        <w:rPr>
          <w:rFonts w:ascii="Arial" w:eastAsia="Times New Roman" w:hAnsi="Arial" w:cs="Arial"/>
          <w:sz w:val="24"/>
          <w:szCs w:val="24"/>
          <w:rPrChange w:id="2565" w:author="Panagiotis Karkazis" w:date="2022-03-01T20:05:00Z">
            <w:rPr>
              <w:rFonts w:ascii="Arial" w:eastAsia="Times New Roman" w:hAnsi="Arial" w:cs="Arial"/>
              <w:sz w:val="24"/>
              <w:szCs w:val="24"/>
              <w:highlight w:val="red"/>
            </w:rPr>
          </w:rPrChange>
        </w:rPr>
        <w:t>ς</w:t>
      </w:r>
      <w:r w:rsidR="00C67E16" w:rsidRPr="00886CD4">
        <w:rPr>
          <w:rFonts w:ascii="Arial" w:eastAsia="Times New Roman" w:hAnsi="Arial" w:cs="Arial"/>
          <w:sz w:val="24"/>
          <w:szCs w:val="24"/>
          <w:rPrChange w:id="2566" w:author="Panagiotis Karkazis" w:date="2022-03-01T20:05:00Z">
            <w:rPr>
              <w:rFonts w:ascii="Arial" w:eastAsia="Times New Roman" w:hAnsi="Arial" w:cs="Arial"/>
              <w:sz w:val="24"/>
              <w:szCs w:val="24"/>
              <w:highlight w:val="red"/>
            </w:rPr>
          </w:rPrChange>
        </w:rPr>
        <w:t>, αλλά</w:t>
      </w:r>
      <w:r w:rsidR="00754623" w:rsidRPr="00886CD4">
        <w:rPr>
          <w:rFonts w:ascii="Arial" w:eastAsia="Times New Roman" w:hAnsi="Arial" w:cs="Arial"/>
          <w:sz w:val="24"/>
          <w:szCs w:val="24"/>
          <w:rPrChange w:id="2567" w:author="Panagiotis Karkazis" w:date="2022-03-01T20:05:00Z">
            <w:rPr>
              <w:rFonts w:ascii="Arial" w:eastAsia="Times New Roman" w:hAnsi="Arial" w:cs="Arial"/>
              <w:sz w:val="24"/>
              <w:szCs w:val="24"/>
              <w:highlight w:val="red"/>
            </w:rPr>
          </w:rPrChange>
        </w:rPr>
        <w:t xml:space="preserve"> γενικά αυτά τα </w:t>
      </w:r>
      <w:r w:rsidR="009C3A82" w:rsidRPr="00886CD4">
        <w:rPr>
          <w:rFonts w:ascii="Arial" w:eastAsia="Times New Roman" w:hAnsi="Arial" w:cs="Arial"/>
          <w:sz w:val="24"/>
          <w:szCs w:val="24"/>
          <w:rPrChange w:id="2568" w:author="Panagiotis Karkazis" w:date="2022-03-01T20:05:00Z">
            <w:rPr>
              <w:rFonts w:ascii="Arial" w:eastAsia="Times New Roman" w:hAnsi="Arial" w:cs="Arial"/>
              <w:sz w:val="24"/>
              <w:szCs w:val="24"/>
              <w:highlight w:val="red"/>
            </w:rPr>
          </w:rPrChange>
        </w:rPr>
        <w:t>μοντέλα</w:t>
      </w:r>
      <w:r w:rsidR="00C67E16" w:rsidRPr="00886CD4">
        <w:rPr>
          <w:rFonts w:ascii="Arial" w:eastAsia="Times New Roman" w:hAnsi="Arial" w:cs="Arial"/>
          <w:sz w:val="24"/>
          <w:szCs w:val="24"/>
          <w:rPrChange w:id="2569" w:author="Panagiotis Karkazis" w:date="2022-03-01T20:05:00Z">
            <w:rPr>
              <w:rFonts w:ascii="Arial" w:eastAsia="Times New Roman" w:hAnsi="Arial" w:cs="Arial"/>
              <w:sz w:val="24"/>
              <w:szCs w:val="24"/>
              <w:highlight w:val="red"/>
            </w:rPr>
          </w:rPrChange>
        </w:rPr>
        <w:t xml:space="preserve"> δεν </w:t>
      </w:r>
      <w:r w:rsidR="00050D4F" w:rsidRPr="00886CD4">
        <w:rPr>
          <w:rFonts w:ascii="Arial" w:eastAsia="Times New Roman" w:hAnsi="Arial" w:cs="Arial"/>
          <w:sz w:val="24"/>
          <w:szCs w:val="24"/>
          <w:rPrChange w:id="2570" w:author="Panagiotis Karkazis" w:date="2022-03-01T20:05:00Z">
            <w:rPr>
              <w:rFonts w:ascii="Arial" w:eastAsia="Times New Roman" w:hAnsi="Arial" w:cs="Arial"/>
              <w:sz w:val="24"/>
              <w:szCs w:val="24"/>
              <w:highlight w:val="red"/>
            </w:rPr>
          </w:rPrChange>
        </w:rPr>
        <w:t xml:space="preserve">βασίζονται στα </w:t>
      </w:r>
      <w:r w:rsidR="00C67E16" w:rsidRPr="00886CD4">
        <w:rPr>
          <w:rFonts w:ascii="Arial" w:eastAsia="Times New Roman" w:hAnsi="Arial" w:cs="Arial"/>
          <w:sz w:val="24"/>
          <w:szCs w:val="24"/>
          <w:rPrChange w:id="2571" w:author="Panagiotis Karkazis" w:date="2022-03-01T20:05:00Z">
            <w:rPr>
              <w:rFonts w:ascii="Arial" w:eastAsia="Times New Roman" w:hAnsi="Arial" w:cs="Arial"/>
              <w:sz w:val="24"/>
              <w:szCs w:val="24"/>
              <w:highlight w:val="red"/>
            </w:rPr>
          </w:rPrChange>
        </w:rPr>
        <w:t>επισημασμέν</w:t>
      </w:r>
      <w:r w:rsidR="00754623" w:rsidRPr="00886CD4">
        <w:rPr>
          <w:rFonts w:ascii="Arial" w:eastAsia="Times New Roman" w:hAnsi="Arial" w:cs="Arial"/>
          <w:sz w:val="24"/>
          <w:szCs w:val="24"/>
          <w:rPrChange w:id="2572" w:author="Panagiotis Karkazis" w:date="2022-03-01T20:05:00Z">
            <w:rPr>
              <w:rFonts w:ascii="Arial" w:eastAsia="Times New Roman" w:hAnsi="Arial" w:cs="Arial"/>
              <w:sz w:val="24"/>
              <w:szCs w:val="24"/>
              <w:highlight w:val="red"/>
            </w:rPr>
          </w:rPrChange>
        </w:rPr>
        <w:t>α</w:t>
      </w:r>
      <w:r w:rsidR="00C67E16" w:rsidRPr="00886CD4">
        <w:rPr>
          <w:rFonts w:ascii="Arial" w:eastAsia="Times New Roman" w:hAnsi="Arial" w:cs="Arial"/>
          <w:sz w:val="24"/>
          <w:szCs w:val="24"/>
          <w:rPrChange w:id="2573" w:author="Panagiotis Karkazis" w:date="2022-03-01T20:05:00Z">
            <w:rPr>
              <w:rFonts w:ascii="Arial" w:eastAsia="Times New Roman" w:hAnsi="Arial" w:cs="Arial"/>
              <w:sz w:val="24"/>
              <w:szCs w:val="24"/>
              <w:highlight w:val="red"/>
            </w:rPr>
          </w:rPrChange>
        </w:rPr>
        <w:t xml:space="preserve"> σύνολ</w:t>
      </w:r>
      <w:r w:rsidR="00754623" w:rsidRPr="00886CD4">
        <w:rPr>
          <w:rFonts w:ascii="Arial" w:eastAsia="Times New Roman" w:hAnsi="Arial" w:cs="Arial"/>
          <w:sz w:val="24"/>
          <w:szCs w:val="24"/>
          <w:rPrChange w:id="2574" w:author="Panagiotis Karkazis" w:date="2022-03-01T20:05:00Z">
            <w:rPr>
              <w:rFonts w:ascii="Arial" w:eastAsia="Times New Roman" w:hAnsi="Arial" w:cs="Arial"/>
              <w:sz w:val="24"/>
              <w:szCs w:val="24"/>
              <w:highlight w:val="red"/>
            </w:rPr>
          </w:rPrChange>
        </w:rPr>
        <w:t>α</w:t>
      </w:r>
      <w:r w:rsidR="00C67E16" w:rsidRPr="00886CD4">
        <w:rPr>
          <w:rFonts w:ascii="Arial" w:eastAsia="Times New Roman" w:hAnsi="Arial" w:cs="Arial"/>
          <w:sz w:val="24"/>
          <w:szCs w:val="24"/>
          <w:rPrChange w:id="2575" w:author="Panagiotis Karkazis" w:date="2022-03-01T20:05:00Z">
            <w:rPr>
              <w:rFonts w:ascii="Arial" w:eastAsia="Times New Roman" w:hAnsi="Arial" w:cs="Arial"/>
              <w:sz w:val="24"/>
              <w:szCs w:val="24"/>
              <w:highlight w:val="red"/>
            </w:rPr>
          </w:rPrChange>
        </w:rPr>
        <w:t xml:space="preserve"> δεδομένων</w:t>
      </w:r>
      <w:r w:rsidR="00754623" w:rsidRPr="00886CD4">
        <w:rPr>
          <w:rFonts w:ascii="Arial" w:eastAsia="Times New Roman" w:hAnsi="Arial" w:cs="Arial"/>
          <w:sz w:val="24"/>
          <w:szCs w:val="24"/>
          <w:rPrChange w:id="2576" w:author="Panagiotis Karkazis" w:date="2022-03-01T20:05:00Z">
            <w:rPr>
              <w:rFonts w:ascii="Arial" w:eastAsia="Times New Roman" w:hAnsi="Arial" w:cs="Arial"/>
              <w:sz w:val="24"/>
              <w:szCs w:val="24"/>
              <w:highlight w:val="red"/>
            </w:rPr>
          </w:rPrChange>
        </w:rPr>
        <w:t xml:space="preserve"> [ibm.com/</w:t>
      </w:r>
      <w:proofErr w:type="spellStart"/>
      <w:r w:rsidR="00754623" w:rsidRPr="00886CD4">
        <w:rPr>
          <w:rFonts w:ascii="Arial" w:eastAsia="Times New Roman" w:hAnsi="Arial" w:cs="Arial"/>
          <w:sz w:val="24"/>
          <w:szCs w:val="24"/>
          <w:rPrChange w:id="2577" w:author="Panagiotis Karkazis" w:date="2022-03-01T20:05:00Z">
            <w:rPr>
              <w:rFonts w:ascii="Arial" w:eastAsia="Times New Roman" w:hAnsi="Arial" w:cs="Arial"/>
              <w:sz w:val="24"/>
              <w:szCs w:val="24"/>
              <w:highlight w:val="red"/>
            </w:rPr>
          </w:rPrChange>
        </w:rPr>
        <w:t>cloud</w:t>
      </w:r>
      <w:proofErr w:type="spellEnd"/>
      <w:r w:rsidR="00754623" w:rsidRPr="00886CD4">
        <w:rPr>
          <w:rFonts w:ascii="Arial" w:eastAsia="Times New Roman" w:hAnsi="Arial" w:cs="Arial"/>
          <w:sz w:val="24"/>
          <w:szCs w:val="24"/>
          <w:rPrChange w:id="2578" w:author="Panagiotis Karkazis" w:date="2022-03-01T20:05:00Z">
            <w:rPr>
              <w:rFonts w:ascii="Arial" w:eastAsia="Times New Roman" w:hAnsi="Arial" w:cs="Arial"/>
              <w:sz w:val="24"/>
              <w:szCs w:val="24"/>
              <w:highlight w:val="red"/>
            </w:rPr>
          </w:rPrChange>
        </w:rPr>
        <w:t>/</w:t>
      </w:r>
      <w:proofErr w:type="spellStart"/>
      <w:r w:rsidR="00754623" w:rsidRPr="00886CD4">
        <w:rPr>
          <w:rFonts w:ascii="Arial" w:eastAsia="Times New Roman" w:hAnsi="Arial" w:cs="Arial"/>
          <w:sz w:val="24"/>
          <w:szCs w:val="24"/>
          <w:rPrChange w:id="2579" w:author="Panagiotis Karkazis" w:date="2022-03-01T20:05:00Z">
            <w:rPr>
              <w:rFonts w:ascii="Arial" w:eastAsia="Times New Roman" w:hAnsi="Arial" w:cs="Arial"/>
              <w:sz w:val="24"/>
              <w:szCs w:val="24"/>
              <w:highlight w:val="red"/>
            </w:rPr>
          </w:rPrChange>
        </w:rPr>
        <w:t>blog</w:t>
      </w:r>
      <w:proofErr w:type="spellEnd"/>
      <w:r w:rsidR="00754623" w:rsidRPr="00886CD4">
        <w:rPr>
          <w:rFonts w:ascii="Arial" w:eastAsia="Times New Roman" w:hAnsi="Arial" w:cs="Arial"/>
          <w:sz w:val="24"/>
          <w:szCs w:val="24"/>
          <w:rPrChange w:id="2580" w:author="Panagiotis Karkazis" w:date="2022-03-01T20:05:00Z">
            <w:rPr>
              <w:rFonts w:ascii="Arial" w:eastAsia="Times New Roman" w:hAnsi="Arial" w:cs="Arial"/>
              <w:sz w:val="24"/>
              <w:szCs w:val="24"/>
              <w:highlight w:val="red"/>
            </w:rPr>
          </w:rPrChange>
        </w:rPr>
        <w:t>/</w:t>
      </w:r>
      <w:proofErr w:type="spellStart"/>
      <w:r w:rsidR="00754623" w:rsidRPr="00886CD4">
        <w:rPr>
          <w:rFonts w:ascii="Arial" w:eastAsia="Times New Roman" w:hAnsi="Arial" w:cs="Arial"/>
          <w:sz w:val="24"/>
          <w:szCs w:val="24"/>
          <w:rPrChange w:id="2581" w:author="Panagiotis Karkazis" w:date="2022-03-01T20:05:00Z">
            <w:rPr>
              <w:rFonts w:ascii="Arial" w:eastAsia="Times New Roman" w:hAnsi="Arial" w:cs="Arial"/>
              <w:sz w:val="24"/>
              <w:szCs w:val="24"/>
              <w:highlight w:val="red"/>
            </w:rPr>
          </w:rPrChange>
        </w:rPr>
        <w:t>ai</w:t>
      </w:r>
      <w:proofErr w:type="spellEnd"/>
      <w:r w:rsidR="00754623" w:rsidRPr="00886CD4">
        <w:rPr>
          <w:rFonts w:ascii="Arial" w:eastAsia="Times New Roman" w:hAnsi="Arial" w:cs="Arial"/>
          <w:sz w:val="24"/>
          <w:szCs w:val="24"/>
          <w:rPrChange w:id="2582" w:author="Panagiotis Karkazis" w:date="2022-03-01T20:05:00Z">
            <w:rPr>
              <w:rFonts w:ascii="Arial" w:eastAsia="Times New Roman" w:hAnsi="Arial" w:cs="Arial"/>
              <w:sz w:val="24"/>
              <w:szCs w:val="24"/>
              <w:highlight w:val="red"/>
            </w:rPr>
          </w:rPrChange>
        </w:rPr>
        <w:t>-</w:t>
      </w:r>
      <w:proofErr w:type="spellStart"/>
      <w:r w:rsidR="00754623" w:rsidRPr="00886CD4">
        <w:rPr>
          <w:rFonts w:ascii="Arial" w:eastAsia="Times New Roman" w:hAnsi="Arial" w:cs="Arial"/>
          <w:sz w:val="24"/>
          <w:szCs w:val="24"/>
          <w:rPrChange w:id="2583" w:author="Panagiotis Karkazis" w:date="2022-03-01T20:05:00Z">
            <w:rPr>
              <w:rFonts w:ascii="Arial" w:eastAsia="Times New Roman" w:hAnsi="Arial" w:cs="Arial"/>
              <w:sz w:val="24"/>
              <w:szCs w:val="24"/>
              <w:highlight w:val="red"/>
            </w:rPr>
          </w:rPrChange>
        </w:rPr>
        <w:t>vs</w:t>
      </w:r>
      <w:proofErr w:type="spellEnd"/>
      <w:r w:rsidR="00754623" w:rsidRPr="00886CD4">
        <w:rPr>
          <w:rFonts w:ascii="Arial" w:eastAsia="Times New Roman" w:hAnsi="Arial" w:cs="Arial"/>
          <w:sz w:val="24"/>
          <w:szCs w:val="24"/>
          <w:rPrChange w:id="2584" w:author="Panagiotis Karkazis" w:date="2022-03-01T20:05:00Z">
            <w:rPr>
              <w:rFonts w:ascii="Arial" w:eastAsia="Times New Roman" w:hAnsi="Arial" w:cs="Arial"/>
              <w:sz w:val="24"/>
              <w:szCs w:val="24"/>
              <w:highlight w:val="red"/>
            </w:rPr>
          </w:rPrChange>
        </w:rPr>
        <w:t>-m]</w:t>
      </w:r>
      <w:r w:rsidR="00C67E16" w:rsidRPr="00886CD4">
        <w:rPr>
          <w:rFonts w:ascii="Arial" w:eastAsia="Times New Roman" w:hAnsi="Arial" w:cs="Arial"/>
          <w:sz w:val="24"/>
          <w:szCs w:val="24"/>
          <w:rPrChange w:id="2585" w:author="Panagiotis Karkazis" w:date="2022-03-01T20:05:00Z">
            <w:rPr>
              <w:rFonts w:ascii="Arial" w:eastAsia="Times New Roman" w:hAnsi="Arial" w:cs="Arial"/>
              <w:sz w:val="24"/>
              <w:szCs w:val="24"/>
              <w:highlight w:val="red"/>
            </w:rPr>
          </w:rPrChange>
        </w:rPr>
        <w:t>.</w:t>
      </w:r>
      <w:r w:rsidR="00BE270F" w:rsidRPr="00886CD4">
        <w:rPr>
          <w:rFonts w:ascii="Arial" w:eastAsia="Times New Roman" w:hAnsi="Arial" w:cs="Arial"/>
          <w:sz w:val="24"/>
          <w:szCs w:val="24"/>
          <w:rPrChange w:id="2586" w:author="Panagiotis Karkazis" w:date="2022-03-01T20:05:00Z">
            <w:rPr>
              <w:rFonts w:ascii="Arial" w:eastAsia="Times New Roman" w:hAnsi="Arial" w:cs="Arial"/>
              <w:sz w:val="24"/>
              <w:szCs w:val="24"/>
              <w:highlight w:val="red"/>
            </w:rPr>
          </w:rPrChange>
        </w:rPr>
        <w:t xml:space="preserve"> </w:t>
      </w:r>
      <w:r w:rsidR="006E0953" w:rsidRPr="00886CD4">
        <w:rPr>
          <w:rFonts w:ascii="Arial" w:eastAsia="Times New Roman" w:hAnsi="Arial" w:cs="Arial"/>
          <w:sz w:val="24"/>
          <w:szCs w:val="24"/>
          <w:rPrChange w:id="2587" w:author="Panagiotis Karkazis" w:date="2022-03-01T20:05:00Z">
            <w:rPr>
              <w:rFonts w:ascii="Arial" w:eastAsia="Times New Roman" w:hAnsi="Arial" w:cs="Arial"/>
              <w:sz w:val="24"/>
              <w:szCs w:val="24"/>
              <w:highlight w:val="red"/>
            </w:rPr>
          </w:rPrChange>
        </w:rPr>
        <w:t>Με λίγα λόγια η</w:t>
      </w:r>
      <w:r w:rsidR="00BE270F" w:rsidRPr="00886CD4">
        <w:rPr>
          <w:rFonts w:ascii="Arial" w:eastAsia="Times New Roman" w:hAnsi="Arial" w:cs="Arial"/>
          <w:sz w:val="24"/>
          <w:szCs w:val="24"/>
          <w:rPrChange w:id="2588" w:author="Panagiotis Karkazis" w:date="2022-03-01T20:05:00Z">
            <w:rPr>
              <w:rFonts w:ascii="Arial" w:eastAsia="Times New Roman" w:hAnsi="Arial" w:cs="Arial"/>
              <w:sz w:val="24"/>
              <w:szCs w:val="24"/>
              <w:highlight w:val="red"/>
            </w:rPr>
          </w:rPrChange>
        </w:rPr>
        <w:t xml:space="preserve"> </w:t>
      </w:r>
      <w:r w:rsidR="000E5AAE" w:rsidRPr="00886CD4">
        <w:rPr>
          <w:rFonts w:ascii="Arial" w:eastAsia="Times New Roman" w:hAnsi="Arial" w:cs="Arial"/>
          <w:sz w:val="24"/>
          <w:szCs w:val="24"/>
          <w:rPrChange w:id="2589" w:author="Panagiotis Karkazis" w:date="2022-03-01T20:05:00Z">
            <w:rPr>
              <w:rFonts w:ascii="Arial" w:eastAsia="Times New Roman" w:hAnsi="Arial" w:cs="Arial"/>
              <w:sz w:val="24"/>
              <w:szCs w:val="24"/>
              <w:highlight w:val="red"/>
            </w:rPr>
          </w:rPrChange>
        </w:rPr>
        <w:t>επιβλεπόμενη</w:t>
      </w:r>
      <w:r w:rsidR="00BE270F" w:rsidRPr="00886CD4">
        <w:rPr>
          <w:rFonts w:ascii="Arial" w:eastAsia="Times New Roman" w:hAnsi="Arial" w:cs="Arial"/>
          <w:sz w:val="24"/>
          <w:szCs w:val="24"/>
          <w:rPrChange w:id="2590" w:author="Panagiotis Karkazis" w:date="2022-03-01T20:05:00Z">
            <w:rPr>
              <w:rFonts w:ascii="Arial" w:eastAsia="Times New Roman" w:hAnsi="Arial" w:cs="Arial"/>
              <w:sz w:val="24"/>
              <w:szCs w:val="24"/>
              <w:highlight w:val="red"/>
            </w:rPr>
          </w:rPrChange>
        </w:rPr>
        <w:t xml:space="preserve"> μάθηση </w:t>
      </w:r>
      <w:r w:rsidR="00386F67" w:rsidRPr="00886CD4">
        <w:rPr>
          <w:rFonts w:ascii="Arial" w:eastAsia="Times New Roman" w:hAnsi="Arial" w:cs="Arial"/>
          <w:sz w:val="24"/>
          <w:szCs w:val="24"/>
          <w:rPrChange w:id="2591" w:author="Panagiotis Karkazis" w:date="2022-03-01T20:05:00Z">
            <w:rPr>
              <w:rFonts w:ascii="Arial" w:eastAsia="Times New Roman" w:hAnsi="Arial" w:cs="Arial"/>
              <w:sz w:val="24"/>
              <w:szCs w:val="24"/>
              <w:highlight w:val="red"/>
            </w:rPr>
          </w:rPrChange>
        </w:rPr>
        <w:t>βασίζεται στα επισημασμένα δεδομένα (</w:t>
      </w:r>
      <w:r w:rsidR="00386F67" w:rsidRPr="00886CD4">
        <w:rPr>
          <w:rFonts w:ascii="Arial" w:eastAsia="Times New Roman" w:hAnsi="Arial" w:cs="Arial"/>
          <w:sz w:val="24"/>
          <w:szCs w:val="24"/>
          <w:lang w:val="en-US"/>
          <w:rPrChange w:id="2592" w:author="Panagiotis Karkazis" w:date="2022-03-01T20:05:00Z">
            <w:rPr>
              <w:rFonts w:ascii="Arial" w:eastAsia="Times New Roman" w:hAnsi="Arial" w:cs="Arial"/>
              <w:sz w:val="24"/>
              <w:szCs w:val="24"/>
              <w:highlight w:val="red"/>
              <w:lang w:val="en-US"/>
            </w:rPr>
          </w:rPrChange>
        </w:rPr>
        <w:t>labeled</w:t>
      </w:r>
      <w:r w:rsidR="00386F67" w:rsidRPr="00886CD4">
        <w:rPr>
          <w:rFonts w:ascii="Arial" w:eastAsia="Times New Roman" w:hAnsi="Arial" w:cs="Arial"/>
          <w:sz w:val="24"/>
          <w:szCs w:val="24"/>
          <w:rPrChange w:id="2593" w:author="Panagiotis Karkazis" w:date="2022-03-01T20:05:00Z">
            <w:rPr>
              <w:rFonts w:ascii="Arial" w:eastAsia="Times New Roman" w:hAnsi="Arial" w:cs="Arial"/>
              <w:sz w:val="24"/>
              <w:szCs w:val="24"/>
              <w:highlight w:val="red"/>
            </w:rPr>
          </w:rPrChange>
        </w:rPr>
        <w:t xml:space="preserve"> </w:t>
      </w:r>
      <w:r w:rsidR="00386F67" w:rsidRPr="00886CD4">
        <w:rPr>
          <w:rFonts w:ascii="Arial" w:eastAsia="Times New Roman" w:hAnsi="Arial" w:cs="Arial"/>
          <w:sz w:val="24"/>
          <w:szCs w:val="24"/>
          <w:lang w:val="en-US"/>
          <w:rPrChange w:id="2594" w:author="Panagiotis Karkazis" w:date="2022-03-01T20:05:00Z">
            <w:rPr>
              <w:rFonts w:ascii="Arial" w:eastAsia="Times New Roman" w:hAnsi="Arial" w:cs="Arial"/>
              <w:sz w:val="24"/>
              <w:szCs w:val="24"/>
              <w:highlight w:val="red"/>
              <w:lang w:val="en-US"/>
            </w:rPr>
          </w:rPrChange>
        </w:rPr>
        <w:t>data</w:t>
      </w:r>
      <w:r w:rsidR="00386F67" w:rsidRPr="00886CD4">
        <w:rPr>
          <w:rFonts w:ascii="Arial" w:eastAsia="Times New Roman" w:hAnsi="Arial" w:cs="Arial"/>
          <w:sz w:val="24"/>
          <w:szCs w:val="24"/>
          <w:rPrChange w:id="2595" w:author="Panagiotis Karkazis" w:date="2022-03-01T20:05:00Z">
            <w:rPr>
              <w:rFonts w:ascii="Arial" w:eastAsia="Times New Roman" w:hAnsi="Arial" w:cs="Arial"/>
              <w:sz w:val="24"/>
              <w:szCs w:val="24"/>
              <w:highlight w:val="red"/>
            </w:rPr>
          </w:rPrChange>
        </w:rPr>
        <w:t>) τα οποία κατηγοριοποιούνται σε κατηγορίες. Με βάση αυτά ο αλγόριθμος</w:t>
      </w:r>
      <w:r w:rsidR="009C6C4C" w:rsidRPr="00886CD4">
        <w:rPr>
          <w:rFonts w:ascii="Arial" w:eastAsia="Times New Roman" w:hAnsi="Arial" w:cs="Arial"/>
          <w:sz w:val="24"/>
          <w:szCs w:val="24"/>
          <w:rPrChange w:id="2596" w:author="Panagiotis Karkazis" w:date="2022-03-01T20:05:00Z">
            <w:rPr>
              <w:rFonts w:ascii="Arial" w:eastAsia="Times New Roman" w:hAnsi="Arial" w:cs="Arial"/>
              <w:sz w:val="24"/>
              <w:szCs w:val="24"/>
              <w:highlight w:val="red"/>
            </w:rPr>
          </w:rPrChange>
        </w:rPr>
        <w:t xml:space="preserve"> </w:t>
      </w:r>
      <w:r w:rsidR="00386F67" w:rsidRPr="00886CD4">
        <w:rPr>
          <w:rFonts w:ascii="Arial" w:eastAsia="Times New Roman" w:hAnsi="Arial" w:cs="Arial"/>
          <w:sz w:val="24"/>
          <w:szCs w:val="24"/>
          <w:rPrChange w:id="2597" w:author="Panagiotis Karkazis" w:date="2022-03-01T20:05:00Z">
            <w:rPr>
              <w:rFonts w:ascii="Arial" w:eastAsia="Times New Roman" w:hAnsi="Arial" w:cs="Arial"/>
              <w:sz w:val="24"/>
              <w:szCs w:val="24"/>
              <w:highlight w:val="red"/>
            </w:rPr>
          </w:rPrChange>
        </w:rPr>
        <w:t>μαθαίνει τα χαρακτηριστικά των δεδομένων κάθε κατηγορί</w:t>
      </w:r>
      <w:r w:rsidR="009C6C4C" w:rsidRPr="00886CD4">
        <w:rPr>
          <w:rFonts w:ascii="Arial" w:eastAsia="Times New Roman" w:hAnsi="Arial" w:cs="Arial"/>
          <w:sz w:val="24"/>
          <w:szCs w:val="24"/>
          <w:rPrChange w:id="2598" w:author="Panagiotis Karkazis" w:date="2022-03-01T20:05:00Z">
            <w:rPr>
              <w:rFonts w:ascii="Arial" w:eastAsia="Times New Roman" w:hAnsi="Arial" w:cs="Arial"/>
              <w:sz w:val="24"/>
              <w:szCs w:val="24"/>
              <w:highlight w:val="red"/>
            </w:rPr>
          </w:rPrChange>
        </w:rPr>
        <w:t>α</w:t>
      </w:r>
      <w:r w:rsidR="00386F67" w:rsidRPr="00886CD4">
        <w:rPr>
          <w:rFonts w:ascii="Arial" w:eastAsia="Times New Roman" w:hAnsi="Arial" w:cs="Arial"/>
          <w:sz w:val="24"/>
          <w:szCs w:val="24"/>
          <w:rPrChange w:id="2599" w:author="Panagiotis Karkazis" w:date="2022-03-01T20:05:00Z">
            <w:rPr>
              <w:rFonts w:ascii="Arial" w:eastAsia="Times New Roman" w:hAnsi="Arial" w:cs="Arial"/>
              <w:sz w:val="24"/>
              <w:szCs w:val="24"/>
              <w:highlight w:val="red"/>
            </w:rPr>
          </w:rPrChange>
        </w:rPr>
        <w:t>ς με σκοπό να τα αναγνωρίζει</w:t>
      </w:r>
      <w:r w:rsidR="00352348" w:rsidRPr="00886CD4">
        <w:rPr>
          <w:rFonts w:ascii="Arial" w:eastAsia="Times New Roman" w:hAnsi="Arial" w:cs="Arial"/>
          <w:sz w:val="24"/>
          <w:szCs w:val="24"/>
          <w:rPrChange w:id="2600" w:author="Panagiotis Karkazis" w:date="2022-03-01T20:05:00Z">
            <w:rPr>
              <w:rFonts w:ascii="Arial" w:eastAsia="Times New Roman" w:hAnsi="Arial" w:cs="Arial"/>
              <w:sz w:val="24"/>
              <w:szCs w:val="24"/>
              <w:highlight w:val="red"/>
            </w:rPr>
          </w:rPrChange>
        </w:rPr>
        <w:t xml:space="preserve"> [</w:t>
      </w:r>
      <w:r w:rsidR="00352348" w:rsidRPr="00886CD4">
        <w:rPr>
          <w:rFonts w:ascii="Arial" w:eastAsia="Times New Roman" w:hAnsi="Arial" w:cs="Arial"/>
          <w:sz w:val="24"/>
          <w:szCs w:val="24"/>
          <w:lang w:val="en-US"/>
          <w:rPrChange w:id="2601" w:author="Panagiotis Karkazis" w:date="2022-03-01T20:05:00Z">
            <w:rPr>
              <w:rFonts w:ascii="Arial" w:eastAsia="Times New Roman" w:hAnsi="Arial" w:cs="Arial"/>
              <w:sz w:val="24"/>
              <w:szCs w:val="24"/>
              <w:highlight w:val="red"/>
              <w:lang w:val="en-US"/>
            </w:rPr>
          </w:rPrChange>
        </w:rPr>
        <w:t>Y</w:t>
      </w:r>
      <w:r w:rsidR="00352348" w:rsidRPr="00886CD4">
        <w:rPr>
          <w:rFonts w:ascii="Arial" w:eastAsia="Times New Roman" w:hAnsi="Arial" w:cs="Arial"/>
          <w:sz w:val="24"/>
          <w:szCs w:val="24"/>
          <w:rPrChange w:id="2602" w:author="Panagiotis Karkazis" w:date="2022-03-01T20:05:00Z">
            <w:rPr>
              <w:rFonts w:ascii="Arial" w:eastAsia="Times New Roman" w:hAnsi="Arial" w:cs="Arial"/>
              <w:sz w:val="24"/>
              <w:szCs w:val="24"/>
              <w:highlight w:val="red"/>
            </w:rPr>
          </w:rPrChange>
        </w:rPr>
        <w:t xml:space="preserve"> </w:t>
      </w:r>
      <w:proofErr w:type="spellStart"/>
      <w:r w:rsidR="00352348" w:rsidRPr="00886CD4">
        <w:rPr>
          <w:rFonts w:ascii="Arial" w:eastAsia="Times New Roman" w:hAnsi="Arial" w:cs="Arial"/>
          <w:sz w:val="24"/>
          <w:szCs w:val="24"/>
          <w:lang w:val="en-US"/>
          <w:rPrChange w:id="2603" w:author="Panagiotis Karkazis" w:date="2022-03-01T20:05:00Z">
            <w:rPr>
              <w:rFonts w:ascii="Arial" w:eastAsia="Times New Roman" w:hAnsi="Arial" w:cs="Arial"/>
              <w:sz w:val="24"/>
              <w:szCs w:val="24"/>
              <w:highlight w:val="red"/>
              <w:lang w:val="en-US"/>
            </w:rPr>
          </w:rPrChange>
        </w:rPr>
        <w:t>LeCun</w:t>
      </w:r>
      <w:proofErr w:type="spellEnd"/>
      <w:r w:rsidR="00352348" w:rsidRPr="00886CD4">
        <w:rPr>
          <w:rFonts w:ascii="Arial" w:eastAsia="Times New Roman" w:hAnsi="Arial" w:cs="Arial"/>
          <w:sz w:val="24"/>
          <w:szCs w:val="24"/>
          <w:rPrChange w:id="2604" w:author="Panagiotis Karkazis" w:date="2022-03-01T20:05:00Z">
            <w:rPr>
              <w:rFonts w:ascii="Arial" w:eastAsia="Times New Roman" w:hAnsi="Arial" w:cs="Arial"/>
              <w:sz w:val="24"/>
              <w:szCs w:val="24"/>
              <w:highlight w:val="red"/>
            </w:rPr>
          </w:rPrChange>
        </w:rPr>
        <w:t xml:space="preserve">, </w:t>
      </w:r>
      <w:r w:rsidR="00352348" w:rsidRPr="00886CD4">
        <w:rPr>
          <w:rFonts w:ascii="Arial" w:eastAsia="Times New Roman" w:hAnsi="Arial" w:cs="Arial"/>
          <w:sz w:val="24"/>
          <w:szCs w:val="24"/>
          <w:lang w:val="en-US"/>
          <w:rPrChange w:id="2605" w:author="Panagiotis Karkazis" w:date="2022-03-01T20:05:00Z">
            <w:rPr>
              <w:rFonts w:ascii="Arial" w:eastAsia="Times New Roman" w:hAnsi="Arial" w:cs="Arial"/>
              <w:sz w:val="24"/>
              <w:szCs w:val="24"/>
              <w:highlight w:val="red"/>
              <w:lang w:val="en-US"/>
            </w:rPr>
          </w:rPrChange>
        </w:rPr>
        <w:t>Y</w:t>
      </w:r>
      <w:r w:rsidR="00352348" w:rsidRPr="00886CD4">
        <w:rPr>
          <w:rFonts w:ascii="Arial" w:eastAsia="Times New Roman" w:hAnsi="Arial" w:cs="Arial"/>
          <w:sz w:val="24"/>
          <w:szCs w:val="24"/>
          <w:rPrChange w:id="2606" w:author="Panagiotis Karkazis" w:date="2022-03-01T20:05:00Z">
            <w:rPr>
              <w:rFonts w:ascii="Arial" w:eastAsia="Times New Roman" w:hAnsi="Arial" w:cs="Arial"/>
              <w:sz w:val="24"/>
              <w:szCs w:val="24"/>
              <w:highlight w:val="red"/>
            </w:rPr>
          </w:rPrChange>
        </w:rPr>
        <w:t xml:space="preserve"> </w:t>
      </w:r>
      <w:proofErr w:type="spellStart"/>
      <w:r w:rsidR="00352348" w:rsidRPr="00886CD4">
        <w:rPr>
          <w:rFonts w:ascii="Arial" w:eastAsia="Times New Roman" w:hAnsi="Arial" w:cs="Arial"/>
          <w:sz w:val="24"/>
          <w:szCs w:val="24"/>
          <w:lang w:val="en-US"/>
          <w:rPrChange w:id="2607" w:author="Panagiotis Karkazis" w:date="2022-03-01T20:05:00Z">
            <w:rPr>
              <w:rFonts w:ascii="Arial" w:eastAsia="Times New Roman" w:hAnsi="Arial" w:cs="Arial"/>
              <w:sz w:val="24"/>
              <w:szCs w:val="24"/>
              <w:highlight w:val="red"/>
              <w:lang w:val="en-US"/>
            </w:rPr>
          </w:rPrChange>
        </w:rPr>
        <w:t>Bengio</w:t>
      </w:r>
      <w:proofErr w:type="spellEnd"/>
      <w:r w:rsidR="00352348" w:rsidRPr="00886CD4">
        <w:rPr>
          <w:rFonts w:ascii="Arial" w:eastAsia="Times New Roman" w:hAnsi="Arial" w:cs="Arial"/>
          <w:sz w:val="24"/>
          <w:szCs w:val="24"/>
          <w:rPrChange w:id="2608" w:author="Panagiotis Karkazis" w:date="2022-03-01T20:05:00Z">
            <w:rPr>
              <w:rFonts w:ascii="Arial" w:eastAsia="Times New Roman" w:hAnsi="Arial" w:cs="Arial"/>
              <w:sz w:val="24"/>
              <w:szCs w:val="24"/>
              <w:highlight w:val="red"/>
            </w:rPr>
          </w:rPrChange>
        </w:rPr>
        <w:t xml:space="preserve">, </w:t>
      </w:r>
      <w:r w:rsidR="00352348" w:rsidRPr="00886CD4">
        <w:rPr>
          <w:rFonts w:ascii="Arial" w:eastAsia="Times New Roman" w:hAnsi="Arial" w:cs="Arial"/>
          <w:sz w:val="24"/>
          <w:szCs w:val="24"/>
          <w:lang w:val="en-US"/>
          <w:rPrChange w:id="2609" w:author="Panagiotis Karkazis" w:date="2022-03-01T20:05:00Z">
            <w:rPr>
              <w:rFonts w:ascii="Arial" w:eastAsia="Times New Roman" w:hAnsi="Arial" w:cs="Arial"/>
              <w:sz w:val="24"/>
              <w:szCs w:val="24"/>
              <w:highlight w:val="red"/>
              <w:lang w:val="en-US"/>
            </w:rPr>
          </w:rPrChange>
        </w:rPr>
        <w:t>G</w:t>
      </w:r>
      <w:r w:rsidR="00352348" w:rsidRPr="00886CD4">
        <w:rPr>
          <w:rFonts w:ascii="Arial" w:eastAsia="Times New Roman" w:hAnsi="Arial" w:cs="Arial"/>
          <w:sz w:val="24"/>
          <w:szCs w:val="24"/>
          <w:rPrChange w:id="2610" w:author="Panagiotis Karkazis" w:date="2022-03-01T20:05:00Z">
            <w:rPr>
              <w:rFonts w:ascii="Arial" w:eastAsia="Times New Roman" w:hAnsi="Arial" w:cs="Arial"/>
              <w:sz w:val="24"/>
              <w:szCs w:val="24"/>
              <w:highlight w:val="red"/>
            </w:rPr>
          </w:rPrChange>
        </w:rPr>
        <w:t xml:space="preserve"> </w:t>
      </w:r>
      <w:r w:rsidR="00352348" w:rsidRPr="00886CD4">
        <w:rPr>
          <w:rFonts w:ascii="Arial" w:eastAsia="Times New Roman" w:hAnsi="Arial" w:cs="Arial"/>
          <w:sz w:val="24"/>
          <w:szCs w:val="24"/>
          <w:lang w:val="en-US"/>
          <w:rPrChange w:id="2611" w:author="Panagiotis Karkazis" w:date="2022-03-01T20:05:00Z">
            <w:rPr>
              <w:rFonts w:ascii="Arial" w:eastAsia="Times New Roman" w:hAnsi="Arial" w:cs="Arial"/>
              <w:sz w:val="24"/>
              <w:szCs w:val="24"/>
              <w:highlight w:val="red"/>
              <w:lang w:val="en-US"/>
            </w:rPr>
          </w:rPrChange>
        </w:rPr>
        <w:t>Hilton</w:t>
      </w:r>
      <w:r w:rsidR="00352348" w:rsidRPr="00886CD4">
        <w:rPr>
          <w:rFonts w:ascii="Arial" w:eastAsia="Times New Roman" w:hAnsi="Arial" w:cs="Arial"/>
          <w:sz w:val="24"/>
          <w:szCs w:val="24"/>
          <w:rPrChange w:id="2612" w:author="Panagiotis Karkazis" w:date="2022-03-01T20:05:00Z">
            <w:rPr>
              <w:rFonts w:ascii="Arial" w:eastAsia="Times New Roman" w:hAnsi="Arial" w:cs="Arial"/>
              <w:sz w:val="24"/>
              <w:szCs w:val="24"/>
              <w:highlight w:val="red"/>
            </w:rPr>
          </w:rPrChange>
        </w:rPr>
        <w:t>]</w:t>
      </w:r>
      <w:r w:rsidR="00386F67" w:rsidRPr="00886CD4">
        <w:rPr>
          <w:rFonts w:ascii="Arial" w:eastAsia="Times New Roman" w:hAnsi="Arial" w:cs="Arial"/>
          <w:sz w:val="24"/>
          <w:szCs w:val="24"/>
          <w:rPrChange w:id="2613" w:author="Panagiotis Karkazis" w:date="2022-03-01T20:05:00Z">
            <w:rPr>
              <w:rFonts w:ascii="Arial" w:eastAsia="Times New Roman" w:hAnsi="Arial" w:cs="Arial"/>
              <w:sz w:val="24"/>
              <w:szCs w:val="24"/>
              <w:highlight w:val="red"/>
            </w:rPr>
          </w:rPrChange>
        </w:rPr>
        <w:t>.</w:t>
      </w:r>
    </w:p>
    <w:p w14:paraId="50B94797" w14:textId="234D5FE8" w:rsidR="00E0461F" w:rsidRPr="00886CD4" w:rsidRDefault="00082D8D" w:rsidP="00A571F5">
      <w:pPr>
        <w:spacing w:after="0" w:line="360" w:lineRule="auto"/>
        <w:ind w:firstLine="227"/>
        <w:jc w:val="both"/>
        <w:rPr>
          <w:rFonts w:ascii="Arial" w:eastAsia="Times New Roman" w:hAnsi="Arial" w:cs="Arial"/>
          <w:sz w:val="24"/>
          <w:szCs w:val="24"/>
          <w:rPrChange w:id="2614" w:author="Panagiotis Karkazis" w:date="2022-03-01T20:05:00Z">
            <w:rPr>
              <w:rFonts w:ascii="Arial" w:eastAsia="Times New Roman" w:hAnsi="Arial" w:cs="Arial"/>
              <w:sz w:val="24"/>
              <w:szCs w:val="24"/>
              <w:highlight w:val="red"/>
            </w:rPr>
          </w:rPrChange>
        </w:rPr>
      </w:pPr>
      <w:r w:rsidRPr="00886CD4">
        <w:rPr>
          <w:rFonts w:ascii="Arial" w:eastAsia="Times New Roman" w:hAnsi="Arial" w:cs="Arial"/>
          <w:sz w:val="24"/>
          <w:szCs w:val="24"/>
          <w:rPrChange w:id="2615" w:author="Panagiotis Karkazis" w:date="2022-03-01T20:05:00Z">
            <w:rPr>
              <w:rFonts w:ascii="Arial" w:eastAsia="Times New Roman" w:hAnsi="Arial" w:cs="Arial"/>
              <w:sz w:val="24"/>
              <w:szCs w:val="24"/>
              <w:highlight w:val="red"/>
            </w:rPr>
          </w:rPrChange>
        </w:rPr>
        <w:t xml:space="preserve">Σε αντίθετη περίπτωση, </w:t>
      </w:r>
      <w:r w:rsidR="00E02E0F" w:rsidRPr="00886CD4">
        <w:rPr>
          <w:rFonts w:ascii="Arial" w:eastAsia="Times New Roman" w:hAnsi="Arial" w:cs="Arial"/>
          <w:sz w:val="24"/>
          <w:szCs w:val="24"/>
          <w:rPrChange w:id="2616" w:author="Panagiotis Karkazis" w:date="2022-03-01T20:05:00Z">
            <w:rPr>
              <w:rFonts w:ascii="Arial" w:eastAsia="Times New Roman" w:hAnsi="Arial" w:cs="Arial"/>
              <w:sz w:val="24"/>
              <w:szCs w:val="24"/>
              <w:highlight w:val="red"/>
            </w:rPr>
          </w:rPrChange>
        </w:rPr>
        <w:t>σ</w:t>
      </w:r>
      <w:r w:rsidRPr="00886CD4">
        <w:rPr>
          <w:rFonts w:ascii="Arial" w:eastAsia="Times New Roman" w:hAnsi="Arial" w:cs="Arial"/>
          <w:sz w:val="24"/>
          <w:szCs w:val="24"/>
          <w:rPrChange w:id="2617" w:author="Panagiotis Karkazis" w:date="2022-03-01T20:05:00Z">
            <w:rPr>
              <w:rFonts w:ascii="Arial" w:eastAsia="Times New Roman" w:hAnsi="Arial" w:cs="Arial"/>
              <w:sz w:val="24"/>
              <w:szCs w:val="24"/>
              <w:highlight w:val="red"/>
            </w:rPr>
          </w:rPrChange>
        </w:rPr>
        <w:t xml:space="preserve">τα μοντέλα Μηχανικής Μάθησης </w:t>
      </w:r>
      <w:r w:rsidR="00E02E0F" w:rsidRPr="00886CD4">
        <w:rPr>
          <w:rFonts w:ascii="Arial" w:eastAsia="Times New Roman" w:hAnsi="Arial" w:cs="Arial"/>
          <w:sz w:val="24"/>
          <w:szCs w:val="24"/>
          <w:rPrChange w:id="2618" w:author="Panagiotis Karkazis" w:date="2022-03-01T20:05:00Z">
            <w:rPr>
              <w:rFonts w:ascii="Arial" w:eastAsia="Times New Roman" w:hAnsi="Arial" w:cs="Arial"/>
              <w:sz w:val="24"/>
              <w:szCs w:val="24"/>
              <w:highlight w:val="red"/>
            </w:rPr>
          </w:rPrChange>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sidRPr="00886CD4">
        <w:rPr>
          <w:rFonts w:ascii="Arial" w:eastAsia="Times New Roman" w:hAnsi="Arial" w:cs="Arial"/>
          <w:sz w:val="24"/>
          <w:szCs w:val="24"/>
          <w:rPrChange w:id="2619" w:author="Panagiotis Karkazis" w:date="2022-03-01T20:05:00Z">
            <w:rPr>
              <w:rFonts w:ascii="Arial" w:eastAsia="Times New Roman" w:hAnsi="Arial" w:cs="Arial"/>
              <w:sz w:val="24"/>
              <w:szCs w:val="24"/>
              <w:highlight w:val="red"/>
            </w:rPr>
          </w:rPrChange>
        </w:rPr>
        <w:t xml:space="preserve"> </w:t>
      </w:r>
      <w:r w:rsidR="00AC0A54" w:rsidRPr="00886CD4">
        <w:rPr>
          <w:rFonts w:ascii="Arial" w:eastAsia="Times New Roman" w:hAnsi="Arial" w:cs="Arial"/>
          <w:sz w:val="24"/>
          <w:szCs w:val="24"/>
          <w:rPrChange w:id="2620" w:author="Panagiotis Karkazis" w:date="2022-03-01T20:05:00Z">
            <w:rPr>
              <w:rFonts w:ascii="Arial" w:eastAsia="Times New Roman" w:hAnsi="Arial" w:cs="Arial"/>
              <w:sz w:val="24"/>
              <w:szCs w:val="24"/>
              <w:highlight w:val="red"/>
            </w:rPr>
          </w:rPrChange>
        </w:rPr>
        <w:lastRenderedPageBreak/>
        <w:t xml:space="preserve">Συνήθως </w:t>
      </w:r>
      <w:r w:rsidR="00677616" w:rsidRPr="00886CD4">
        <w:rPr>
          <w:rFonts w:ascii="Arial" w:eastAsia="Times New Roman" w:hAnsi="Arial" w:cs="Arial"/>
          <w:sz w:val="24"/>
          <w:szCs w:val="24"/>
          <w:rPrChange w:id="2621" w:author="Panagiotis Karkazis" w:date="2022-03-01T20:05:00Z">
            <w:rPr>
              <w:rFonts w:ascii="Arial" w:eastAsia="Times New Roman" w:hAnsi="Arial" w:cs="Arial"/>
              <w:sz w:val="24"/>
              <w:szCs w:val="24"/>
              <w:highlight w:val="red"/>
            </w:rPr>
          </w:rPrChange>
        </w:rPr>
        <w:t>χρησιμοποιούνται περισσότερα δομημένα δεδομένα</w:t>
      </w:r>
      <w:r w:rsidR="00B5662D" w:rsidRPr="00886CD4">
        <w:rPr>
          <w:rFonts w:ascii="Arial" w:eastAsia="Times New Roman" w:hAnsi="Arial" w:cs="Arial"/>
          <w:sz w:val="24"/>
          <w:szCs w:val="24"/>
          <w:rPrChange w:id="2622" w:author="Panagiotis Karkazis" w:date="2022-03-01T20:05:00Z">
            <w:rPr>
              <w:rFonts w:ascii="Arial" w:eastAsia="Times New Roman" w:hAnsi="Arial" w:cs="Arial"/>
              <w:sz w:val="24"/>
              <w:szCs w:val="24"/>
              <w:highlight w:val="red"/>
            </w:rPr>
          </w:rPrChange>
        </w:rPr>
        <w:t xml:space="preserve"> (</w:t>
      </w:r>
      <w:r w:rsidR="00B5662D" w:rsidRPr="00886CD4">
        <w:rPr>
          <w:rFonts w:ascii="Arial" w:eastAsia="Times New Roman" w:hAnsi="Arial" w:cs="Arial"/>
          <w:sz w:val="24"/>
          <w:szCs w:val="24"/>
          <w:lang w:val="en-US"/>
          <w:rPrChange w:id="2623" w:author="Panagiotis Karkazis" w:date="2022-03-01T20:05:00Z">
            <w:rPr>
              <w:rFonts w:ascii="Arial" w:eastAsia="Times New Roman" w:hAnsi="Arial" w:cs="Arial"/>
              <w:sz w:val="24"/>
              <w:szCs w:val="24"/>
              <w:highlight w:val="red"/>
              <w:lang w:val="en-US"/>
            </w:rPr>
          </w:rPrChange>
        </w:rPr>
        <w:t>structured</w:t>
      </w:r>
      <w:r w:rsidR="00B5662D" w:rsidRPr="00886CD4">
        <w:rPr>
          <w:rFonts w:ascii="Arial" w:eastAsia="Times New Roman" w:hAnsi="Arial" w:cs="Arial"/>
          <w:sz w:val="24"/>
          <w:szCs w:val="24"/>
          <w:rPrChange w:id="2624" w:author="Panagiotis Karkazis" w:date="2022-03-01T20:05:00Z">
            <w:rPr>
              <w:rFonts w:ascii="Arial" w:eastAsia="Times New Roman" w:hAnsi="Arial" w:cs="Arial"/>
              <w:sz w:val="24"/>
              <w:szCs w:val="24"/>
              <w:highlight w:val="red"/>
            </w:rPr>
          </w:rPrChange>
        </w:rPr>
        <w:t xml:space="preserve"> </w:t>
      </w:r>
      <w:r w:rsidR="00B5662D" w:rsidRPr="00886CD4">
        <w:rPr>
          <w:rFonts w:ascii="Arial" w:eastAsia="Times New Roman" w:hAnsi="Arial" w:cs="Arial"/>
          <w:sz w:val="24"/>
          <w:szCs w:val="24"/>
          <w:lang w:val="en-US"/>
          <w:rPrChange w:id="2625" w:author="Panagiotis Karkazis" w:date="2022-03-01T20:05:00Z">
            <w:rPr>
              <w:rFonts w:ascii="Arial" w:eastAsia="Times New Roman" w:hAnsi="Arial" w:cs="Arial"/>
              <w:sz w:val="24"/>
              <w:szCs w:val="24"/>
              <w:highlight w:val="red"/>
              <w:lang w:val="en-US"/>
            </w:rPr>
          </w:rPrChange>
        </w:rPr>
        <w:t>data</w:t>
      </w:r>
      <w:r w:rsidR="00B5662D" w:rsidRPr="00886CD4">
        <w:rPr>
          <w:rFonts w:ascii="Arial" w:eastAsia="Times New Roman" w:hAnsi="Arial" w:cs="Arial"/>
          <w:sz w:val="24"/>
          <w:szCs w:val="24"/>
          <w:rPrChange w:id="2626" w:author="Panagiotis Karkazis" w:date="2022-03-01T20:05:00Z">
            <w:rPr>
              <w:rFonts w:ascii="Arial" w:eastAsia="Times New Roman" w:hAnsi="Arial" w:cs="Arial"/>
              <w:sz w:val="24"/>
              <w:szCs w:val="24"/>
              <w:highlight w:val="red"/>
            </w:rPr>
          </w:rPrChange>
        </w:rPr>
        <w:t>)</w:t>
      </w:r>
      <w:r w:rsidR="00677616" w:rsidRPr="00886CD4">
        <w:rPr>
          <w:rFonts w:ascii="Arial" w:eastAsia="Times New Roman" w:hAnsi="Arial" w:cs="Arial"/>
          <w:sz w:val="24"/>
          <w:szCs w:val="24"/>
          <w:rPrChange w:id="2627" w:author="Panagiotis Karkazis" w:date="2022-03-01T20:05:00Z">
            <w:rPr>
              <w:rFonts w:ascii="Arial" w:eastAsia="Times New Roman" w:hAnsi="Arial" w:cs="Arial"/>
              <w:sz w:val="24"/>
              <w:szCs w:val="24"/>
              <w:highlight w:val="red"/>
            </w:rPr>
          </w:rPrChange>
        </w:rPr>
        <w:t xml:space="preserve"> για την εκμάθηση ενός μοντέλου Μηχανικής Μάθησης</w:t>
      </w:r>
      <w:r w:rsidR="00597B90" w:rsidRPr="00886CD4">
        <w:rPr>
          <w:rFonts w:ascii="Arial" w:eastAsia="Times New Roman" w:hAnsi="Arial" w:cs="Arial"/>
          <w:sz w:val="24"/>
          <w:szCs w:val="24"/>
          <w:rPrChange w:id="2628" w:author="Panagiotis Karkazis" w:date="2022-03-01T20:05:00Z">
            <w:rPr>
              <w:rFonts w:ascii="Arial" w:eastAsia="Times New Roman" w:hAnsi="Arial" w:cs="Arial"/>
              <w:sz w:val="24"/>
              <w:szCs w:val="24"/>
              <w:highlight w:val="red"/>
            </w:rPr>
          </w:rPrChange>
        </w:rPr>
        <w:t xml:space="preserve"> [ibm.com/</w:t>
      </w:r>
      <w:proofErr w:type="spellStart"/>
      <w:r w:rsidR="00597B90" w:rsidRPr="00886CD4">
        <w:rPr>
          <w:rFonts w:ascii="Arial" w:eastAsia="Times New Roman" w:hAnsi="Arial" w:cs="Arial"/>
          <w:sz w:val="24"/>
          <w:szCs w:val="24"/>
          <w:rPrChange w:id="2629" w:author="Panagiotis Karkazis" w:date="2022-03-01T20:05:00Z">
            <w:rPr>
              <w:rFonts w:ascii="Arial" w:eastAsia="Times New Roman" w:hAnsi="Arial" w:cs="Arial"/>
              <w:sz w:val="24"/>
              <w:szCs w:val="24"/>
              <w:highlight w:val="red"/>
            </w:rPr>
          </w:rPrChange>
        </w:rPr>
        <w:t>cloud</w:t>
      </w:r>
      <w:proofErr w:type="spellEnd"/>
      <w:r w:rsidR="00597B90" w:rsidRPr="00886CD4">
        <w:rPr>
          <w:rFonts w:ascii="Arial" w:eastAsia="Times New Roman" w:hAnsi="Arial" w:cs="Arial"/>
          <w:sz w:val="24"/>
          <w:szCs w:val="24"/>
          <w:rPrChange w:id="2630" w:author="Panagiotis Karkazis" w:date="2022-03-01T20:05:00Z">
            <w:rPr>
              <w:rFonts w:ascii="Arial" w:eastAsia="Times New Roman" w:hAnsi="Arial" w:cs="Arial"/>
              <w:sz w:val="24"/>
              <w:szCs w:val="24"/>
              <w:highlight w:val="red"/>
            </w:rPr>
          </w:rPrChange>
        </w:rPr>
        <w:t>/</w:t>
      </w:r>
      <w:proofErr w:type="spellStart"/>
      <w:r w:rsidR="00597B90" w:rsidRPr="00886CD4">
        <w:rPr>
          <w:rFonts w:ascii="Arial" w:eastAsia="Times New Roman" w:hAnsi="Arial" w:cs="Arial"/>
          <w:sz w:val="24"/>
          <w:szCs w:val="24"/>
          <w:rPrChange w:id="2631" w:author="Panagiotis Karkazis" w:date="2022-03-01T20:05:00Z">
            <w:rPr>
              <w:rFonts w:ascii="Arial" w:eastAsia="Times New Roman" w:hAnsi="Arial" w:cs="Arial"/>
              <w:sz w:val="24"/>
              <w:szCs w:val="24"/>
              <w:highlight w:val="red"/>
            </w:rPr>
          </w:rPrChange>
        </w:rPr>
        <w:t>blog</w:t>
      </w:r>
      <w:proofErr w:type="spellEnd"/>
      <w:r w:rsidR="00597B90" w:rsidRPr="00886CD4">
        <w:rPr>
          <w:rFonts w:ascii="Arial" w:eastAsia="Times New Roman" w:hAnsi="Arial" w:cs="Arial"/>
          <w:sz w:val="24"/>
          <w:szCs w:val="24"/>
          <w:rPrChange w:id="2632" w:author="Panagiotis Karkazis" w:date="2022-03-01T20:05:00Z">
            <w:rPr>
              <w:rFonts w:ascii="Arial" w:eastAsia="Times New Roman" w:hAnsi="Arial" w:cs="Arial"/>
              <w:sz w:val="24"/>
              <w:szCs w:val="24"/>
              <w:highlight w:val="red"/>
            </w:rPr>
          </w:rPrChange>
        </w:rPr>
        <w:t>/</w:t>
      </w:r>
      <w:proofErr w:type="spellStart"/>
      <w:r w:rsidR="00597B90" w:rsidRPr="00886CD4">
        <w:rPr>
          <w:rFonts w:ascii="Arial" w:eastAsia="Times New Roman" w:hAnsi="Arial" w:cs="Arial"/>
          <w:sz w:val="24"/>
          <w:szCs w:val="24"/>
          <w:rPrChange w:id="2633" w:author="Panagiotis Karkazis" w:date="2022-03-01T20:05:00Z">
            <w:rPr>
              <w:rFonts w:ascii="Arial" w:eastAsia="Times New Roman" w:hAnsi="Arial" w:cs="Arial"/>
              <w:sz w:val="24"/>
              <w:szCs w:val="24"/>
              <w:highlight w:val="red"/>
            </w:rPr>
          </w:rPrChange>
        </w:rPr>
        <w:t>ai</w:t>
      </w:r>
      <w:proofErr w:type="spellEnd"/>
      <w:r w:rsidR="00597B90" w:rsidRPr="00886CD4">
        <w:rPr>
          <w:rFonts w:ascii="Arial" w:eastAsia="Times New Roman" w:hAnsi="Arial" w:cs="Arial"/>
          <w:sz w:val="24"/>
          <w:szCs w:val="24"/>
          <w:rPrChange w:id="2634" w:author="Panagiotis Karkazis" w:date="2022-03-01T20:05:00Z">
            <w:rPr>
              <w:rFonts w:ascii="Arial" w:eastAsia="Times New Roman" w:hAnsi="Arial" w:cs="Arial"/>
              <w:sz w:val="24"/>
              <w:szCs w:val="24"/>
              <w:highlight w:val="red"/>
            </w:rPr>
          </w:rPrChange>
        </w:rPr>
        <w:t>-</w:t>
      </w:r>
      <w:proofErr w:type="spellStart"/>
      <w:r w:rsidR="00597B90" w:rsidRPr="00886CD4">
        <w:rPr>
          <w:rFonts w:ascii="Arial" w:eastAsia="Times New Roman" w:hAnsi="Arial" w:cs="Arial"/>
          <w:sz w:val="24"/>
          <w:szCs w:val="24"/>
          <w:rPrChange w:id="2635" w:author="Panagiotis Karkazis" w:date="2022-03-01T20:05:00Z">
            <w:rPr>
              <w:rFonts w:ascii="Arial" w:eastAsia="Times New Roman" w:hAnsi="Arial" w:cs="Arial"/>
              <w:sz w:val="24"/>
              <w:szCs w:val="24"/>
              <w:highlight w:val="red"/>
            </w:rPr>
          </w:rPrChange>
        </w:rPr>
        <w:t>vs</w:t>
      </w:r>
      <w:proofErr w:type="spellEnd"/>
      <w:r w:rsidR="00597B90" w:rsidRPr="00886CD4">
        <w:rPr>
          <w:rFonts w:ascii="Arial" w:eastAsia="Times New Roman" w:hAnsi="Arial" w:cs="Arial"/>
          <w:sz w:val="24"/>
          <w:szCs w:val="24"/>
          <w:rPrChange w:id="2636" w:author="Panagiotis Karkazis" w:date="2022-03-01T20:05:00Z">
            <w:rPr>
              <w:rFonts w:ascii="Arial" w:eastAsia="Times New Roman" w:hAnsi="Arial" w:cs="Arial"/>
              <w:sz w:val="24"/>
              <w:szCs w:val="24"/>
              <w:highlight w:val="red"/>
            </w:rPr>
          </w:rPrChange>
        </w:rPr>
        <w:t>-m]</w:t>
      </w:r>
      <w:r w:rsidR="00D8705F" w:rsidRPr="00886CD4">
        <w:rPr>
          <w:rFonts w:ascii="Arial" w:eastAsia="Times New Roman" w:hAnsi="Arial" w:cs="Arial"/>
          <w:sz w:val="24"/>
          <w:szCs w:val="24"/>
          <w:rPrChange w:id="2637" w:author="Panagiotis Karkazis" w:date="2022-03-01T20:05:00Z">
            <w:rPr>
              <w:rFonts w:ascii="Arial" w:eastAsia="Times New Roman" w:hAnsi="Arial" w:cs="Arial"/>
              <w:sz w:val="24"/>
              <w:szCs w:val="24"/>
              <w:highlight w:val="red"/>
            </w:rPr>
          </w:rPrChange>
        </w:rPr>
        <w:t xml:space="preserve">. </w:t>
      </w:r>
      <w:r w:rsidR="00DB2A4D" w:rsidRPr="00886CD4">
        <w:rPr>
          <w:rFonts w:ascii="Arial" w:eastAsia="Times New Roman" w:hAnsi="Arial" w:cs="Arial"/>
          <w:sz w:val="24"/>
          <w:szCs w:val="24"/>
          <w:rPrChange w:id="2638" w:author="Panagiotis Karkazis" w:date="2022-03-01T20:05:00Z">
            <w:rPr>
              <w:rFonts w:ascii="Arial" w:eastAsia="Times New Roman" w:hAnsi="Arial" w:cs="Arial"/>
              <w:sz w:val="24"/>
              <w:szCs w:val="24"/>
              <w:highlight w:val="red"/>
            </w:rPr>
          </w:rPrChange>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sidRPr="00886CD4">
        <w:rPr>
          <w:rFonts w:ascii="Arial" w:eastAsia="Times New Roman" w:hAnsi="Arial" w:cs="Arial"/>
          <w:sz w:val="24"/>
          <w:szCs w:val="24"/>
          <w:rPrChange w:id="2639" w:author="Panagiotis Karkazis" w:date="2022-03-01T20:05:00Z">
            <w:rPr>
              <w:rFonts w:ascii="Arial" w:eastAsia="Times New Roman" w:hAnsi="Arial" w:cs="Arial"/>
              <w:sz w:val="24"/>
              <w:szCs w:val="24"/>
              <w:highlight w:val="red"/>
            </w:rPr>
          </w:rPrChange>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sidRPr="00886CD4">
        <w:rPr>
          <w:rFonts w:ascii="Arial" w:eastAsia="Times New Roman" w:hAnsi="Arial" w:cs="Arial"/>
          <w:sz w:val="24"/>
          <w:szCs w:val="24"/>
          <w:rPrChange w:id="2640" w:author="Panagiotis Karkazis" w:date="2022-03-01T20:05:00Z">
            <w:rPr>
              <w:rFonts w:ascii="Arial" w:eastAsia="Times New Roman" w:hAnsi="Arial" w:cs="Arial"/>
              <w:sz w:val="24"/>
              <w:szCs w:val="24"/>
              <w:highlight w:val="red"/>
            </w:rPr>
          </w:rPrChange>
        </w:rPr>
        <w:t xml:space="preserve"> άλλο</w:t>
      </w:r>
      <w:r w:rsidR="00E051AB" w:rsidRPr="00886CD4">
        <w:rPr>
          <w:rFonts w:ascii="Arial" w:eastAsia="Times New Roman" w:hAnsi="Arial" w:cs="Arial"/>
          <w:sz w:val="24"/>
          <w:szCs w:val="24"/>
          <w:rPrChange w:id="2641" w:author="Panagiotis Karkazis" w:date="2022-03-01T20:05:00Z">
            <w:rPr>
              <w:rFonts w:ascii="Arial" w:eastAsia="Times New Roman" w:hAnsi="Arial" w:cs="Arial"/>
              <w:sz w:val="24"/>
              <w:szCs w:val="24"/>
              <w:highlight w:val="red"/>
            </w:rPr>
          </w:rPrChange>
        </w:rPr>
        <w:t xml:space="preserve"> φρούτο. </w:t>
      </w:r>
      <w:r w:rsidR="00A571F5" w:rsidRPr="00886CD4">
        <w:rPr>
          <w:rFonts w:ascii="Arial" w:eastAsia="Times New Roman" w:hAnsi="Arial" w:cs="Arial"/>
          <w:sz w:val="24"/>
          <w:szCs w:val="24"/>
          <w:rPrChange w:id="2642" w:author="Panagiotis Karkazis" w:date="2022-03-01T20:05:00Z">
            <w:rPr>
              <w:rFonts w:ascii="Arial" w:eastAsia="Times New Roman" w:hAnsi="Arial" w:cs="Arial"/>
              <w:sz w:val="24"/>
              <w:szCs w:val="24"/>
              <w:highlight w:val="red"/>
            </w:rPr>
          </w:rPrChange>
        </w:rPr>
        <w:t>Αλλιώς μπορ</w:t>
      </w:r>
      <w:r w:rsidR="004D1FD5" w:rsidRPr="00886CD4">
        <w:rPr>
          <w:rFonts w:ascii="Arial" w:eastAsia="Times New Roman" w:hAnsi="Arial" w:cs="Arial"/>
          <w:sz w:val="24"/>
          <w:szCs w:val="24"/>
          <w:rPrChange w:id="2643" w:author="Panagiotis Karkazis" w:date="2022-03-01T20:05:00Z">
            <w:rPr>
              <w:rFonts w:ascii="Arial" w:eastAsia="Times New Roman" w:hAnsi="Arial" w:cs="Arial"/>
              <w:sz w:val="24"/>
              <w:szCs w:val="24"/>
              <w:highlight w:val="red"/>
            </w:rPr>
          </w:rPrChange>
        </w:rPr>
        <w:t>ούν</w:t>
      </w:r>
      <w:r w:rsidR="00A571F5" w:rsidRPr="00886CD4">
        <w:rPr>
          <w:rFonts w:ascii="Arial" w:eastAsia="Times New Roman" w:hAnsi="Arial" w:cs="Arial"/>
          <w:sz w:val="24"/>
          <w:szCs w:val="24"/>
          <w:rPrChange w:id="2644" w:author="Panagiotis Karkazis" w:date="2022-03-01T20:05:00Z">
            <w:rPr>
              <w:rFonts w:ascii="Arial" w:eastAsia="Times New Roman" w:hAnsi="Arial" w:cs="Arial"/>
              <w:sz w:val="24"/>
              <w:szCs w:val="24"/>
              <w:highlight w:val="red"/>
            </w:rPr>
          </w:rPrChange>
        </w:rPr>
        <w:t xml:space="preserve"> να </w:t>
      </w:r>
      <w:r w:rsidR="004D1FD5" w:rsidRPr="00886CD4">
        <w:rPr>
          <w:rFonts w:ascii="Arial" w:eastAsia="Times New Roman" w:hAnsi="Arial" w:cs="Arial"/>
          <w:sz w:val="24"/>
          <w:szCs w:val="24"/>
          <w:rPrChange w:id="2645" w:author="Panagiotis Karkazis" w:date="2022-03-01T20:05:00Z">
            <w:rPr>
              <w:rFonts w:ascii="Arial" w:eastAsia="Times New Roman" w:hAnsi="Arial" w:cs="Arial"/>
              <w:sz w:val="24"/>
              <w:szCs w:val="24"/>
              <w:highlight w:val="red"/>
            </w:rPr>
          </w:rPrChange>
        </w:rPr>
        <w:t xml:space="preserve">χρησιμοποιηθούν </w:t>
      </w:r>
      <w:r w:rsidR="00E0461F" w:rsidRPr="00886CD4">
        <w:rPr>
          <w:rFonts w:ascii="Arial" w:eastAsia="Times New Roman" w:hAnsi="Arial" w:cs="Arial"/>
          <w:sz w:val="24"/>
          <w:szCs w:val="24"/>
          <w:rPrChange w:id="2646" w:author="Panagiotis Karkazis" w:date="2022-03-01T20:05:00Z">
            <w:rPr>
              <w:rFonts w:ascii="Arial" w:eastAsia="Times New Roman" w:hAnsi="Arial" w:cs="Arial"/>
              <w:sz w:val="24"/>
              <w:szCs w:val="24"/>
              <w:highlight w:val="red"/>
            </w:rPr>
          </w:rPrChange>
        </w:rPr>
        <w:t>ετικέτες</w:t>
      </w:r>
      <w:r w:rsidR="004D1FD5" w:rsidRPr="00886CD4">
        <w:rPr>
          <w:rFonts w:ascii="Arial" w:eastAsia="Times New Roman" w:hAnsi="Arial" w:cs="Arial"/>
          <w:sz w:val="24"/>
          <w:szCs w:val="24"/>
          <w:rPrChange w:id="2647" w:author="Panagiotis Karkazis" w:date="2022-03-01T20:05:00Z">
            <w:rPr>
              <w:rFonts w:ascii="Arial" w:eastAsia="Times New Roman" w:hAnsi="Arial" w:cs="Arial"/>
              <w:sz w:val="24"/>
              <w:szCs w:val="24"/>
              <w:highlight w:val="red"/>
            </w:rPr>
          </w:rPrChange>
        </w:rPr>
        <w:t xml:space="preserve"> στα δεδομένα</w:t>
      </w:r>
      <w:r w:rsidR="00E0461F" w:rsidRPr="00886CD4">
        <w:rPr>
          <w:rFonts w:ascii="Arial" w:eastAsia="Times New Roman" w:hAnsi="Arial" w:cs="Arial"/>
          <w:sz w:val="24"/>
          <w:szCs w:val="24"/>
          <w:rPrChange w:id="2648" w:author="Panagiotis Karkazis" w:date="2022-03-01T20:05:00Z">
            <w:rPr>
              <w:rFonts w:ascii="Arial" w:eastAsia="Times New Roman" w:hAnsi="Arial" w:cs="Arial"/>
              <w:sz w:val="24"/>
              <w:szCs w:val="24"/>
              <w:highlight w:val="red"/>
            </w:rPr>
          </w:rPrChange>
        </w:rPr>
        <w:t xml:space="preserve"> όπως «</w:t>
      </w:r>
      <w:r w:rsidR="004D1FD5" w:rsidRPr="00886CD4">
        <w:rPr>
          <w:rFonts w:ascii="Arial" w:eastAsia="Times New Roman" w:hAnsi="Arial" w:cs="Arial"/>
          <w:sz w:val="24"/>
          <w:szCs w:val="24"/>
          <w:rPrChange w:id="2649" w:author="Panagiotis Karkazis" w:date="2022-03-01T20:05:00Z">
            <w:rPr>
              <w:rFonts w:ascii="Arial" w:eastAsia="Times New Roman" w:hAnsi="Arial" w:cs="Arial"/>
              <w:sz w:val="24"/>
              <w:szCs w:val="24"/>
              <w:highlight w:val="red"/>
            </w:rPr>
          </w:rPrChange>
        </w:rPr>
        <w:t>μήλο</w:t>
      </w:r>
      <w:r w:rsidR="00E0461F" w:rsidRPr="00886CD4">
        <w:rPr>
          <w:rFonts w:ascii="Arial" w:eastAsia="Times New Roman" w:hAnsi="Arial" w:cs="Arial"/>
          <w:sz w:val="24"/>
          <w:szCs w:val="24"/>
          <w:rPrChange w:id="2650" w:author="Panagiotis Karkazis" w:date="2022-03-01T20:05:00Z">
            <w:rPr>
              <w:rFonts w:ascii="Arial" w:eastAsia="Times New Roman" w:hAnsi="Arial" w:cs="Arial"/>
              <w:sz w:val="24"/>
              <w:szCs w:val="24"/>
              <w:highlight w:val="red"/>
            </w:rPr>
          </w:rPrChange>
        </w:rPr>
        <w:t>», «</w:t>
      </w:r>
      <w:r w:rsidR="004D1FD5" w:rsidRPr="00886CD4">
        <w:rPr>
          <w:rFonts w:ascii="Arial" w:eastAsia="Times New Roman" w:hAnsi="Arial" w:cs="Arial"/>
          <w:sz w:val="24"/>
          <w:szCs w:val="24"/>
          <w:rPrChange w:id="2651" w:author="Panagiotis Karkazis" w:date="2022-03-01T20:05:00Z">
            <w:rPr>
              <w:rFonts w:ascii="Arial" w:eastAsia="Times New Roman" w:hAnsi="Arial" w:cs="Arial"/>
              <w:sz w:val="24"/>
              <w:szCs w:val="24"/>
              <w:highlight w:val="red"/>
            </w:rPr>
          </w:rPrChange>
        </w:rPr>
        <w:t>κεράσι</w:t>
      </w:r>
      <w:r w:rsidR="00E0461F" w:rsidRPr="00886CD4">
        <w:rPr>
          <w:rFonts w:ascii="Arial" w:eastAsia="Times New Roman" w:hAnsi="Arial" w:cs="Arial"/>
          <w:sz w:val="24"/>
          <w:szCs w:val="24"/>
          <w:rPrChange w:id="2652" w:author="Panagiotis Karkazis" w:date="2022-03-01T20:05:00Z">
            <w:rPr>
              <w:rFonts w:ascii="Arial" w:eastAsia="Times New Roman" w:hAnsi="Arial" w:cs="Arial"/>
              <w:sz w:val="24"/>
              <w:szCs w:val="24"/>
              <w:highlight w:val="red"/>
            </w:rPr>
          </w:rPrChange>
        </w:rPr>
        <w:t xml:space="preserve">» </w:t>
      </w:r>
      <w:r w:rsidR="004D1FD5" w:rsidRPr="00886CD4">
        <w:rPr>
          <w:rFonts w:ascii="Arial" w:eastAsia="Times New Roman" w:hAnsi="Arial" w:cs="Arial"/>
          <w:sz w:val="24"/>
          <w:szCs w:val="24"/>
          <w:rPrChange w:id="2653" w:author="Panagiotis Karkazis" w:date="2022-03-01T20:05:00Z">
            <w:rPr>
              <w:rFonts w:ascii="Arial" w:eastAsia="Times New Roman" w:hAnsi="Arial" w:cs="Arial"/>
              <w:sz w:val="24"/>
              <w:szCs w:val="24"/>
              <w:highlight w:val="red"/>
            </w:rPr>
          </w:rPrChange>
        </w:rPr>
        <w:t xml:space="preserve">ώστε </w:t>
      </w:r>
      <w:r w:rsidR="007E3FFA" w:rsidRPr="00886CD4">
        <w:rPr>
          <w:rFonts w:ascii="Arial" w:eastAsia="Times New Roman" w:hAnsi="Arial" w:cs="Arial"/>
          <w:sz w:val="24"/>
          <w:szCs w:val="24"/>
          <w:rPrChange w:id="2654" w:author="Panagiotis Karkazis" w:date="2022-03-01T20:05:00Z">
            <w:rPr>
              <w:rFonts w:ascii="Arial" w:eastAsia="Times New Roman" w:hAnsi="Arial" w:cs="Arial"/>
              <w:sz w:val="24"/>
              <w:szCs w:val="24"/>
              <w:highlight w:val="red"/>
            </w:rPr>
          </w:rPrChange>
        </w:rPr>
        <w:t xml:space="preserve">μέσω της </w:t>
      </w:r>
      <w:r w:rsidR="000E5AAE" w:rsidRPr="00886CD4">
        <w:rPr>
          <w:rFonts w:ascii="Arial" w:eastAsia="Times New Roman" w:hAnsi="Arial" w:cs="Arial"/>
          <w:sz w:val="24"/>
          <w:szCs w:val="24"/>
          <w:rPrChange w:id="2655" w:author="Panagiotis Karkazis" w:date="2022-03-01T20:05:00Z">
            <w:rPr>
              <w:rFonts w:ascii="Arial" w:eastAsia="Times New Roman" w:hAnsi="Arial" w:cs="Arial"/>
              <w:sz w:val="24"/>
              <w:szCs w:val="24"/>
              <w:highlight w:val="red"/>
            </w:rPr>
          </w:rPrChange>
        </w:rPr>
        <w:t>επιβλεπόμενης</w:t>
      </w:r>
      <w:r w:rsidR="007E3FFA" w:rsidRPr="00886CD4">
        <w:rPr>
          <w:rFonts w:ascii="Arial" w:eastAsia="Times New Roman" w:hAnsi="Arial" w:cs="Arial"/>
          <w:sz w:val="24"/>
          <w:szCs w:val="24"/>
          <w:rPrChange w:id="2656" w:author="Panagiotis Karkazis" w:date="2022-03-01T20:05:00Z">
            <w:rPr>
              <w:rFonts w:ascii="Arial" w:eastAsia="Times New Roman" w:hAnsi="Arial" w:cs="Arial"/>
              <w:sz w:val="24"/>
              <w:szCs w:val="24"/>
              <w:highlight w:val="red"/>
            </w:rPr>
          </w:rPrChange>
        </w:rPr>
        <w:t xml:space="preserve"> μάθησης </w:t>
      </w:r>
      <w:r w:rsidR="00E0461F" w:rsidRPr="00886CD4">
        <w:rPr>
          <w:rFonts w:ascii="Arial" w:eastAsia="Times New Roman" w:hAnsi="Arial" w:cs="Arial"/>
          <w:sz w:val="24"/>
          <w:szCs w:val="24"/>
          <w:rPrChange w:id="2657" w:author="Panagiotis Karkazis" w:date="2022-03-01T20:05:00Z">
            <w:rPr>
              <w:rFonts w:ascii="Arial" w:eastAsia="Times New Roman" w:hAnsi="Arial" w:cs="Arial"/>
              <w:sz w:val="24"/>
              <w:szCs w:val="24"/>
              <w:highlight w:val="red"/>
            </w:rPr>
          </w:rPrChange>
        </w:rPr>
        <w:t xml:space="preserve">να </w:t>
      </w:r>
      <w:r w:rsidR="004D1FD5" w:rsidRPr="00886CD4">
        <w:rPr>
          <w:rFonts w:ascii="Arial" w:eastAsia="Times New Roman" w:hAnsi="Arial" w:cs="Arial"/>
          <w:sz w:val="24"/>
          <w:szCs w:val="24"/>
          <w:rPrChange w:id="2658" w:author="Panagiotis Karkazis" w:date="2022-03-01T20:05:00Z">
            <w:rPr>
              <w:rFonts w:ascii="Arial" w:eastAsia="Times New Roman" w:hAnsi="Arial" w:cs="Arial"/>
              <w:sz w:val="24"/>
              <w:szCs w:val="24"/>
              <w:highlight w:val="red"/>
            </w:rPr>
          </w:rPrChange>
        </w:rPr>
        <w:t xml:space="preserve">βελτιωθεί η </w:t>
      </w:r>
      <w:r w:rsidR="00E0461F" w:rsidRPr="00886CD4">
        <w:rPr>
          <w:rFonts w:ascii="Arial" w:eastAsia="Times New Roman" w:hAnsi="Arial" w:cs="Arial"/>
          <w:sz w:val="24"/>
          <w:szCs w:val="24"/>
          <w:rPrChange w:id="2659" w:author="Panagiotis Karkazis" w:date="2022-03-01T20:05:00Z">
            <w:rPr>
              <w:rFonts w:ascii="Arial" w:eastAsia="Times New Roman" w:hAnsi="Arial" w:cs="Arial"/>
              <w:sz w:val="24"/>
              <w:szCs w:val="24"/>
              <w:highlight w:val="red"/>
            </w:rPr>
          </w:rPrChange>
        </w:rPr>
        <w:t xml:space="preserve">διαδικασία </w:t>
      </w:r>
      <w:r w:rsidR="007E3FFA" w:rsidRPr="00886CD4">
        <w:rPr>
          <w:rFonts w:ascii="Arial" w:eastAsia="Times New Roman" w:hAnsi="Arial" w:cs="Arial"/>
          <w:sz w:val="24"/>
          <w:szCs w:val="24"/>
          <w:rPrChange w:id="2660" w:author="Panagiotis Karkazis" w:date="2022-03-01T20:05:00Z">
            <w:rPr>
              <w:rFonts w:ascii="Arial" w:eastAsia="Times New Roman" w:hAnsi="Arial" w:cs="Arial"/>
              <w:sz w:val="24"/>
              <w:szCs w:val="24"/>
              <w:highlight w:val="red"/>
            </w:rPr>
          </w:rPrChange>
        </w:rPr>
        <w:t>της εκπαίδευσης</w:t>
      </w:r>
      <w:r w:rsidR="00E16C7B" w:rsidRPr="00886CD4">
        <w:rPr>
          <w:rFonts w:ascii="Arial" w:eastAsia="Times New Roman" w:hAnsi="Arial" w:cs="Arial"/>
          <w:sz w:val="24"/>
          <w:szCs w:val="24"/>
          <w:rPrChange w:id="2661" w:author="Panagiotis Karkazis" w:date="2022-03-01T20:05:00Z">
            <w:rPr>
              <w:rFonts w:ascii="Arial" w:eastAsia="Times New Roman" w:hAnsi="Arial" w:cs="Arial"/>
              <w:sz w:val="24"/>
              <w:szCs w:val="24"/>
              <w:highlight w:val="red"/>
            </w:rPr>
          </w:rPrChange>
        </w:rPr>
        <w:t xml:space="preserve"> [ibm.com/</w:t>
      </w:r>
      <w:proofErr w:type="spellStart"/>
      <w:r w:rsidR="00E16C7B" w:rsidRPr="00886CD4">
        <w:rPr>
          <w:rFonts w:ascii="Arial" w:eastAsia="Times New Roman" w:hAnsi="Arial" w:cs="Arial"/>
          <w:sz w:val="24"/>
          <w:szCs w:val="24"/>
          <w:rPrChange w:id="2662" w:author="Panagiotis Karkazis" w:date="2022-03-01T20:05:00Z">
            <w:rPr>
              <w:rFonts w:ascii="Arial" w:eastAsia="Times New Roman" w:hAnsi="Arial" w:cs="Arial"/>
              <w:sz w:val="24"/>
              <w:szCs w:val="24"/>
              <w:highlight w:val="red"/>
            </w:rPr>
          </w:rPrChange>
        </w:rPr>
        <w:t>cloud</w:t>
      </w:r>
      <w:proofErr w:type="spellEnd"/>
      <w:r w:rsidR="00E16C7B" w:rsidRPr="00886CD4">
        <w:rPr>
          <w:rFonts w:ascii="Arial" w:eastAsia="Times New Roman" w:hAnsi="Arial" w:cs="Arial"/>
          <w:sz w:val="24"/>
          <w:szCs w:val="24"/>
          <w:rPrChange w:id="2663" w:author="Panagiotis Karkazis" w:date="2022-03-01T20:05:00Z">
            <w:rPr>
              <w:rFonts w:ascii="Arial" w:eastAsia="Times New Roman" w:hAnsi="Arial" w:cs="Arial"/>
              <w:sz w:val="24"/>
              <w:szCs w:val="24"/>
              <w:highlight w:val="red"/>
            </w:rPr>
          </w:rPrChange>
        </w:rPr>
        <w:t>/</w:t>
      </w:r>
      <w:proofErr w:type="spellStart"/>
      <w:r w:rsidR="00E16C7B" w:rsidRPr="00886CD4">
        <w:rPr>
          <w:rFonts w:ascii="Arial" w:eastAsia="Times New Roman" w:hAnsi="Arial" w:cs="Arial"/>
          <w:sz w:val="24"/>
          <w:szCs w:val="24"/>
          <w:rPrChange w:id="2664" w:author="Panagiotis Karkazis" w:date="2022-03-01T20:05:00Z">
            <w:rPr>
              <w:rFonts w:ascii="Arial" w:eastAsia="Times New Roman" w:hAnsi="Arial" w:cs="Arial"/>
              <w:sz w:val="24"/>
              <w:szCs w:val="24"/>
              <w:highlight w:val="red"/>
            </w:rPr>
          </w:rPrChange>
        </w:rPr>
        <w:t>blog</w:t>
      </w:r>
      <w:proofErr w:type="spellEnd"/>
      <w:r w:rsidR="00E16C7B" w:rsidRPr="00886CD4">
        <w:rPr>
          <w:rFonts w:ascii="Arial" w:eastAsia="Times New Roman" w:hAnsi="Arial" w:cs="Arial"/>
          <w:sz w:val="24"/>
          <w:szCs w:val="24"/>
          <w:rPrChange w:id="2665" w:author="Panagiotis Karkazis" w:date="2022-03-01T20:05:00Z">
            <w:rPr>
              <w:rFonts w:ascii="Arial" w:eastAsia="Times New Roman" w:hAnsi="Arial" w:cs="Arial"/>
              <w:sz w:val="24"/>
              <w:szCs w:val="24"/>
              <w:highlight w:val="red"/>
            </w:rPr>
          </w:rPrChange>
        </w:rPr>
        <w:t>/</w:t>
      </w:r>
      <w:proofErr w:type="spellStart"/>
      <w:r w:rsidR="00E16C7B" w:rsidRPr="00886CD4">
        <w:rPr>
          <w:rFonts w:ascii="Arial" w:eastAsia="Times New Roman" w:hAnsi="Arial" w:cs="Arial"/>
          <w:sz w:val="24"/>
          <w:szCs w:val="24"/>
          <w:rPrChange w:id="2666" w:author="Panagiotis Karkazis" w:date="2022-03-01T20:05:00Z">
            <w:rPr>
              <w:rFonts w:ascii="Arial" w:eastAsia="Times New Roman" w:hAnsi="Arial" w:cs="Arial"/>
              <w:sz w:val="24"/>
              <w:szCs w:val="24"/>
              <w:highlight w:val="red"/>
            </w:rPr>
          </w:rPrChange>
        </w:rPr>
        <w:t>ai</w:t>
      </w:r>
      <w:proofErr w:type="spellEnd"/>
      <w:r w:rsidR="00E16C7B" w:rsidRPr="00886CD4">
        <w:rPr>
          <w:rFonts w:ascii="Arial" w:eastAsia="Times New Roman" w:hAnsi="Arial" w:cs="Arial"/>
          <w:sz w:val="24"/>
          <w:szCs w:val="24"/>
          <w:rPrChange w:id="2667" w:author="Panagiotis Karkazis" w:date="2022-03-01T20:05:00Z">
            <w:rPr>
              <w:rFonts w:ascii="Arial" w:eastAsia="Times New Roman" w:hAnsi="Arial" w:cs="Arial"/>
              <w:sz w:val="24"/>
              <w:szCs w:val="24"/>
              <w:highlight w:val="red"/>
            </w:rPr>
          </w:rPrChange>
        </w:rPr>
        <w:t>-</w:t>
      </w:r>
      <w:proofErr w:type="spellStart"/>
      <w:r w:rsidR="00E16C7B" w:rsidRPr="00886CD4">
        <w:rPr>
          <w:rFonts w:ascii="Arial" w:eastAsia="Times New Roman" w:hAnsi="Arial" w:cs="Arial"/>
          <w:sz w:val="24"/>
          <w:szCs w:val="24"/>
          <w:rPrChange w:id="2668" w:author="Panagiotis Karkazis" w:date="2022-03-01T20:05:00Z">
            <w:rPr>
              <w:rFonts w:ascii="Arial" w:eastAsia="Times New Roman" w:hAnsi="Arial" w:cs="Arial"/>
              <w:sz w:val="24"/>
              <w:szCs w:val="24"/>
              <w:highlight w:val="red"/>
            </w:rPr>
          </w:rPrChange>
        </w:rPr>
        <w:t>vs</w:t>
      </w:r>
      <w:proofErr w:type="spellEnd"/>
      <w:r w:rsidR="00E16C7B" w:rsidRPr="00886CD4">
        <w:rPr>
          <w:rFonts w:ascii="Arial" w:eastAsia="Times New Roman" w:hAnsi="Arial" w:cs="Arial"/>
          <w:sz w:val="24"/>
          <w:szCs w:val="24"/>
          <w:rPrChange w:id="2669" w:author="Panagiotis Karkazis" w:date="2022-03-01T20:05:00Z">
            <w:rPr>
              <w:rFonts w:ascii="Arial" w:eastAsia="Times New Roman" w:hAnsi="Arial" w:cs="Arial"/>
              <w:sz w:val="24"/>
              <w:szCs w:val="24"/>
              <w:highlight w:val="red"/>
            </w:rPr>
          </w:rPrChange>
        </w:rPr>
        <w:t>-m]</w:t>
      </w:r>
      <w:r w:rsidR="00E0461F" w:rsidRPr="00886CD4">
        <w:rPr>
          <w:rFonts w:ascii="Arial" w:eastAsia="Times New Roman" w:hAnsi="Arial" w:cs="Arial"/>
          <w:sz w:val="24"/>
          <w:szCs w:val="24"/>
          <w:rPrChange w:id="2670" w:author="Panagiotis Karkazis" w:date="2022-03-01T20:05:00Z">
            <w:rPr>
              <w:rFonts w:ascii="Arial" w:eastAsia="Times New Roman" w:hAnsi="Arial" w:cs="Arial"/>
              <w:sz w:val="24"/>
              <w:szCs w:val="24"/>
              <w:highlight w:val="red"/>
            </w:rPr>
          </w:rPrChange>
        </w:rPr>
        <w:t>.</w:t>
      </w:r>
    </w:p>
    <w:p w14:paraId="3EFC8B27" w14:textId="4929BEE7" w:rsidR="00E0461F" w:rsidRPr="00886CD4" w:rsidRDefault="00563621" w:rsidP="009A17A1">
      <w:pPr>
        <w:spacing w:after="0" w:line="360" w:lineRule="auto"/>
        <w:ind w:firstLine="227"/>
        <w:jc w:val="both"/>
        <w:rPr>
          <w:rFonts w:ascii="Arial" w:eastAsia="Times New Roman" w:hAnsi="Arial" w:cs="Arial"/>
          <w:sz w:val="24"/>
          <w:szCs w:val="24"/>
          <w:rPrChange w:id="2671" w:author="Panagiotis Karkazis" w:date="2022-03-01T20:05:00Z">
            <w:rPr>
              <w:rFonts w:ascii="Arial" w:eastAsia="Times New Roman" w:hAnsi="Arial" w:cs="Arial"/>
              <w:sz w:val="24"/>
              <w:szCs w:val="24"/>
              <w:highlight w:val="red"/>
            </w:rPr>
          </w:rPrChange>
        </w:rPr>
      </w:pPr>
      <w:r w:rsidRPr="00886CD4">
        <w:rPr>
          <w:rFonts w:ascii="Arial" w:eastAsia="Times New Roman" w:hAnsi="Arial" w:cs="Arial"/>
          <w:sz w:val="24"/>
          <w:szCs w:val="24"/>
          <w:rPrChange w:id="2672" w:author="Panagiotis Karkazis" w:date="2022-03-01T20:05:00Z">
            <w:rPr>
              <w:rFonts w:ascii="Arial" w:eastAsia="Times New Roman" w:hAnsi="Arial" w:cs="Arial"/>
              <w:sz w:val="24"/>
              <w:szCs w:val="24"/>
              <w:highlight w:val="red"/>
            </w:rPr>
          </w:rPrChange>
        </w:rPr>
        <w:t xml:space="preserve">Τα </w:t>
      </w:r>
      <w:r w:rsidR="009C3A82" w:rsidRPr="00886CD4">
        <w:rPr>
          <w:rFonts w:ascii="Arial" w:eastAsia="Times New Roman" w:hAnsi="Arial" w:cs="Arial"/>
          <w:sz w:val="24"/>
          <w:szCs w:val="24"/>
          <w:rPrChange w:id="2673" w:author="Panagiotis Karkazis" w:date="2022-03-01T20:05:00Z">
            <w:rPr>
              <w:rFonts w:ascii="Arial" w:eastAsia="Times New Roman" w:hAnsi="Arial" w:cs="Arial"/>
              <w:sz w:val="24"/>
              <w:szCs w:val="24"/>
              <w:highlight w:val="red"/>
            </w:rPr>
          </w:rPrChange>
        </w:rPr>
        <w:t>μοντέλα</w:t>
      </w:r>
      <w:r w:rsidRPr="00886CD4">
        <w:rPr>
          <w:rFonts w:ascii="Arial" w:eastAsia="Times New Roman" w:hAnsi="Arial" w:cs="Arial"/>
          <w:sz w:val="24"/>
          <w:szCs w:val="24"/>
          <w:rPrChange w:id="2674" w:author="Panagiotis Karkazis" w:date="2022-03-01T20:05:00Z">
            <w:rPr>
              <w:rFonts w:ascii="Arial" w:eastAsia="Times New Roman" w:hAnsi="Arial" w:cs="Arial"/>
              <w:sz w:val="24"/>
              <w:szCs w:val="24"/>
              <w:highlight w:val="red"/>
            </w:rPr>
          </w:rPrChange>
        </w:rPr>
        <w:t xml:space="preserve"> Βαθιάς Μάθησης δέχονται ως εισόδους διάφορες πηγές δεδομένων όπως κείμενα, εικόνες, ήχο</w:t>
      </w:r>
      <w:r w:rsidR="00E21B88" w:rsidRPr="00886CD4">
        <w:rPr>
          <w:rFonts w:ascii="Arial" w:eastAsia="Times New Roman" w:hAnsi="Arial" w:cs="Arial"/>
          <w:sz w:val="24"/>
          <w:szCs w:val="24"/>
          <w:rPrChange w:id="2675" w:author="Panagiotis Karkazis" w:date="2022-03-01T20:05:00Z">
            <w:rPr>
              <w:rFonts w:ascii="Arial" w:eastAsia="Times New Roman" w:hAnsi="Arial" w:cs="Arial"/>
              <w:sz w:val="24"/>
              <w:szCs w:val="24"/>
              <w:highlight w:val="red"/>
            </w:rPr>
          </w:rPrChange>
        </w:rPr>
        <w:t xml:space="preserve"> και </w:t>
      </w:r>
      <w:r w:rsidRPr="00886CD4">
        <w:rPr>
          <w:rFonts w:ascii="Arial" w:eastAsia="Times New Roman" w:hAnsi="Arial" w:cs="Arial"/>
          <w:sz w:val="24"/>
          <w:szCs w:val="24"/>
          <w:rPrChange w:id="2676" w:author="Panagiotis Karkazis" w:date="2022-03-01T20:05:00Z">
            <w:rPr>
              <w:rFonts w:ascii="Arial" w:eastAsia="Times New Roman" w:hAnsi="Arial" w:cs="Arial"/>
              <w:sz w:val="24"/>
              <w:szCs w:val="24"/>
              <w:highlight w:val="red"/>
            </w:rPr>
          </w:rPrChange>
        </w:rPr>
        <w:t xml:space="preserve">βίντεο. Τα δεδομένα που </w:t>
      </w:r>
      <w:r w:rsidR="007F1711" w:rsidRPr="00886CD4">
        <w:rPr>
          <w:rFonts w:ascii="Arial" w:eastAsia="Times New Roman" w:hAnsi="Arial" w:cs="Arial"/>
          <w:sz w:val="24"/>
          <w:szCs w:val="24"/>
          <w:rPrChange w:id="2677" w:author="Panagiotis Karkazis" w:date="2022-03-01T20:05:00Z">
            <w:rPr>
              <w:rFonts w:ascii="Arial" w:eastAsia="Times New Roman" w:hAnsi="Arial" w:cs="Arial"/>
              <w:sz w:val="24"/>
              <w:szCs w:val="24"/>
              <w:highlight w:val="red"/>
            </w:rPr>
          </w:rPrChange>
        </w:rPr>
        <w:t>δέχονται</w:t>
      </w:r>
      <w:r w:rsidR="00E245F3" w:rsidRPr="00886CD4">
        <w:rPr>
          <w:rFonts w:ascii="Arial" w:eastAsia="Times New Roman" w:hAnsi="Arial" w:cs="Arial"/>
          <w:sz w:val="24"/>
          <w:szCs w:val="24"/>
          <w:rPrChange w:id="2678" w:author="Panagiotis Karkazis" w:date="2022-03-01T20:05:00Z">
            <w:rPr>
              <w:rFonts w:ascii="Arial" w:eastAsia="Times New Roman" w:hAnsi="Arial" w:cs="Arial"/>
              <w:sz w:val="24"/>
              <w:szCs w:val="24"/>
              <w:highlight w:val="red"/>
            </w:rPr>
          </w:rPrChange>
        </w:rPr>
        <w:t>,</w:t>
      </w:r>
      <w:r w:rsidRPr="00886CD4">
        <w:rPr>
          <w:rFonts w:ascii="Arial" w:eastAsia="Times New Roman" w:hAnsi="Arial" w:cs="Arial"/>
          <w:sz w:val="24"/>
          <w:szCs w:val="24"/>
          <w:rPrChange w:id="2679" w:author="Panagiotis Karkazis" w:date="2022-03-01T20:05:00Z">
            <w:rPr>
              <w:rFonts w:ascii="Arial" w:eastAsia="Times New Roman" w:hAnsi="Arial" w:cs="Arial"/>
              <w:sz w:val="24"/>
              <w:szCs w:val="24"/>
              <w:highlight w:val="red"/>
            </w:rPr>
          </w:rPrChange>
        </w:rPr>
        <w:t xml:space="preserve"> μπορούν να είναι </w:t>
      </w:r>
      <w:r w:rsidR="007F1711" w:rsidRPr="00886CD4">
        <w:rPr>
          <w:rFonts w:ascii="Arial" w:eastAsia="Times New Roman" w:hAnsi="Arial" w:cs="Arial"/>
          <w:sz w:val="24"/>
          <w:szCs w:val="24"/>
          <w:rPrChange w:id="2680" w:author="Panagiotis Karkazis" w:date="2022-03-01T20:05:00Z">
            <w:rPr>
              <w:rFonts w:ascii="Arial" w:eastAsia="Times New Roman" w:hAnsi="Arial" w:cs="Arial"/>
              <w:sz w:val="24"/>
              <w:szCs w:val="24"/>
              <w:highlight w:val="red"/>
            </w:rPr>
          </w:rPrChange>
        </w:rPr>
        <w:t xml:space="preserve">και </w:t>
      </w:r>
      <w:r w:rsidR="00E0461F" w:rsidRPr="00886CD4">
        <w:rPr>
          <w:rFonts w:ascii="Arial" w:eastAsia="Times New Roman" w:hAnsi="Arial" w:cs="Arial"/>
          <w:sz w:val="24"/>
          <w:szCs w:val="24"/>
          <w:rPrChange w:id="2681" w:author="Panagiotis Karkazis" w:date="2022-03-01T20:05:00Z">
            <w:rPr>
              <w:rFonts w:ascii="Arial" w:eastAsia="Times New Roman" w:hAnsi="Arial" w:cs="Arial"/>
              <w:sz w:val="24"/>
              <w:szCs w:val="24"/>
              <w:highlight w:val="red"/>
            </w:rPr>
          </w:rPrChange>
        </w:rPr>
        <w:t>μη δομημένα</w:t>
      </w:r>
      <w:r w:rsidR="007F1711" w:rsidRPr="00886CD4">
        <w:rPr>
          <w:rFonts w:ascii="Arial" w:eastAsia="Times New Roman" w:hAnsi="Arial" w:cs="Arial"/>
          <w:sz w:val="24"/>
          <w:szCs w:val="24"/>
          <w:rPrChange w:id="2682" w:author="Panagiotis Karkazis" w:date="2022-03-01T20:05:00Z">
            <w:rPr>
              <w:rFonts w:ascii="Arial" w:eastAsia="Times New Roman" w:hAnsi="Arial" w:cs="Arial"/>
              <w:sz w:val="24"/>
              <w:szCs w:val="24"/>
              <w:highlight w:val="red"/>
            </w:rPr>
          </w:rPrChange>
        </w:rPr>
        <w:t xml:space="preserve"> </w:t>
      </w:r>
      <w:r w:rsidR="00E0461F" w:rsidRPr="00886CD4">
        <w:rPr>
          <w:rFonts w:ascii="Arial" w:eastAsia="Times New Roman" w:hAnsi="Arial" w:cs="Arial"/>
          <w:sz w:val="24"/>
          <w:szCs w:val="24"/>
          <w:rPrChange w:id="2683" w:author="Panagiotis Karkazis" w:date="2022-03-01T20:05:00Z">
            <w:rPr>
              <w:rFonts w:ascii="Arial" w:eastAsia="Times New Roman" w:hAnsi="Arial" w:cs="Arial"/>
              <w:sz w:val="24"/>
              <w:szCs w:val="24"/>
              <w:highlight w:val="red"/>
            </w:rPr>
          </w:rPrChange>
        </w:rPr>
        <w:t>και μπορ</w:t>
      </w:r>
      <w:r w:rsidR="007F1711" w:rsidRPr="00886CD4">
        <w:rPr>
          <w:rFonts w:ascii="Arial" w:eastAsia="Times New Roman" w:hAnsi="Arial" w:cs="Arial"/>
          <w:sz w:val="24"/>
          <w:szCs w:val="24"/>
          <w:rPrChange w:id="2684" w:author="Panagiotis Karkazis" w:date="2022-03-01T20:05:00Z">
            <w:rPr>
              <w:rFonts w:ascii="Arial" w:eastAsia="Times New Roman" w:hAnsi="Arial" w:cs="Arial"/>
              <w:sz w:val="24"/>
              <w:szCs w:val="24"/>
              <w:highlight w:val="red"/>
            </w:rPr>
          </w:rPrChange>
        </w:rPr>
        <w:t>ούν</w:t>
      </w:r>
      <w:r w:rsidR="00E0461F" w:rsidRPr="00886CD4">
        <w:rPr>
          <w:rFonts w:ascii="Arial" w:eastAsia="Times New Roman" w:hAnsi="Arial" w:cs="Arial"/>
          <w:sz w:val="24"/>
          <w:szCs w:val="24"/>
          <w:rPrChange w:id="2685" w:author="Panagiotis Karkazis" w:date="2022-03-01T20:05:00Z">
            <w:rPr>
              <w:rFonts w:ascii="Arial" w:eastAsia="Times New Roman" w:hAnsi="Arial" w:cs="Arial"/>
              <w:sz w:val="24"/>
              <w:szCs w:val="24"/>
              <w:highlight w:val="red"/>
            </w:rPr>
          </w:rPrChange>
        </w:rPr>
        <w:t xml:space="preserve"> </w:t>
      </w:r>
      <w:r w:rsidR="0019429F" w:rsidRPr="00886CD4">
        <w:rPr>
          <w:rFonts w:ascii="Arial" w:eastAsia="Times New Roman" w:hAnsi="Arial" w:cs="Arial"/>
          <w:sz w:val="24"/>
          <w:szCs w:val="24"/>
          <w:rPrChange w:id="2686" w:author="Panagiotis Karkazis" w:date="2022-03-01T20:05:00Z">
            <w:rPr>
              <w:rFonts w:ascii="Arial" w:eastAsia="Times New Roman" w:hAnsi="Arial" w:cs="Arial"/>
              <w:sz w:val="24"/>
              <w:szCs w:val="24"/>
              <w:highlight w:val="red"/>
            </w:rPr>
          </w:rPrChange>
        </w:rPr>
        <w:t xml:space="preserve">από αυτά </w:t>
      </w:r>
      <w:r w:rsidR="00E0461F" w:rsidRPr="00886CD4">
        <w:rPr>
          <w:rFonts w:ascii="Arial" w:eastAsia="Times New Roman" w:hAnsi="Arial" w:cs="Arial"/>
          <w:sz w:val="24"/>
          <w:szCs w:val="24"/>
          <w:rPrChange w:id="2687" w:author="Panagiotis Karkazis" w:date="2022-03-01T20:05:00Z">
            <w:rPr>
              <w:rFonts w:ascii="Arial" w:eastAsia="Times New Roman" w:hAnsi="Arial" w:cs="Arial"/>
              <w:sz w:val="24"/>
              <w:szCs w:val="24"/>
              <w:highlight w:val="red"/>
            </w:rPr>
          </w:rPrChange>
        </w:rPr>
        <w:t xml:space="preserve">να </w:t>
      </w:r>
      <w:r w:rsidR="00DB5ADE" w:rsidRPr="00886CD4">
        <w:rPr>
          <w:rFonts w:ascii="Arial" w:eastAsia="Times New Roman" w:hAnsi="Arial" w:cs="Arial"/>
          <w:sz w:val="24"/>
          <w:szCs w:val="24"/>
          <w:rPrChange w:id="2688" w:author="Panagiotis Karkazis" w:date="2022-03-01T20:05:00Z">
            <w:rPr>
              <w:rFonts w:ascii="Arial" w:eastAsia="Times New Roman" w:hAnsi="Arial" w:cs="Arial"/>
              <w:sz w:val="24"/>
              <w:szCs w:val="24"/>
              <w:highlight w:val="red"/>
            </w:rPr>
          </w:rPrChange>
        </w:rPr>
        <w:t xml:space="preserve">προσδιοριστούν τα χαρακτηριστικά </w:t>
      </w:r>
      <w:r w:rsidR="00E0461F" w:rsidRPr="00886CD4">
        <w:rPr>
          <w:rFonts w:ascii="Arial" w:eastAsia="Times New Roman" w:hAnsi="Arial" w:cs="Arial"/>
          <w:sz w:val="24"/>
          <w:szCs w:val="24"/>
          <w:rPrChange w:id="2689" w:author="Panagiotis Karkazis" w:date="2022-03-01T20:05:00Z">
            <w:rPr>
              <w:rFonts w:ascii="Arial" w:eastAsia="Times New Roman" w:hAnsi="Arial" w:cs="Arial"/>
              <w:sz w:val="24"/>
              <w:szCs w:val="24"/>
              <w:highlight w:val="red"/>
            </w:rPr>
          </w:rPrChange>
        </w:rPr>
        <w:t>που</w:t>
      </w:r>
      <w:r w:rsidR="00DB5ADE" w:rsidRPr="00886CD4">
        <w:rPr>
          <w:rFonts w:ascii="Arial" w:eastAsia="Times New Roman" w:hAnsi="Arial" w:cs="Arial"/>
          <w:sz w:val="24"/>
          <w:szCs w:val="24"/>
          <w:rPrChange w:id="2690" w:author="Panagiotis Karkazis" w:date="2022-03-01T20:05:00Z">
            <w:rPr>
              <w:rFonts w:ascii="Arial" w:eastAsia="Times New Roman" w:hAnsi="Arial" w:cs="Arial"/>
              <w:sz w:val="24"/>
              <w:szCs w:val="24"/>
              <w:highlight w:val="red"/>
            </w:rPr>
          </w:rPrChange>
        </w:rPr>
        <w:t xml:space="preserve"> τα </w:t>
      </w:r>
      <w:r w:rsidR="00E0461F" w:rsidRPr="00886CD4">
        <w:rPr>
          <w:rFonts w:ascii="Arial" w:eastAsia="Times New Roman" w:hAnsi="Arial" w:cs="Arial"/>
          <w:sz w:val="24"/>
          <w:szCs w:val="24"/>
          <w:rPrChange w:id="2691" w:author="Panagiotis Karkazis" w:date="2022-03-01T20:05:00Z">
            <w:rPr>
              <w:rFonts w:ascii="Arial" w:eastAsia="Times New Roman" w:hAnsi="Arial" w:cs="Arial"/>
              <w:sz w:val="24"/>
              <w:szCs w:val="24"/>
              <w:highlight w:val="red"/>
            </w:rPr>
          </w:rPrChange>
        </w:rPr>
        <w:t>διακρίνουν</w:t>
      </w:r>
      <w:r w:rsidR="00DB5ADE" w:rsidRPr="00886CD4">
        <w:rPr>
          <w:rFonts w:ascii="Arial" w:eastAsia="Times New Roman" w:hAnsi="Arial" w:cs="Arial"/>
          <w:sz w:val="24"/>
          <w:szCs w:val="24"/>
          <w:rPrChange w:id="2692" w:author="Panagiotis Karkazis" w:date="2022-03-01T20:05:00Z">
            <w:rPr>
              <w:rFonts w:ascii="Arial" w:eastAsia="Times New Roman" w:hAnsi="Arial" w:cs="Arial"/>
              <w:sz w:val="24"/>
              <w:szCs w:val="24"/>
              <w:highlight w:val="red"/>
            </w:rPr>
          </w:rPrChange>
        </w:rPr>
        <w:t>,</w:t>
      </w:r>
      <w:r w:rsidR="00E0461F" w:rsidRPr="00886CD4">
        <w:rPr>
          <w:rFonts w:ascii="Arial" w:eastAsia="Times New Roman" w:hAnsi="Arial" w:cs="Arial"/>
          <w:sz w:val="24"/>
          <w:szCs w:val="24"/>
          <w:rPrChange w:id="2693" w:author="Panagiotis Karkazis" w:date="2022-03-01T20:05:00Z">
            <w:rPr>
              <w:rFonts w:ascii="Arial" w:eastAsia="Times New Roman" w:hAnsi="Arial" w:cs="Arial"/>
              <w:sz w:val="24"/>
              <w:szCs w:val="24"/>
              <w:highlight w:val="red"/>
            </w:rPr>
          </w:rPrChange>
        </w:rPr>
        <w:t xml:space="preserve"> </w:t>
      </w:r>
      <w:r w:rsidR="00E245F3" w:rsidRPr="00886CD4">
        <w:rPr>
          <w:rFonts w:ascii="Arial" w:eastAsia="Times New Roman" w:hAnsi="Arial" w:cs="Arial"/>
          <w:sz w:val="24"/>
          <w:szCs w:val="24"/>
          <w:rPrChange w:id="2694" w:author="Panagiotis Karkazis" w:date="2022-03-01T20:05:00Z">
            <w:rPr>
              <w:rFonts w:ascii="Arial" w:eastAsia="Times New Roman" w:hAnsi="Arial" w:cs="Arial"/>
              <w:sz w:val="24"/>
              <w:szCs w:val="24"/>
              <w:highlight w:val="red"/>
            </w:rPr>
          </w:rPrChange>
        </w:rPr>
        <w:t>αυτόματα</w:t>
      </w:r>
      <w:r w:rsidR="00E0461F" w:rsidRPr="00886CD4">
        <w:rPr>
          <w:rFonts w:ascii="Arial" w:eastAsia="Times New Roman" w:hAnsi="Arial" w:cs="Arial"/>
          <w:sz w:val="24"/>
          <w:szCs w:val="24"/>
          <w:rPrChange w:id="2695" w:author="Panagiotis Karkazis" w:date="2022-03-01T20:05:00Z">
            <w:rPr>
              <w:rFonts w:ascii="Arial" w:eastAsia="Times New Roman" w:hAnsi="Arial" w:cs="Arial"/>
              <w:sz w:val="24"/>
              <w:szCs w:val="24"/>
              <w:highlight w:val="red"/>
            </w:rPr>
          </w:rPrChange>
        </w:rPr>
        <w:t>.</w:t>
      </w:r>
      <w:r w:rsidR="00370F18" w:rsidRPr="00886CD4">
        <w:rPr>
          <w:rFonts w:ascii="Arial" w:eastAsia="Times New Roman" w:hAnsi="Arial" w:cs="Arial"/>
          <w:sz w:val="24"/>
          <w:szCs w:val="24"/>
          <w:rPrChange w:id="2696" w:author="Panagiotis Karkazis" w:date="2022-03-01T20:05:00Z">
            <w:rPr>
              <w:rFonts w:ascii="Arial" w:eastAsia="Times New Roman" w:hAnsi="Arial" w:cs="Arial"/>
              <w:sz w:val="24"/>
              <w:szCs w:val="24"/>
              <w:highlight w:val="red"/>
            </w:rPr>
          </w:rPrChange>
        </w:rPr>
        <w:t xml:space="preserve"> Έχοντας αυτά κατά νου καταλαβαίνουμε ότι </w:t>
      </w:r>
      <w:r w:rsidR="0051395D" w:rsidRPr="00886CD4">
        <w:rPr>
          <w:rFonts w:ascii="Arial" w:eastAsia="Times New Roman" w:hAnsi="Arial" w:cs="Arial"/>
          <w:sz w:val="24"/>
          <w:szCs w:val="24"/>
          <w:rPrChange w:id="2697" w:author="Panagiotis Karkazis" w:date="2022-03-01T20:05:00Z">
            <w:rPr>
              <w:rFonts w:ascii="Arial" w:eastAsia="Times New Roman" w:hAnsi="Arial" w:cs="Arial"/>
              <w:sz w:val="24"/>
              <w:szCs w:val="24"/>
              <w:highlight w:val="red"/>
            </w:rPr>
          </w:rPrChange>
        </w:rPr>
        <w:t xml:space="preserve">τα </w:t>
      </w:r>
      <w:r w:rsidR="00CB5E07" w:rsidRPr="00886CD4">
        <w:rPr>
          <w:rFonts w:ascii="Arial" w:eastAsia="Times New Roman" w:hAnsi="Arial" w:cs="Arial"/>
          <w:sz w:val="24"/>
          <w:szCs w:val="24"/>
          <w:rPrChange w:id="2698" w:author="Panagiotis Karkazis" w:date="2022-03-01T20:05:00Z">
            <w:rPr>
              <w:rFonts w:ascii="Arial" w:eastAsia="Times New Roman" w:hAnsi="Arial" w:cs="Arial"/>
              <w:sz w:val="24"/>
              <w:szCs w:val="24"/>
              <w:highlight w:val="red"/>
            </w:rPr>
          </w:rPrChange>
        </w:rPr>
        <w:t xml:space="preserve">μοντέλα </w:t>
      </w:r>
      <w:r w:rsidR="00370F18" w:rsidRPr="00886CD4">
        <w:rPr>
          <w:rFonts w:ascii="Arial" w:eastAsia="Times New Roman" w:hAnsi="Arial" w:cs="Arial"/>
          <w:sz w:val="24"/>
          <w:szCs w:val="24"/>
          <w:rPrChange w:id="2699" w:author="Panagiotis Karkazis" w:date="2022-03-01T20:05:00Z">
            <w:rPr>
              <w:rFonts w:ascii="Arial" w:eastAsia="Times New Roman" w:hAnsi="Arial" w:cs="Arial"/>
              <w:sz w:val="24"/>
              <w:szCs w:val="24"/>
              <w:highlight w:val="red"/>
            </w:rPr>
          </w:rPrChange>
        </w:rPr>
        <w:t>Βαθιάς Μάθησης</w:t>
      </w:r>
      <w:r w:rsidR="0051395D" w:rsidRPr="00886CD4">
        <w:rPr>
          <w:rFonts w:ascii="Arial" w:eastAsia="Times New Roman" w:hAnsi="Arial" w:cs="Arial"/>
          <w:sz w:val="24"/>
          <w:szCs w:val="24"/>
          <w:rPrChange w:id="2700" w:author="Panagiotis Karkazis" w:date="2022-03-01T20:05:00Z">
            <w:rPr>
              <w:rFonts w:ascii="Arial" w:eastAsia="Times New Roman" w:hAnsi="Arial" w:cs="Arial"/>
              <w:sz w:val="24"/>
              <w:szCs w:val="24"/>
              <w:highlight w:val="red"/>
            </w:rPr>
          </w:rPrChange>
        </w:rPr>
        <w:t>, αναλύοντας τα δεδομένα εισόδου εξάγ</w:t>
      </w:r>
      <w:r w:rsidR="009C3A82" w:rsidRPr="00886CD4">
        <w:rPr>
          <w:rFonts w:ascii="Arial" w:eastAsia="Times New Roman" w:hAnsi="Arial" w:cs="Arial"/>
          <w:sz w:val="24"/>
          <w:szCs w:val="24"/>
          <w:rPrChange w:id="2701" w:author="Panagiotis Karkazis" w:date="2022-03-01T20:05:00Z">
            <w:rPr>
              <w:rFonts w:ascii="Arial" w:eastAsia="Times New Roman" w:hAnsi="Arial" w:cs="Arial"/>
              <w:sz w:val="24"/>
              <w:szCs w:val="24"/>
              <w:highlight w:val="red"/>
            </w:rPr>
          </w:rPrChange>
        </w:rPr>
        <w:t>ουν</w:t>
      </w:r>
      <w:r w:rsidR="0051395D" w:rsidRPr="00886CD4">
        <w:rPr>
          <w:rFonts w:ascii="Arial" w:eastAsia="Times New Roman" w:hAnsi="Arial" w:cs="Arial"/>
          <w:sz w:val="24"/>
          <w:szCs w:val="24"/>
          <w:rPrChange w:id="2702" w:author="Panagiotis Karkazis" w:date="2022-03-01T20:05:00Z">
            <w:rPr>
              <w:rFonts w:ascii="Arial" w:eastAsia="Times New Roman" w:hAnsi="Arial" w:cs="Arial"/>
              <w:sz w:val="24"/>
              <w:szCs w:val="24"/>
              <w:highlight w:val="red"/>
            </w:rPr>
          </w:rPrChange>
        </w:rPr>
        <w:t xml:space="preserve"> μοτίβα και ομαδοποι</w:t>
      </w:r>
      <w:r w:rsidR="009C3A82" w:rsidRPr="00886CD4">
        <w:rPr>
          <w:rFonts w:ascii="Arial" w:eastAsia="Times New Roman" w:hAnsi="Arial" w:cs="Arial"/>
          <w:sz w:val="24"/>
          <w:szCs w:val="24"/>
          <w:rPrChange w:id="2703" w:author="Panagiotis Karkazis" w:date="2022-03-01T20:05:00Z">
            <w:rPr>
              <w:rFonts w:ascii="Arial" w:eastAsia="Times New Roman" w:hAnsi="Arial" w:cs="Arial"/>
              <w:sz w:val="24"/>
              <w:szCs w:val="24"/>
              <w:highlight w:val="red"/>
            </w:rPr>
          </w:rPrChange>
        </w:rPr>
        <w:t>ούν τα δεδομένα</w:t>
      </w:r>
      <w:r w:rsidR="0051395D" w:rsidRPr="00886CD4">
        <w:rPr>
          <w:rFonts w:ascii="Arial" w:eastAsia="Times New Roman" w:hAnsi="Arial" w:cs="Arial"/>
          <w:sz w:val="24"/>
          <w:szCs w:val="24"/>
          <w:rPrChange w:id="2704" w:author="Panagiotis Karkazis" w:date="2022-03-01T20:05:00Z">
            <w:rPr>
              <w:rFonts w:ascii="Arial" w:eastAsia="Times New Roman" w:hAnsi="Arial" w:cs="Arial"/>
              <w:sz w:val="24"/>
              <w:szCs w:val="24"/>
              <w:highlight w:val="red"/>
            </w:rPr>
          </w:rPrChange>
        </w:rPr>
        <w:t xml:space="preserve"> κατάλληλα. Οπότε με βάση το προηγούμενο παράδειγμα, ένα τέτοιο δίκτυο θα μπορούσε να δεχθεί </w:t>
      </w:r>
      <w:r w:rsidR="0083562A" w:rsidRPr="00886CD4">
        <w:rPr>
          <w:rFonts w:ascii="Arial" w:eastAsia="Times New Roman" w:hAnsi="Arial" w:cs="Arial"/>
          <w:sz w:val="24"/>
          <w:szCs w:val="24"/>
          <w:rPrChange w:id="2705" w:author="Panagiotis Karkazis" w:date="2022-03-01T20:05:00Z">
            <w:rPr>
              <w:rFonts w:ascii="Arial" w:eastAsia="Times New Roman" w:hAnsi="Arial" w:cs="Arial"/>
              <w:sz w:val="24"/>
              <w:szCs w:val="24"/>
              <w:highlight w:val="red"/>
            </w:rPr>
          </w:rPrChange>
        </w:rPr>
        <w:t>τις εικόνες των μήλων και των κερασιών και να τις αντιστοιχίσει στις κατάλληλες κατηγορίες βάση των ομοιοτήτων και των διαφορών τους.</w:t>
      </w:r>
      <w:r w:rsidR="009C3A82" w:rsidRPr="00886CD4">
        <w:rPr>
          <w:rFonts w:ascii="Arial" w:eastAsia="Times New Roman" w:hAnsi="Arial" w:cs="Arial"/>
          <w:sz w:val="24"/>
          <w:szCs w:val="24"/>
          <w:rPrChange w:id="2706" w:author="Panagiotis Karkazis" w:date="2022-03-01T20:05:00Z">
            <w:rPr>
              <w:rFonts w:ascii="Arial" w:eastAsia="Times New Roman" w:hAnsi="Arial" w:cs="Arial"/>
              <w:sz w:val="24"/>
              <w:szCs w:val="24"/>
              <w:highlight w:val="red"/>
            </w:rPr>
          </w:rPrChange>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sidRPr="00886CD4">
        <w:rPr>
          <w:rFonts w:ascii="Arial" w:eastAsia="Times New Roman" w:hAnsi="Arial" w:cs="Arial"/>
          <w:sz w:val="24"/>
          <w:szCs w:val="24"/>
          <w:rPrChange w:id="2707" w:author="Panagiotis Karkazis" w:date="2022-03-01T20:05:00Z">
            <w:rPr>
              <w:rFonts w:ascii="Arial" w:eastAsia="Times New Roman" w:hAnsi="Arial" w:cs="Arial"/>
              <w:sz w:val="24"/>
              <w:szCs w:val="24"/>
              <w:highlight w:val="red"/>
            </w:rPr>
          </w:rPrChange>
        </w:rPr>
        <w:t>ς</w:t>
      </w:r>
      <w:r w:rsidR="009C3A82" w:rsidRPr="00886CD4">
        <w:rPr>
          <w:rFonts w:ascii="Arial" w:eastAsia="Times New Roman" w:hAnsi="Arial" w:cs="Arial"/>
          <w:sz w:val="24"/>
          <w:szCs w:val="24"/>
          <w:rPrChange w:id="2708" w:author="Panagiotis Karkazis" w:date="2022-03-01T20:05:00Z">
            <w:rPr>
              <w:rFonts w:ascii="Arial" w:eastAsia="Times New Roman" w:hAnsi="Arial" w:cs="Arial"/>
              <w:sz w:val="24"/>
              <w:szCs w:val="24"/>
              <w:highlight w:val="red"/>
            </w:rPr>
          </w:rPrChange>
        </w:rPr>
        <w:t xml:space="preserve"> ώστε να βελτιστοποιηθεί η ακρίβεια </w:t>
      </w:r>
      <w:r w:rsidR="00CB5E07" w:rsidRPr="00886CD4">
        <w:rPr>
          <w:rFonts w:ascii="Arial" w:eastAsia="Times New Roman" w:hAnsi="Arial" w:cs="Arial"/>
          <w:sz w:val="24"/>
          <w:szCs w:val="24"/>
          <w:rPrChange w:id="2709" w:author="Panagiotis Karkazis" w:date="2022-03-01T20:05:00Z">
            <w:rPr>
              <w:rFonts w:ascii="Arial" w:eastAsia="Times New Roman" w:hAnsi="Arial" w:cs="Arial"/>
              <w:sz w:val="24"/>
              <w:szCs w:val="24"/>
              <w:highlight w:val="red"/>
            </w:rPr>
          </w:rPrChange>
        </w:rPr>
        <w:t>τους</w:t>
      </w:r>
      <w:r w:rsidR="006E7B23" w:rsidRPr="00886CD4">
        <w:rPr>
          <w:rFonts w:ascii="Arial" w:eastAsia="Times New Roman" w:hAnsi="Arial" w:cs="Arial"/>
          <w:sz w:val="24"/>
          <w:szCs w:val="24"/>
          <w:rPrChange w:id="2710" w:author="Panagiotis Karkazis" w:date="2022-03-01T20:05:00Z">
            <w:rPr>
              <w:rFonts w:ascii="Arial" w:eastAsia="Times New Roman" w:hAnsi="Arial" w:cs="Arial"/>
              <w:sz w:val="24"/>
              <w:szCs w:val="24"/>
              <w:highlight w:val="red"/>
            </w:rPr>
          </w:rPrChange>
        </w:rPr>
        <w:t xml:space="preserve">, </w:t>
      </w:r>
      <w:r w:rsidR="006703E4" w:rsidRPr="00886CD4">
        <w:rPr>
          <w:rFonts w:ascii="Arial" w:eastAsia="Times New Roman" w:hAnsi="Arial" w:cs="Arial"/>
          <w:sz w:val="24"/>
          <w:szCs w:val="24"/>
          <w:rPrChange w:id="2711" w:author="Panagiotis Karkazis" w:date="2022-03-01T20:05:00Z">
            <w:rPr>
              <w:rFonts w:ascii="Arial" w:eastAsia="Times New Roman" w:hAnsi="Arial" w:cs="Arial"/>
              <w:sz w:val="24"/>
              <w:szCs w:val="24"/>
              <w:highlight w:val="red"/>
            </w:rPr>
          </w:rPrChange>
        </w:rPr>
        <w:t xml:space="preserve">ενώ ένα μοντέλο </w:t>
      </w:r>
      <w:r w:rsidR="006E7B23" w:rsidRPr="00886CD4">
        <w:rPr>
          <w:rFonts w:ascii="Arial" w:eastAsia="Times New Roman" w:hAnsi="Arial" w:cs="Arial"/>
          <w:sz w:val="24"/>
          <w:szCs w:val="24"/>
          <w:rPrChange w:id="2712" w:author="Panagiotis Karkazis" w:date="2022-03-01T20:05:00Z">
            <w:rPr>
              <w:rFonts w:ascii="Arial" w:eastAsia="Times New Roman" w:hAnsi="Arial" w:cs="Arial"/>
              <w:sz w:val="24"/>
              <w:szCs w:val="24"/>
              <w:highlight w:val="red"/>
            </w:rPr>
          </w:rPrChange>
        </w:rPr>
        <w:t xml:space="preserve">Μηχανικής Μάθησης δεν χρειάζεται πολλά δεδομένα ώστε να εκπαιδευθεί λόγω της </w:t>
      </w:r>
      <w:r w:rsidR="00B07E80" w:rsidRPr="00886CD4">
        <w:rPr>
          <w:rFonts w:ascii="Arial" w:eastAsia="Times New Roman" w:hAnsi="Arial" w:cs="Arial"/>
          <w:sz w:val="24"/>
          <w:szCs w:val="24"/>
          <w:rPrChange w:id="2713" w:author="Panagiotis Karkazis" w:date="2022-03-01T20:05:00Z">
            <w:rPr>
              <w:rFonts w:ascii="Arial" w:eastAsia="Times New Roman" w:hAnsi="Arial" w:cs="Arial"/>
              <w:sz w:val="24"/>
              <w:szCs w:val="24"/>
              <w:highlight w:val="red"/>
            </w:rPr>
          </w:rPrChange>
        </w:rPr>
        <w:t>διαδικασίας</w:t>
      </w:r>
      <w:r w:rsidR="006E7B23" w:rsidRPr="00886CD4">
        <w:rPr>
          <w:rFonts w:ascii="Arial" w:eastAsia="Times New Roman" w:hAnsi="Arial" w:cs="Arial"/>
          <w:sz w:val="24"/>
          <w:szCs w:val="24"/>
          <w:rPrChange w:id="2714" w:author="Panagiotis Karkazis" w:date="2022-03-01T20:05:00Z">
            <w:rPr>
              <w:rFonts w:ascii="Arial" w:eastAsia="Times New Roman" w:hAnsi="Arial" w:cs="Arial"/>
              <w:sz w:val="24"/>
              <w:szCs w:val="24"/>
              <w:highlight w:val="red"/>
            </w:rPr>
          </w:rPrChange>
        </w:rPr>
        <w:t xml:space="preserve"> </w:t>
      </w:r>
      <w:r w:rsidR="00B07E80" w:rsidRPr="00886CD4">
        <w:rPr>
          <w:rFonts w:ascii="Arial" w:eastAsia="Times New Roman" w:hAnsi="Arial" w:cs="Arial"/>
          <w:sz w:val="24"/>
          <w:szCs w:val="24"/>
          <w:rPrChange w:id="2715" w:author="Panagiotis Karkazis" w:date="2022-03-01T20:05:00Z">
            <w:rPr>
              <w:rFonts w:ascii="Arial" w:eastAsia="Times New Roman" w:hAnsi="Arial" w:cs="Arial"/>
              <w:sz w:val="24"/>
              <w:szCs w:val="24"/>
              <w:highlight w:val="red"/>
            </w:rPr>
          </w:rPrChange>
        </w:rPr>
        <w:t xml:space="preserve">από την οποία περνάνε </w:t>
      </w:r>
      <w:r w:rsidR="006E7B23" w:rsidRPr="00886CD4">
        <w:rPr>
          <w:rFonts w:ascii="Arial" w:eastAsia="Times New Roman" w:hAnsi="Arial" w:cs="Arial"/>
          <w:sz w:val="24"/>
          <w:szCs w:val="24"/>
          <w:rPrChange w:id="2716" w:author="Panagiotis Karkazis" w:date="2022-03-01T20:05:00Z">
            <w:rPr>
              <w:rFonts w:ascii="Arial" w:eastAsia="Times New Roman" w:hAnsi="Arial" w:cs="Arial"/>
              <w:sz w:val="24"/>
              <w:szCs w:val="24"/>
              <w:highlight w:val="red"/>
            </w:rPr>
          </w:rPrChange>
        </w:rPr>
        <w:t>τα δεδομένα εισόδου</w:t>
      </w:r>
      <w:r w:rsidR="00CB5E07" w:rsidRPr="00886CD4">
        <w:rPr>
          <w:rFonts w:ascii="Arial" w:eastAsia="Times New Roman" w:hAnsi="Arial" w:cs="Arial"/>
          <w:sz w:val="24"/>
          <w:szCs w:val="24"/>
          <w:rPrChange w:id="2717" w:author="Panagiotis Karkazis" w:date="2022-03-01T20:05:00Z">
            <w:rPr>
              <w:rFonts w:ascii="Arial" w:eastAsia="Times New Roman" w:hAnsi="Arial" w:cs="Arial"/>
              <w:sz w:val="24"/>
              <w:szCs w:val="24"/>
              <w:highlight w:val="red"/>
            </w:rPr>
          </w:rPrChange>
        </w:rPr>
        <w:t xml:space="preserve"> [</w:t>
      </w:r>
      <w:proofErr w:type="spellStart"/>
      <w:r w:rsidR="00CB5E07" w:rsidRPr="00886CD4">
        <w:rPr>
          <w:rFonts w:ascii="Arial" w:eastAsia="Times New Roman" w:hAnsi="Arial" w:cs="Arial"/>
          <w:sz w:val="24"/>
          <w:szCs w:val="24"/>
          <w:lang w:val="en-US"/>
          <w:rPrChange w:id="2718" w:author="Panagiotis Karkazis" w:date="2022-03-01T20:05:00Z">
            <w:rPr>
              <w:rFonts w:ascii="Arial" w:eastAsia="Times New Roman" w:hAnsi="Arial" w:cs="Arial"/>
              <w:sz w:val="24"/>
              <w:szCs w:val="24"/>
              <w:highlight w:val="red"/>
              <w:lang w:val="en-US"/>
            </w:rPr>
          </w:rPrChange>
        </w:rPr>
        <w:t>ibm</w:t>
      </w:r>
      <w:proofErr w:type="spellEnd"/>
      <w:r w:rsidR="00CB5E07" w:rsidRPr="00886CD4">
        <w:rPr>
          <w:rFonts w:ascii="Arial" w:eastAsia="Times New Roman" w:hAnsi="Arial" w:cs="Arial"/>
          <w:sz w:val="24"/>
          <w:szCs w:val="24"/>
          <w:rPrChange w:id="2719" w:author="Panagiotis Karkazis" w:date="2022-03-01T20:05:00Z">
            <w:rPr>
              <w:rFonts w:ascii="Arial" w:eastAsia="Times New Roman" w:hAnsi="Arial" w:cs="Arial"/>
              <w:sz w:val="24"/>
              <w:szCs w:val="24"/>
              <w:highlight w:val="red"/>
            </w:rPr>
          </w:rPrChange>
        </w:rPr>
        <w:t>.</w:t>
      </w:r>
      <w:r w:rsidR="00CB5E07" w:rsidRPr="00886CD4">
        <w:rPr>
          <w:rFonts w:ascii="Arial" w:eastAsia="Times New Roman" w:hAnsi="Arial" w:cs="Arial"/>
          <w:sz w:val="24"/>
          <w:szCs w:val="24"/>
          <w:lang w:val="en-US"/>
          <w:rPrChange w:id="2720" w:author="Panagiotis Karkazis" w:date="2022-03-01T20:05:00Z">
            <w:rPr>
              <w:rFonts w:ascii="Arial" w:eastAsia="Times New Roman" w:hAnsi="Arial" w:cs="Arial"/>
              <w:sz w:val="24"/>
              <w:szCs w:val="24"/>
              <w:highlight w:val="red"/>
              <w:lang w:val="en-US"/>
            </w:rPr>
          </w:rPrChange>
        </w:rPr>
        <w:t>com</w:t>
      </w:r>
      <w:r w:rsidR="00CB5E07" w:rsidRPr="00886CD4">
        <w:rPr>
          <w:rFonts w:ascii="Arial" w:eastAsia="Times New Roman" w:hAnsi="Arial" w:cs="Arial"/>
          <w:sz w:val="24"/>
          <w:szCs w:val="24"/>
          <w:rPrChange w:id="2721" w:author="Panagiotis Karkazis" w:date="2022-03-01T20:05:00Z">
            <w:rPr>
              <w:rFonts w:ascii="Arial" w:eastAsia="Times New Roman" w:hAnsi="Arial" w:cs="Arial"/>
              <w:sz w:val="24"/>
              <w:szCs w:val="24"/>
              <w:highlight w:val="red"/>
            </w:rPr>
          </w:rPrChange>
        </w:rPr>
        <w:t>/</w:t>
      </w:r>
      <w:r w:rsidR="00CB5E07" w:rsidRPr="00886CD4">
        <w:rPr>
          <w:rFonts w:ascii="Arial" w:eastAsia="Times New Roman" w:hAnsi="Arial" w:cs="Arial"/>
          <w:sz w:val="24"/>
          <w:szCs w:val="24"/>
          <w:lang w:val="en-US"/>
          <w:rPrChange w:id="2722" w:author="Panagiotis Karkazis" w:date="2022-03-01T20:05:00Z">
            <w:rPr>
              <w:rFonts w:ascii="Arial" w:eastAsia="Times New Roman" w:hAnsi="Arial" w:cs="Arial"/>
              <w:sz w:val="24"/>
              <w:szCs w:val="24"/>
              <w:highlight w:val="red"/>
              <w:lang w:val="en-US"/>
            </w:rPr>
          </w:rPrChange>
        </w:rPr>
        <w:t>cloud</w:t>
      </w:r>
      <w:r w:rsidR="00CB5E07" w:rsidRPr="00886CD4">
        <w:rPr>
          <w:rFonts w:ascii="Arial" w:eastAsia="Times New Roman" w:hAnsi="Arial" w:cs="Arial"/>
          <w:sz w:val="24"/>
          <w:szCs w:val="24"/>
          <w:rPrChange w:id="2723" w:author="Panagiotis Karkazis" w:date="2022-03-01T20:05:00Z">
            <w:rPr>
              <w:rFonts w:ascii="Arial" w:eastAsia="Times New Roman" w:hAnsi="Arial" w:cs="Arial"/>
              <w:sz w:val="24"/>
              <w:szCs w:val="24"/>
              <w:highlight w:val="red"/>
            </w:rPr>
          </w:rPrChange>
        </w:rPr>
        <w:t>/</w:t>
      </w:r>
      <w:r w:rsidR="00CB5E07" w:rsidRPr="00886CD4">
        <w:rPr>
          <w:rFonts w:ascii="Arial" w:eastAsia="Times New Roman" w:hAnsi="Arial" w:cs="Arial"/>
          <w:sz w:val="24"/>
          <w:szCs w:val="24"/>
          <w:lang w:val="en-US"/>
          <w:rPrChange w:id="2724" w:author="Panagiotis Karkazis" w:date="2022-03-01T20:05:00Z">
            <w:rPr>
              <w:rFonts w:ascii="Arial" w:eastAsia="Times New Roman" w:hAnsi="Arial" w:cs="Arial"/>
              <w:sz w:val="24"/>
              <w:szCs w:val="24"/>
              <w:highlight w:val="red"/>
              <w:lang w:val="en-US"/>
            </w:rPr>
          </w:rPrChange>
        </w:rPr>
        <w:t>blog</w:t>
      </w:r>
      <w:r w:rsidR="00CB5E07" w:rsidRPr="00886CD4">
        <w:rPr>
          <w:rFonts w:ascii="Arial" w:eastAsia="Times New Roman" w:hAnsi="Arial" w:cs="Arial"/>
          <w:sz w:val="24"/>
          <w:szCs w:val="24"/>
          <w:rPrChange w:id="2725" w:author="Panagiotis Karkazis" w:date="2022-03-01T20:05:00Z">
            <w:rPr>
              <w:rFonts w:ascii="Arial" w:eastAsia="Times New Roman" w:hAnsi="Arial" w:cs="Arial"/>
              <w:sz w:val="24"/>
              <w:szCs w:val="24"/>
              <w:highlight w:val="red"/>
            </w:rPr>
          </w:rPrChange>
        </w:rPr>
        <w:t>/</w:t>
      </w:r>
      <w:r w:rsidR="00CB5E07" w:rsidRPr="00886CD4">
        <w:rPr>
          <w:rFonts w:ascii="Arial" w:eastAsia="Times New Roman" w:hAnsi="Arial" w:cs="Arial"/>
          <w:sz w:val="24"/>
          <w:szCs w:val="24"/>
          <w:lang w:val="en-US"/>
          <w:rPrChange w:id="2726" w:author="Panagiotis Karkazis" w:date="2022-03-01T20:05:00Z">
            <w:rPr>
              <w:rFonts w:ascii="Arial" w:eastAsia="Times New Roman" w:hAnsi="Arial" w:cs="Arial"/>
              <w:sz w:val="24"/>
              <w:szCs w:val="24"/>
              <w:highlight w:val="red"/>
              <w:lang w:val="en-US"/>
            </w:rPr>
          </w:rPrChange>
        </w:rPr>
        <w:t>ai</w:t>
      </w:r>
      <w:r w:rsidR="00CB5E07" w:rsidRPr="00886CD4">
        <w:rPr>
          <w:rFonts w:ascii="Arial" w:eastAsia="Times New Roman" w:hAnsi="Arial" w:cs="Arial"/>
          <w:sz w:val="24"/>
          <w:szCs w:val="24"/>
          <w:rPrChange w:id="2727" w:author="Panagiotis Karkazis" w:date="2022-03-01T20:05:00Z">
            <w:rPr>
              <w:rFonts w:ascii="Arial" w:eastAsia="Times New Roman" w:hAnsi="Arial" w:cs="Arial"/>
              <w:sz w:val="24"/>
              <w:szCs w:val="24"/>
              <w:highlight w:val="red"/>
            </w:rPr>
          </w:rPrChange>
        </w:rPr>
        <w:t>-</w:t>
      </w:r>
      <w:r w:rsidR="00CB5E07" w:rsidRPr="00886CD4">
        <w:rPr>
          <w:rFonts w:ascii="Arial" w:eastAsia="Times New Roman" w:hAnsi="Arial" w:cs="Arial"/>
          <w:sz w:val="24"/>
          <w:szCs w:val="24"/>
          <w:lang w:val="en-US"/>
          <w:rPrChange w:id="2728" w:author="Panagiotis Karkazis" w:date="2022-03-01T20:05:00Z">
            <w:rPr>
              <w:rFonts w:ascii="Arial" w:eastAsia="Times New Roman" w:hAnsi="Arial" w:cs="Arial"/>
              <w:sz w:val="24"/>
              <w:szCs w:val="24"/>
              <w:highlight w:val="red"/>
              <w:lang w:val="en-US"/>
            </w:rPr>
          </w:rPrChange>
        </w:rPr>
        <w:t>vs</w:t>
      </w:r>
      <w:r w:rsidR="00CB5E07" w:rsidRPr="00886CD4">
        <w:rPr>
          <w:rFonts w:ascii="Arial" w:eastAsia="Times New Roman" w:hAnsi="Arial" w:cs="Arial"/>
          <w:sz w:val="24"/>
          <w:szCs w:val="24"/>
          <w:rPrChange w:id="2729" w:author="Panagiotis Karkazis" w:date="2022-03-01T20:05:00Z">
            <w:rPr>
              <w:rFonts w:ascii="Arial" w:eastAsia="Times New Roman" w:hAnsi="Arial" w:cs="Arial"/>
              <w:sz w:val="24"/>
              <w:szCs w:val="24"/>
              <w:highlight w:val="red"/>
            </w:rPr>
          </w:rPrChange>
        </w:rPr>
        <w:t>-</w:t>
      </w:r>
      <w:r w:rsidR="00CB5E07" w:rsidRPr="00886CD4">
        <w:rPr>
          <w:rFonts w:ascii="Arial" w:eastAsia="Times New Roman" w:hAnsi="Arial" w:cs="Arial"/>
          <w:sz w:val="24"/>
          <w:szCs w:val="24"/>
          <w:lang w:val="en-US"/>
          <w:rPrChange w:id="2730" w:author="Panagiotis Karkazis" w:date="2022-03-01T20:05:00Z">
            <w:rPr>
              <w:rFonts w:ascii="Arial" w:eastAsia="Times New Roman" w:hAnsi="Arial" w:cs="Arial"/>
              <w:sz w:val="24"/>
              <w:szCs w:val="24"/>
              <w:highlight w:val="red"/>
              <w:lang w:val="en-US"/>
            </w:rPr>
          </w:rPrChange>
        </w:rPr>
        <w:t>m</w:t>
      </w:r>
      <w:r w:rsidR="00CB5E07" w:rsidRPr="00886CD4">
        <w:rPr>
          <w:rFonts w:ascii="Arial" w:eastAsia="Times New Roman" w:hAnsi="Arial" w:cs="Arial"/>
          <w:sz w:val="24"/>
          <w:szCs w:val="24"/>
          <w:rPrChange w:id="2731" w:author="Panagiotis Karkazis" w:date="2022-03-01T20:05:00Z">
            <w:rPr>
              <w:rFonts w:ascii="Arial" w:eastAsia="Times New Roman" w:hAnsi="Arial" w:cs="Arial"/>
              <w:sz w:val="24"/>
              <w:szCs w:val="24"/>
              <w:highlight w:val="red"/>
            </w:rPr>
          </w:rPrChange>
        </w:rPr>
        <w:t>]</w:t>
      </w:r>
      <w:r w:rsidR="006703E4" w:rsidRPr="00886CD4">
        <w:rPr>
          <w:rFonts w:ascii="Arial" w:eastAsia="Times New Roman" w:hAnsi="Arial" w:cs="Arial"/>
          <w:sz w:val="24"/>
          <w:szCs w:val="24"/>
          <w:rPrChange w:id="2732" w:author="Panagiotis Karkazis" w:date="2022-03-01T20:05:00Z">
            <w:rPr>
              <w:rFonts w:ascii="Arial" w:eastAsia="Times New Roman" w:hAnsi="Arial" w:cs="Arial"/>
              <w:sz w:val="24"/>
              <w:szCs w:val="24"/>
              <w:highlight w:val="red"/>
            </w:rPr>
          </w:rPrChange>
        </w:rPr>
        <w:t>.</w:t>
      </w:r>
    </w:p>
    <w:p w14:paraId="5E0F4613" w14:textId="2579712F" w:rsidR="008D22C8" w:rsidRPr="00886CD4" w:rsidRDefault="00D7672D" w:rsidP="00C846FD">
      <w:pPr>
        <w:spacing w:after="0" w:line="360" w:lineRule="auto"/>
        <w:ind w:firstLine="227"/>
        <w:jc w:val="both"/>
        <w:rPr>
          <w:rFonts w:ascii="Arial" w:eastAsia="Times New Roman" w:hAnsi="Arial" w:cs="Arial"/>
          <w:sz w:val="24"/>
          <w:szCs w:val="24"/>
          <w:rPrChange w:id="2733" w:author="Panagiotis Karkazis" w:date="2022-03-01T20:05:00Z">
            <w:rPr>
              <w:rFonts w:ascii="Arial" w:eastAsia="Times New Roman" w:hAnsi="Arial" w:cs="Arial"/>
              <w:sz w:val="24"/>
              <w:szCs w:val="24"/>
              <w:highlight w:val="red"/>
            </w:rPr>
          </w:rPrChange>
        </w:rPr>
      </w:pPr>
      <w:r w:rsidRPr="00886CD4">
        <w:rPr>
          <w:rFonts w:ascii="Arial" w:eastAsia="Times New Roman" w:hAnsi="Arial" w:cs="Arial"/>
          <w:sz w:val="24"/>
          <w:szCs w:val="24"/>
          <w:rPrChange w:id="2734" w:author="Panagiotis Karkazis" w:date="2022-03-01T20:05:00Z">
            <w:rPr>
              <w:rFonts w:ascii="Arial" w:eastAsia="Times New Roman" w:hAnsi="Arial" w:cs="Arial"/>
              <w:sz w:val="24"/>
              <w:szCs w:val="24"/>
              <w:highlight w:val="red"/>
            </w:rPr>
          </w:rPrChange>
        </w:rPr>
        <w:t xml:space="preserve">Η Βαθιά Μάθηση δεν μπορεί να υπάρξει χωρίς τα </w:t>
      </w:r>
      <w:proofErr w:type="spellStart"/>
      <w:r w:rsidRPr="00886CD4">
        <w:rPr>
          <w:rFonts w:ascii="Arial" w:eastAsia="Times New Roman" w:hAnsi="Arial" w:cs="Arial"/>
          <w:sz w:val="24"/>
          <w:szCs w:val="24"/>
          <w:rPrChange w:id="2735" w:author="Panagiotis Karkazis" w:date="2022-03-01T20:05:00Z">
            <w:rPr>
              <w:rFonts w:ascii="Arial" w:eastAsia="Times New Roman" w:hAnsi="Arial" w:cs="Arial"/>
              <w:sz w:val="24"/>
              <w:szCs w:val="24"/>
              <w:highlight w:val="red"/>
            </w:rPr>
          </w:rPrChange>
        </w:rPr>
        <w:t>Νευρωνικά</w:t>
      </w:r>
      <w:proofErr w:type="spellEnd"/>
      <w:r w:rsidRPr="00886CD4">
        <w:rPr>
          <w:rFonts w:ascii="Arial" w:eastAsia="Times New Roman" w:hAnsi="Arial" w:cs="Arial"/>
          <w:sz w:val="24"/>
          <w:szCs w:val="24"/>
          <w:rPrChange w:id="2736" w:author="Panagiotis Karkazis" w:date="2022-03-01T20:05:00Z">
            <w:rPr>
              <w:rFonts w:ascii="Arial" w:eastAsia="Times New Roman" w:hAnsi="Arial" w:cs="Arial"/>
              <w:sz w:val="24"/>
              <w:szCs w:val="24"/>
              <w:highlight w:val="red"/>
            </w:rPr>
          </w:rPrChange>
        </w:rPr>
        <w:t xml:space="preserve"> Δίκτυα</w:t>
      </w:r>
      <w:ins w:id="2737" w:author="Panagiotis Karkazis" w:date="2022-03-01T20:22:00Z">
        <w:r w:rsidR="00E50D9F">
          <w:rPr>
            <w:rFonts w:ascii="Arial" w:eastAsia="Times New Roman" w:hAnsi="Arial" w:cs="Arial"/>
            <w:sz w:val="24"/>
            <w:szCs w:val="24"/>
          </w:rPr>
          <w:t>,</w:t>
        </w:r>
      </w:ins>
      <w:r w:rsidRPr="00886CD4">
        <w:rPr>
          <w:rFonts w:ascii="Arial" w:eastAsia="Times New Roman" w:hAnsi="Arial" w:cs="Arial"/>
          <w:sz w:val="24"/>
          <w:szCs w:val="24"/>
          <w:rPrChange w:id="2738" w:author="Panagiotis Karkazis" w:date="2022-03-01T20:05:00Z">
            <w:rPr>
              <w:rFonts w:ascii="Arial" w:eastAsia="Times New Roman" w:hAnsi="Arial" w:cs="Arial"/>
              <w:sz w:val="24"/>
              <w:szCs w:val="24"/>
              <w:highlight w:val="red"/>
            </w:rPr>
          </w:rPrChange>
        </w:rPr>
        <w:t xml:space="preserve"> καθώς βασίζεται στην λογική και την δομή τους</w:t>
      </w:r>
      <w:r w:rsidR="00715C41" w:rsidRPr="00886CD4">
        <w:rPr>
          <w:rFonts w:ascii="Arial" w:eastAsia="Times New Roman" w:hAnsi="Arial" w:cs="Arial"/>
          <w:sz w:val="24"/>
          <w:szCs w:val="24"/>
          <w:rPrChange w:id="2739" w:author="Panagiotis Karkazis" w:date="2022-03-01T20:05:00Z">
            <w:rPr>
              <w:rFonts w:ascii="Arial" w:eastAsia="Times New Roman" w:hAnsi="Arial" w:cs="Arial"/>
              <w:sz w:val="24"/>
              <w:szCs w:val="24"/>
              <w:highlight w:val="red"/>
            </w:rPr>
          </w:rPrChange>
        </w:rPr>
        <w:t xml:space="preserve"> [</w:t>
      </w:r>
      <w:proofErr w:type="spellStart"/>
      <w:r w:rsidR="00F1305E" w:rsidRPr="00886CD4">
        <w:rPr>
          <w:rFonts w:ascii="Arial" w:eastAsia="Times New Roman" w:hAnsi="Arial" w:cs="Arial"/>
          <w:sz w:val="24"/>
          <w:szCs w:val="24"/>
          <w:lang w:val="en-US"/>
          <w:rPrChange w:id="2740" w:author="Panagiotis Karkazis" w:date="2022-03-01T20:05:00Z">
            <w:rPr>
              <w:rFonts w:ascii="Arial" w:eastAsia="Times New Roman" w:hAnsi="Arial" w:cs="Arial"/>
              <w:sz w:val="24"/>
              <w:szCs w:val="24"/>
              <w:highlight w:val="red"/>
              <w:lang w:val="en-US"/>
            </w:rPr>
          </w:rPrChange>
        </w:rPr>
        <w:t>ibm</w:t>
      </w:r>
      <w:proofErr w:type="spellEnd"/>
      <w:r w:rsidR="00F1305E" w:rsidRPr="00886CD4">
        <w:rPr>
          <w:rFonts w:ascii="Arial" w:eastAsia="Times New Roman" w:hAnsi="Arial" w:cs="Arial"/>
          <w:sz w:val="24"/>
          <w:szCs w:val="24"/>
          <w:rPrChange w:id="2741" w:author="Panagiotis Karkazis" w:date="2022-03-01T20:05:00Z">
            <w:rPr>
              <w:rFonts w:ascii="Arial" w:eastAsia="Times New Roman" w:hAnsi="Arial" w:cs="Arial"/>
              <w:sz w:val="24"/>
              <w:szCs w:val="24"/>
              <w:highlight w:val="red"/>
            </w:rPr>
          </w:rPrChange>
        </w:rPr>
        <w:t>.</w:t>
      </w:r>
      <w:r w:rsidR="00F1305E" w:rsidRPr="00886CD4">
        <w:rPr>
          <w:rFonts w:ascii="Arial" w:eastAsia="Times New Roman" w:hAnsi="Arial" w:cs="Arial"/>
          <w:sz w:val="24"/>
          <w:szCs w:val="24"/>
          <w:lang w:val="en-US"/>
          <w:rPrChange w:id="2742" w:author="Panagiotis Karkazis" w:date="2022-03-01T20:05:00Z">
            <w:rPr>
              <w:rFonts w:ascii="Arial" w:eastAsia="Times New Roman" w:hAnsi="Arial" w:cs="Arial"/>
              <w:sz w:val="24"/>
              <w:szCs w:val="24"/>
              <w:highlight w:val="red"/>
              <w:lang w:val="en-US"/>
            </w:rPr>
          </w:rPrChange>
        </w:rPr>
        <w:t>com</w:t>
      </w:r>
      <w:r w:rsidR="00F1305E" w:rsidRPr="00886CD4">
        <w:rPr>
          <w:rFonts w:ascii="Arial" w:eastAsia="Times New Roman" w:hAnsi="Arial" w:cs="Arial"/>
          <w:sz w:val="24"/>
          <w:szCs w:val="24"/>
          <w:rPrChange w:id="2743" w:author="Panagiotis Karkazis" w:date="2022-03-01T20:05:00Z">
            <w:rPr>
              <w:rFonts w:ascii="Arial" w:eastAsia="Times New Roman" w:hAnsi="Arial" w:cs="Arial"/>
              <w:sz w:val="24"/>
              <w:szCs w:val="24"/>
              <w:highlight w:val="red"/>
            </w:rPr>
          </w:rPrChange>
        </w:rPr>
        <w:t>/</w:t>
      </w:r>
      <w:r w:rsidR="00F1305E" w:rsidRPr="00886CD4">
        <w:rPr>
          <w:rFonts w:ascii="Arial" w:eastAsia="Times New Roman" w:hAnsi="Arial" w:cs="Arial"/>
          <w:sz w:val="24"/>
          <w:szCs w:val="24"/>
          <w:lang w:val="en-US"/>
          <w:rPrChange w:id="2744" w:author="Panagiotis Karkazis" w:date="2022-03-01T20:05:00Z">
            <w:rPr>
              <w:rFonts w:ascii="Arial" w:eastAsia="Times New Roman" w:hAnsi="Arial" w:cs="Arial"/>
              <w:sz w:val="24"/>
              <w:szCs w:val="24"/>
              <w:highlight w:val="red"/>
              <w:lang w:val="en-US"/>
            </w:rPr>
          </w:rPrChange>
        </w:rPr>
        <w:t>cloud</w:t>
      </w:r>
      <w:r w:rsidR="00F1305E" w:rsidRPr="00886CD4">
        <w:rPr>
          <w:rFonts w:ascii="Arial" w:eastAsia="Times New Roman" w:hAnsi="Arial" w:cs="Arial"/>
          <w:sz w:val="24"/>
          <w:szCs w:val="24"/>
          <w:rPrChange w:id="2745" w:author="Panagiotis Karkazis" w:date="2022-03-01T20:05:00Z">
            <w:rPr>
              <w:rFonts w:ascii="Arial" w:eastAsia="Times New Roman" w:hAnsi="Arial" w:cs="Arial"/>
              <w:sz w:val="24"/>
              <w:szCs w:val="24"/>
              <w:highlight w:val="red"/>
            </w:rPr>
          </w:rPrChange>
        </w:rPr>
        <w:t>/</w:t>
      </w:r>
      <w:r w:rsidR="00F1305E" w:rsidRPr="00886CD4">
        <w:rPr>
          <w:rFonts w:ascii="Arial" w:eastAsia="Times New Roman" w:hAnsi="Arial" w:cs="Arial"/>
          <w:sz w:val="24"/>
          <w:szCs w:val="24"/>
          <w:lang w:val="en-US"/>
          <w:rPrChange w:id="2746" w:author="Panagiotis Karkazis" w:date="2022-03-01T20:05:00Z">
            <w:rPr>
              <w:rFonts w:ascii="Arial" w:eastAsia="Times New Roman" w:hAnsi="Arial" w:cs="Arial"/>
              <w:sz w:val="24"/>
              <w:szCs w:val="24"/>
              <w:highlight w:val="red"/>
              <w:lang w:val="en-US"/>
            </w:rPr>
          </w:rPrChange>
        </w:rPr>
        <w:t>blog</w:t>
      </w:r>
      <w:r w:rsidR="00F1305E" w:rsidRPr="00886CD4">
        <w:rPr>
          <w:rFonts w:ascii="Arial" w:eastAsia="Times New Roman" w:hAnsi="Arial" w:cs="Arial"/>
          <w:sz w:val="24"/>
          <w:szCs w:val="24"/>
          <w:rPrChange w:id="2747" w:author="Panagiotis Karkazis" w:date="2022-03-01T20:05:00Z">
            <w:rPr>
              <w:rFonts w:ascii="Arial" w:eastAsia="Times New Roman" w:hAnsi="Arial" w:cs="Arial"/>
              <w:sz w:val="24"/>
              <w:szCs w:val="24"/>
              <w:highlight w:val="red"/>
            </w:rPr>
          </w:rPrChange>
        </w:rPr>
        <w:t>/</w:t>
      </w:r>
      <w:r w:rsidR="00F1305E" w:rsidRPr="00886CD4">
        <w:rPr>
          <w:rFonts w:ascii="Arial" w:eastAsia="Times New Roman" w:hAnsi="Arial" w:cs="Arial"/>
          <w:sz w:val="24"/>
          <w:szCs w:val="24"/>
          <w:lang w:val="en-US"/>
          <w:rPrChange w:id="2748" w:author="Panagiotis Karkazis" w:date="2022-03-01T20:05:00Z">
            <w:rPr>
              <w:rFonts w:ascii="Arial" w:eastAsia="Times New Roman" w:hAnsi="Arial" w:cs="Arial"/>
              <w:sz w:val="24"/>
              <w:szCs w:val="24"/>
              <w:highlight w:val="red"/>
              <w:lang w:val="en-US"/>
            </w:rPr>
          </w:rPrChange>
        </w:rPr>
        <w:t>ai</w:t>
      </w:r>
      <w:r w:rsidR="00F1305E" w:rsidRPr="00886CD4">
        <w:rPr>
          <w:rFonts w:ascii="Arial" w:eastAsia="Times New Roman" w:hAnsi="Arial" w:cs="Arial"/>
          <w:sz w:val="24"/>
          <w:szCs w:val="24"/>
          <w:rPrChange w:id="2749" w:author="Panagiotis Karkazis" w:date="2022-03-01T20:05:00Z">
            <w:rPr>
              <w:rFonts w:ascii="Arial" w:eastAsia="Times New Roman" w:hAnsi="Arial" w:cs="Arial"/>
              <w:sz w:val="24"/>
              <w:szCs w:val="24"/>
              <w:highlight w:val="red"/>
            </w:rPr>
          </w:rPrChange>
        </w:rPr>
        <w:t>-</w:t>
      </w:r>
      <w:r w:rsidR="00F1305E" w:rsidRPr="00886CD4">
        <w:rPr>
          <w:rFonts w:ascii="Arial" w:eastAsia="Times New Roman" w:hAnsi="Arial" w:cs="Arial"/>
          <w:sz w:val="24"/>
          <w:szCs w:val="24"/>
          <w:lang w:val="en-US"/>
          <w:rPrChange w:id="2750" w:author="Panagiotis Karkazis" w:date="2022-03-01T20:05:00Z">
            <w:rPr>
              <w:rFonts w:ascii="Arial" w:eastAsia="Times New Roman" w:hAnsi="Arial" w:cs="Arial"/>
              <w:sz w:val="24"/>
              <w:szCs w:val="24"/>
              <w:highlight w:val="red"/>
              <w:lang w:val="en-US"/>
            </w:rPr>
          </w:rPrChange>
        </w:rPr>
        <w:t>vs</w:t>
      </w:r>
      <w:r w:rsidR="00F1305E" w:rsidRPr="00886CD4">
        <w:rPr>
          <w:rFonts w:ascii="Arial" w:eastAsia="Times New Roman" w:hAnsi="Arial" w:cs="Arial"/>
          <w:sz w:val="24"/>
          <w:szCs w:val="24"/>
          <w:rPrChange w:id="2751" w:author="Panagiotis Karkazis" w:date="2022-03-01T20:05:00Z">
            <w:rPr>
              <w:rFonts w:ascii="Arial" w:eastAsia="Times New Roman" w:hAnsi="Arial" w:cs="Arial"/>
              <w:sz w:val="24"/>
              <w:szCs w:val="24"/>
              <w:highlight w:val="red"/>
            </w:rPr>
          </w:rPrChange>
        </w:rPr>
        <w:t>-</w:t>
      </w:r>
      <w:r w:rsidR="00F1305E" w:rsidRPr="00886CD4">
        <w:rPr>
          <w:rFonts w:ascii="Arial" w:eastAsia="Times New Roman" w:hAnsi="Arial" w:cs="Arial"/>
          <w:sz w:val="24"/>
          <w:szCs w:val="24"/>
          <w:lang w:val="en-US"/>
          <w:rPrChange w:id="2752" w:author="Panagiotis Karkazis" w:date="2022-03-01T20:05:00Z">
            <w:rPr>
              <w:rFonts w:ascii="Arial" w:eastAsia="Times New Roman" w:hAnsi="Arial" w:cs="Arial"/>
              <w:sz w:val="24"/>
              <w:szCs w:val="24"/>
              <w:highlight w:val="red"/>
              <w:lang w:val="en-US"/>
            </w:rPr>
          </w:rPrChange>
        </w:rPr>
        <w:t>m</w:t>
      </w:r>
      <w:r w:rsidR="00715C41" w:rsidRPr="00886CD4">
        <w:rPr>
          <w:rFonts w:ascii="Arial" w:eastAsia="Times New Roman" w:hAnsi="Arial" w:cs="Arial"/>
          <w:sz w:val="24"/>
          <w:szCs w:val="24"/>
          <w:rPrChange w:id="2753" w:author="Panagiotis Karkazis" w:date="2022-03-01T20:05:00Z">
            <w:rPr>
              <w:rFonts w:ascii="Arial" w:eastAsia="Times New Roman" w:hAnsi="Arial" w:cs="Arial"/>
              <w:sz w:val="24"/>
              <w:szCs w:val="24"/>
              <w:highlight w:val="red"/>
            </w:rPr>
          </w:rPrChange>
        </w:rPr>
        <w:t xml:space="preserve">, </w:t>
      </w:r>
      <w:proofErr w:type="spellStart"/>
      <w:r w:rsidR="00A3040E" w:rsidRPr="00886CD4">
        <w:rPr>
          <w:rFonts w:ascii="Arial" w:eastAsia="Times New Roman" w:hAnsi="Arial" w:cs="Arial"/>
          <w:sz w:val="24"/>
          <w:szCs w:val="24"/>
          <w:rPrChange w:id="2754" w:author="Panagiotis Karkazis" w:date="2022-03-01T20:05:00Z">
            <w:rPr>
              <w:rFonts w:ascii="Arial" w:eastAsia="Times New Roman" w:hAnsi="Arial" w:cs="Arial"/>
              <w:sz w:val="24"/>
              <w:szCs w:val="24"/>
              <w:highlight w:val="red"/>
            </w:rPr>
          </w:rPrChange>
        </w:rPr>
        <w:t>bernardmarr</w:t>
      </w:r>
      <w:proofErr w:type="spellEnd"/>
      <w:r w:rsidR="00715C41" w:rsidRPr="00886CD4">
        <w:rPr>
          <w:rFonts w:ascii="Arial" w:eastAsia="Times New Roman" w:hAnsi="Arial" w:cs="Arial"/>
          <w:sz w:val="24"/>
          <w:szCs w:val="24"/>
          <w:rPrChange w:id="2755" w:author="Panagiotis Karkazis" w:date="2022-03-01T20:05:00Z">
            <w:rPr>
              <w:rFonts w:ascii="Arial" w:eastAsia="Times New Roman" w:hAnsi="Arial" w:cs="Arial"/>
              <w:sz w:val="24"/>
              <w:szCs w:val="24"/>
              <w:highlight w:val="red"/>
            </w:rPr>
          </w:rPrChange>
        </w:rPr>
        <w:t>]</w:t>
      </w:r>
      <w:r w:rsidRPr="00886CD4">
        <w:rPr>
          <w:rFonts w:ascii="Arial" w:eastAsia="Times New Roman" w:hAnsi="Arial" w:cs="Arial"/>
          <w:sz w:val="24"/>
          <w:szCs w:val="24"/>
          <w:rPrChange w:id="2756" w:author="Panagiotis Karkazis" w:date="2022-03-01T20:05:00Z">
            <w:rPr>
              <w:rFonts w:ascii="Arial" w:eastAsia="Times New Roman" w:hAnsi="Arial" w:cs="Arial"/>
              <w:sz w:val="24"/>
              <w:szCs w:val="24"/>
              <w:highlight w:val="red"/>
            </w:rPr>
          </w:rPrChange>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886CD4">
        <w:rPr>
          <w:rFonts w:ascii="Arial" w:eastAsia="Times New Roman" w:hAnsi="Arial" w:cs="Arial"/>
          <w:sz w:val="24"/>
          <w:szCs w:val="24"/>
          <w:rPrChange w:id="2757" w:author="Panagiotis Karkazis" w:date="2022-03-01T20:05:00Z">
            <w:rPr>
              <w:rFonts w:ascii="Arial" w:eastAsia="Times New Roman" w:hAnsi="Arial" w:cs="Arial"/>
              <w:sz w:val="24"/>
              <w:szCs w:val="24"/>
              <w:highlight w:val="red"/>
            </w:rPr>
          </w:rPrChange>
        </w:rPr>
        <w:t xml:space="preserve"> και να </w:t>
      </w:r>
      <w:proofErr w:type="spellStart"/>
      <w:r w:rsidR="000C0EDB" w:rsidRPr="00886CD4">
        <w:rPr>
          <w:rFonts w:ascii="Arial" w:eastAsia="Times New Roman" w:hAnsi="Arial" w:cs="Arial"/>
          <w:sz w:val="24"/>
          <w:szCs w:val="24"/>
          <w:rPrChange w:id="2758" w:author="Panagiotis Karkazis" w:date="2022-03-01T20:05:00Z">
            <w:rPr>
              <w:rFonts w:ascii="Arial" w:eastAsia="Times New Roman" w:hAnsi="Arial" w:cs="Arial"/>
              <w:sz w:val="24"/>
              <w:szCs w:val="24"/>
              <w:highlight w:val="red"/>
            </w:rPr>
          </w:rPrChange>
        </w:rPr>
        <w:t>παράξει</w:t>
      </w:r>
      <w:proofErr w:type="spellEnd"/>
      <w:r w:rsidR="000C0EDB" w:rsidRPr="00886CD4">
        <w:rPr>
          <w:rFonts w:ascii="Arial" w:eastAsia="Times New Roman" w:hAnsi="Arial" w:cs="Arial"/>
          <w:sz w:val="24"/>
          <w:szCs w:val="24"/>
          <w:rPrChange w:id="2759" w:author="Panagiotis Karkazis" w:date="2022-03-01T20:05:00Z">
            <w:rPr>
              <w:rFonts w:ascii="Arial" w:eastAsia="Times New Roman" w:hAnsi="Arial" w:cs="Arial"/>
              <w:sz w:val="24"/>
              <w:szCs w:val="24"/>
              <w:highlight w:val="red"/>
            </w:rPr>
          </w:rPrChange>
        </w:rPr>
        <w:t xml:space="preserve"> τα επιθυμητά αποτελέσματα,</w:t>
      </w:r>
      <w:r w:rsidR="00932C0B" w:rsidRPr="00886CD4">
        <w:rPr>
          <w:rFonts w:ascii="Arial" w:eastAsia="Times New Roman" w:hAnsi="Arial" w:cs="Arial"/>
          <w:sz w:val="24"/>
          <w:szCs w:val="24"/>
          <w:rPrChange w:id="2760" w:author="Panagiotis Karkazis" w:date="2022-03-01T20:05:00Z">
            <w:rPr>
              <w:rFonts w:ascii="Arial" w:eastAsia="Times New Roman" w:hAnsi="Arial" w:cs="Arial"/>
              <w:sz w:val="24"/>
              <w:szCs w:val="24"/>
              <w:highlight w:val="red"/>
            </w:rPr>
          </w:rPrChange>
        </w:rPr>
        <w:t xml:space="preserve"> άρα </w:t>
      </w:r>
      <w:r w:rsidR="000C0EDB" w:rsidRPr="00886CD4">
        <w:rPr>
          <w:rFonts w:ascii="Arial" w:eastAsia="Times New Roman" w:hAnsi="Arial" w:cs="Arial"/>
          <w:sz w:val="24"/>
          <w:szCs w:val="24"/>
          <w:rPrChange w:id="2761" w:author="Panagiotis Karkazis" w:date="2022-03-01T20:05:00Z">
            <w:rPr>
              <w:rFonts w:ascii="Arial" w:eastAsia="Times New Roman" w:hAnsi="Arial" w:cs="Arial"/>
              <w:sz w:val="24"/>
              <w:szCs w:val="24"/>
              <w:highlight w:val="red"/>
            </w:rPr>
          </w:rPrChange>
        </w:rPr>
        <w:t>είναι αναγκαία η χρήση πολλαπλών κρυφών επιπέδων</w:t>
      </w:r>
      <w:r w:rsidR="00365D73" w:rsidRPr="00886CD4">
        <w:rPr>
          <w:rFonts w:ascii="Arial" w:eastAsia="Times New Roman" w:hAnsi="Arial" w:cs="Arial"/>
          <w:sz w:val="24"/>
          <w:szCs w:val="24"/>
          <w:rPrChange w:id="2762" w:author="Panagiotis Karkazis" w:date="2022-03-01T20:05:00Z">
            <w:rPr>
              <w:rFonts w:ascii="Arial" w:eastAsia="Times New Roman" w:hAnsi="Arial" w:cs="Arial"/>
              <w:sz w:val="24"/>
              <w:szCs w:val="24"/>
              <w:highlight w:val="red"/>
            </w:rPr>
          </w:rPrChange>
        </w:rPr>
        <w:t xml:space="preserve"> [</w:t>
      </w:r>
      <w:proofErr w:type="spellStart"/>
      <w:r w:rsidR="00365D73" w:rsidRPr="00886CD4">
        <w:rPr>
          <w:rFonts w:ascii="Arial" w:eastAsia="Times New Roman" w:hAnsi="Arial" w:cs="Arial"/>
          <w:sz w:val="24"/>
          <w:szCs w:val="24"/>
          <w:rPrChange w:id="2763" w:author="Panagiotis Karkazis" w:date="2022-03-01T20:05:00Z">
            <w:rPr>
              <w:rFonts w:ascii="Arial" w:eastAsia="Times New Roman" w:hAnsi="Arial" w:cs="Arial"/>
              <w:sz w:val="24"/>
              <w:szCs w:val="24"/>
              <w:highlight w:val="red"/>
            </w:rPr>
          </w:rPrChange>
        </w:rPr>
        <w:t>medium</w:t>
      </w:r>
      <w:proofErr w:type="spellEnd"/>
      <w:r w:rsidR="00365D73" w:rsidRPr="00886CD4">
        <w:rPr>
          <w:rFonts w:ascii="Arial" w:eastAsia="Times New Roman" w:hAnsi="Arial" w:cs="Arial"/>
          <w:sz w:val="24"/>
          <w:szCs w:val="24"/>
          <w:rPrChange w:id="2764" w:author="Panagiotis Karkazis" w:date="2022-03-01T20:05:00Z">
            <w:rPr>
              <w:rFonts w:ascii="Arial" w:eastAsia="Times New Roman" w:hAnsi="Arial" w:cs="Arial"/>
              <w:sz w:val="24"/>
              <w:szCs w:val="24"/>
              <w:highlight w:val="red"/>
            </w:rPr>
          </w:rPrChange>
        </w:rPr>
        <w:t xml:space="preserve">, </w:t>
      </w:r>
      <w:proofErr w:type="spellStart"/>
      <w:r w:rsidR="00EE2174" w:rsidRPr="00886CD4">
        <w:rPr>
          <w:rFonts w:ascii="Arial" w:eastAsia="Times New Roman" w:hAnsi="Arial" w:cs="Arial"/>
          <w:sz w:val="24"/>
          <w:szCs w:val="24"/>
          <w:rPrChange w:id="2765" w:author="Panagiotis Karkazis" w:date="2022-03-01T20:05:00Z">
            <w:rPr>
              <w:rFonts w:ascii="Arial" w:eastAsia="Times New Roman" w:hAnsi="Arial" w:cs="Arial"/>
              <w:sz w:val="24"/>
              <w:szCs w:val="24"/>
              <w:highlight w:val="red"/>
            </w:rPr>
          </w:rPrChange>
        </w:rPr>
        <w:t>bernardmarr</w:t>
      </w:r>
      <w:proofErr w:type="spellEnd"/>
      <w:r w:rsidR="00EE2174" w:rsidRPr="00886CD4">
        <w:rPr>
          <w:rFonts w:ascii="Arial" w:eastAsia="Times New Roman" w:hAnsi="Arial" w:cs="Arial"/>
          <w:sz w:val="24"/>
          <w:szCs w:val="24"/>
          <w:rPrChange w:id="2766" w:author="Panagiotis Karkazis" w:date="2022-03-01T20:05:00Z">
            <w:rPr>
              <w:rFonts w:ascii="Arial" w:eastAsia="Times New Roman" w:hAnsi="Arial" w:cs="Arial"/>
              <w:sz w:val="24"/>
              <w:szCs w:val="24"/>
              <w:highlight w:val="red"/>
            </w:rPr>
          </w:rPrChange>
        </w:rPr>
        <w:t xml:space="preserve">, </w:t>
      </w:r>
      <w:proofErr w:type="spellStart"/>
      <w:r w:rsidR="00EE2174" w:rsidRPr="00886CD4">
        <w:rPr>
          <w:rFonts w:ascii="Arial" w:eastAsia="Times New Roman" w:hAnsi="Arial" w:cs="Arial"/>
          <w:sz w:val="24"/>
          <w:szCs w:val="24"/>
          <w:rPrChange w:id="2767" w:author="Panagiotis Karkazis" w:date="2022-03-01T20:05:00Z">
            <w:rPr>
              <w:rFonts w:ascii="Arial" w:eastAsia="Times New Roman" w:hAnsi="Arial" w:cs="Arial"/>
              <w:sz w:val="24"/>
              <w:szCs w:val="24"/>
              <w:highlight w:val="red"/>
            </w:rPr>
          </w:rPrChange>
        </w:rPr>
        <w:t>upgrad</w:t>
      </w:r>
      <w:proofErr w:type="spellEnd"/>
      <w:r w:rsidR="00EE2174" w:rsidRPr="00886CD4">
        <w:rPr>
          <w:rFonts w:ascii="Arial" w:eastAsia="Times New Roman" w:hAnsi="Arial" w:cs="Arial"/>
          <w:sz w:val="24"/>
          <w:szCs w:val="24"/>
          <w:rPrChange w:id="2768" w:author="Panagiotis Karkazis" w:date="2022-03-01T20:05:00Z">
            <w:rPr>
              <w:rFonts w:ascii="Arial" w:eastAsia="Times New Roman" w:hAnsi="Arial" w:cs="Arial"/>
              <w:sz w:val="24"/>
              <w:szCs w:val="24"/>
              <w:highlight w:val="red"/>
            </w:rPr>
          </w:rPrChange>
        </w:rPr>
        <w:t xml:space="preserve">, </w:t>
      </w:r>
      <w:proofErr w:type="spellStart"/>
      <w:r w:rsidR="00EE2174" w:rsidRPr="00886CD4">
        <w:rPr>
          <w:rFonts w:ascii="Arial" w:eastAsia="Times New Roman" w:hAnsi="Arial" w:cs="Arial"/>
          <w:sz w:val="24"/>
          <w:szCs w:val="24"/>
          <w:rPrChange w:id="2769" w:author="Panagiotis Karkazis" w:date="2022-03-01T20:05:00Z">
            <w:rPr>
              <w:rFonts w:ascii="Arial" w:eastAsia="Times New Roman" w:hAnsi="Arial" w:cs="Arial"/>
              <w:sz w:val="24"/>
              <w:szCs w:val="24"/>
              <w:highlight w:val="red"/>
            </w:rPr>
          </w:rPrChange>
        </w:rPr>
        <w:t>softwaretestinghelp</w:t>
      </w:r>
      <w:proofErr w:type="spellEnd"/>
      <w:r w:rsidR="00070F9C" w:rsidRPr="00886CD4">
        <w:rPr>
          <w:rFonts w:ascii="Arial" w:eastAsia="Times New Roman" w:hAnsi="Arial" w:cs="Arial"/>
          <w:sz w:val="24"/>
          <w:szCs w:val="24"/>
          <w:rPrChange w:id="2770" w:author="Panagiotis Karkazis" w:date="2022-03-01T20:05:00Z">
            <w:rPr>
              <w:rFonts w:ascii="Arial" w:eastAsia="Times New Roman" w:hAnsi="Arial" w:cs="Arial"/>
              <w:sz w:val="24"/>
              <w:szCs w:val="24"/>
              <w:highlight w:val="red"/>
            </w:rPr>
          </w:rPrChange>
        </w:rPr>
        <w:t xml:space="preserve">, </w:t>
      </w:r>
      <w:proofErr w:type="spellStart"/>
      <w:r w:rsidR="00070F9C" w:rsidRPr="00886CD4">
        <w:rPr>
          <w:rFonts w:ascii="Arial" w:eastAsia="Times New Roman" w:hAnsi="Arial" w:cs="Arial"/>
          <w:sz w:val="24"/>
          <w:szCs w:val="24"/>
          <w:rPrChange w:id="2771" w:author="Panagiotis Karkazis" w:date="2022-03-01T20:05:00Z">
            <w:rPr>
              <w:rFonts w:ascii="Arial" w:eastAsia="Times New Roman" w:hAnsi="Arial" w:cs="Arial"/>
              <w:sz w:val="24"/>
              <w:szCs w:val="24"/>
              <w:highlight w:val="red"/>
            </w:rPr>
          </w:rPrChange>
        </w:rPr>
        <w:t>ISBKDwAAQBAJ</w:t>
      </w:r>
      <w:proofErr w:type="spellEnd"/>
      <w:r w:rsidR="00365D73" w:rsidRPr="00886CD4">
        <w:rPr>
          <w:rFonts w:ascii="Arial" w:eastAsia="Times New Roman" w:hAnsi="Arial" w:cs="Arial"/>
          <w:sz w:val="24"/>
          <w:szCs w:val="24"/>
          <w:rPrChange w:id="2772" w:author="Panagiotis Karkazis" w:date="2022-03-01T20:05:00Z">
            <w:rPr>
              <w:rFonts w:ascii="Arial" w:eastAsia="Times New Roman" w:hAnsi="Arial" w:cs="Arial"/>
              <w:sz w:val="24"/>
              <w:szCs w:val="24"/>
              <w:highlight w:val="red"/>
            </w:rPr>
          </w:rPrChange>
        </w:rPr>
        <w:t>]</w:t>
      </w:r>
      <w:r w:rsidR="00932C0B" w:rsidRPr="00886CD4">
        <w:rPr>
          <w:rFonts w:ascii="Arial" w:eastAsia="Times New Roman" w:hAnsi="Arial" w:cs="Arial"/>
          <w:sz w:val="24"/>
          <w:szCs w:val="24"/>
          <w:rPrChange w:id="2773" w:author="Panagiotis Karkazis" w:date="2022-03-01T20:05:00Z">
            <w:rPr>
              <w:rFonts w:ascii="Arial" w:eastAsia="Times New Roman" w:hAnsi="Arial" w:cs="Arial"/>
              <w:sz w:val="24"/>
              <w:szCs w:val="24"/>
              <w:highlight w:val="red"/>
            </w:rPr>
          </w:rPrChange>
        </w:rPr>
        <w:t xml:space="preserve">. Σε αυτή την περίπτωση έχουμε ένα </w:t>
      </w:r>
      <w:r w:rsidR="00932C0B" w:rsidRPr="00886CD4">
        <w:rPr>
          <w:rFonts w:ascii="Arial" w:eastAsia="Times New Roman" w:hAnsi="Arial" w:cs="Arial"/>
          <w:sz w:val="24"/>
          <w:szCs w:val="24"/>
          <w:lang w:val="en-US"/>
          <w:rPrChange w:id="2774" w:author="Panagiotis Karkazis" w:date="2022-03-01T20:05:00Z">
            <w:rPr>
              <w:rFonts w:ascii="Arial" w:eastAsia="Times New Roman" w:hAnsi="Arial" w:cs="Arial"/>
              <w:sz w:val="24"/>
              <w:szCs w:val="24"/>
              <w:highlight w:val="red"/>
              <w:lang w:val="en-US"/>
            </w:rPr>
          </w:rPrChange>
        </w:rPr>
        <w:t>Deep</w:t>
      </w:r>
      <w:r w:rsidR="00932C0B" w:rsidRPr="00886CD4">
        <w:rPr>
          <w:rFonts w:ascii="Arial" w:eastAsia="Times New Roman" w:hAnsi="Arial" w:cs="Arial"/>
          <w:sz w:val="24"/>
          <w:szCs w:val="24"/>
          <w:rPrChange w:id="2775" w:author="Panagiotis Karkazis" w:date="2022-03-01T20:05:00Z">
            <w:rPr>
              <w:rFonts w:ascii="Arial" w:eastAsia="Times New Roman" w:hAnsi="Arial" w:cs="Arial"/>
              <w:sz w:val="24"/>
              <w:szCs w:val="24"/>
              <w:highlight w:val="red"/>
            </w:rPr>
          </w:rPrChange>
        </w:rPr>
        <w:t xml:space="preserve"> </w:t>
      </w:r>
      <w:r w:rsidR="00932C0B" w:rsidRPr="00886CD4">
        <w:rPr>
          <w:rFonts w:ascii="Arial" w:eastAsia="Times New Roman" w:hAnsi="Arial" w:cs="Arial"/>
          <w:sz w:val="24"/>
          <w:szCs w:val="24"/>
          <w:lang w:val="en-US"/>
          <w:rPrChange w:id="2776" w:author="Panagiotis Karkazis" w:date="2022-03-01T20:05:00Z">
            <w:rPr>
              <w:rFonts w:ascii="Arial" w:eastAsia="Times New Roman" w:hAnsi="Arial" w:cs="Arial"/>
              <w:sz w:val="24"/>
              <w:szCs w:val="24"/>
              <w:highlight w:val="red"/>
              <w:lang w:val="en-US"/>
            </w:rPr>
          </w:rPrChange>
        </w:rPr>
        <w:t>Neural</w:t>
      </w:r>
      <w:r w:rsidR="00932C0B" w:rsidRPr="00886CD4">
        <w:rPr>
          <w:rFonts w:ascii="Arial" w:eastAsia="Times New Roman" w:hAnsi="Arial" w:cs="Arial"/>
          <w:sz w:val="24"/>
          <w:szCs w:val="24"/>
          <w:rPrChange w:id="2777" w:author="Panagiotis Karkazis" w:date="2022-03-01T20:05:00Z">
            <w:rPr>
              <w:rFonts w:ascii="Arial" w:eastAsia="Times New Roman" w:hAnsi="Arial" w:cs="Arial"/>
              <w:sz w:val="24"/>
              <w:szCs w:val="24"/>
              <w:highlight w:val="red"/>
            </w:rPr>
          </w:rPrChange>
        </w:rPr>
        <w:t xml:space="preserve"> </w:t>
      </w:r>
      <w:r w:rsidR="00932C0B" w:rsidRPr="00886CD4">
        <w:rPr>
          <w:rFonts w:ascii="Arial" w:eastAsia="Times New Roman" w:hAnsi="Arial" w:cs="Arial"/>
          <w:sz w:val="24"/>
          <w:szCs w:val="24"/>
          <w:lang w:val="en-US"/>
          <w:rPrChange w:id="2778" w:author="Panagiotis Karkazis" w:date="2022-03-01T20:05:00Z">
            <w:rPr>
              <w:rFonts w:ascii="Arial" w:eastAsia="Times New Roman" w:hAnsi="Arial" w:cs="Arial"/>
              <w:sz w:val="24"/>
              <w:szCs w:val="24"/>
              <w:highlight w:val="red"/>
              <w:lang w:val="en-US"/>
            </w:rPr>
          </w:rPrChange>
        </w:rPr>
        <w:t>Netwo</w:t>
      </w:r>
      <w:r w:rsidR="001C1579" w:rsidRPr="00886CD4">
        <w:rPr>
          <w:rFonts w:ascii="Arial" w:eastAsia="Times New Roman" w:hAnsi="Arial" w:cs="Arial"/>
          <w:sz w:val="24"/>
          <w:szCs w:val="24"/>
          <w:lang w:val="en-US"/>
          <w:rPrChange w:id="2779" w:author="Panagiotis Karkazis" w:date="2022-03-01T20:05:00Z">
            <w:rPr>
              <w:rFonts w:ascii="Arial" w:eastAsia="Times New Roman" w:hAnsi="Arial" w:cs="Arial"/>
              <w:sz w:val="24"/>
              <w:szCs w:val="24"/>
              <w:highlight w:val="red"/>
              <w:lang w:val="en-US"/>
            </w:rPr>
          </w:rPrChange>
        </w:rPr>
        <w:t>r</w:t>
      </w:r>
      <w:r w:rsidR="00932C0B" w:rsidRPr="00886CD4">
        <w:rPr>
          <w:rFonts w:ascii="Arial" w:eastAsia="Times New Roman" w:hAnsi="Arial" w:cs="Arial"/>
          <w:sz w:val="24"/>
          <w:szCs w:val="24"/>
          <w:lang w:val="en-US"/>
          <w:rPrChange w:id="2780" w:author="Panagiotis Karkazis" w:date="2022-03-01T20:05:00Z">
            <w:rPr>
              <w:rFonts w:ascii="Arial" w:eastAsia="Times New Roman" w:hAnsi="Arial" w:cs="Arial"/>
              <w:sz w:val="24"/>
              <w:szCs w:val="24"/>
              <w:highlight w:val="red"/>
              <w:lang w:val="en-US"/>
            </w:rPr>
          </w:rPrChange>
        </w:rPr>
        <w:t>k</w:t>
      </w:r>
      <w:r w:rsidR="002023C2" w:rsidRPr="00886CD4">
        <w:rPr>
          <w:rFonts w:ascii="Arial" w:eastAsia="Times New Roman" w:hAnsi="Arial" w:cs="Arial"/>
          <w:sz w:val="24"/>
          <w:szCs w:val="24"/>
          <w:rPrChange w:id="2781" w:author="Panagiotis Karkazis" w:date="2022-03-01T20:05:00Z">
            <w:rPr>
              <w:rFonts w:ascii="Arial" w:eastAsia="Times New Roman" w:hAnsi="Arial" w:cs="Arial"/>
              <w:sz w:val="24"/>
              <w:szCs w:val="24"/>
              <w:highlight w:val="red"/>
            </w:rPr>
          </w:rPrChange>
        </w:rPr>
        <w:t xml:space="preserve"> (</w:t>
      </w:r>
      <w:r w:rsidR="002023C2" w:rsidRPr="00886CD4">
        <w:rPr>
          <w:rFonts w:ascii="Arial" w:eastAsia="Times New Roman" w:hAnsi="Arial" w:cs="Arial"/>
          <w:sz w:val="24"/>
          <w:szCs w:val="24"/>
          <w:lang w:val="en-US"/>
          <w:rPrChange w:id="2782" w:author="Panagiotis Karkazis" w:date="2022-03-01T20:05:00Z">
            <w:rPr>
              <w:rFonts w:ascii="Arial" w:eastAsia="Times New Roman" w:hAnsi="Arial" w:cs="Arial"/>
              <w:sz w:val="24"/>
              <w:szCs w:val="24"/>
              <w:highlight w:val="red"/>
              <w:lang w:val="en-US"/>
            </w:rPr>
          </w:rPrChange>
        </w:rPr>
        <w:t>DNN</w:t>
      </w:r>
      <w:r w:rsidR="002023C2" w:rsidRPr="00886CD4">
        <w:rPr>
          <w:rFonts w:ascii="Arial" w:eastAsia="Times New Roman" w:hAnsi="Arial" w:cs="Arial"/>
          <w:sz w:val="24"/>
          <w:szCs w:val="24"/>
          <w:rPrChange w:id="2783" w:author="Panagiotis Karkazis" w:date="2022-03-01T20:05:00Z">
            <w:rPr>
              <w:rFonts w:ascii="Arial" w:eastAsia="Times New Roman" w:hAnsi="Arial" w:cs="Arial"/>
              <w:sz w:val="24"/>
              <w:szCs w:val="24"/>
              <w:highlight w:val="red"/>
            </w:rPr>
          </w:rPrChange>
        </w:rPr>
        <w:t>)</w:t>
      </w:r>
      <w:r w:rsidR="00A14158" w:rsidRPr="00886CD4">
        <w:rPr>
          <w:rFonts w:ascii="Arial" w:eastAsia="Times New Roman" w:hAnsi="Arial" w:cs="Arial"/>
          <w:sz w:val="24"/>
          <w:szCs w:val="24"/>
          <w:rPrChange w:id="2784" w:author="Panagiotis Karkazis" w:date="2022-03-01T20:05:00Z">
            <w:rPr>
              <w:rFonts w:ascii="Arial" w:eastAsia="Times New Roman" w:hAnsi="Arial" w:cs="Arial"/>
              <w:sz w:val="24"/>
              <w:szCs w:val="24"/>
              <w:highlight w:val="red"/>
            </w:rPr>
          </w:rPrChange>
        </w:rPr>
        <w:t xml:space="preserve">, δηλαδή ένα δίκτυο διασυνδεδεμένων </w:t>
      </w:r>
      <w:r w:rsidR="00A14158" w:rsidRPr="00886CD4">
        <w:rPr>
          <w:rFonts w:ascii="Arial" w:eastAsia="Times New Roman" w:hAnsi="Arial" w:cs="Arial"/>
          <w:sz w:val="24"/>
          <w:szCs w:val="24"/>
          <w:lang w:val="en-US"/>
          <w:rPrChange w:id="2785" w:author="Panagiotis Karkazis" w:date="2022-03-01T20:05:00Z">
            <w:rPr>
              <w:rFonts w:ascii="Arial" w:eastAsia="Times New Roman" w:hAnsi="Arial" w:cs="Arial"/>
              <w:sz w:val="24"/>
              <w:szCs w:val="24"/>
              <w:highlight w:val="red"/>
              <w:lang w:val="en-US"/>
            </w:rPr>
          </w:rPrChange>
        </w:rPr>
        <w:t>perceptrons</w:t>
      </w:r>
      <w:r w:rsidR="00A14158" w:rsidRPr="00886CD4">
        <w:rPr>
          <w:rFonts w:ascii="Arial" w:eastAsia="Times New Roman" w:hAnsi="Arial" w:cs="Arial"/>
          <w:sz w:val="24"/>
          <w:szCs w:val="24"/>
          <w:rPrChange w:id="2786" w:author="Panagiotis Karkazis" w:date="2022-03-01T20:05:00Z">
            <w:rPr>
              <w:rFonts w:ascii="Arial" w:eastAsia="Times New Roman" w:hAnsi="Arial" w:cs="Arial"/>
              <w:sz w:val="24"/>
              <w:szCs w:val="24"/>
              <w:highlight w:val="red"/>
            </w:rPr>
          </w:rPrChange>
        </w:rPr>
        <w:t xml:space="preserve"> χωρισμένων σε </w:t>
      </w:r>
      <w:r w:rsidR="000C0EDB" w:rsidRPr="00886CD4">
        <w:rPr>
          <w:rFonts w:ascii="Arial" w:eastAsia="Times New Roman" w:hAnsi="Arial" w:cs="Arial"/>
          <w:sz w:val="24"/>
          <w:szCs w:val="24"/>
          <w:rPrChange w:id="2787" w:author="Panagiotis Karkazis" w:date="2022-03-01T20:05:00Z">
            <w:rPr>
              <w:rFonts w:ascii="Arial" w:eastAsia="Times New Roman" w:hAnsi="Arial" w:cs="Arial"/>
              <w:sz w:val="24"/>
              <w:szCs w:val="24"/>
              <w:highlight w:val="red"/>
            </w:rPr>
          </w:rPrChange>
        </w:rPr>
        <w:t>πολλαπλά</w:t>
      </w:r>
      <w:r w:rsidR="00A14158" w:rsidRPr="00886CD4">
        <w:rPr>
          <w:rFonts w:ascii="Arial" w:eastAsia="Times New Roman" w:hAnsi="Arial" w:cs="Arial"/>
          <w:sz w:val="24"/>
          <w:szCs w:val="24"/>
          <w:rPrChange w:id="2788" w:author="Panagiotis Karkazis" w:date="2022-03-01T20:05:00Z">
            <w:rPr>
              <w:rFonts w:ascii="Arial" w:eastAsia="Times New Roman" w:hAnsi="Arial" w:cs="Arial"/>
              <w:sz w:val="24"/>
              <w:szCs w:val="24"/>
              <w:highlight w:val="red"/>
            </w:rPr>
          </w:rPrChange>
        </w:rPr>
        <w:t xml:space="preserve"> </w:t>
      </w:r>
      <w:r w:rsidR="00C56E20" w:rsidRPr="00886CD4">
        <w:rPr>
          <w:rFonts w:ascii="Arial" w:eastAsia="Times New Roman" w:hAnsi="Arial" w:cs="Arial"/>
          <w:sz w:val="24"/>
          <w:szCs w:val="24"/>
          <w:rPrChange w:id="2789" w:author="Panagiotis Karkazis" w:date="2022-03-01T20:05:00Z">
            <w:rPr>
              <w:rFonts w:ascii="Arial" w:eastAsia="Times New Roman" w:hAnsi="Arial" w:cs="Arial"/>
              <w:sz w:val="24"/>
              <w:szCs w:val="24"/>
              <w:highlight w:val="red"/>
            </w:rPr>
          </w:rPrChange>
        </w:rPr>
        <w:t xml:space="preserve">κρυφά </w:t>
      </w:r>
      <w:r w:rsidR="00A14158" w:rsidRPr="00886CD4">
        <w:rPr>
          <w:rFonts w:ascii="Arial" w:eastAsia="Times New Roman" w:hAnsi="Arial" w:cs="Arial"/>
          <w:sz w:val="24"/>
          <w:szCs w:val="24"/>
          <w:rPrChange w:id="2790" w:author="Panagiotis Karkazis" w:date="2022-03-01T20:05:00Z">
            <w:rPr>
              <w:rFonts w:ascii="Arial" w:eastAsia="Times New Roman" w:hAnsi="Arial" w:cs="Arial"/>
              <w:sz w:val="24"/>
              <w:szCs w:val="24"/>
              <w:highlight w:val="red"/>
            </w:rPr>
          </w:rPrChange>
        </w:rPr>
        <w:t>επίπεδ</w:t>
      </w:r>
      <w:r w:rsidR="00C56E20" w:rsidRPr="00886CD4">
        <w:rPr>
          <w:rFonts w:ascii="Arial" w:eastAsia="Times New Roman" w:hAnsi="Arial" w:cs="Arial"/>
          <w:sz w:val="24"/>
          <w:szCs w:val="24"/>
          <w:rPrChange w:id="2791" w:author="Panagiotis Karkazis" w:date="2022-03-01T20:05:00Z">
            <w:rPr>
              <w:rFonts w:ascii="Arial" w:eastAsia="Times New Roman" w:hAnsi="Arial" w:cs="Arial"/>
              <w:sz w:val="24"/>
              <w:szCs w:val="24"/>
              <w:highlight w:val="red"/>
            </w:rPr>
          </w:rPrChange>
        </w:rPr>
        <w:t>α</w:t>
      </w:r>
      <w:r w:rsidR="00932C0B" w:rsidRPr="00886CD4">
        <w:rPr>
          <w:rFonts w:ascii="Arial" w:eastAsia="Times New Roman" w:hAnsi="Arial" w:cs="Arial"/>
          <w:sz w:val="24"/>
          <w:szCs w:val="24"/>
          <w:rPrChange w:id="2792" w:author="Panagiotis Karkazis" w:date="2022-03-01T20:05:00Z">
            <w:rPr>
              <w:rFonts w:ascii="Arial" w:eastAsia="Times New Roman" w:hAnsi="Arial" w:cs="Arial"/>
              <w:sz w:val="24"/>
              <w:szCs w:val="24"/>
              <w:highlight w:val="red"/>
            </w:rPr>
          </w:rPrChange>
        </w:rPr>
        <w:t xml:space="preserve">. </w:t>
      </w:r>
      <w:r w:rsidR="00F2473F" w:rsidRPr="00886CD4">
        <w:rPr>
          <w:rFonts w:ascii="Arial" w:eastAsia="Times New Roman" w:hAnsi="Arial" w:cs="Arial"/>
          <w:sz w:val="24"/>
          <w:szCs w:val="24"/>
          <w:rPrChange w:id="2793" w:author="Panagiotis Karkazis" w:date="2022-03-01T20:05:00Z">
            <w:rPr>
              <w:rFonts w:ascii="Arial" w:eastAsia="Times New Roman" w:hAnsi="Arial" w:cs="Arial"/>
              <w:sz w:val="24"/>
              <w:szCs w:val="24"/>
              <w:highlight w:val="red"/>
            </w:rPr>
          </w:rPrChange>
        </w:rPr>
        <w:t xml:space="preserve">Μόλις τα δεδομένα τροφοδοτηθούν στο δίκτυο, οι </w:t>
      </w:r>
      <w:r w:rsidR="00F2473F" w:rsidRPr="00886CD4">
        <w:rPr>
          <w:rFonts w:ascii="Arial" w:eastAsia="Times New Roman" w:hAnsi="Arial" w:cs="Arial"/>
          <w:sz w:val="24"/>
          <w:szCs w:val="24"/>
          <w:lang w:val="en-US"/>
          <w:rPrChange w:id="2794" w:author="Panagiotis Karkazis" w:date="2022-03-01T20:05:00Z">
            <w:rPr>
              <w:rFonts w:ascii="Arial" w:eastAsia="Times New Roman" w:hAnsi="Arial" w:cs="Arial"/>
              <w:sz w:val="24"/>
              <w:szCs w:val="24"/>
              <w:highlight w:val="red"/>
              <w:lang w:val="en-US"/>
            </w:rPr>
          </w:rPrChange>
        </w:rPr>
        <w:t>perceptrons</w:t>
      </w:r>
      <w:r w:rsidR="00F2473F" w:rsidRPr="00886CD4">
        <w:rPr>
          <w:rFonts w:ascii="Arial" w:eastAsia="Times New Roman" w:hAnsi="Arial" w:cs="Arial"/>
          <w:sz w:val="24"/>
          <w:szCs w:val="24"/>
          <w:rPrChange w:id="2795" w:author="Panagiotis Karkazis" w:date="2022-03-01T20:05:00Z">
            <w:rPr>
              <w:rFonts w:ascii="Arial" w:eastAsia="Times New Roman" w:hAnsi="Arial" w:cs="Arial"/>
              <w:sz w:val="24"/>
              <w:szCs w:val="24"/>
              <w:highlight w:val="red"/>
            </w:rPr>
          </w:rPrChange>
        </w:rPr>
        <w:t xml:space="preserve"> αναλύουν και </w:t>
      </w:r>
      <w:r w:rsidR="00801260" w:rsidRPr="00886CD4">
        <w:rPr>
          <w:rFonts w:ascii="Arial" w:eastAsia="Times New Roman" w:hAnsi="Arial" w:cs="Arial"/>
          <w:sz w:val="24"/>
          <w:szCs w:val="24"/>
          <w:rPrChange w:id="2796" w:author="Panagiotis Karkazis" w:date="2022-03-01T20:05:00Z">
            <w:rPr>
              <w:rFonts w:ascii="Arial" w:eastAsia="Times New Roman" w:hAnsi="Arial" w:cs="Arial"/>
              <w:sz w:val="24"/>
              <w:szCs w:val="24"/>
              <w:highlight w:val="red"/>
            </w:rPr>
          </w:rPrChange>
        </w:rPr>
        <w:t>πραγματοποιούν</w:t>
      </w:r>
      <w:r w:rsidR="00F2473F" w:rsidRPr="00886CD4">
        <w:rPr>
          <w:rFonts w:ascii="Arial" w:eastAsia="Times New Roman" w:hAnsi="Arial" w:cs="Arial"/>
          <w:sz w:val="24"/>
          <w:szCs w:val="24"/>
          <w:rPrChange w:id="2797" w:author="Panagiotis Karkazis" w:date="2022-03-01T20:05:00Z">
            <w:rPr>
              <w:rFonts w:ascii="Arial" w:eastAsia="Times New Roman" w:hAnsi="Arial" w:cs="Arial"/>
              <w:sz w:val="24"/>
              <w:szCs w:val="24"/>
              <w:highlight w:val="red"/>
            </w:rPr>
          </w:rPrChange>
        </w:rPr>
        <w:t xml:space="preserve"> μαθηματικές πράξεις στα </w:t>
      </w:r>
      <w:r w:rsidR="00F2473F" w:rsidRPr="00886CD4">
        <w:rPr>
          <w:rFonts w:ascii="Arial" w:eastAsia="Times New Roman" w:hAnsi="Arial" w:cs="Arial"/>
          <w:sz w:val="24"/>
          <w:szCs w:val="24"/>
          <w:rPrChange w:id="2798" w:author="Panagiotis Karkazis" w:date="2022-03-01T20:05:00Z">
            <w:rPr>
              <w:rFonts w:ascii="Arial" w:eastAsia="Times New Roman" w:hAnsi="Arial" w:cs="Arial"/>
              <w:sz w:val="24"/>
              <w:szCs w:val="24"/>
              <w:highlight w:val="red"/>
            </w:rPr>
          </w:rPrChange>
        </w:rPr>
        <w:lastRenderedPageBreak/>
        <w:t xml:space="preserve">δεδομένα έως ότου </w:t>
      </w:r>
      <w:r w:rsidR="00FF4F3E" w:rsidRPr="00886CD4">
        <w:rPr>
          <w:rFonts w:ascii="Arial" w:eastAsia="Times New Roman" w:hAnsi="Arial" w:cs="Arial"/>
          <w:sz w:val="24"/>
          <w:szCs w:val="24"/>
          <w:rPrChange w:id="2799" w:author="Panagiotis Karkazis" w:date="2022-03-01T20:05:00Z">
            <w:rPr>
              <w:rFonts w:ascii="Arial" w:eastAsia="Times New Roman" w:hAnsi="Arial" w:cs="Arial"/>
              <w:sz w:val="24"/>
              <w:szCs w:val="24"/>
              <w:highlight w:val="red"/>
            </w:rPr>
          </w:rPrChange>
        </w:rPr>
        <w:t>έχουμε ανεκτό ποσοστό ακρίβειας</w:t>
      </w:r>
      <w:r w:rsidR="00FF5035" w:rsidRPr="00886CD4">
        <w:rPr>
          <w:rFonts w:ascii="Arial" w:eastAsia="Times New Roman" w:hAnsi="Arial" w:cs="Arial"/>
          <w:sz w:val="24"/>
          <w:szCs w:val="24"/>
          <w:rPrChange w:id="2800" w:author="Panagiotis Karkazis" w:date="2022-03-01T20:05:00Z">
            <w:rPr>
              <w:rFonts w:ascii="Arial" w:eastAsia="Times New Roman" w:hAnsi="Arial" w:cs="Arial"/>
              <w:sz w:val="24"/>
              <w:szCs w:val="24"/>
              <w:highlight w:val="red"/>
            </w:rPr>
          </w:rPrChange>
        </w:rPr>
        <w:t xml:space="preserve"> [</w:t>
      </w:r>
      <w:proofErr w:type="spellStart"/>
      <w:r w:rsidR="00FF5035" w:rsidRPr="00886CD4">
        <w:rPr>
          <w:rFonts w:ascii="Arial" w:eastAsia="Times New Roman" w:hAnsi="Arial" w:cs="Arial"/>
          <w:sz w:val="24"/>
          <w:szCs w:val="24"/>
          <w:rPrChange w:id="2801" w:author="Panagiotis Karkazis" w:date="2022-03-01T20:05:00Z">
            <w:rPr>
              <w:rFonts w:ascii="Arial" w:eastAsia="Times New Roman" w:hAnsi="Arial" w:cs="Arial"/>
              <w:sz w:val="24"/>
              <w:szCs w:val="24"/>
              <w:highlight w:val="red"/>
            </w:rPr>
          </w:rPrChange>
        </w:rPr>
        <w:t>intellipaat</w:t>
      </w:r>
      <w:proofErr w:type="spellEnd"/>
      <w:r w:rsidR="00FF5035" w:rsidRPr="00886CD4">
        <w:rPr>
          <w:rFonts w:ascii="Arial" w:eastAsia="Times New Roman" w:hAnsi="Arial" w:cs="Arial"/>
          <w:sz w:val="24"/>
          <w:szCs w:val="24"/>
          <w:rPrChange w:id="2802" w:author="Panagiotis Karkazis" w:date="2022-03-01T20:05:00Z">
            <w:rPr>
              <w:rFonts w:ascii="Arial" w:eastAsia="Times New Roman" w:hAnsi="Arial" w:cs="Arial"/>
              <w:sz w:val="24"/>
              <w:szCs w:val="24"/>
              <w:highlight w:val="red"/>
            </w:rPr>
          </w:rPrChange>
        </w:rPr>
        <w:t>]</w:t>
      </w:r>
      <w:r w:rsidR="00F2473F" w:rsidRPr="00886CD4">
        <w:rPr>
          <w:rFonts w:ascii="Arial" w:eastAsia="Times New Roman" w:hAnsi="Arial" w:cs="Arial"/>
          <w:sz w:val="24"/>
          <w:szCs w:val="24"/>
          <w:rPrChange w:id="2803" w:author="Panagiotis Karkazis" w:date="2022-03-01T20:05:00Z">
            <w:rPr>
              <w:rFonts w:ascii="Arial" w:eastAsia="Times New Roman" w:hAnsi="Arial" w:cs="Arial"/>
              <w:sz w:val="24"/>
              <w:szCs w:val="24"/>
              <w:highlight w:val="red"/>
            </w:rPr>
          </w:rPrChange>
        </w:rPr>
        <w:t xml:space="preserve">. </w:t>
      </w:r>
      <w:r w:rsidR="00596588" w:rsidRPr="00886CD4">
        <w:rPr>
          <w:rFonts w:ascii="Arial" w:eastAsia="Times New Roman" w:hAnsi="Arial" w:cs="Arial"/>
          <w:sz w:val="24"/>
          <w:szCs w:val="24"/>
          <w:rPrChange w:id="2804" w:author="Panagiotis Karkazis" w:date="2022-03-01T20:05:00Z">
            <w:rPr>
              <w:rFonts w:ascii="Arial" w:eastAsia="Times New Roman" w:hAnsi="Arial" w:cs="Arial"/>
              <w:sz w:val="24"/>
              <w:szCs w:val="24"/>
              <w:highlight w:val="red"/>
            </w:rPr>
          </w:rPrChange>
        </w:rPr>
        <w:t>Χρειάζεται έ</w:t>
      </w:r>
      <w:r w:rsidR="00F2473F" w:rsidRPr="00886CD4">
        <w:rPr>
          <w:rFonts w:ascii="Arial" w:eastAsia="Times New Roman" w:hAnsi="Arial" w:cs="Arial"/>
          <w:sz w:val="24"/>
          <w:szCs w:val="24"/>
          <w:rPrChange w:id="2805" w:author="Panagiotis Karkazis" w:date="2022-03-01T20:05:00Z">
            <w:rPr>
              <w:rFonts w:ascii="Arial" w:eastAsia="Times New Roman" w:hAnsi="Arial" w:cs="Arial"/>
              <w:sz w:val="24"/>
              <w:szCs w:val="24"/>
              <w:highlight w:val="red"/>
            </w:rPr>
          </w:rPrChange>
        </w:rPr>
        <w:t>να μεγάλο πλήθος δεδομένων για να γίνει σωστή εκπαίδευση καθώς και αρκετή υπολογι</w:t>
      </w:r>
      <w:r w:rsidR="009B4E93" w:rsidRPr="00886CD4">
        <w:rPr>
          <w:rFonts w:ascii="Arial" w:eastAsia="Times New Roman" w:hAnsi="Arial" w:cs="Arial"/>
          <w:sz w:val="24"/>
          <w:szCs w:val="24"/>
          <w:rPrChange w:id="2806" w:author="Panagiotis Karkazis" w:date="2022-03-01T20:05:00Z">
            <w:rPr>
              <w:rFonts w:ascii="Arial" w:eastAsia="Times New Roman" w:hAnsi="Arial" w:cs="Arial"/>
              <w:sz w:val="24"/>
              <w:szCs w:val="24"/>
              <w:highlight w:val="red"/>
            </w:rPr>
          </w:rPrChange>
        </w:rPr>
        <w:t>στική ισχύς [</w:t>
      </w:r>
      <w:proofErr w:type="spellStart"/>
      <w:r w:rsidR="009B4E93" w:rsidRPr="00886CD4">
        <w:rPr>
          <w:rFonts w:ascii="Arial" w:eastAsia="Times New Roman" w:hAnsi="Arial" w:cs="Arial"/>
          <w:sz w:val="24"/>
          <w:szCs w:val="24"/>
          <w:lang w:val="en-US"/>
          <w:rPrChange w:id="2807" w:author="Panagiotis Karkazis" w:date="2022-03-01T20:05:00Z">
            <w:rPr>
              <w:rFonts w:ascii="Arial" w:eastAsia="Times New Roman" w:hAnsi="Arial" w:cs="Arial"/>
              <w:sz w:val="24"/>
              <w:szCs w:val="24"/>
              <w:highlight w:val="red"/>
              <w:lang w:val="en-US"/>
            </w:rPr>
          </w:rPrChange>
        </w:rPr>
        <w:t>javapoint</w:t>
      </w:r>
      <w:proofErr w:type="spellEnd"/>
      <w:r w:rsidR="00962DA5" w:rsidRPr="00886CD4">
        <w:rPr>
          <w:rFonts w:ascii="Arial" w:eastAsia="Times New Roman" w:hAnsi="Arial" w:cs="Arial"/>
          <w:sz w:val="24"/>
          <w:szCs w:val="24"/>
          <w:rPrChange w:id="2808" w:author="Panagiotis Karkazis" w:date="2022-03-01T20:05:00Z">
            <w:rPr>
              <w:rFonts w:ascii="Arial" w:eastAsia="Times New Roman" w:hAnsi="Arial" w:cs="Arial"/>
              <w:sz w:val="24"/>
              <w:szCs w:val="24"/>
              <w:highlight w:val="red"/>
            </w:rPr>
          </w:rPrChange>
        </w:rPr>
        <w:t xml:space="preserve">, </w:t>
      </w:r>
      <w:proofErr w:type="spellStart"/>
      <w:r w:rsidR="00962DA5" w:rsidRPr="00886CD4">
        <w:rPr>
          <w:rFonts w:ascii="Arial" w:eastAsia="Times New Roman" w:hAnsi="Arial" w:cs="Arial"/>
          <w:sz w:val="24"/>
          <w:szCs w:val="24"/>
          <w:rPrChange w:id="2809" w:author="Panagiotis Karkazis" w:date="2022-03-01T20:05:00Z">
            <w:rPr>
              <w:rFonts w:ascii="Arial" w:eastAsia="Times New Roman" w:hAnsi="Arial" w:cs="Arial"/>
              <w:sz w:val="24"/>
              <w:szCs w:val="24"/>
              <w:highlight w:val="red"/>
            </w:rPr>
          </w:rPrChange>
        </w:rPr>
        <w:t>ISBKDwAAQBAJ</w:t>
      </w:r>
      <w:proofErr w:type="spellEnd"/>
      <w:r w:rsidR="009B4E93" w:rsidRPr="00886CD4">
        <w:rPr>
          <w:rFonts w:ascii="Arial" w:eastAsia="Times New Roman" w:hAnsi="Arial" w:cs="Arial"/>
          <w:sz w:val="24"/>
          <w:szCs w:val="24"/>
          <w:rPrChange w:id="2810" w:author="Panagiotis Karkazis" w:date="2022-03-01T20:05:00Z">
            <w:rPr>
              <w:rFonts w:ascii="Arial" w:eastAsia="Times New Roman" w:hAnsi="Arial" w:cs="Arial"/>
              <w:sz w:val="24"/>
              <w:szCs w:val="24"/>
              <w:highlight w:val="red"/>
            </w:rPr>
          </w:rPrChange>
        </w:rPr>
        <w:t>].</w:t>
      </w:r>
    </w:p>
    <w:p w14:paraId="406B1923" w14:textId="77777777" w:rsidR="008D22C8" w:rsidRPr="00886CD4" w:rsidRDefault="008D22C8" w:rsidP="009B4E93">
      <w:pPr>
        <w:spacing w:after="0" w:line="360" w:lineRule="auto"/>
        <w:ind w:firstLine="227"/>
        <w:jc w:val="both"/>
        <w:rPr>
          <w:rFonts w:ascii="Arial" w:eastAsia="Times New Roman" w:hAnsi="Arial" w:cs="Arial"/>
          <w:sz w:val="24"/>
          <w:szCs w:val="24"/>
          <w:rPrChange w:id="2811" w:author="Panagiotis Karkazis" w:date="2022-03-01T20:05:00Z">
            <w:rPr>
              <w:rFonts w:ascii="Arial" w:eastAsia="Times New Roman" w:hAnsi="Arial" w:cs="Arial"/>
              <w:sz w:val="24"/>
              <w:szCs w:val="24"/>
              <w:highlight w:val="red"/>
            </w:rPr>
          </w:rPrChange>
        </w:rPr>
      </w:pPr>
    </w:p>
    <w:tbl>
      <w:tblPr>
        <w:tblStyle w:val="ad"/>
        <w:tblW w:w="9006" w:type="dxa"/>
        <w:tblLook w:val="04A0" w:firstRow="1" w:lastRow="0" w:firstColumn="1" w:lastColumn="0" w:noHBand="0" w:noVBand="1"/>
      </w:tblPr>
      <w:tblGrid>
        <w:gridCol w:w="9006"/>
      </w:tblGrid>
      <w:tr w:rsidR="009B4E93" w:rsidRPr="00886CD4"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Pr="00886CD4" w:rsidRDefault="00D5650B" w:rsidP="00B32506">
            <w:pPr>
              <w:spacing w:after="0" w:line="360" w:lineRule="auto"/>
              <w:jc w:val="center"/>
              <w:rPr>
                <w:rFonts w:ascii="Arial" w:eastAsia="Times New Roman" w:hAnsi="Arial" w:cs="Arial"/>
                <w:noProof/>
                <w:sz w:val="24"/>
                <w:szCs w:val="24"/>
                <w:rPrChange w:id="2812" w:author="Panagiotis Karkazis" w:date="2022-03-01T20:05:00Z">
                  <w:rPr>
                    <w:rFonts w:ascii="Arial" w:eastAsia="Times New Roman" w:hAnsi="Arial" w:cs="Arial"/>
                    <w:noProof/>
                    <w:sz w:val="24"/>
                    <w:szCs w:val="24"/>
                    <w:highlight w:val="red"/>
                  </w:rPr>
                </w:rPrChange>
              </w:rPr>
            </w:pPr>
            <w:r w:rsidRPr="00886CD4">
              <w:rPr>
                <w:noProof/>
                <w:rPrChange w:id="2813" w:author="Panagiotis Karkazis" w:date="2022-03-01T20:05:00Z">
                  <w:rPr>
                    <w:noProof/>
                    <w:highlight w:val="red"/>
                  </w:rPr>
                </w:rPrChange>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886CD4" w:rsidRDefault="00E44503" w:rsidP="00B32506">
            <w:pPr>
              <w:pStyle w:val="ac"/>
              <w:jc w:val="center"/>
              <w:rPr>
                <w:rFonts w:ascii="Arial" w:hAnsi="Arial" w:cs="Arial"/>
                <w:color w:val="auto"/>
                <w:sz w:val="28"/>
                <w:szCs w:val="28"/>
                <w:lang w:val="en-US"/>
                <w:rPrChange w:id="2814" w:author="Panagiotis Karkazis" w:date="2022-03-01T20:05:00Z">
                  <w:rPr>
                    <w:rFonts w:ascii="Arial" w:hAnsi="Arial" w:cs="Arial"/>
                    <w:color w:val="auto"/>
                    <w:sz w:val="28"/>
                    <w:szCs w:val="28"/>
                    <w:highlight w:val="red"/>
                    <w:lang w:val="en-US"/>
                  </w:rPr>
                </w:rPrChange>
              </w:rPr>
            </w:pPr>
            <w:r w:rsidRPr="00886CD4">
              <w:rPr>
                <w:rFonts w:ascii="Arial" w:hAnsi="Arial" w:cs="Arial"/>
                <w:color w:val="auto"/>
                <w:sz w:val="20"/>
                <w:szCs w:val="20"/>
                <w:rPrChange w:id="2815" w:author="Panagiotis Karkazis" w:date="2022-03-01T20:05:00Z">
                  <w:rPr>
                    <w:rFonts w:ascii="Arial" w:hAnsi="Arial" w:cs="Arial"/>
                    <w:color w:val="auto"/>
                    <w:sz w:val="20"/>
                    <w:szCs w:val="20"/>
                    <w:highlight w:val="red"/>
                  </w:rPr>
                </w:rPrChange>
              </w:rPr>
              <w:t>Αναπαράστη</w:t>
            </w:r>
            <w:r w:rsidRPr="00886CD4">
              <w:rPr>
                <w:rFonts w:ascii="Arial" w:hAnsi="Arial" w:cs="Arial"/>
                <w:color w:val="auto"/>
                <w:sz w:val="20"/>
                <w:szCs w:val="20"/>
                <w:lang w:val="en-US"/>
                <w:rPrChange w:id="2816" w:author="Panagiotis Karkazis" w:date="2022-03-01T20:05:00Z">
                  <w:rPr>
                    <w:rFonts w:ascii="Arial" w:hAnsi="Arial" w:cs="Arial"/>
                    <w:color w:val="auto"/>
                    <w:sz w:val="20"/>
                    <w:szCs w:val="20"/>
                    <w:highlight w:val="red"/>
                    <w:lang w:val="en-US"/>
                  </w:rPr>
                </w:rPrChange>
              </w:rPr>
              <w:t xml:space="preserve"> </w:t>
            </w:r>
            <w:r w:rsidRPr="00886CD4">
              <w:rPr>
                <w:rFonts w:ascii="Arial" w:hAnsi="Arial" w:cs="Arial"/>
                <w:color w:val="auto"/>
                <w:sz w:val="20"/>
                <w:szCs w:val="20"/>
                <w:rPrChange w:id="2817" w:author="Panagiotis Karkazis" w:date="2022-03-01T20:05:00Z">
                  <w:rPr>
                    <w:rFonts w:ascii="Arial" w:hAnsi="Arial" w:cs="Arial"/>
                    <w:color w:val="auto"/>
                    <w:sz w:val="20"/>
                    <w:szCs w:val="20"/>
                    <w:highlight w:val="red"/>
                  </w:rPr>
                </w:rPrChange>
              </w:rPr>
              <w:t>ενός</w:t>
            </w:r>
            <w:r w:rsidRPr="00886CD4">
              <w:rPr>
                <w:rFonts w:ascii="Arial" w:hAnsi="Arial" w:cs="Arial"/>
                <w:color w:val="auto"/>
                <w:sz w:val="20"/>
                <w:szCs w:val="20"/>
                <w:lang w:val="en-US"/>
                <w:rPrChange w:id="2818" w:author="Panagiotis Karkazis" w:date="2022-03-01T20:05:00Z">
                  <w:rPr>
                    <w:rFonts w:ascii="Arial" w:hAnsi="Arial" w:cs="Arial"/>
                    <w:color w:val="auto"/>
                    <w:sz w:val="20"/>
                    <w:szCs w:val="20"/>
                    <w:highlight w:val="red"/>
                    <w:lang w:val="en-US"/>
                  </w:rPr>
                </w:rPrChange>
              </w:rPr>
              <w:t xml:space="preserve"> Deep Neural Network [</w:t>
            </w:r>
            <w:r w:rsidR="00987DD3" w:rsidRPr="00886CD4">
              <w:rPr>
                <w:rFonts w:ascii="Arial" w:hAnsi="Arial" w:cs="Arial"/>
                <w:color w:val="auto"/>
                <w:sz w:val="20"/>
                <w:szCs w:val="20"/>
                <w:lang w:val="en-US"/>
                <w:rPrChange w:id="2819" w:author="Panagiotis Karkazis" w:date="2022-03-01T20:05:00Z">
                  <w:rPr>
                    <w:rFonts w:ascii="Arial" w:hAnsi="Arial" w:cs="Arial"/>
                    <w:color w:val="auto"/>
                    <w:sz w:val="20"/>
                    <w:szCs w:val="20"/>
                    <w:highlight w:val="red"/>
                    <w:lang w:val="en-US"/>
                  </w:rPr>
                </w:rPrChange>
              </w:rPr>
              <w:t>2020/02/deep-neural-networks</w:t>
            </w:r>
            <w:r w:rsidRPr="00886CD4">
              <w:rPr>
                <w:rFonts w:ascii="Arial" w:hAnsi="Arial" w:cs="Arial"/>
                <w:color w:val="auto"/>
                <w:sz w:val="20"/>
                <w:szCs w:val="20"/>
                <w:lang w:val="en-US"/>
                <w:rPrChange w:id="2820" w:author="Panagiotis Karkazis" w:date="2022-03-01T20:05:00Z">
                  <w:rPr>
                    <w:rFonts w:ascii="Arial" w:hAnsi="Arial" w:cs="Arial"/>
                    <w:color w:val="auto"/>
                    <w:sz w:val="20"/>
                    <w:szCs w:val="20"/>
                    <w:highlight w:val="red"/>
                    <w:lang w:val="en-US"/>
                  </w:rPr>
                </w:rPrChange>
              </w:rPr>
              <w:t>]</w:t>
            </w:r>
          </w:p>
        </w:tc>
      </w:tr>
    </w:tbl>
    <w:p w14:paraId="3A985F6D" w14:textId="77777777" w:rsidR="00DB7613" w:rsidRPr="00886CD4" w:rsidRDefault="00DB7613" w:rsidP="00FD1C50">
      <w:pPr>
        <w:spacing w:after="0" w:line="360" w:lineRule="auto"/>
        <w:ind w:firstLine="227"/>
        <w:jc w:val="both"/>
        <w:rPr>
          <w:rFonts w:ascii="Arial" w:hAnsi="Arial" w:cs="Arial"/>
          <w:lang w:val="en-US"/>
          <w:rPrChange w:id="2821" w:author="Panagiotis Karkazis" w:date="2022-03-01T20:05:00Z">
            <w:rPr>
              <w:rFonts w:ascii="Arial" w:hAnsi="Arial" w:cs="Arial"/>
              <w:highlight w:val="red"/>
              <w:lang w:val="en-US"/>
            </w:rPr>
          </w:rPrChange>
        </w:rPr>
      </w:pPr>
    </w:p>
    <w:p w14:paraId="56EAE90F" w14:textId="384AE16B" w:rsidR="0029621C" w:rsidRPr="00886CD4" w:rsidRDefault="00304230" w:rsidP="0029621C">
      <w:pPr>
        <w:spacing w:after="0" w:line="360" w:lineRule="auto"/>
        <w:ind w:firstLine="227"/>
        <w:jc w:val="both"/>
        <w:rPr>
          <w:rFonts w:ascii="Arial" w:eastAsia="Times New Roman" w:hAnsi="Arial" w:cs="Arial"/>
          <w:sz w:val="24"/>
          <w:szCs w:val="24"/>
          <w:rPrChange w:id="2822" w:author="Panagiotis Karkazis" w:date="2022-03-01T20:05:00Z">
            <w:rPr>
              <w:rFonts w:ascii="Arial" w:eastAsia="Times New Roman" w:hAnsi="Arial" w:cs="Arial"/>
              <w:sz w:val="24"/>
              <w:szCs w:val="24"/>
              <w:highlight w:val="red"/>
            </w:rPr>
          </w:rPrChange>
        </w:rPr>
      </w:pPr>
      <w:r w:rsidRPr="00886CD4">
        <w:rPr>
          <w:rFonts w:ascii="Arial" w:eastAsia="Times New Roman" w:hAnsi="Arial" w:cs="Arial"/>
          <w:sz w:val="24"/>
          <w:szCs w:val="24"/>
          <w:rPrChange w:id="2823" w:author="Panagiotis Karkazis" w:date="2022-03-01T20:05:00Z">
            <w:rPr>
              <w:rFonts w:ascii="Arial" w:eastAsia="Times New Roman" w:hAnsi="Arial" w:cs="Arial"/>
              <w:sz w:val="24"/>
              <w:szCs w:val="24"/>
              <w:highlight w:val="red"/>
            </w:rPr>
          </w:rPrChange>
        </w:rPr>
        <w:t xml:space="preserve">Στον χώρο της Βαθιάς Μάθησης υπάρχουν διάφοροι τύποι Νευρωνικών Δικτύων, με διαφορετικές λειτουργίες και </w:t>
      </w:r>
      <w:r w:rsidR="003B66B3" w:rsidRPr="00886CD4">
        <w:rPr>
          <w:rFonts w:ascii="Arial" w:eastAsia="Times New Roman" w:hAnsi="Arial" w:cs="Arial"/>
          <w:sz w:val="24"/>
          <w:szCs w:val="24"/>
          <w:rPrChange w:id="2824" w:author="Panagiotis Karkazis" w:date="2022-03-01T20:05:00Z">
            <w:rPr>
              <w:rFonts w:ascii="Arial" w:eastAsia="Times New Roman" w:hAnsi="Arial" w:cs="Arial"/>
              <w:sz w:val="24"/>
              <w:szCs w:val="24"/>
              <w:highlight w:val="red"/>
            </w:rPr>
          </w:rPrChange>
        </w:rPr>
        <w:t xml:space="preserve">με </w:t>
      </w:r>
      <w:r w:rsidRPr="00886CD4">
        <w:rPr>
          <w:rFonts w:ascii="Arial" w:eastAsia="Times New Roman" w:hAnsi="Arial" w:cs="Arial"/>
          <w:sz w:val="24"/>
          <w:szCs w:val="24"/>
          <w:rPrChange w:id="2825" w:author="Panagiotis Karkazis" w:date="2022-03-01T20:05:00Z">
            <w:rPr>
              <w:rFonts w:ascii="Arial" w:eastAsia="Times New Roman" w:hAnsi="Arial" w:cs="Arial"/>
              <w:sz w:val="24"/>
              <w:szCs w:val="24"/>
              <w:highlight w:val="red"/>
            </w:rPr>
          </w:rPrChange>
        </w:rPr>
        <w:t xml:space="preserve">διαφορετικούς σκοπούς. Οι πιο βασικοί τύποι </w:t>
      </w:r>
      <w:r w:rsidR="003B66B3" w:rsidRPr="00886CD4">
        <w:rPr>
          <w:rFonts w:ascii="Arial" w:eastAsia="Times New Roman" w:hAnsi="Arial" w:cs="Arial"/>
          <w:sz w:val="24"/>
          <w:szCs w:val="24"/>
          <w:rPrChange w:id="2826" w:author="Panagiotis Karkazis" w:date="2022-03-01T20:05:00Z">
            <w:rPr>
              <w:rFonts w:ascii="Arial" w:eastAsia="Times New Roman" w:hAnsi="Arial" w:cs="Arial"/>
              <w:sz w:val="24"/>
              <w:szCs w:val="24"/>
              <w:highlight w:val="red"/>
            </w:rPr>
          </w:rPrChange>
        </w:rPr>
        <w:t>Νευρωνικών Δικτύων που χρησιμοποιούνται στην Βαθιά Μάθηση</w:t>
      </w:r>
      <w:r w:rsidR="0029621C" w:rsidRPr="00886CD4">
        <w:rPr>
          <w:rFonts w:ascii="Arial" w:eastAsia="Times New Roman" w:hAnsi="Arial" w:cs="Arial"/>
          <w:sz w:val="24"/>
          <w:szCs w:val="24"/>
          <w:rPrChange w:id="2827" w:author="Panagiotis Karkazis" w:date="2022-03-01T20:05:00Z">
            <w:rPr>
              <w:rFonts w:ascii="Arial" w:eastAsia="Times New Roman" w:hAnsi="Arial" w:cs="Arial"/>
              <w:sz w:val="24"/>
              <w:szCs w:val="24"/>
              <w:highlight w:val="red"/>
            </w:rPr>
          </w:rPrChange>
        </w:rPr>
        <w:t xml:space="preserve"> είναι τα εξής:</w:t>
      </w:r>
    </w:p>
    <w:p w14:paraId="29748399" w14:textId="36617F2F" w:rsidR="0029621C" w:rsidRPr="00886CD4" w:rsidRDefault="00CF237F" w:rsidP="0029621C">
      <w:pPr>
        <w:pStyle w:val="a3"/>
        <w:numPr>
          <w:ilvl w:val="0"/>
          <w:numId w:val="13"/>
        </w:numPr>
        <w:spacing w:after="0" w:line="360" w:lineRule="auto"/>
        <w:jc w:val="both"/>
        <w:rPr>
          <w:rFonts w:ascii="Arial" w:hAnsi="Arial" w:cs="Arial"/>
          <w:sz w:val="24"/>
          <w:szCs w:val="24"/>
          <w:lang w:val="en-US"/>
          <w:rPrChange w:id="2828"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2829" w:author="Panagiotis Karkazis" w:date="2022-03-01T20:05:00Z">
            <w:rPr>
              <w:rFonts w:ascii="Arial" w:hAnsi="Arial" w:cs="Arial"/>
              <w:sz w:val="24"/>
              <w:szCs w:val="24"/>
              <w:highlight w:val="red"/>
            </w:rPr>
          </w:rPrChange>
        </w:rPr>
        <w:t>Τεχνητό</w:t>
      </w:r>
      <w:r w:rsidRPr="00886CD4">
        <w:rPr>
          <w:rFonts w:ascii="Arial" w:hAnsi="Arial" w:cs="Arial"/>
          <w:sz w:val="24"/>
          <w:szCs w:val="24"/>
          <w:lang w:val="en-US"/>
          <w:rPrChange w:id="2830" w:author="Panagiotis Karkazis" w:date="2022-03-01T20:05:00Z">
            <w:rPr>
              <w:rFonts w:ascii="Arial" w:hAnsi="Arial" w:cs="Arial"/>
              <w:sz w:val="24"/>
              <w:szCs w:val="24"/>
              <w:highlight w:val="red"/>
              <w:lang w:val="en-US"/>
            </w:rPr>
          </w:rPrChange>
        </w:rPr>
        <w:t xml:space="preserve"> </w:t>
      </w:r>
      <w:r w:rsidRPr="00886CD4">
        <w:rPr>
          <w:rFonts w:ascii="Arial" w:hAnsi="Arial" w:cs="Arial"/>
          <w:sz w:val="24"/>
          <w:szCs w:val="24"/>
          <w:rPrChange w:id="2831" w:author="Panagiotis Karkazis" w:date="2022-03-01T20:05:00Z">
            <w:rPr>
              <w:rFonts w:ascii="Arial" w:hAnsi="Arial" w:cs="Arial"/>
              <w:sz w:val="24"/>
              <w:szCs w:val="24"/>
              <w:highlight w:val="red"/>
            </w:rPr>
          </w:rPrChange>
        </w:rPr>
        <w:t>Νευρωνικό</w:t>
      </w:r>
      <w:r w:rsidRPr="00886CD4">
        <w:rPr>
          <w:rFonts w:ascii="Arial" w:hAnsi="Arial" w:cs="Arial"/>
          <w:sz w:val="24"/>
          <w:szCs w:val="24"/>
          <w:lang w:val="en-US"/>
          <w:rPrChange w:id="2832" w:author="Panagiotis Karkazis" w:date="2022-03-01T20:05:00Z">
            <w:rPr>
              <w:rFonts w:ascii="Arial" w:hAnsi="Arial" w:cs="Arial"/>
              <w:sz w:val="24"/>
              <w:szCs w:val="24"/>
              <w:highlight w:val="red"/>
              <w:lang w:val="en-US"/>
            </w:rPr>
          </w:rPrChange>
        </w:rPr>
        <w:t xml:space="preserve"> </w:t>
      </w:r>
      <w:r w:rsidRPr="00886CD4">
        <w:rPr>
          <w:rFonts w:ascii="Arial" w:hAnsi="Arial" w:cs="Arial"/>
          <w:sz w:val="24"/>
          <w:szCs w:val="24"/>
          <w:rPrChange w:id="2833" w:author="Panagiotis Karkazis" w:date="2022-03-01T20:05:00Z">
            <w:rPr>
              <w:rFonts w:ascii="Arial" w:hAnsi="Arial" w:cs="Arial"/>
              <w:sz w:val="24"/>
              <w:szCs w:val="24"/>
              <w:highlight w:val="red"/>
            </w:rPr>
          </w:rPrChange>
        </w:rPr>
        <w:t>Δίκτυο</w:t>
      </w:r>
      <w:r w:rsidRPr="00886CD4">
        <w:rPr>
          <w:rFonts w:ascii="Arial" w:hAnsi="Arial" w:cs="Arial"/>
          <w:sz w:val="24"/>
          <w:szCs w:val="24"/>
          <w:lang w:val="en-US"/>
          <w:rPrChange w:id="2834" w:author="Panagiotis Karkazis" w:date="2022-03-01T20:05:00Z">
            <w:rPr>
              <w:rFonts w:ascii="Arial" w:hAnsi="Arial" w:cs="Arial"/>
              <w:sz w:val="24"/>
              <w:szCs w:val="24"/>
              <w:highlight w:val="red"/>
              <w:lang w:val="en-US"/>
            </w:rPr>
          </w:rPrChange>
        </w:rPr>
        <w:t xml:space="preserve"> (</w:t>
      </w:r>
      <w:r w:rsidR="0029621C" w:rsidRPr="00886CD4">
        <w:rPr>
          <w:rFonts w:ascii="Arial" w:hAnsi="Arial" w:cs="Arial"/>
          <w:sz w:val="24"/>
          <w:szCs w:val="24"/>
          <w:lang w:val="en-US"/>
          <w:rPrChange w:id="2835" w:author="Panagiotis Karkazis" w:date="2022-03-01T20:05:00Z">
            <w:rPr>
              <w:rFonts w:ascii="Arial" w:hAnsi="Arial" w:cs="Arial"/>
              <w:sz w:val="24"/>
              <w:szCs w:val="24"/>
              <w:highlight w:val="red"/>
              <w:lang w:val="en-US"/>
            </w:rPr>
          </w:rPrChange>
        </w:rPr>
        <w:t xml:space="preserve">Artificial Neural Network </w:t>
      </w:r>
      <w:r w:rsidRPr="00886CD4">
        <w:rPr>
          <w:rFonts w:ascii="Arial" w:hAnsi="Arial" w:cs="Arial"/>
          <w:sz w:val="24"/>
          <w:szCs w:val="24"/>
          <w:lang w:val="en-US"/>
          <w:rPrChange w:id="2836" w:author="Panagiotis Karkazis" w:date="2022-03-01T20:05:00Z">
            <w:rPr>
              <w:rFonts w:ascii="Arial" w:hAnsi="Arial" w:cs="Arial"/>
              <w:sz w:val="24"/>
              <w:szCs w:val="24"/>
              <w:highlight w:val="red"/>
              <w:lang w:val="en-US"/>
            </w:rPr>
          </w:rPrChange>
        </w:rPr>
        <w:t xml:space="preserve">- </w:t>
      </w:r>
      <w:r w:rsidR="0029621C" w:rsidRPr="00886CD4">
        <w:rPr>
          <w:rFonts w:ascii="Arial" w:hAnsi="Arial" w:cs="Arial"/>
          <w:sz w:val="24"/>
          <w:szCs w:val="24"/>
          <w:lang w:val="en-US"/>
          <w:rPrChange w:id="2837" w:author="Panagiotis Karkazis" w:date="2022-03-01T20:05:00Z">
            <w:rPr>
              <w:rFonts w:ascii="Arial" w:hAnsi="Arial" w:cs="Arial"/>
              <w:sz w:val="24"/>
              <w:szCs w:val="24"/>
              <w:highlight w:val="red"/>
              <w:lang w:val="en-US"/>
            </w:rPr>
          </w:rPrChange>
        </w:rPr>
        <w:t>ANN)</w:t>
      </w:r>
    </w:p>
    <w:p w14:paraId="0784DF8E" w14:textId="1CCE2C0E" w:rsidR="0029621C" w:rsidRPr="00886CD4" w:rsidRDefault="00CF237F" w:rsidP="0029621C">
      <w:pPr>
        <w:pStyle w:val="a3"/>
        <w:numPr>
          <w:ilvl w:val="0"/>
          <w:numId w:val="13"/>
        </w:numPr>
        <w:spacing w:after="0" w:line="360" w:lineRule="auto"/>
        <w:jc w:val="both"/>
        <w:rPr>
          <w:rFonts w:ascii="Arial" w:hAnsi="Arial" w:cs="Arial"/>
          <w:sz w:val="24"/>
          <w:szCs w:val="24"/>
          <w:lang w:val="en-US"/>
          <w:rPrChange w:id="2838"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2839" w:author="Panagiotis Karkazis" w:date="2022-03-01T20:05:00Z">
            <w:rPr>
              <w:rFonts w:ascii="Arial" w:hAnsi="Arial" w:cs="Arial"/>
              <w:sz w:val="24"/>
              <w:szCs w:val="24"/>
              <w:highlight w:val="red"/>
            </w:rPr>
          </w:rPrChange>
        </w:rPr>
        <w:t>Συνελικτικ</w:t>
      </w:r>
      <w:r w:rsidR="002C3283" w:rsidRPr="00886CD4">
        <w:rPr>
          <w:rFonts w:ascii="Arial" w:hAnsi="Arial" w:cs="Arial"/>
          <w:sz w:val="24"/>
          <w:szCs w:val="24"/>
          <w:rPrChange w:id="2840" w:author="Panagiotis Karkazis" w:date="2022-03-01T20:05:00Z">
            <w:rPr>
              <w:rFonts w:ascii="Arial" w:hAnsi="Arial" w:cs="Arial"/>
              <w:sz w:val="24"/>
              <w:szCs w:val="24"/>
              <w:highlight w:val="red"/>
            </w:rPr>
          </w:rPrChange>
        </w:rPr>
        <w:t>ό</w:t>
      </w:r>
      <w:r w:rsidRPr="00886CD4">
        <w:rPr>
          <w:rFonts w:ascii="Arial" w:hAnsi="Arial" w:cs="Arial"/>
          <w:sz w:val="24"/>
          <w:szCs w:val="24"/>
          <w:lang w:val="en-US"/>
          <w:rPrChange w:id="2841" w:author="Panagiotis Karkazis" w:date="2022-03-01T20:05:00Z">
            <w:rPr>
              <w:rFonts w:ascii="Arial" w:hAnsi="Arial" w:cs="Arial"/>
              <w:sz w:val="24"/>
              <w:szCs w:val="24"/>
              <w:highlight w:val="red"/>
              <w:lang w:val="en-US"/>
            </w:rPr>
          </w:rPrChange>
        </w:rPr>
        <w:t xml:space="preserve"> </w:t>
      </w:r>
      <w:r w:rsidRPr="00886CD4">
        <w:rPr>
          <w:rFonts w:ascii="Arial" w:hAnsi="Arial" w:cs="Arial"/>
          <w:sz w:val="24"/>
          <w:szCs w:val="24"/>
          <w:rPrChange w:id="2842" w:author="Panagiotis Karkazis" w:date="2022-03-01T20:05:00Z">
            <w:rPr>
              <w:rFonts w:ascii="Arial" w:hAnsi="Arial" w:cs="Arial"/>
              <w:sz w:val="24"/>
              <w:szCs w:val="24"/>
              <w:highlight w:val="red"/>
            </w:rPr>
          </w:rPrChange>
        </w:rPr>
        <w:t>Νευρωνικ</w:t>
      </w:r>
      <w:r w:rsidR="002C3283" w:rsidRPr="00886CD4">
        <w:rPr>
          <w:rFonts w:ascii="Arial" w:hAnsi="Arial" w:cs="Arial"/>
          <w:sz w:val="24"/>
          <w:szCs w:val="24"/>
          <w:rPrChange w:id="2843" w:author="Panagiotis Karkazis" w:date="2022-03-01T20:05:00Z">
            <w:rPr>
              <w:rFonts w:ascii="Arial" w:hAnsi="Arial" w:cs="Arial"/>
              <w:sz w:val="24"/>
              <w:szCs w:val="24"/>
              <w:highlight w:val="red"/>
            </w:rPr>
          </w:rPrChange>
        </w:rPr>
        <w:t>ό</w:t>
      </w:r>
      <w:r w:rsidRPr="00886CD4">
        <w:rPr>
          <w:rFonts w:ascii="Arial" w:hAnsi="Arial" w:cs="Arial"/>
          <w:sz w:val="24"/>
          <w:szCs w:val="24"/>
          <w:lang w:val="en-US"/>
          <w:rPrChange w:id="2844" w:author="Panagiotis Karkazis" w:date="2022-03-01T20:05:00Z">
            <w:rPr>
              <w:rFonts w:ascii="Arial" w:hAnsi="Arial" w:cs="Arial"/>
              <w:sz w:val="24"/>
              <w:szCs w:val="24"/>
              <w:highlight w:val="red"/>
              <w:lang w:val="en-US"/>
            </w:rPr>
          </w:rPrChange>
        </w:rPr>
        <w:t xml:space="preserve"> </w:t>
      </w:r>
      <w:r w:rsidRPr="00886CD4">
        <w:rPr>
          <w:rFonts w:ascii="Arial" w:hAnsi="Arial" w:cs="Arial"/>
          <w:sz w:val="24"/>
          <w:szCs w:val="24"/>
          <w:rPrChange w:id="2845" w:author="Panagiotis Karkazis" w:date="2022-03-01T20:05:00Z">
            <w:rPr>
              <w:rFonts w:ascii="Arial" w:hAnsi="Arial" w:cs="Arial"/>
              <w:sz w:val="24"/>
              <w:szCs w:val="24"/>
              <w:highlight w:val="red"/>
            </w:rPr>
          </w:rPrChange>
        </w:rPr>
        <w:t>Δίκτυ</w:t>
      </w:r>
      <w:r w:rsidR="002C3283" w:rsidRPr="00886CD4">
        <w:rPr>
          <w:rFonts w:ascii="Arial" w:hAnsi="Arial" w:cs="Arial"/>
          <w:sz w:val="24"/>
          <w:szCs w:val="24"/>
          <w:rPrChange w:id="2846" w:author="Panagiotis Karkazis" w:date="2022-03-01T20:05:00Z">
            <w:rPr>
              <w:rFonts w:ascii="Arial" w:hAnsi="Arial" w:cs="Arial"/>
              <w:sz w:val="24"/>
              <w:szCs w:val="24"/>
              <w:highlight w:val="red"/>
            </w:rPr>
          </w:rPrChange>
        </w:rPr>
        <w:t>ο</w:t>
      </w:r>
      <w:r w:rsidRPr="00886CD4">
        <w:rPr>
          <w:rFonts w:ascii="Arial" w:hAnsi="Arial" w:cs="Arial"/>
          <w:sz w:val="24"/>
          <w:szCs w:val="24"/>
          <w:lang w:val="en-US"/>
          <w:rPrChange w:id="2847" w:author="Panagiotis Karkazis" w:date="2022-03-01T20:05:00Z">
            <w:rPr>
              <w:rFonts w:ascii="Arial" w:hAnsi="Arial" w:cs="Arial"/>
              <w:sz w:val="24"/>
              <w:szCs w:val="24"/>
              <w:highlight w:val="red"/>
              <w:lang w:val="en-US"/>
            </w:rPr>
          </w:rPrChange>
        </w:rPr>
        <w:t xml:space="preserve"> (</w:t>
      </w:r>
      <w:r w:rsidR="0029621C" w:rsidRPr="00886CD4">
        <w:rPr>
          <w:rFonts w:ascii="Arial" w:hAnsi="Arial" w:cs="Arial"/>
          <w:sz w:val="24"/>
          <w:szCs w:val="24"/>
          <w:lang w:val="en-US"/>
          <w:rPrChange w:id="2848" w:author="Panagiotis Karkazis" w:date="2022-03-01T20:05:00Z">
            <w:rPr>
              <w:rFonts w:ascii="Arial" w:hAnsi="Arial" w:cs="Arial"/>
              <w:sz w:val="24"/>
              <w:szCs w:val="24"/>
              <w:highlight w:val="red"/>
              <w:lang w:val="en-US"/>
            </w:rPr>
          </w:rPrChange>
        </w:rPr>
        <w:t xml:space="preserve">Convolutional Neural Networks </w:t>
      </w:r>
      <w:r w:rsidRPr="00886CD4">
        <w:rPr>
          <w:rFonts w:ascii="Arial" w:hAnsi="Arial" w:cs="Arial"/>
          <w:sz w:val="24"/>
          <w:szCs w:val="24"/>
          <w:lang w:val="en-US"/>
          <w:rPrChange w:id="2849" w:author="Panagiotis Karkazis" w:date="2022-03-01T20:05:00Z">
            <w:rPr>
              <w:rFonts w:ascii="Arial" w:hAnsi="Arial" w:cs="Arial"/>
              <w:sz w:val="24"/>
              <w:szCs w:val="24"/>
              <w:highlight w:val="red"/>
              <w:lang w:val="en-US"/>
            </w:rPr>
          </w:rPrChange>
        </w:rPr>
        <w:t xml:space="preserve">- </w:t>
      </w:r>
      <w:r w:rsidR="0029621C" w:rsidRPr="00886CD4">
        <w:rPr>
          <w:rFonts w:ascii="Arial" w:hAnsi="Arial" w:cs="Arial"/>
          <w:sz w:val="24"/>
          <w:szCs w:val="24"/>
          <w:lang w:val="en-US"/>
          <w:rPrChange w:id="2850" w:author="Panagiotis Karkazis" w:date="2022-03-01T20:05:00Z">
            <w:rPr>
              <w:rFonts w:ascii="Arial" w:hAnsi="Arial" w:cs="Arial"/>
              <w:sz w:val="24"/>
              <w:szCs w:val="24"/>
              <w:highlight w:val="red"/>
              <w:lang w:val="en-US"/>
            </w:rPr>
          </w:rPrChange>
        </w:rPr>
        <w:t>CNN)</w:t>
      </w:r>
    </w:p>
    <w:p w14:paraId="5032F3B8" w14:textId="620836D0" w:rsidR="0029621C" w:rsidRPr="00886CD4" w:rsidRDefault="00884BD5" w:rsidP="0029621C">
      <w:pPr>
        <w:pStyle w:val="a3"/>
        <w:numPr>
          <w:ilvl w:val="0"/>
          <w:numId w:val="13"/>
        </w:numPr>
        <w:spacing w:after="0" w:line="360" w:lineRule="auto"/>
        <w:jc w:val="both"/>
        <w:rPr>
          <w:rFonts w:ascii="Arial" w:hAnsi="Arial" w:cs="Arial"/>
          <w:sz w:val="24"/>
          <w:szCs w:val="24"/>
          <w:lang w:val="en-US"/>
          <w:rPrChange w:id="2851" w:author="Panagiotis Karkazis" w:date="2022-03-01T20:05:00Z">
            <w:rPr>
              <w:rFonts w:ascii="Arial" w:hAnsi="Arial" w:cs="Arial"/>
              <w:sz w:val="24"/>
              <w:szCs w:val="24"/>
              <w:highlight w:val="red"/>
              <w:lang w:val="en-US"/>
            </w:rPr>
          </w:rPrChange>
        </w:rPr>
      </w:pPr>
      <w:r w:rsidRPr="00886CD4">
        <w:rPr>
          <w:rFonts w:ascii="Arial" w:eastAsia="Times New Roman" w:hAnsi="Arial" w:cs="Arial"/>
          <w:sz w:val="24"/>
          <w:szCs w:val="24"/>
          <w:rPrChange w:id="2852" w:author="Panagiotis Karkazis" w:date="2022-03-01T20:05:00Z">
            <w:rPr>
              <w:rFonts w:ascii="Arial" w:eastAsia="Times New Roman" w:hAnsi="Arial" w:cs="Arial"/>
              <w:sz w:val="24"/>
              <w:szCs w:val="24"/>
              <w:highlight w:val="red"/>
            </w:rPr>
          </w:rPrChange>
        </w:rPr>
        <w:t>Ανατροφοδοτούμενο</w:t>
      </w:r>
      <w:r w:rsidR="00310BCF" w:rsidRPr="00886CD4">
        <w:rPr>
          <w:rFonts w:ascii="Arial" w:hAnsi="Arial" w:cs="Arial"/>
          <w:sz w:val="24"/>
          <w:szCs w:val="24"/>
          <w:lang w:val="en-US"/>
          <w:rPrChange w:id="2853" w:author="Panagiotis Karkazis" w:date="2022-03-01T20:05:00Z">
            <w:rPr>
              <w:rFonts w:ascii="Arial" w:hAnsi="Arial" w:cs="Arial"/>
              <w:sz w:val="24"/>
              <w:szCs w:val="24"/>
              <w:highlight w:val="red"/>
              <w:lang w:val="en-US"/>
            </w:rPr>
          </w:rPrChange>
        </w:rPr>
        <w:t xml:space="preserve"> </w:t>
      </w:r>
      <w:r w:rsidR="00310BCF" w:rsidRPr="00886CD4">
        <w:rPr>
          <w:rFonts w:ascii="Arial" w:hAnsi="Arial" w:cs="Arial"/>
          <w:sz w:val="24"/>
          <w:szCs w:val="24"/>
          <w:rPrChange w:id="2854" w:author="Panagiotis Karkazis" w:date="2022-03-01T20:05:00Z">
            <w:rPr>
              <w:rFonts w:ascii="Arial" w:hAnsi="Arial" w:cs="Arial"/>
              <w:sz w:val="24"/>
              <w:szCs w:val="24"/>
              <w:highlight w:val="red"/>
            </w:rPr>
          </w:rPrChange>
        </w:rPr>
        <w:t>Νευρωνικ</w:t>
      </w:r>
      <w:r w:rsidR="002C3283" w:rsidRPr="00886CD4">
        <w:rPr>
          <w:rFonts w:ascii="Arial" w:hAnsi="Arial" w:cs="Arial"/>
          <w:sz w:val="24"/>
          <w:szCs w:val="24"/>
          <w:rPrChange w:id="2855" w:author="Panagiotis Karkazis" w:date="2022-03-01T20:05:00Z">
            <w:rPr>
              <w:rFonts w:ascii="Arial" w:hAnsi="Arial" w:cs="Arial"/>
              <w:sz w:val="24"/>
              <w:szCs w:val="24"/>
              <w:highlight w:val="red"/>
            </w:rPr>
          </w:rPrChange>
        </w:rPr>
        <w:t>ό</w:t>
      </w:r>
      <w:r w:rsidR="00310BCF" w:rsidRPr="00886CD4">
        <w:rPr>
          <w:rFonts w:ascii="Arial" w:hAnsi="Arial" w:cs="Arial"/>
          <w:sz w:val="24"/>
          <w:szCs w:val="24"/>
          <w:lang w:val="en-US"/>
          <w:rPrChange w:id="2856" w:author="Panagiotis Karkazis" w:date="2022-03-01T20:05:00Z">
            <w:rPr>
              <w:rFonts w:ascii="Arial" w:hAnsi="Arial" w:cs="Arial"/>
              <w:sz w:val="24"/>
              <w:szCs w:val="24"/>
              <w:highlight w:val="red"/>
              <w:lang w:val="en-US"/>
            </w:rPr>
          </w:rPrChange>
        </w:rPr>
        <w:t xml:space="preserve"> </w:t>
      </w:r>
      <w:r w:rsidR="00310BCF" w:rsidRPr="00886CD4">
        <w:rPr>
          <w:rFonts w:ascii="Arial" w:hAnsi="Arial" w:cs="Arial"/>
          <w:sz w:val="24"/>
          <w:szCs w:val="24"/>
          <w:rPrChange w:id="2857" w:author="Panagiotis Karkazis" w:date="2022-03-01T20:05:00Z">
            <w:rPr>
              <w:rFonts w:ascii="Arial" w:hAnsi="Arial" w:cs="Arial"/>
              <w:sz w:val="24"/>
              <w:szCs w:val="24"/>
              <w:highlight w:val="red"/>
            </w:rPr>
          </w:rPrChange>
        </w:rPr>
        <w:t>Δίκτυ</w:t>
      </w:r>
      <w:r w:rsidR="002C3283" w:rsidRPr="00886CD4">
        <w:rPr>
          <w:rFonts w:ascii="Arial" w:hAnsi="Arial" w:cs="Arial"/>
          <w:sz w:val="24"/>
          <w:szCs w:val="24"/>
          <w:rPrChange w:id="2858" w:author="Panagiotis Karkazis" w:date="2022-03-01T20:05:00Z">
            <w:rPr>
              <w:rFonts w:ascii="Arial" w:hAnsi="Arial" w:cs="Arial"/>
              <w:sz w:val="24"/>
              <w:szCs w:val="24"/>
              <w:highlight w:val="red"/>
            </w:rPr>
          </w:rPrChange>
        </w:rPr>
        <w:t>ο</w:t>
      </w:r>
      <w:r w:rsidR="00310BCF" w:rsidRPr="00886CD4">
        <w:rPr>
          <w:rFonts w:ascii="Arial" w:hAnsi="Arial" w:cs="Arial"/>
          <w:sz w:val="24"/>
          <w:szCs w:val="24"/>
          <w:lang w:val="en-US"/>
          <w:rPrChange w:id="2859" w:author="Panagiotis Karkazis" w:date="2022-03-01T20:05:00Z">
            <w:rPr>
              <w:rFonts w:ascii="Arial" w:hAnsi="Arial" w:cs="Arial"/>
              <w:sz w:val="24"/>
              <w:szCs w:val="24"/>
              <w:highlight w:val="red"/>
              <w:lang w:val="en-US"/>
            </w:rPr>
          </w:rPrChange>
        </w:rPr>
        <w:t xml:space="preserve"> </w:t>
      </w:r>
      <w:r w:rsidR="00CF237F" w:rsidRPr="00886CD4">
        <w:rPr>
          <w:rFonts w:ascii="Arial" w:hAnsi="Arial" w:cs="Arial"/>
          <w:sz w:val="24"/>
          <w:szCs w:val="24"/>
          <w:lang w:val="en-US"/>
          <w:rPrChange w:id="2860" w:author="Panagiotis Karkazis" w:date="2022-03-01T20:05:00Z">
            <w:rPr>
              <w:rFonts w:ascii="Arial" w:hAnsi="Arial" w:cs="Arial"/>
              <w:sz w:val="24"/>
              <w:szCs w:val="24"/>
              <w:highlight w:val="red"/>
              <w:lang w:val="en-US"/>
            </w:rPr>
          </w:rPrChange>
        </w:rPr>
        <w:t>(</w:t>
      </w:r>
      <w:r w:rsidR="00310BCF" w:rsidRPr="00886CD4">
        <w:rPr>
          <w:rFonts w:ascii="Arial" w:hAnsi="Arial" w:cs="Arial"/>
          <w:sz w:val="24"/>
          <w:szCs w:val="24"/>
          <w:lang w:val="en-US"/>
          <w:rPrChange w:id="2861" w:author="Panagiotis Karkazis" w:date="2022-03-01T20:05:00Z">
            <w:rPr>
              <w:rFonts w:ascii="Arial" w:hAnsi="Arial" w:cs="Arial"/>
              <w:sz w:val="24"/>
              <w:szCs w:val="24"/>
              <w:highlight w:val="red"/>
              <w:lang w:val="en-US"/>
            </w:rPr>
          </w:rPrChange>
        </w:rPr>
        <w:t>Recursive/</w:t>
      </w:r>
      <w:r w:rsidR="0029621C" w:rsidRPr="00886CD4">
        <w:rPr>
          <w:rFonts w:ascii="Arial" w:hAnsi="Arial" w:cs="Arial"/>
          <w:sz w:val="24"/>
          <w:szCs w:val="24"/>
          <w:lang w:val="en-US"/>
          <w:rPrChange w:id="2862" w:author="Panagiotis Karkazis" w:date="2022-03-01T20:05:00Z">
            <w:rPr>
              <w:rFonts w:ascii="Arial" w:hAnsi="Arial" w:cs="Arial"/>
              <w:sz w:val="24"/>
              <w:szCs w:val="24"/>
              <w:highlight w:val="red"/>
              <w:lang w:val="en-US"/>
            </w:rPr>
          </w:rPrChange>
        </w:rPr>
        <w:t xml:space="preserve">Recurrent Neural Network </w:t>
      </w:r>
      <w:r w:rsidR="00CF237F" w:rsidRPr="00886CD4">
        <w:rPr>
          <w:rFonts w:ascii="Arial" w:hAnsi="Arial" w:cs="Arial"/>
          <w:sz w:val="24"/>
          <w:szCs w:val="24"/>
          <w:lang w:val="en-US"/>
          <w:rPrChange w:id="2863" w:author="Panagiotis Karkazis" w:date="2022-03-01T20:05:00Z">
            <w:rPr>
              <w:rFonts w:ascii="Arial" w:hAnsi="Arial" w:cs="Arial"/>
              <w:sz w:val="24"/>
              <w:szCs w:val="24"/>
              <w:highlight w:val="red"/>
              <w:lang w:val="en-US"/>
            </w:rPr>
          </w:rPrChange>
        </w:rPr>
        <w:t xml:space="preserve">- </w:t>
      </w:r>
      <w:r w:rsidR="0029621C" w:rsidRPr="00886CD4">
        <w:rPr>
          <w:rFonts w:ascii="Arial" w:hAnsi="Arial" w:cs="Arial"/>
          <w:sz w:val="24"/>
          <w:szCs w:val="24"/>
          <w:lang w:val="en-US"/>
          <w:rPrChange w:id="2864" w:author="Panagiotis Karkazis" w:date="2022-03-01T20:05:00Z">
            <w:rPr>
              <w:rFonts w:ascii="Arial" w:hAnsi="Arial" w:cs="Arial"/>
              <w:sz w:val="24"/>
              <w:szCs w:val="24"/>
              <w:highlight w:val="red"/>
              <w:lang w:val="en-US"/>
            </w:rPr>
          </w:rPrChange>
        </w:rPr>
        <w:t>RNN)</w:t>
      </w:r>
    </w:p>
    <w:p w14:paraId="0DDF60E9" w14:textId="17C9B28B" w:rsidR="008C22C8" w:rsidRPr="00886CD4" w:rsidRDefault="008C22C8" w:rsidP="007E5C2F">
      <w:pPr>
        <w:spacing w:after="0" w:line="360" w:lineRule="auto"/>
        <w:jc w:val="both"/>
        <w:rPr>
          <w:rFonts w:ascii="Arial" w:hAnsi="Arial" w:cs="Arial"/>
          <w:sz w:val="24"/>
          <w:szCs w:val="24"/>
          <w:rPrChange w:id="2865" w:author="Panagiotis Karkazis" w:date="2022-03-01T20:05:00Z">
            <w:rPr>
              <w:rFonts w:ascii="Arial" w:hAnsi="Arial" w:cs="Arial"/>
              <w:sz w:val="24"/>
              <w:szCs w:val="24"/>
              <w:highlight w:val="red"/>
            </w:rPr>
          </w:rPrChange>
        </w:rPr>
      </w:pPr>
      <w:r w:rsidRPr="00886CD4">
        <w:rPr>
          <w:rFonts w:ascii="Arial" w:hAnsi="Arial" w:cs="Arial"/>
          <w:sz w:val="24"/>
          <w:szCs w:val="24"/>
          <w:rPrChange w:id="2866" w:author="Panagiotis Karkazis" w:date="2022-03-01T20:05:00Z">
            <w:rPr>
              <w:rFonts w:ascii="Arial" w:hAnsi="Arial" w:cs="Arial"/>
              <w:sz w:val="24"/>
              <w:szCs w:val="24"/>
              <w:highlight w:val="red"/>
            </w:rPr>
          </w:rPrChange>
        </w:rPr>
        <w:t>Ο πρώτος τύπος Νευρωνικών Δικτύων είναι τα</w:t>
      </w:r>
      <w:r w:rsidR="00433DBE" w:rsidRPr="00886CD4">
        <w:rPr>
          <w:rFonts w:ascii="Arial" w:hAnsi="Arial" w:cs="Arial"/>
          <w:sz w:val="24"/>
          <w:szCs w:val="24"/>
          <w:rPrChange w:id="2867" w:author="Panagiotis Karkazis" w:date="2022-03-01T20:05:00Z">
            <w:rPr>
              <w:rFonts w:ascii="Arial" w:hAnsi="Arial" w:cs="Arial"/>
              <w:sz w:val="24"/>
              <w:szCs w:val="24"/>
              <w:highlight w:val="red"/>
            </w:rPr>
          </w:rPrChange>
        </w:rPr>
        <w:t xml:space="preserve"> Τεχνητά Νευρωνικά Δίκτυα</w:t>
      </w:r>
      <w:r w:rsidRPr="00886CD4">
        <w:rPr>
          <w:rFonts w:ascii="Arial" w:hAnsi="Arial" w:cs="Arial"/>
          <w:sz w:val="24"/>
          <w:szCs w:val="24"/>
          <w:rPrChange w:id="2868" w:author="Panagiotis Karkazis" w:date="2022-03-01T20:05:00Z">
            <w:rPr>
              <w:rFonts w:ascii="Arial" w:hAnsi="Arial" w:cs="Arial"/>
              <w:sz w:val="24"/>
              <w:szCs w:val="24"/>
              <w:highlight w:val="red"/>
            </w:rPr>
          </w:rPrChange>
        </w:rPr>
        <w:t xml:space="preserve"> </w:t>
      </w:r>
      <w:r w:rsidR="00433DBE" w:rsidRPr="00886CD4">
        <w:rPr>
          <w:rFonts w:ascii="Arial" w:hAnsi="Arial" w:cs="Arial"/>
          <w:sz w:val="24"/>
          <w:szCs w:val="24"/>
          <w:rPrChange w:id="2869" w:author="Panagiotis Karkazis" w:date="2022-03-01T20:05:00Z">
            <w:rPr>
              <w:rFonts w:ascii="Arial" w:hAnsi="Arial" w:cs="Arial"/>
              <w:sz w:val="24"/>
              <w:szCs w:val="24"/>
              <w:highlight w:val="red"/>
            </w:rPr>
          </w:rPrChange>
        </w:rPr>
        <w:t>(</w:t>
      </w:r>
      <w:r w:rsidRPr="00886CD4">
        <w:rPr>
          <w:rFonts w:ascii="Arial" w:hAnsi="Arial" w:cs="Arial"/>
          <w:sz w:val="24"/>
          <w:szCs w:val="24"/>
          <w:lang w:val="en-US"/>
          <w:rPrChange w:id="2870" w:author="Panagiotis Karkazis" w:date="2022-03-01T20:05:00Z">
            <w:rPr>
              <w:rFonts w:ascii="Arial" w:hAnsi="Arial" w:cs="Arial"/>
              <w:sz w:val="24"/>
              <w:szCs w:val="24"/>
              <w:highlight w:val="red"/>
              <w:lang w:val="en-US"/>
            </w:rPr>
          </w:rPrChange>
        </w:rPr>
        <w:t>ANN</w:t>
      </w:r>
      <w:r w:rsidR="00433DBE" w:rsidRPr="00886CD4">
        <w:rPr>
          <w:rFonts w:ascii="Arial" w:hAnsi="Arial" w:cs="Arial"/>
          <w:sz w:val="24"/>
          <w:szCs w:val="24"/>
          <w:rPrChange w:id="2871" w:author="Panagiotis Karkazis" w:date="2022-03-01T20:05:00Z">
            <w:rPr>
              <w:rFonts w:ascii="Arial" w:hAnsi="Arial" w:cs="Arial"/>
              <w:sz w:val="24"/>
              <w:szCs w:val="24"/>
              <w:highlight w:val="red"/>
            </w:rPr>
          </w:rPrChange>
        </w:rPr>
        <w:t>)</w:t>
      </w:r>
      <w:r w:rsidRPr="00886CD4">
        <w:rPr>
          <w:rFonts w:ascii="Arial" w:hAnsi="Arial" w:cs="Arial"/>
          <w:sz w:val="24"/>
          <w:szCs w:val="24"/>
          <w:rPrChange w:id="2872" w:author="Panagiotis Karkazis" w:date="2022-03-01T20:05:00Z">
            <w:rPr>
              <w:rFonts w:ascii="Arial" w:hAnsi="Arial" w:cs="Arial"/>
              <w:sz w:val="24"/>
              <w:szCs w:val="24"/>
              <w:highlight w:val="red"/>
            </w:rPr>
          </w:rPrChange>
        </w:rPr>
        <w:t xml:space="preserve">. Αυτά τα Νευρωνικά Δίκτυα είναι ουσιαστικά τα </w:t>
      </w:r>
      <w:r w:rsidR="001D5FF2" w:rsidRPr="00886CD4">
        <w:rPr>
          <w:rFonts w:ascii="Arial" w:hAnsi="Arial" w:cs="Arial"/>
          <w:sz w:val="24"/>
          <w:szCs w:val="24"/>
          <w:rPrChange w:id="2873" w:author="Panagiotis Karkazis" w:date="2022-03-01T20:05:00Z">
            <w:rPr>
              <w:rFonts w:ascii="Arial" w:hAnsi="Arial" w:cs="Arial"/>
              <w:sz w:val="24"/>
              <w:szCs w:val="24"/>
              <w:highlight w:val="red"/>
            </w:rPr>
          </w:rPrChange>
        </w:rPr>
        <w:t>Π</w:t>
      </w:r>
      <w:r w:rsidRPr="00886CD4">
        <w:rPr>
          <w:rFonts w:ascii="Arial" w:hAnsi="Arial" w:cs="Arial"/>
          <w:sz w:val="24"/>
          <w:szCs w:val="24"/>
          <w:rPrChange w:id="2874" w:author="Panagiotis Karkazis" w:date="2022-03-01T20:05:00Z">
            <w:rPr>
              <w:rFonts w:ascii="Arial" w:hAnsi="Arial" w:cs="Arial"/>
              <w:sz w:val="24"/>
              <w:szCs w:val="24"/>
              <w:highlight w:val="red"/>
            </w:rPr>
          </w:rPrChange>
        </w:rPr>
        <w:t xml:space="preserve">ολυστρωματικά Νευρωνικά Δίκτυα που παρουσιάστηκαν στο προηγούμενο υποκεφάλαιο. Ονομάζονται και </w:t>
      </w:r>
      <w:r w:rsidRPr="00886CD4">
        <w:rPr>
          <w:rFonts w:ascii="Arial" w:hAnsi="Arial" w:cs="Arial"/>
          <w:sz w:val="24"/>
          <w:szCs w:val="24"/>
          <w:lang w:val="en-US"/>
          <w:rPrChange w:id="2875" w:author="Panagiotis Karkazis" w:date="2022-03-01T20:05:00Z">
            <w:rPr>
              <w:rFonts w:ascii="Arial" w:hAnsi="Arial" w:cs="Arial"/>
              <w:sz w:val="24"/>
              <w:szCs w:val="24"/>
              <w:highlight w:val="red"/>
              <w:lang w:val="en-US"/>
            </w:rPr>
          </w:rPrChange>
        </w:rPr>
        <w:t>Feed</w:t>
      </w:r>
      <w:r w:rsidRPr="00886CD4">
        <w:rPr>
          <w:rFonts w:ascii="Arial" w:hAnsi="Arial" w:cs="Arial"/>
          <w:sz w:val="24"/>
          <w:szCs w:val="24"/>
          <w:rPrChange w:id="2876" w:author="Panagiotis Karkazis" w:date="2022-03-01T20:05:00Z">
            <w:rPr>
              <w:rFonts w:ascii="Arial" w:hAnsi="Arial" w:cs="Arial"/>
              <w:sz w:val="24"/>
              <w:szCs w:val="24"/>
              <w:highlight w:val="red"/>
            </w:rPr>
          </w:rPrChange>
        </w:rPr>
        <w:t>-</w:t>
      </w:r>
      <w:r w:rsidRPr="00886CD4">
        <w:rPr>
          <w:rFonts w:ascii="Arial" w:hAnsi="Arial" w:cs="Arial"/>
          <w:sz w:val="24"/>
          <w:szCs w:val="24"/>
          <w:lang w:val="en-US"/>
          <w:rPrChange w:id="2877" w:author="Panagiotis Karkazis" w:date="2022-03-01T20:05:00Z">
            <w:rPr>
              <w:rFonts w:ascii="Arial" w:hAnsi="Arial" w:cs="Arial"/>
              <w:sz w:val="24"/>
              <w:szCs w:val="24"/>
              <w:highlight w:val="red"/>
              <w:lang w:val="en-US"/>
            </w:rPr>
          </w:rPrChange>
        </w:rPr>
        <w:t>Forward</w:t>
      </w:r>
      <w:r w:rsidRPr="00886CD4">
        <w:rPr>
          <w:rFonts w:ascii="Arial" w:hAnsi="Arial" w:cs="Arial"/>
          <w:sz w:val="24"/>
          <w:szCs w:val="24"/>
          <w:rPrChange w:id="2878" w:author="Panagiotis Karkazis" w:date="2022-03-01T20:05:00Z">
            <w:rPr>
              <w:rFonts w:ascii="Arial" w:hAnsi="Arial" w:cs="Arial"/>
              <w:sz w:val="24"/>
              <w:szCs w:val="24"/>
              <w:highlight w:val="red"/>
            </w:rPr>
          </w:rPrChange>
        </w:rPr>
        <w:t xml:space="preserve"> </w:t>
      </w:r>
      <w:r w:rsidRPr="00886CD4">
        <w:rPr>
          <w:rFonts w:ascii="Arial" w:hAnsi="Arial" w:cs="Arial"/>
          <w:sz w:val="24"/>
          <w:szCs w:val="24"/>
          <w:lang w:val="en-US"/>
          <w:rPrChange w:id="2879" w:author="Panagiotis Karkazis" w:date="2022-03-01T20:05:00Z">
            <w:rPr>
              <w:rFonts w:ascii="Arial" w:hAnsi="Arial" w:cs="Arial"/>
              <w:sz w:val="24"/>
              <w:szCs w:val="24"/>
              <w:highlight w:val="red"/>
              <w:lang w:val="en-US"/>
            </w:rPr>
          </w:rPrChange>
        </w:rPr>
        <w:t>Neural</w:t>
      </w:r>
      <w:r w:rsidRPr="00886CD4">
        <w:rPr>
          <w:rFonts w:ascii="Arial" w:hAnsi="Arial" w:cs="Arial"/>
          <w:sz w:val="24"/>
          <w:szCs w:val="24"/>
          <w:rPrChange w:id="2880" w:author="Panagiotis Karkazis" w:date="2022-03-01T20:05:00Z">
            <w:rPr>
              <w:rFonts w:ascii="Arial" w:hAnsi="Arial" w:cs="Arial"/>
              <w:sz w:val="24"/>
              <w:szCs w:val="24"/>
              <w:highlight w:val="red"/>
            </w:rPr>
          </w:rPrChange>
        </w:rPr>
        <w:t xml:space="preserve"> </w:t>
      </w:r>
      <w:r w:rsidR="00500546" w:rsidRPr="00886CD4">
        <w:rPr>
          <w:rFonts w:ascii="Arial" w:hAnsi="Arial" w:cs="Arial"/>
          <w:sz w:val="24"/>
          <w:szCs w:val="24"/>
          <w:lang w:val="en-US"/>
          <w:rPrChange w:id="2881" w:author="Panagiotis Karkazis" w:date="2022-03-01T20:05:00Z">
            <w:rPr>
              <w:rFonts w:ascii="Arial" w:hAnsi="Arial" w:cs="Arial"/>
              <w:sz w:val="24"/>
              <w:szCs w:val="24"/>
              <w:highlight w:val="red"/>
              <w:lang w:val="en-US"/>
            </w:rPr>
          </w:rPrChange>
        </w:rPr>
        <w:t>N</w:t>
      </w:r>
      <w:r w:rsidR="00167750" w:rsidRPr="00886CD4">
        <w:rPr>
          <w:rFonts w:ascii="Arial" w:hAnsi="Arial" w:cs="Arial"/>
          <w:sz w:val="24"/>
          <w:szCs w:val="24"/>
          <w:lang w:val="en-US"/>
          <w:rPrChange w:id="2882" w:author="Panagiotis Karkazis" w:date="2022-03-01T20:05:00Z">
            <w:rPr>
              <w:rFonts w:ascii="Arial" w:hAnsi="Arial" w:cs="Arial"/>
              <w:sz w:val="24"/>
              <w:szCs w:val="24"/>
              <w:highlight w:val="red"/>
              <w:lang w:val="en-US"/>
            </w:rPr>
          </w:rPrChange>
        </w:rPr>
        <w:t>etwork</w:t>
      </w:r>
      <w:r w:rsidR="00743B39" w:rsidRPr="00886CD4">
        <w:rPr>
          <w:rFonts w:ascii="Arial" w:hAnsi="Arial" w:cs="Arial"/>
          <w:sz w:val="24"/>
          <w:szCs w:val="24"/>
          <w:lang w:val="en-US"/>
          <w:rPrChange w:id="2883" w:author="Panagiotis Karkazis" w:date="2022-03-01T20:05:00Z">
            <w:rPr>
              <w:rFonts w:ascii="Arial" w:hAnsi="Arial" w:cs="Arial"/>
              <w:sz w:val="24"/>
              <w:szCs w:val="24"/>
              <w:highlight w:val="red"/>
              <w:lang w:val="en-US"/>
            </w:rPr>
          </w:rPrChange>
        </w:rPr>
        <w:t>s</w:t>
      </w:r>
      <w:r w:rsidR="00167750" w:rsidRPr="00886CD4">
        <w:rPr>
          <w:rFonts w:ascii="Arial" w:hAnsi="Arial" w:cs="Arial"/>
          <w:sz w:val="24"/>
          <w:szCs w:val="24"/>
          <w:rPrChange w:id="2884" w:author="Panagiotis Karkazis" w:date="2022-03-01T20:05:00Z">
            <w:rPr>
              <w:rFonts w:ascii="Arial" w:hAnsi="Arial" w:cs="Arial"/>
              <w:sz w:val="24"/>
              <w:szCs w:val="24"/>
              <w:highlight w:val="red"/>
            </w:rPr>
          </w:rPrChange>
        </w:rPr>
        <w:t xml:space="preserve"> (</w:t>
      </w:r>
      <w:r w:rsidR="00167750" w:rsidRPr="00886CD4">
        <w:rPr>
          <w:rFonts w:ascii="Arial" w:hAnsi="Arial" w:cs="Arial"/>
          <w:sz w:val="24"/>
          <w:szCs w:val="24"/>
          <w:lang w:val="en-US"/>
          <w:rPrChange w:id="2885" w:author="Panagiotis Karkazis" w:date="2022-03-01T20:05:00Z">
            <w:rPr>
              <w:rFonts w:ascii="Arial" w:hAnsi="Arial" w:cs="Arial"/>
              <w:sz w:val="24"/>
              <w:szCs w:val="24"/>
              <w:highlight w:val="red"/>
              <w:lang w:val="en-US"/>
            </w:rPr>
          </w:rPrChange>
        </w:rPr>
        <w:t>FF</w:t>
      </w:r>
      <w:r w:rsidR="00500546" w:rsidRPr="00886CD4">
        <w:rPr>
          <w:rFonts w:ascii="Arial" w:hAnsi="Arial" w:cs="Arial"/>
          <w:sz w:val="24"/>
          <w:szCs w:val="24"/>
          <w:lang w:val="en-US"/>
          <w:rPrChange w:id="2886" w:author="Panagiotis Karkazis" w:date="2022-03-01T20:05:00Z">
            <w:rPr>
              <w:rFonts w:ascii="Arial" w:hAnsi="Arial" w:cs="Arial"/>
              <w:sz w:val="24"/>
              <w:szCs w:val="24"/>
              <w:highlight w:val="red"/>
              <w:lang w:val="en-US"/>
            </w:rPr>
          </w:rPrChange>
        </w:rPr>
        <w:t>N</w:t>
      </w:r>
      <w:r w:rsidR="00167750" w:rsidRPr="00886CD4">
        <w:rPr>
          <w:rFonts w:ascii="Arial" w:hAnsi="Arial" w:cs="Arial"/>
          <w:sz w:val="24"/>
          <w:szCs w:val="24"/>
          <w:lang w:val="en-US"/>
          <w:rPrChange w:id="2887" w:author="Panagiotis Karkazis" w:date="2022-03-01T20:05:00Z">
            <w:rPr>
              <w:rFonts w:ascii="Arial" w:hAnsi="Arial" w:cs="Arial"/>
              <w:sz w:val="24"/>
              <w:szCs w:val="24"/>
              <w:highlight w:val="red"/>
              <w:lang w:val="en-US"/>
            </w:rPr>
          </w:rPrChange>
        </w:rPr>
        <w:t>N</w:t>
      </w:r>
      <w:r w:rsidR="00167750" w:rsidRPr="00886CD4">
        <w:rPr>
          <w:rFonts w:ascii="Arial" w:hAnsi="Arial" w:cs="Arial"/>
          <w:sz w:val="24"/>
          <w:szCs w:val="24"/>
          <w:rPrChange w:id="2888" w:author="Panagiotis Karkazis" w:date="2022-03-01T20:05:00Z">
            <w:rPr>
              <w:rFonts w:ascii="Arial" w:hAnsi="Arial" w:cs="Arial"/>
              <w:sz w:val="24"/>
              <w:szCs w:val="24"/>
              <w:highlight w:val="red"/>
            </w:rPr>
          </w:rPrChange>
        </w:rPr>
        <w:t xml:space="preserve">) επειδή </w:t>
      </w:r>
      <w:r w:rsidR="007E5C2F" w:rsidRPr="00886CD4">
        <w:rPr>
          <w:rFonts w:ascii="Arial" w:hAnsi="Arial" w:cs="Arial"/>
          <w:sz w:val="24"/>
          <w:szCs w:val="24"/>
          <w:rPrChange w:id="2889" w:author="Panagiotis Karkazis" w:date="2022-03-01T20:05:00Z">
            <w:rPr>
              <w:rFonts w:ascii="Arial" w:hAnsi="Arial" w:cs="Arial"/>
              <w:sz w:val="24"/>
              <w:szCs w:val="24"/>
              <w:highlight w:val="red"/>
            </w:rPr>
          </w:rPrChange>
        </w:rPr>
        <w:t xml:space="preserve">οι συνδέσεις μεταξύ των </w:t>
      </w:r>
      <w:r w:rsidR="007E5C2F" w:rsidRPr="00886CD4">
        <w:rPr>
          <w:rFonts w:ascii="Arial" w:hAnsi="Arial" w:cs="Arial"/>
          <w:sz w:val="24"/>
          <w:szCs w:val="24"/>
          <w:lang w:val="en-US"/>
          <w:rPrChange w:id="2890" w:author="Panagiotis Karkazis" w:date="2022-03-01T20:05:00Z">
            <w:rPr>
              <w:rFonts w:ascii="Arial" w:hAnsi="Arial" w:cs="Arial"/>
              <w:sz w:val="24"/>
              <w:szCs w:val="24"/>
              <w:highlight w:val="red"/>
              <w:lang w:val="en-US"/>
            </w:rPr>
          </w:rPrChange>
        </w:rPr>
        <w:t>perceptrons</w:t>
      </w:r>
      <w:r w:rsidR="007E5C2F" w:rsidRPr="00886CD4">
        <w:rPr>
          <w:rFonts w:ascii="Arial" w:hAnsi="Arial" w:cs="Arial"/>
          <w:sz w:val="24"/>
          <w:szCs w:val="24"/>
          <w:rPrChange w:id="2891" w:author="Panagiotis Karkazis" w:date="2022-03-01T20:05:00Z">
            <w:rPr>
              <w:rFonts w:ascii="Arial" w:hAnsi="Arial" w:cs="Arial"/>
              <w:sz w:val="24"/>
              <w:szCs w:val="24"/>
              <w:highlight w:val="red"/>
            </w:rPr>
          </w:rPrChange>
        </w:rPr>
        <w:t xml:space="preserve"> </w:t>
      </w:r>
      <w:r w:rsidR="00B63132" w:rsidRPr="00886CD4">
        <w:rPr>
          <w:rFonts w:ascii="Arial" w:hAnsi="Arial" w:cs="Arial"/>
          <w:sz w:val="24"/>
          <w:szCs w:val="24"/>
          <w:rPrChange w:id="2892" w:author="Panagiotis Karkazis" w:date="2022-03-01T20:05:00Z">
            <w:rPr>
              <w:rFonts w:ascii="Arial" w:hAnsi="Arial" w:cs="Arial"/>
              <w:sz w:val="24"/>
              <w:szCs w:val="24"/>
              <w:highlight w:val="red"/>
            </w:rPr>
          </w:rPrChange>
        </w:rPr>
        <w:t>έχουν μία συγκεκριμένη φορά (</w:t>
      </w:r>
      <w:r w:rsidR="00B63132" w:rsidRPr="00886CD4">
        <w:rPr>
          <w:rFonts w:ascii="Arial" w:hAnsi="Arial" w:cs="Arial"/>
          <w:sz w:val="24"/>
          <w:szCs w:val="24"/>
          <w:lang w:val="en-US"/>
          <w:rPrChange w:id="2893" w:author="Panagiotis Karkazis" w:date="2022-03-01T20:05:00Z">
            <w:rPr>
              <w:rFonts w:ascii="Arial" w:hAnsi="Arial" w:cs="Arial"/>
              <w:sz w:val="24"/>
              <w:szCs w:val="24"/>
              <w:highlight w:val="red"/>
              <w:lang w:val="en-US"/>
            </w:rPr>
          </w:rPrChange>
        </w:rPr>
        <w:t>forward</w:t>
      </w:r>
      <w:r w:rsidR="00B63132" w:rsidRPr="00886CD4">
        <w:rPr>
          <w:rFonts w:ascii="Arial" w:hAnsi="Arial" w:cs="Arial"/>
          <w:sz w:val="24"/>
          <w:szCs w:val="24"/>
          <w:rPrChange w:id="2894" w:author="Panagiotis Karkazis" w:date="2022-03-01T20:05:00Z">
            <w:rPr>
              <w:rFonts w:ascii="Arial" w:hAnsi="Arial" w:cs="Arial"/>
              <w:sz w:val="24"/>
              <w:szCs w:val="24"/>
              <w:highlight w:val="red"/>
            </w:rPr>
          </w:rPrChange>
        </w:rPr>
        <w:t>). Άρα τα δεδομένα μεταβιβάζονται στον επόμενο κόμβο, δεν γίνεται να μεταβιβαστούν προς τα πίσω</w:t>
      </w:r>
      <w:r w:rsidR="00200F36" w:rsidRPr="00886CD4">
        <w:rPr>
          <w:rFonts w:ascii="Arial" w:hAnsi="Arial" w:cs="Arial"/>
          <w:sz w:val="24"/>
          <w:szCs w:val="24"/>
          <w:rPrChange w:id="2895" w:author="Panagiotis Karkazis" w:date="2022-03-01T20:05:00Z">
            <w:rPr>
              <w:rFonts w:ascii="Arial" w:hAnsi="Arial" w:cs="Arial"/>
              <w:sz w:val="24"/>
              <w:szCs w:val="24"/>
              <w:highlight w:val="red"/>
            </w:rPr>
          </w:rPrChange>
        </w:rPr>
        <w:t xml:space="preserve"> [cnn-vs-rnn-vs-mlp-analyzing-3]</w:t>
      </w:r>
      <w:r w:rsidR="00B63132" w:rsidRPr="00886CD4">
        <w:rPr>
          <w:rFonts w:ascii="Arial" w:hAnsi="Arial" w:cs="Arial"/>
          <w:sz w:val="24"/>
          <w:szCs w:val="24"/>
          <w:rPrChange w:id="2896" w:author="Panagiotis Karkazis" w:date="2022-03-01T20:05:00Z">
            <w:rPr>
              <w:rFonts w:ascii="Arial" w:hAnsi="Arial" w:cs="Arial"/>
              <w:sz w:val="24"/>
              <w:szCs w:val="24"/>
              <w:highlight w:val="red"/>
            </w:rPr>
          </w:rPrChange>
        </w:rPr>
        <w:t>.</w:t>
      </w:r>
      <w:r w:rsidR="000E1385" w:rsidRPr="00886CD4">
        <w:rPr>
          <w:rFonts w:ascii="Arial" w:hAnsi="Arial" w:cs="Arial"/>
          <w:sz w:val="24"/>
          <w:szCs w:val="24"/>
          <w:rPrChange w:id="2897" w:author="Panagiotis Karkazis" w:date="2022-03-01T20:05:00Z">
            <w:rPr>
              <w:rFonts w:ascii="Arial" w:hAnsi="Arial" w:cs="Arial"/>
              <w:sz w:val="24"/>
              <w:szCs w:val="24"/>
              <w:highlight w:val="red"/>
            </w:rPr>
          </w:rPrChange>
        </w:rPr>
        <w:t xml:space="preserve"> </w:t>
      </w:r>
    </w:p>
    <w:p w14:paraId="00D5F692" w14:textId="79C87B78" w:rsidR="00F30A2F" w:rsidRPr="00886CD4" w:rsidRDefault="00200F36" w:rsidP="002063B7">
      <w:pPr>
        <w:spacing w:after="0" w:line="360" w:lineRule="auto"/>
        <w:ind w:firstLine="227"/>
        <w:jc w:val="both"/>
        <w:rPr>
          <w:rFonts w:ascii="Arial" w:hAnsi="Arial" w:cs="Arial"/>
          <w:sz w:val="24"/>
          <w:szCs w:val="24"/>
          <w:rPrChange w:id="2898" w:author="Panagiotis Karkazis" w:date="2022-03-01T20:05:00Z">
            <w:rPr>
              <w:rFonts w:ascii="Arial" w:hAnsi="Arial" w:cs="Arial"/>
              <w:sz w:val="24"/>
              <w:szCs w:val="24"/>
              <w:highlight w:val="red"/>
            </w:rPr>
          </w:rPrChange>
        </w:rPr>
      </w:pPr>
      <w:r w:rsidRPr="00886CD4">
        <w:rPr>
          <w:rFonts w:ascii="Arial" w:eastAsia="Times New Roman" w:hAnsi="Arial" w:cs="Arial"/>
          <w:sz w:val="24"/>
          <w:szCs w:val="24"/>
          <w:rPrChange w:id="2899" w:author="Panagiotis Karkazis" w:date="2022-03-01T20:05:00Z">
            <w:rPr>
              <w:rFonts w:ascii="Arial" w:eastAsia="Times New Roman" w:hAnsi="Arial" w:cs="Arial"/>
              <w:sz w:val="24"/>
              <w:szCs w:val="24"/>
              <w:highlight w:val="red"/>
            </w:rPr>
          </w:rPrChange>
        </w:rPr>
        <w:t>Το</w:t>
      </w:r>
      <w:r w:rsidR="003F0B4C" w:rsidRPr="00886CD4">
        <w:rPr>
          <w:rFonts w:ascii="Arial" w:eastAsia="Times New Roman" w:hAnsi="Arial" w:cs="Arial"/>
          <w:sz w:val="24"/>
          <w:szCs w:val="24"/>
          <w:rPrChange w:id="2900" w:author="Panagiotis Karkazis" w:date="2022-03-01T20:05:00Z">
            <w:rPr>
              <w:rFonts w:ascii="Arial" w:eastAsia="Times New Roman" w:hAnsi="Arial" w:cs="Arial"/>
              <w:sz w:val="24"/>
              <w:szCs w:val="24"/>
              <w:highlight w:val="red"/>
            </w:rPr>
          </w:rPrChange>
        </w:rPr>
        <w:t xml:space="preserve"> επόμενο Νευρωνικό Δίκτυο Βαθιάς Μάθησης που θα αναλυθεί είναι τ</w:t>
      </w:r>
      <w:r w:rsidR="0099096D" w:rsidRPr="00886CD4">
        <w:rPr>
          <w:rFonts w:ascii="Arial" w:eastAsia="Times New Roman" w:hAnsi="Arial" w:cs="Arial"/>
          <w:sz w:val="24"/>
          <w:szCs w:val="24"/>
          <w:rPrChange w:id="2901" w:author="Panagiotis Karkazis" w:date="2022-03-01T20:05:00Z">
            <w:rPr>
              <w:rFonts w:ascii="Arial" w:eastAsia="Times New Roman" w:hAnsi="Arial" w:cs="Arial"/>
              <w:sz w:val="24"/>
              <w:szCs w:val="24"/>
              <w:highlight w:val="red"/>
            </w:rPr>
          </w:rPrChange>
        </w:rPr>
        <w:t xml:space="preserve">ο Συνελικτικό Νευρωνικό Δίκτυο </w:t>
      </w:r>
      <w:r w:rsidR="003F0B4C" w:rsidRPr="00886CD4">
        <w:rPr>
          <w:rFonts w:ascii="Arial" w:hAnsi="Arial" w:cs="Arial"/>
          <w:sz w:val="24"/>
          <w:szCs w:val="24"/>
          <w:rPrChange w:id="2902" w:author="Panagiotis Karkazis" w:date="2022-03-01T20:05:00Z">
            <w:rPr>
              <w:rFonts w:ascii="Arial" w:hAnsi="Arial" w:cs="Arial"/>
              <w:sz w:val="24"/>
              <w:szCs w:val="24"/>
              <w:highlight w:val="red"/>
            </w:rPr>
          </w:rPrChange>
        </w:rPr>
        <w:t>(</w:t>
      </w:r>
      <w:r w:rsidR="003F0B4C" w:rsidRPr="00886CD4">
        <w:rPr>
          <w:rFonts w:ascii="Arial" w:hAnsi="Arial" w:cs="Arial"/>
          <w:sz w:val="24"/>
          <w:szCs w:val="24"/>
          <w:lang w:val="en-US"/>
          <w:rPrChange w:id="2903" w:author="Panagiotis Karkazis" w:date="2022-03-01T20:05:00Z">
            <w:rPr>
              <w:rFonts w:ascii="Arial" w:hAnsi="Arial" w:cs="Arial"/>
              <w:sz w:val="24"/>
              <w:szCs w:val="24"/>
              <w:highlight w:val="red"/>
              <w:lang w:val="en-US"/>
            </w:rPr>
          </w:rPrChange>
        </w:rPr>
        <w:t>CNN</w:t>
      </w:r>
      <w:r w:rsidR="003F0B4C" w:rsidRPr="00886CD4">
        <w:rPr>
          <w:rFonts w:ascii="Arial" w:hAnsi="Arial" w:cs="Arial"/>
          <w:sz w:val="24"/>
          <w:szCs w:val="24"/>
          <w:rPrChange w:id="2904" w:author="Panagiotis Karkazis" w:date="2022-03-01T20:05:00Z">
            <w:rPr>
              <w:rFonts w:ascii="Arial" w:hAnsi="Arial" w:cs="Arial"/>
              <w:sz w:val="24"/>
              <w:szCs w:val="24"/>
              <w:highlight w:val="red"/>
            </w:rPr>
          </w:rPrChange>
        </w:rPr>
        <w:t xml:space="preserve">). </w:t>
      </w:r>
      <w:r w:rsidR="0099096D" w:rsidRPr="00886CD4">
        <w:rPr>
          <w:rFonts w:ascii="Arial" w:hAnsi="Arial" w:cs="Arial"/>
          <w:sz w:val="24"/>
          <w:szCs w:val="24"/>
          <w:rPrChange w:id="2905" w:author="Panagiotis Karkazis" w:date="2022-03-01T20:05:00Z">
            <w:rPr>
              <w:rFonts w:ascii="Arial" w:hAnsi="Arial" w:cs="Arial"/>
              <w:sz w:val="24"/>
              <w:szCs w:val="24"/>
              <w:highlight w:val="red"/>
            </w:rPr>
          </w:rPrChange>
        </w:rPr>
        <w:t>Η έμπνευση για την δημιουργία των Συνελικτικών Νευρωνικών Δικτύων</w:t>
      </w:r>
      <w:r w:rsidR="00082E86" w:rsidRPr="00886CD4">
        <w:rPr>
          <w:rFonts w:ascii="Arial" w:hAnsi="Arial" w:cs="Arial"/>
          <w:sz w:val="24"/>
          <w:szCs w:val="24"/>
          <w:rPrChange w:id="2906" w:author="Panagiotis Karkazis" w:date="2022-03-01T20:05:00Z">
            <w:rPr>
              <w:rFonts w:ascii="Arial" w:hAnsi="Arial" w:cs="Arial"/>
              <w:sz w:val="24"/>
              <w:szCs w:val="24"/>
              <w:highlight w:val="red"/>
            </w:rPr>
          </w:rPrChange>
        </w:rPr>
        <w:t xml:space="preserve"> </w:t>
      </w:r>
      <w:r w:rsidR="0099096D" w:rsidRPr="00886CD4">
        <w:rPr>
          <w:rFonts w:ascii="Arial" w:hAnsi="Arial" w:cs="Arial"/>
          <w:sz w:val="24"/>
          <w:szCs w:val="24"/>
          <w:rPrChange w:id="2907" w:author="Panagiotis Karkazis" w:date="2022-03-01T20:05:00Z">
            <w:rPr>
              <w:rFonts w:ascii="Arial" w:hAnsi="Arial" w:cs="Arial"/>
              <w:sz w:val="24"/>
              <w:szCs w:val="24"/>
              <w:highlight w:val="red"/>
            </w:rPr>
          </w:rPrChange>
        </w:rPr>
        <w:t xml:space="preserve">προέρχεται από </w:t>
      </w:r>
      <w:r w:rsidR="00796139" w:rsidRPr="00886CD4">
        <w:rPr>
          <w:rFonts w:ascii="Arial" w:hAnsi="Arial" w:cs="Arial"/>
          <w:sz w:val="24"/>
          <w:szCs w:val="24"/>
          <w:rPrChange w:id="2908" w:author="Panagiotis Karkazis" w:date="2022-03-01T20:05:00Z">
            <w:rPr>
              <w:rFonts w:ascii="Arial" w:hAnsi="Arial" w:cs="Arial"/>
              <w:sz w:val="24"/>
              <w:szCs w:val="24"/>
              <w:highlight w:val="red"/>
            </w:rPr>
          </w:rPrChange>
        </w:rPr>
        <w:t xml:space="preserve">τον οπτικό φλοιό </w:t>
      </w:r>
      <w:r w:rsidR="00082E86" w:rsidRPr="00886CD4">
        <w:rPr>
          <w:rFonts w:ascii="Arial" w:hAnsi="Arial" w:cs="Arial"/>
          <w:sz w:val="24"/>
          <w:szCs w:val="24"/>
          <w:rPrChange w:id="2909" w:author="Panagiotis Karkazis" w:date="2022-03-01T20:05:00Z">
            <w:rPr>
              <w:rFonts w:ascii="Arial" w:hAnsi="Arial" w:cs="Arial"/>
              <w:sz w:val="24"/>
              <w:szCs w:val="24"/>
              <w:highlight w:val="red"/>
            </w:rPr>
          </w:rPrChange>
        </w:rPr>
        <w:t xml:space="preserve">ο οποίος αποτελείται από διάφορες περιοχές οι οποίες βοηθάνε τον άνθρωπο να </w:t>
      </w:r>
      <w:r w:rsidR="00082E86" w:rsidRPr="00886CD4">
        <w:rPr>
          <w:rFonts w:ascii="Arial" w:hAnsi="Arial" w:cs="Arial"/>
          <w:sz w:val="24"/>
          <w:szCs w:val="24"/>
          <w:rPrChange w:id="2910" w:author="Panagiotis Karkazis" w:date="2022-03-01T20:05:00Z">
            <w:rPr>
              <w:rFonts w:ascii="Arial" w:hAnsi="Arial" w:cs="Arial"/>
              <w:sz w:val="24"/>
              <w:szCs w:val="24"/>
              <w:highlight w:val="red"/>
            </w:rPr>
          </w:rPrChange>
        </w:rPr>
        <w:lastRenderedPageBreak/>
        <w:t xml:space="preserve">αντιλαμβάνεται </w:t>
      </w:r>
      <w:r w:rsidR="004B6646" w:rsidRPr="00886CD4">
        <w:rPr>
          <w:rFonts w:ascii="Arial" w:hAnsi="Arial" w:cs="Arial"/>
          <w:sz w:val="24"/>
          <w:szCs w:val="24"/>
          <w:rPrChange w:id="2911" w:author="Panagiotis Karkazis" w:date="2022-03-01T20:05:00Z">
            <w:rPr>
              <w:rFonts w:ascii="Arial" w:hAnsi="Arial" w:cs="Arial"/>
              <w:sz w:val="24"/>
              <w:szCs w:val="24"/>
              <w:highlight w:val="red"/>
            </w:rPr>
          </w:rPrChange>
        </w:rPr>
        <w:t xml:space="preserve">τις κινήσεις, τα </w:t>
      </w:r>
      <w:r w:rsidR="00082E86" w:rsidRPr="00886CD4">
        <w:rPr>
          <w:rFonts w:ascii="Arial" w:hAnsi="Arial" w:cs="Arial"/>
          <w:sz w:val="24"/>
          <w:szCs w:val="24"/>
          <w:rPrChange w:id="2912" w:author="Panagiotis Karkazis" w:date="2022-03-01T20:05:00Z">
            <w:rPr>
              <w:rFonts w:ascii="Arial" w:hAnsi="Arial" w:cs="Arial"/>
              <w:sz w:val="24"/>
              <w:szCs w:val="24"/>
              <w:highlight w:val="red"/>
            </w:rPr>
          </w:rPrChange>
        </w:rPr>
        <w:t>χρώματα,</w:t>
      </w:r>
      <w:r w:rsidR="004B6646" w:rsidRPr="00886CD4">
        <w:rPr>
          <w:rFonts w:ascii="Arial" w:hAnsi="Arial" w:cs="Arial"/>
          <w:sz w:val="24"/>
          <w:szCs w:val="24"/>
          <w:rPrChange w:id="2913" w:author="Panagiotis Karkazis" w:date="2022-03-01T20:05:00Z">
            <w:rPr>
              <w:rFonts w:ascii="Arial" w:hAnsi="Arial" w:cs="Arial"/>
              <w:sz w:val="24"/>
              <w:szCs w:val="24"/>
              <w:highlight w:val="red"/>
            </w:rPr>
          </w:rPrChange>
        </w:rPr>
        <w:t xml:space="preserve"> τα</w:t>
      </w:r>
      <w:r w:rsidR="00082E86" w:rsidRPr="00886CD4">
        <w:rPr>
          <w:rFonts w:ascii="Arial" w:hAnsi="Arial" w:cs="Arial"/>
          <w:sz w:val="24"/>
          <w:szCs w:val="24"/>
          <w:rPrChange w:id="2914" w:author="Panagiotis Karkazis" w:date="2022-03-01T20:05:00Z">
            <w:rPr>
              <w:rFonts w:ascii="Arial" w:hAnsi="Arial" w:cs="Arial"/>
              <w:sz w:val="24"/>
              <w:szCs w:val="24"/>
              <w:highlight w:val="red"/>
            </w:rPr>
          </w:rPrChange>
        </w:rPr>
        <w:t xml:space="preserve"> σχήματα</w:t>
      </w:r>
      <w:r w:rsidR="00687C7C" w:rsidRPr="00886CD4">
        <w:rPr>
          <w:rFonts w:ascii="Arial" w:hAnsi="Arial" w:cs="Arial"/>
          <w:sz w:val="24"/>
          <w:szCs w:val="24"/>
          <w:rPrChange w:id="2915" w:author="Panagiotis Karkazis" w:date="2022-03-01T20:05:00Z">
            <w:rPr>
              <w:rFonts w:ascii="Arial" w:hAnsi="Arial" w:cs="Arial"/>
              <w:sz w:val="24"/>
              <w:szCs w:val="24"/>
              <w:highlight w:val="red"/>
            </w:rPr>
          </w:rPrChange>
        </w:rPr>
        <w:t>, τ</w:t>
      </w:r>
      <w:r w:rsidR="004B6646" w:rsidRPr="00886CD4">
        <w:rPr>
          <w:rFonts w:ascii="Arial" w:hAnsi="Arial" w:cs="Arial"/>
          <w:sz w:val="24"/>
          <w:szCs w:val="24"/>
          <w:rPrChange w:id="2916" w:author="Panagiotis Karkazis" w:date="2022-03-01T20:05:00Z">
            <w:rPr>
              <w:rFonts w:ascii="Arial" w:hAnsi="Arial" w:cs="Arial"/>
              <w:sz w:val="24"/>
              <w:szCs w:val="24"/>
              <w:highlight w:val="red"/>
            </w:rPr>
          </w:rPrChange>
        </w:rPr>
        <w:t>ις</w:t>
      </w:r>
      <w:r w:rsidR="00687C7C" w:rsidRPr="00886CD4">
        <w:rPr>
          <w:rFonts w:ascii="Arial" w:hAnsi="Arial" w:cs="Arial"/>
          <w:sz w:val="24"/>
          <w:szCs w:val="24"/>
          <w:rPrChange w:id="2917" w:author="Panagiotis Karkazis" w:date="2022-03-01T20:05:00Z">
            <w:rPr>
              <w:rFonts w:ascii="Arial" w:hAnsi="Arial" w:cs="Arial"/>
              <w:sz w:val="24"/>
              <w:szCs w:val="24"/>
              <w:highlight w:val="red"/>
            </w:rPr>
          </w:rPrChange>
        </w:rPr>
        <w:t xml:space="preserve"> </w:t>
      </w:r>
      <w:r w:rsidR="004B6646" w:rsidRPr="00886CD4">
        <w:rPr>
          <w:rFonts w:ascii="Arial" w:hAnsi="Arial" w:cs="Arial"/>
          <w:sz w:val="24"/>
          <w:szCs w:val="24"/>
          <w:rPrChange w:id="2918" w:author="Panagiotis Karkazis" w:date="2022-03-01T20:05:00Z">
            <w:rPr>
              <w:rFonts w:ascii="Arial" w:hAnsi="Arial" w:cs="Arial"/>
              <w:sz w:val="24"/>
              <w:szCs w:val="24"/>
              <w:highlight w:val="red"/>
            </w:rPr>
          </w:rPrChange>
        </w:rPr>
        <w:t xml:space="preserve">αποστάσεις </w:t>
      </w:r>
      <w:r w:rsidR="00687C7C" w:rsidRPr="00886CD4">
        <w:rPr>
          <w:rFonts w:ascii="Arial" w:hAnsi="Arial" w:cs="Arial"/>
          <w:sz w:val="24"/>
          <w:szCs w:val="24"/>
          <w:rPrChange w:id="2919" w:author="Panagiotis Karkazis" w:date="2022-03-01T20:05:00Z">
            <w:rPr>
              <w:rFonts w:ascii="Arial" w:hAnsi="Arial" w:cs="Arial"/>
              <w:sz w:val="24"/>
              <w:szCs w:val="24"/>
              <w:highlight w:val="red"/>
            </w:rPr>
          </w:rPrChange>
        </w:rPr>
        <w:t xml:space="preserve">και γενικά όλες τις λειτουργίες που αφορούν την όραση [healthyliving.gr/2013/01/08]. </w:t>
      </w:r>
      <w:r w:rsidR="00A959DE" w:rsidRPr="00886CD4">
        <w:rPr>
          <w:rFonts w:ascii="Arial" w:hAnsi="Arial" w:cs="Arial"/>
          <w:sz w:val="24"/>
          <w:szCs w:val="24"/>
          <w:rPrChange w:id="2920" w:author="Panagiotis Karkazis" w:date="2022-03-01T20:05:00Z">
            <w:rPr>
              <w:rFonts w:ascii="Arial" w:hAnsi="Arial" w:cs="Arial"/>
              <w:sz w:val="24"/>
              <w:szCs w:val="24"/>
              <w:highlight w:val="red"/>
            </w:rPr>
          </w:rPrChange>
        </w:rPr>
        <w:t>Τα</w:t>
      </w:r>
      <w:r w:rsidR="003410AA" w:rsidRPr="00886CD4">
        <w:rPr>
          <w:rFonts w:ascii="Arial" w:hAnsi="Arial" w:cs="Arial"/>
          <w:sz w:val="24"/>
          <w:szCs w:val="24"/>
          <w:rPrChange w:id="2921" w:author="Panagiotis Karkazis" w:date="2022-03-01T20:05:00Z">
            <w:rPr>
              <w:rFonts w:ascii="Arial" w:hAnsi="Arial" w:cs="Arial"/>
              <w:sz w:val="24"/>
              <w:szCs w:val="24"/>
              <w:highlight w:val="red"/>
            </w:rPr>
          </w:rPrChange>
        </w:rPr>
        <w:t xml:space="preserve"> Συνελικτικά Νευρωνικά Δίκτυα </w:t>
      </w:r>
      <w:r w:rsidR="00A959DE" w:rsidRPr="00886CD4">
        <w:rPr>
          <w:rFonts w:ascii="Arial" w:hAnsi="Arial" w:cs="Arial"/>
          <w:sz w:val="24"/>
          <w:szCs w:val="24"/>
          <w:rPrChange w:id="2922" w:author="Panagiotis Karkazis" w:date="2022-03-01T20:05:00Z">
            <w:rPr>
              <w:rFonts w:ascii="Arial" w:hAnsi="Arial" w:cs="Arial"/>
              <w:sz w:val="24"/>
              <w:szCs w:val="24"/>
              <w:highlight w:val="red"/>
            </w:rPr>
          </w:rPrChange>
        </w:rPr>
        <w:t>χρησιμοποιούνται κυρίως σε εφαρμογές που ασχολούνται με τ</w:t>
      </w:r>
      <w:r w:rsidR="00C70D08" w:rsidRPr="00886CD4">
        <w:rPr>
          <w:rFonts w:ascii="Arial" w:hAnsi="Arial" w:cs="Arial"/>
          <w:sz w:val="24"/>
          <w:szCs w:val="24"/>
          <w:rPrChange w:id="2923" w:author="Panagiotis Karkazis" w:date="2022-03-01T20:05:00Z">
            <w:rPr>
              <w:rFonts w:ascii="Arial" w:hAnsi="Arial" w:cs="Arial"/>
              <w:sz w:val="24"/>
              <w:szCs w:val="24"/>
              <w:highlight w:val="red"/>
            </w:rPr>
          </w:rPrChange>
        </w:rPr>
        <w:t>η</w:t>
      </w:r>
      <w:r w:rsidR="00A959DE" w:rsidRPr="00886CD4">
        <w:rPr>
          <w:rFonts w:ascii="Arial" w:hAnsi="Arial" w:cs="Arial"/>
          <w:sz w:val="24"/>
          <w:szCs w:val="24"/>
          <w:rPrChange w:id="2924" w:author="Panagiotis Karkazis" w:date="2022-03-01T20:05:00Z">
            <w:rPr>
              <w:rFonts w:ascii="Arial" w:hAnsi="Arial" w:cs="Arial"/>
              <w:sz w:val="24"/>
              <w:szCs w:val="24"/>
              <w:highlight w:val="red"/>
            </w:rPr>
          </w:rPrChange>
        </w:rPr>
        <w:t>ν</w:t>
      </w:r>
      <w:r w:rsidR="00C70D08" w:rsidRPr="00886CD4">
        <w:rPr>
          <w:rFonts w:ascii="Arial" w:hAnsi="Arial" w:cs="Arial"/>
          <w:sz w:val="24"/>
          <w:szCs w:val="24"/>
          <w:rPrChange w:id="2925" w:author="Panagiotis Karkazis" w:date="2022-03-01T20:05:00Z">
            <w:rPr>
              <w:rFonts w:ascii="Arial" w:hAnsi="Arial" w:cs="Arial"/>
              <w:sz w:val="24"/>
              <w:szCs w:val="24"/>
              <w:highlight w:val="red"/>
            </w:rPr>
          </w:rPrChange>
        </w:rPr>
        <w:t xml:space="preserve"> </w:t>
      </w:r>
      <w:r w:rsidR="00A62943" w:rsidRPr="00886CD4">
        <w:rPr>
          <w:rFonts w:ascii="Arial" w:hAnsi="Arial" w:cs="Arial"/>
          <w:sz w:val="24"/>
          <w:szCs w:val="24"/>
          <w:rPrChange w:id="2926" w:author="Panagiotis Karkazis" w:date="2022-03-01T20:05:00Z">
            <w:rPr>
              <w:rFonts w:ascii="Arial" w:hAnsi="Arial" w:cs="Arial"/>
              <w:sz w:val="24"/>
              <w:szCs w:val="24"/>
              <w:highlight w:val="red"/>
            </w:rPr>
          </w:rPrChange>
        </w:rPr>
        <w:t>ανίχνευση</w:t>
      </w:r>
      <w:r w:rsidR="00C70D08" w:rsidRPr="00886CD4">
        <w:rPr>
          <w:rFonts w:ascii="Arial" w:hAnsi="Arial" w:cs="Arial"/>
          <w:sz w:val="24"/>
          <w:szCs w:val="24"/>
          <w:rPrChange w:id="2927" w:author="Panagiotis Karkazis" w:date="2022-03-01T20:05:00Z">
            <w:rPr>
              <w:rFonts w:ascii="Arial" w:hAnsi="Arial" w:cs="Arial"/>
              <w:sz w:val="24"/>
              <w:szCs w:val="24"/>
              <w:highlight w:val="red"/>
            </w:rPr>
          </w:rPrChange>
        </w:rPr>
        <w:t xml:space="preserve"> αντικειμένων, ανίχνευση γωνιών, αναγνώριση αντικειμένων και πολλά άλλα</w:t>
      </w:r>
      <w:r w:rsidR="00A959DE" w:rsidRPr="00886CD4">
        <w:rPr>
          <w:rFonts w:ascii="Arial" w:hAnsi="Arial" w:cs="Arial"/>
          <w:sz w:val="24"/>
          <w:szCs w:val="24"/>
          <w:rPrChange w:id="2928" w:author="Panagiotis Karkazis" w:date="2022-03-01T20:05:00Z">
            <w:rPr>
              <w:rFonts w:ascii="Arial" w:hAnsi="Arial" w:cs="Arial"/>
              <w:sz w:val="24"/>
              <w:szCs w:val="24"/>
              <w:highlight w:val="red"/>
            </w:rPr>
          </w:rPrChange>
        </w:rPr>
        <w:t xml:space="preserve">, καθώς σε τέτοιες εφαρμογές επιτυγχάνει </w:t>
      </w:r>
      <w:r w:rsidR="006820B3" w:rsidRPr="00886CD4">
        <w:rPr>
          <w:rFonts w:ascii="Arial" w:hAnsi="Arial" w:cs="Arial"/>
          <w:sz w:val="24"/>
          <w:szCs w:val="24"/>
          <w:rPrChange w:id="2929" w:author="Panagiotis Karkazis" w:date="2022-03-01T20:05:00Z">
            <w:rPr>
              <w:rFonts w:ascii="Arial" w:hAnsi="Arial" w:cs="Arial"/>
              <w:sz w:val="24"/>
              <w:szCs w:val="24"/>
              <w:highlight w:val="red"/>
            </w:rPr>
          </w:rPrChange>
        </w:rPr>
        <w:t>συναρπαστικά</w:t>
      </w:r>
      <w:r w:rsidR="00A959DE" w:rsidRPr="00886CD4">
        <w:rPr>
          <w:rFonts w:ascii="Arial" w:hAnsi="Arial" w:cs="Arial"/>
          <w:sz w:val="24"/>
          <w:szCs w:val="24"/>
          <w:rPrChange w:id="2930" w:author="Panagiotis Karkazis" w:date="2022-03-01T20:05:00Z">
            <w:rPr>
              <w:rFonts w:ascii="Arial" w:hAnsi="Arial" w:cs="Arial"/>
              <w:sz w:val="24"/>
              <w:szCs w:val="24"/>
              <w:highlight w:val="red"/>
            </w:rPr>
          </w:rPrChange>
        </w:rPr>
        <w:t xml:space="preserve"> αποτελέσματα</w:t>
      </w:r>
      <w:r w:rsidR="00F11FF8" w:rsidRPr="00886CD4">
        <w:rPr>
          <w:rFonts w:ascii="Arial" w:hAnsi="Arial" w:cs="Arial"/>
          <w:sz w:val="24"/>
          <w:szCs w:val="24"/>
          <w:rPrChange w:id="2931" w:author="Panagiotis Karkazis" w:date="2022-03-01T20:05:00Z">
            <w:rPr>
              <w:rFonts w:ascii="Arial" w:hAnsi="Arial" w:cs="Arial"/>
              <w:sz w:val="24"/>
              <w:szCs w:val="24"/>
              <w:highlight w:val="red"/>
            </w:rPr>
          </w:rPrChange>
        </w:rPr>
        <w:t xml:space="preserve"> λόγω των </w:t>
      </w:r>
      <w:proofErr w:type="spellStart"/>
      <w:r w:rsidR="00F11FF8" w:rsidRPr="00886CD4">
        <w:rPr>
          <w:rFonts w:ascii="Arial" w:hAnsi="Arial" w:cs="Arial"/>
          <w:sz w:val="24"/>
          <w:szCs w:val="24"/>
          <w:rPrChange w:id="2932" w:author="Panagiotis Karkazis" w:date="2022-03-01T20:05:00Z">
            <w:rPr>
              <w:rFonts w:ascii="Arial" w:hAnsi="Arial" w:cs="Arial"/>
              <w:sz w:val="24"/>
              <w:szCs w:val="24"/>
              <w:highlight w:val="red"/>
            </w:rPr>
          </w:rPrChange>
        </w:rPr>
        <w:t>συνελικτικών</w:t>
      </w:r>
      <w:proofErr w:type="spellEnd"/>
      <w:r w:rsidR="00F11FF8" w:rsidRPr="00886CD4">
        <w:rPr>
          <w:rFonts w:ascii="Arial" w:hAnsi="Arial" w:cs="Arial"/>
          <w:sz w:val="24"/>
          <w:szCs w:val="24"/>
          <w:rPrChange w:id="2933" w:author="Panagiotis Karkazis" w:date="2022-03-01T20:05:00Z">
            <w:rPr>
              <w:rFonts w:ascii="Arial" w:hAnsi="Arial" w:cs="Arial"/>
              <w:sz w:val="24"/>
              <w:szCs w:val="24"/>
              <w:highlight w:val="red"/>
            </w:rPr>
          </w:rPrChange>
        </w:rPr>
        <w:t xml:space="preserve"> επιπέδων</w:t>
      </w:r>
      <w:r w:rsidR="00A959DE" w:rsidRPr="00886CD4">
        <w:rPr>
          <w:rFonts w:ascii="Arial" w:hAnsi="Arial" w:cs="Arial"/>
          <w:sz w:val="24"/>
          <w:szCs w:val="24"/>
          <w:rPrChange w:id="2934" w:author="Panagiotis Karkazis" w:date="2022-03-01T20:05:00Z">
            <w:rPr>
              <w:rFonts w:ascii="Arial" w:hAnsi="Arial" w:cs="Arial"/>
              <w:sz w:val="24"/>
              <w:szCs w:val="24"/>
              <w:highlight w:val="red"/>
            </w:rPr>
          </w:rPrChange>
        </w:rPr>
        <w:t xml:space="preserve"> [</w:t>
      </w:r>
      <w:proofErr w:type="spellStart"/>
      <w:r w:rsidR="00A959DE" w:rsidRPr="00886CD4">
        <w:rPr>
          <w:rFonts w:ascii="Arial" w:hAnsi="Arial" w:cs="Arial"/>
          <w:sz w:val="24"/>
          <w:szCs w:val="24"/>
          <w:rPrChange w:id="2935" w:author="Panagiotis Karkazis" w:date="2022-03-01T20:05:00Z">
            <w:rPr>
              <w:rFonts w:ascii="Arial" w:hAnsi="Arial" w:cs="Arial"/>
              <w:sz w:val="24"/>
              <w:szCs w:val="24"/>
              <w:highlight w:val="red"/>
            </w:rPr>
          </w:rPrChange>
        </w:rPr>
        <w:t>document</w:t>
      </w:r>
      <w:proofErr w:type="spellEnd"/>
      <w:r w:rsidR="00A959DE" w:rsidRPr="00886CD4">
        <w:rPr>
          <w:rFonts w:ascii="Arial" w:hAnsi="Arial" w:cs="Arial"/>
          <w:sz w:val="24"/>
          <w:szCs w:val="24"/>
          <w:rPrChange w:id="2936" w:author="Panagiotis Karkazis" w:date="2022-03-01T20:05:00Z">
            <w:rPr>
              <w:rFonts w:ascii="Arial" w:hAnsi="Arial" w:cs="Arial"/>
              <w:sz w:val="24"/>
              <w:szCs w:val="24"/>
              <w:highlight w:val="red"/>
            </w:rPr>
          </w:rPrChange>
        </w:rPr>
        <w:t>/8308186]</w:t>
      </w:r>
      <w:r w:rsidR="00C70D08" w:rsidRPr="00886CD4">
        <w:rPr>
          <w:rFonts w:ascii="Arial" w:hAnsi="Arial" w:cs="Arial"/>
          <w:sz w:val="24"/>
          <w:szCs w:val="24"/>
          <w:rPrChange w:id="2937" w:author="Panagiotis Karkazis" w:date="2022-03-01T20:05:00Z">
            <w:rPr>
              <w:rFonts w:ascii="Arial" w:hAnsi="Arial" w:cs="Arial"/>
              <w:sz w:val="24"/>
              <w:szCs w:val="24"/>
              <w:highlight w:val="red"/>
            </w:rPr>
          </w:rPrChange>
        </w:rPr>
        <w:t xml:space="preserve">. </w:t>
      </w:r>
      <w:r w:rsidR="000D3690" w:rsidRPr="00886CD4">
        <w:rPr>
          <w:rFonts w:ascii="Arial" w:hAnsi="Arial" w:cs="Arial"/>
          <w:sz w:val="24"/>
          <w:szCs w:val="24"/>
          <w:rPrChange w:id="2938" w:author="Panagiotis Karkazis" w:date="2022-03-01T20:05:00Z">
            <w:rPr>
              <w:rFonts w:ascii="Arial" w:hAnsi="Arial" w:cs="Arial"/>
              <w:sz w:val="24"/>
              <w:szCs w:val="24"/>
              <w:highlight w:val="red"/>
            </w:rPr>
          </w:rPrChange>
        </w:rPr>
        <w:t xml:space="preserve">Ένα από τα σημαντικά χαρακτηριστικά των </w:t>
      </w:r>
      <w:r w:rsidR="000D3690" w:rsidRPr="00886CD4">
        <w:rPr>
          <w:rFonts w:ascii="Arial" w:hAnsi="Arial" w:cs="Arial"/>
          <w:sz w:val="24"/>
          <w:szCs w:val="24"/>
          <w:lang w:val="en-US"/>
          <w:rPrChange w:id="2939" w:author="Panagiotis Karkazis" w:date="2022-03-01T20:05:00Z">
            <w:rPr>
              <w:rFonts w:ascii="Arial" w:hAnsi="Arial" w:cs="Arial"/>
              <w:sz w:val="24"/>
              <w:szCs w:val="24"/>
              <w:highlight w:val="red"/>
              <w:lang w:val="en-US"/>
            </w:rPr>
          </w:rPrChange>
        </w:rPr>
        <w:t>CNNs</w:t>
      </w:r>
      <w:r w:rsidR="000D3690" w:rsidRPr="00886CD4">
        <w:rPr>
          <w:rFonts w:ascii="Arial" w:hAnsi="Arial" w:cs="Arial"/>
          <w:sz w:val="24"/>
          <w:szCs w:val="24"/>
          <w:rPrChange w:id="2940" w:author="Panagiotis Karkazis" w:date="2022-03-01T20:05:00Z">
            <w:rPr>
              <w:rFonts w:ascii="Arial" w:hAnsi="Arial" w:cs="Arial"/>
              <w:sz w:val="24"/>
              <w:szCs w:val="24"/>
              <w:highlight w:val="red"/>
            </w:rPr>
          </w:rPrChange>
        </w:rPr>
        <w:t xml:space="preserve"> 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sidRPr="00886CD4">
        <w:rPr>
          <w:rFonts w:ascii="Arial" w:hAnsi="Arial" w:cs="Arial"/>
          <w:sz w:val="24"/>
          <w:szCs w:val="24"/>
          <w:rPrChange w:id="2941" w:author="Panagiotis Karkazis" w:date="2022-03-01T20:05:00Z">
            <w:rPr>
              <w:rFonts w:ascii="Arial" w:hAnsi="Arial" w:cs="Arial"/>
              <w:sz w:val="24"/>
              <w:szCs w:val="24"/>
              <w:highlight w:val="red"/>
            </w:rPr>
          </w:rPrChange>
        </w:rPr>
        <w:t xml:space="preserve">Επίσης, καθώς οι είσοδοι προχωράνε στα επόμενα επίπεδα συνδυάζονται με τα χαρακτηριστικά που έχουν βρεθεί από πριν και παράγονται χαρακτηριστικά υψηλότερου επιπέδου. Δηλαδή, </w:t>
      </w:r>
      <w:r w:rsidR="00775292" w:rsidRPr="00886CD4">
        <w:rPr>
          <w:rFonts w:ascii="Arial" w:hAnsi="Arial" w:cs="Arial"/>
          <w:sz w:val="24"/>
          <w:szCs w:val="24"/>
          <w:rPrChange w:id="2942" w:author="Panagiotis Karkazis" w:date="2022-03-01T20:05:00Z">
            <w:rPr>
              <w:rFonts w:ascii="Arial" w:hAnsi="Arial" w:cs="Arial"/>
              <w:sz w:val="24"/>
              <w:szCs w:val="24"/>
              <w:highlight w:val="red"/>
            </w:rPr>
          </w:rPrChange>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sidRPr="00886CD4">
        <w:rPr>
          <w:rFonts w:ascii="Arial" w:hAnsi="Arial" w:cs="Arial"/>
          <w:sz w:val="24"/>
          <w:szCs w:val="24"/>
          <w:rPrChange w:id="2943" w:author="Panagiotis Karkazis" w:date="2022-03-01T20:05:00Z">
            <w:rPr>
              <w:rFonts w:ascii="Arial" w:hAnsi="Arial" w:cs="Arial"/>
              <w:sz w:val="24"/>
              <w:szCs w:val="24"/>
              <w:highlight w:val="red"/>
            </w:rPr>
          </w:rPrChange>
        </w:rPr>
        <w:t xml:space="preserve">αναγνωρίζονται </w:t>
      </w:r>
      <w:r w:rsidR="00775292" w:rsidRPr="00886CD4">
        <w:rPr>
          <w:rFonts w:ascii="Arial" w:hAnsi="Arial" w:cs="Arial"/>
          <w:sz w:val="24"/>
          <w:szCs w:val="24"/>
          <w:rPrChange w:id="2944" w:author="Panagiotis Karkazis" w:date="2022-03-01T20:05:00Z">
            <w:rPr>
              <w:rFonts w:ascii="Arial" w:hAnsi="Arial" w:cs="Arial"/>
              <w:sz w:val="24"/>
              <w:szCs w:val="24"/>
              <w:highlight w:val="red"/>
            </w:rPr>
          </w:rPrChange>
        </w:rPr>
        <w:t xml:space="preserve">χαρακτηριστικά </w:t>
      </w:r>
      <w:r w:rsidR="004D1FD3" w:rsidRPr="00886CD4">
        <w:rPr>
          <w:rFonts w:ascii="Arial" w:hAnsi="Arial" w:cs="Arial"/>
          <w:sz w:val="24"/>
          <w:szCs w:val="24"/>
          <w:rPrChange w:id="2945" w:author="Panagiotis Karkazis" w:date="2022-03-01T20:05:00Z">
            <w:rPr>
              <w:rFonts w:ascii="Arial" w:hAnsi="Arial" w:cs="Arial"/>
              <w:sz w:val="24"/>
              <w:szCs w:val="24"/>
              <w:highlight w:val="red"/>
            </w:rPr>
          </w:rPrChange>
        </w:rPr>
        <w:t xml:space="preserve">υψηλότερου επιπέδου </w:t>
      </w:r>
      <w:r w:rsidR="00775292" w:rsidRPr="00886CD4">
        <w:rPr>
          <w:rFonts w:ascii="Arial" w:hAnsi="Arial" w:cs="Arial"/>
          <w:sz w:val="24"/>
          <w:szCs w:val="24"/>
          <w:rPrChange w:id="2946" w:author="Panagiotis Karkazis" w:date="2022-03-01T20:05:00Z">
            <w:rPr>
              <w:rFonts w:ascii="Arial" w:hAnsi="Arial" w:cs="Arial"/>
              <w:sz w:val="24"/>
              <w:szCs w:val="24"/>
              <w:highlight w:val="red"/>
            </w:rPr>
          </w:rPrChange>
        </w:rPr>
        <w:t>όπως είναι ένα πρόσωπο</w:t>
      </w:r>
      <w:r w:rsidR="004D1FD3" w:rsidRPr="00886CD4">
        <w:rPr>
          <w:rFonts w:ascii="Arial" w:hAnsi="Arial" w:cs="Arial"/>
          <w:sz w:val="24"/>
          <w:szCs w:val="24"/>
          <w:rPrChange w:id="2947" w:author="Panagiotis Karkazis" w:date="2022-03-01T20:05:00Z">
            <w:rPr>
              <w:rFonts w:ascii="Arial" w:hAnsi="Arial" w:cs="Arial"/>
              <w:sz w:val="24"/>
              <w:szCs w:val="24"/>
              <w:highlight w:val="red"/>
            </w:rPr>
          </w:rPrChange>
        </w:rPr>
        <w:t xml:space="preserve"> </w:t>
      </w:r>
      <w:r w:rsidR="00F30A2F" w:rsidRPr="00886CD4">
        <w:rPr>
          <w:rFonts w:ascii="Arial" w:hAnsi="Arial" w:cs="Arial"/>
          <w:sz w:val="24"/>
          <w:szCs w:val="24"/>
          <w:rPrChange w:id="2948" w:author="Panagiotis Karkazis" w:date="2022-03-01T20:05:00Z">
            <w:rPr>
              <w:rFonts w:ascii="Arial" w:hAnsi="Arial" w:cs="Arial"/>
              <w:sz w:val="24"/>
              <w:szCs w:val="24"/>
              <w:highlight w:val="red"/>
            </w:rPr>
          </w:rPrChange>
        </w:rPr>
        <w:t>[</w:t>
      </w:r>
      <w:proofErr w:type="spellStart"/>
      <w:r w:rsidR="00F30A2F" w:rsidRPr="00886CD4">
        <w:rPr>
          <w:rFonts w:ascii="Arial" w:hAnsi="Arial" w:cs="Arial"/>
          <w:sz w:val="24"/>
          <w:szCs w:val="24"/>
          <w:rPrChange w:id="2949" w:author="Panagiotis Karkazis" w:date="2022-03-01T20:05:00Z">
            <w:rPr>
              <w:rFonts w:ascii="Arial" w:hAnsi="Arial" w:cs="Arial"/>
              <w:sz w:val="24"/>
              <w:szCs w:val="24"/>
              <w:highlight w:val="red"/>
            </w:rPr>
          </w:rPrChange>
        </w:rPr>
        <w:t>document</w:t>
      </w:r>
      <w:proofErr w:type="spellEnd"/>
      <w:r w:rsidR="00F30A2F" w:rsidRPr="00886CD4">
        <w:rPr>
          <w:rFonts w:ascii="Arial" w:hAnsi="Arial" w:cs="Arial"/>
          <w:sz w:val="24"/>
          <w:szCs w:val="24"/>
          <w:rPrChange w:id="2950" w:author="Panagiotis Karkazis" w:date="2022-03-01T20:05:00Z">
            <w:rPr>
              <w:rFonts w:ascii="Arial" w:hAnsi="Arial" w:cs="Arial"/>
              <w:sz w:val="24"/>
              <w:szCs w:val="24"/>
              <w:highlight w:val="red"/>
            </w:rPr>
          </w:rPrChange>
        </w:rPr>
        <w:t xml:space="preserve">/8308186]. </w:t>
      </w:r>
    </w:p>
    <w:tbl>
      <w:tblPr>
        <w:tblStyle w:val="ad"/>
        <w:tblW w:w="0" w:type="auto"/>
        <w:tblLook w:val="04A0" w:firstRow="1" w:lastRow="0" w:firstColumn="1" w:lastColumn="0" w:noHBand="0" w:noVBand="1"/>
      </w:tblPr>
      <w:tblGrid>
        <w:gridCol w:w="8732"/>
      </w:tblGrid>
      <w:tr w:rsidR="00F30A2F" w:rsidRPr="00886CD4" w14:paraId="5DB797C2" w14:textId="77777777" w:rsidTr="00F30A2F">
        <w:tc>
          <w:tcPr>
            <w:tcW w:w="8732" w:type="dxa"/>
          </w:tcPr>
          <w:p w14:paraId="7FFE466A" w14:textId="0DD3B394" w:rsidR="00F30A2F" w:rsidRPr="00886CD4" w:rsidRDefault="00F30A2F" w:rsidP="00F30A2F">
            <w:pPr>
              <w:spacing w:after="0" w:line="360" w:lineRule="auto"/>
              <w:jc w:val="center"/>
              <w:rPr>
                <w:rFonts w:ascii="Arial" w:hAnsi="Arial" w:cs="Arial"/>
                <w:sz w:val="24"/>
                <w:szCs w:val="24"/>
                <w:rPrChange w:id="2951" w:author="Panagiotis Karkazis" w:date="2022-03-01T20:05:00Z">
                  <w:rPr>
                    <w:rFonts w:ascii="Arial" w:hAnsi="Arial" w:cs="Arial"/>
                    <w:sz w:val="24"/>
                    <w:szCs w:val="24"/>
                    <w:highlight w:val="red"/>
                  </w:rPr>
                </w:rPrChange>
              </w:rPr>
            </w:pPr>
            <w:commentRangeStart w:id="2952"/>
            <w:r w:rsidRPr="00886CD4">
              <w:rPr>
                <w:noProof/>
                <w:rPrChange w:id="2953" w:author="Panagiotis Karkazis" w:date="2022-03-01T20:05:00Z">
                  <w:rPr>
                    <w:noProof/>
                    <w:highlight w:val="red"/>
                  </w:rPr>
                </w:rPrChange>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commentRangeEnd w:id="2952"/>
            <w:r w:rsidR="00E50D9F">
              <w:rPr>
                <w:rStyle w:val="a8"/>
              </w:rPr>
              <w:commentReference w:id="2952"/>
            </w:r>
          </w:p>
          <w:p w14:paraId="0BD3F701" w14:textId="0C46EA0F" w:rsidR="00F30A2F" w:rsidRPr="00886CD4" w:rsidRDefault="00F30A2F" w:rsidP="00490F9B">
            <w:pPr>
              <w:spacing w:after="0" w:line="360" w:lineRule="auto"/>
              <w:jc w:val="both"/>
              <w:rPr>
                <w:rFonts w:ascii="Arial" w:hAnsi="Arial" w:cs="Arial"/>
                <w:sz w:val="24"/>
                <w:szCs w:val="24"/>
                <w:rPrChange w:id="2954" w:author="Panagiotis Karkazis" w:date="2022-03-01T20:05:00Z">
                  <w:rPr>
                    <w:rFonts w:ascii="Arial" w:hAnsi="Arial" w:cs="Arial"/>
                    <w:sz w:val="24"/>
                    <w:szCs w:val="24"/>
                    <w:highlight w:val="red"/>
                  </w:rPr>
                </w:rPrChange>
              </w:rPr>
            </w:pPr>
            <w:r w:rsidRPr="00886CD4">
              <w:rPr>
                <w:rFonts w:ascii="Arial" w:hAnsi="Arial" w:cs="Arial"/>
                <w:sz w:val="24"/>
                <w:szCs w:val="24"/>
                <w:lang w:val="en-US"/>
                <w:rPrChange w:id="2955" w:author="Panagiotis Karkazis" w:date="2022-03-01T20:05:00Z">
                  <w:rPr>
                    <w:rFonts w:ascii="Arial" w:hAnsi="Arial" w:cs="Arial"/>
                    <w:sz w:val="24"/>
                    <w:szCs w:val="24"/>
                    <w:highlight w:val="red"/>
                    <w:lang w:val="en-US"/>
                  </w:rPr>
                </w:rPrChange>
              </w:rPr>
              <w:t>CNN</w:t>
            </w:r>
            <w:r w:rsidRPr="00886CD4">
              <w:rPr>
                <w:rFonts w:ascii="Arial" w:hAnsi="Arial" w:cs="Arial"/>
                <w:sz w:val="24"/>
                <w:szCs w:val="24"/>
                <w:rPrChange w:id="2956" w:author="Panagiotis Karkazis" w:date="2022-03-01T20:05:00Z">
                  <w:rPr>
                    <w:rFonts w:ascii="Arial" w:hAnsi="Arial" w:cs="Arial"/>
                    <w:sz w:val="24"/>
                    <w:szCs w:val="24"/>
                    <w:highlight w:val="red"/>
                  </w:rPr>
                </w:rPrChange>
              </w:rPr>
              <w:t xml:space="preserve">: </w:t>
            </w:r>
            <w:r w:rsidR="00485B9A" w:rsidRPr="00886CD4">
              <w:rPr>
                <w:rFonts w:ascii="Arial" w:hAnsi="Arial" w:cs="Arial"/>
                <w:sz w:val="24"/>
                <w:szCs w:val="24"/>
                <w:rPrChange w:id="2957" w:author="Panagiotis Karkazis" w:date="2022-03-01T20:05:00Z">
                  <w:rPr>
                    <w:rFonts w:ascii="Arial" w:hAnsi="Arial" w:cs="Arial"/>
                    <w:sz w:val="24"/>
                    <w:szCs w:val="24"/>
                    <w:highlight w:val="red"/>
                  </w:rPr>
                </w:rPrChange>
              </w:rPr>
              <w:t>Διαδικασία ε</w:t>
            </w:r>
            <w:r w:rsidRPr="00886CD4">
              <w:rPr>
                <w:rFonts w:ascii="Arial" w:hAnsi="Arial" w:cs="Arial"/>
                <w:sz w:val="24"/>
                <w:szCs w:val="24"/>
                <w:rPrChange w:id="2958" w:author="Panagiotis Karkazis" w:date="2022-03-01T20:05:00Z">
                  <w:rPr>
                    <w:rFonts w:ascii="Arial" w:hAnsi="Arial" w:cs="Arial"/>
                    <w:sz w:val="24"/>
                    <w:szCs w:val="24"/>
                    <w:highlight w:val="red"/>
                  </w:rPr>
                </w:rPrChange>
              </w:rPr>
              <w:t>ξαγωγή</w:t>
            </w:r>
            <w:r w:rsidR="00485B9A" w:rsidRPr="00886CD4">
              <w:rPr>
                <w:rFonts w:ascii="Arial" w:hAnsi="Arial" w:cs="Arial"/>
                <w:sz w:val="24"/>
                <w:szCs w:val="24"/>
                <w:rPrChange w:id="2959" w:author="Panagiotis Karkazis" w:date="2022-03-01T20:05:00Z">
                  <w:rPr>
                    <w:rFonts w:ascii="Arial" w:hAnsi="Arial" w:cs="Arial"/>
                    <w:sz w:val="24"/>
                    <w:szCs w:val="24"/>
                    <w:highlight w:val="red"/>
                  </w:rPr>
                </w:rPrChange>
              </w:rPr>
              <w:t>ς</w:t>
            </w:r>
            <w:r w:rsidRPr="00886CD4">
              <w:rPr>
                <w:rFonts w:ascii="Arial" w:hAnsi="Arial" w:cs="Arial"/>
                <w:sz w:val="24"/>
                <w:szCs w:val="24"/>
                <w:rPrChange w:id="2960" w:author="Panagiotis Karkazis" w:date="2022-03-01T20:05:00Z">
                  <w:rPr>
                    <w:rFonts w:ascii="Arial" w:hAnsi="Arial" w:cs="Arial"/>
                    <w:sz w:val="24"/>
                    <w:szCs w:val="24"/>
                    <w:highlight w:val="red"/>
                  </w:rPr>
                </w:rPrChange>
              </w:rPr>
              <w:t xml:space="preserve"> χαρακτηριστικών </w:t>
            </w:r>
            <w:r w:rsidR="000D47BF" w:rsidRPr="00886CD4">
              <w:rPr>
                <w:rFonts w:ascii="Arial" w:hAnsi="Arial" w:cs="Arial"/>
                <w:sz w:val="24"/>
                <w:szCs w:val="24"/>
                <w:rPrChange w:id="2961" w:author="Panagiotis Karkazis" w:date="2022-03-01T20:05:00Z">
                  <w:rPr>
                    <w:rFonts w:ascii="Arial" w:hAnsi="Arial" w:cs="Arial"/>
                    <w:sz w:val="24"/>
                    <w:szCs w:val="24"/>
                    <w:highlight w:val="red"/>
                  </w:rPr>
                </w:rPrChange>
              </w:rPr>
              <w:t>[</w:t>
            </w:r>
            <w:proofErr w:type="spellStart"/>
            <w:r w:rsidR="000D47BF" w:rsidRPr="00886CD4">
              <w:rPr>
                <w:rFonts w:ascii="Arial" w:hAnsi="Arial" w:cs="Arial"/>
                <w:sz w:val="24"/>
                <w:szCs w:val="24"/>
                <w:rPrChange w:id="2962" w:author="Panagiotis Karkazis" w:date="2022-03-01T20:05:00Z">
                  <w:rPr>
                    <w:rFonts w:ascii="Arial" w:hAnsi="Arial" w:cs="Arial"/>
                    <w:sz w:val="24"/>
                    <w:szCs w:val="24"/>
                    <w:highlight w:val="red"/>
                  </w:rPr>
                </w:rPrChange>
              </w:rPr>
              <w:t>document</w:t>
            </w:r>
            <w:proofErr w:type="spellEnd"/>
            <w:r w:rsidR="000D47BF" w:rsidRPr="00886CD4">
              <w:rPr>
                <w:rFonts w:ascii="Arial" w:hAnsi="Arial" w:cs="Arial"/>
                <w:sz w:val="24"/>
                <w:szCs w:val="24"/>
                <w:rPrChange w:id="2963" w:author="Panagiotis Karkazis" w:date="2022-03-01T20:05:00Z">
                  <w:rPr>
                    <w:rFonts w:ascii="Arial" w:hAnsi="Arial" w:cs="Arial"/>
                    <w:sz w:val="24"/>
                    <w:szCs w:val="24"/>
                    <w:highlight w:val="red"/>
                  </w:rPr>
                </w:rPrChange>
              </w:rPr>
              <w:t>/8308186]</w:t>
            </w:r>
          </w:p>
        </w:tc>
      </w:tr>
    </w:tbl>
    <w:p w14:paraId="75DB1046" w14:textId="77777777" w:rsidR="002063B7" w:rsidRPr="00886CD4" w:rsidRDefault="002063B7" w:rsidP="00744764">
      <w:pPr>
        <w:spacing w:after="0" w:line="360" w:lineRule="auto"/>
        <w:ind w:firstLine="227"/>
        <w:jc w:val="both"/>
        <w:rPr>
          <w:rFonts w:ascii="Arial" w:hAnsi="Arial" w:cs="Arial"/>
          <w:sz w:val="24"/>
          <w:szCs w:val="24"/>
          <w:rPrChange w:id="2964" w:author="Panagiotis Karkazis" w:date="2022-03-01T20:05:00Z">
            <w:rPr>
              <w:rFonts w:ascii="Arial" w:hAnsi="Arial" w:cs="Arial"/>
              <w:sz w:val="24"/>
              <w:szCs w:val="24"/>
              <w:highlight w:val="red"/>
            </w:rPr>
          </w:rPrChange>
        </w:rPr>
      </w:pPr>
    </w:p>
    <w:p w14:paraId="3C582ECD" w14:textId="7443D9DA" w:rsidR="009B560F" w:rsidRPr="00886CD4" w:rsidRDefault="002063B7" w:rsidP="009B560F">
      <w:pPr>
        <w:spacing w:after="0" w:line="360" w:lineRule="auto"/>
        <w:jc w:val="both"/>
        <w:rPr>
          <w:rFonts w:ascii="Arial" w:hAnsi="Arial" w:cs="Arial"/>
          <w:sz w:val="24"/>
          <w:szCs w:val="24"/>
          <w:rPrChange w:id="2965" w:author="Panagiotis Karkazis" w:date="2022-03-01T20:05:00Z">
            <w:rPr>
              <w:rFonts w:ascii="Arial" w:hAnsi="Arial" w:cs="Arial"/>
              <w:sz w:val="24"/>
              <w:szCs w:val="24"/>
              <w:highlight w:val="red"/>
            </w:rPr>
          </w:rPrChange>
        </w:rPr>
      </w:pPr>
      <w:r w:rsidRPr="00886CD4">
        <w:rPr>
          <w:rFonts w:ascii="Arial" w:hAnsi="Arial" w:cs="Arial"/>
          <w:sz w:val="24"/>
          <w:szCs w:val="24"/>
          <w:rPrChange w:id="2966" w:author="Panagiotis Karkazis" w:date="2022-03-01T20:05:00Z">
            <w:rPr>
              <w:rFonts w:ascii="Arial" w:hAnsi="Arial" w:cs="Arial"/>
              <w:sz w:val="24"/>
              <w:szCs w:val="24"/>
              <w:highlight w:val="red"/>
            </w:rPr>
          </w:rPrChange>
        </w:rPr>
        <w:t xml:space="preserve">Η αναγνώριση των χαρακτηριστικών </w:t>
      </w:r>
      <w:r w:rsidR="00587CF4" w:rsidRPr="00886CD4">
        <w:rPr>
          <w:rFonts w:ascii="Arial" w:hAnsi="Arial" w:cs="Arial"/>
          <w:sz w:val="24"/>
          <w:szCs w:val="24"/>
          <w:rPrChange w:id="2967" w:author="Panagiotis Karkazis" w:date="2022-03-01T20:05:00Z">
            <w:rPr>
              <w:rFonts w:ascii="Arial" w:hAnsi="Arial" w:cs="Arial"/>
              <w:sz w:val="24"/>
              <w:szCs w:val="24"/>
              <w:highlight w:val="red"/>
            </w:rPr>
          </w:rPrChange>
        </w:rPr>
        <w:t xml:space="preserve">και των προτύπων </w:t>
      </w:r>
      <w:r w:rsidRPr="00886CD4">
        <w:rPr>
          <w:rFonts w:ascii="Arial" w:hAnsi="Arial" w:cs="Arial"/>
          <w:sz w:val="24"/>
          <w:szCs w:val="24"/>
          <w:rPrChange w:id="2968" w:author="Panagiotis Karkazis" w:date="2022-03-01T20:05:00Z">
            <w:rPr>
              <w:rFonts w:ascii="Arial" w:hAnsi="Arial" w:cs="Arial"/>
              <w:sz w:val="24"/>
              <w:szCs w:val="24"/>
              <w:highlight w:val="red"/>
            </w:rPr>
          </w:rPrChange>
        </w:rPr>
        <w:t xml:space="preserve">σε κάθε επίπεδο γίνεται με την χρήση των φίλτρων. Τα φίλτρα είναι σαν ένας πίνακας, του οποίου τις διαστάσεις τις ορίζει ο προγραμματιστείς, </w:t>
      </w:r>
      <w:del w:id="2969" w:author="Panagiotis Karkazis" w:date="2022-03-01T20:23:00Z">
        <w:r w:rsidRPr="00886CD4" w:rsidDel="00E50D9F">
          <w:rPr>
            <w:rFonts w:ascii="Arial" w:hAnsi="Arial" w:cs="Arial"/>
            <w:sz w:val="24"/>
            <w:szCs w:val="24"/>
            <w:rPrChange w:id="2970" w:author="Panagiotis Karkazis" w:date="2022-03-01T20:05:00Z">
              <w:rPr>
                <w:rFonts w:ascii="Arial" w:hAnsi="Arial" w:cs="Arial"/>
                <w:sz w:val="24"/>
                <w:szCs w:val="24"/>
                <w:highlight w:val="red"/>
              </w:rPr>
            </w:rPrChange>
          </w:rPr>
          <w:delText xml:space="preserve"> </w:delText>
        </w:r>
      </w:del>
      <w:r w:rsidR="003D3A40" w:rsidRPr="00886CD4">
        <w:rPr>
          <w:rFonts w:ascii="Arial" w:hAnsi="Arial" w:cs="Arial"/>
          <w:sz w:val="24"/>
          <w:szCs w:val="24"/>
          <w:rPrChange w:id="2971" w:author="Panagiotis Karkazis" w:date="2022-03-01T20:05:00Z">
            <w:rPr>
              <w:rFonts w:ascii="Arial" w:hAnsi="Arial" w:cs="Arial"/>
              <w:sz w:val="24"/>
              <w:szCs w:val="24"/>
              <w:highlight w:val="red"/>
            </w:rPr>
          </w:rPrChange>
        </w:rPr>
        <w:t>όπου</w:t>
      </w:r>
      <w:r w:rsidRPr="00886CD4">
        <w:rPr>
          <w:rFonts w:ascii="Arial" w:hAnsi="Arial" w:cs="Arial"/>
          <w:sz w:val="24"/>
          <w:szCs w:val="24"/>
          <w:rPrChange w:id="2972" w:author="Panagiotis Karkazis" w:date="2022-03-01T20:05:00Z">
            <w:rPr>
              <w:rFonts w:ascii="Arial" w:hAnsi="Arial" w:cs="Arial"/>
              <w:sz w:val="24"/>
              <w:szCs w:val="24"/>
              <w:highlight w:val="red"/>
            </w:rPr>
          </w:rPrChange>
        </w:rPr>
        <w:t xml:space="preserve"> διανύει όλη την εικόνα και εντοπίζει </w:t>
      </w:r>
      <w:r w:rsidRPr="00886CD4">
        <w:rPr>
          <w:rFonts w:ascii="Arial" w:hAnsi="Arial" w:cs="Arial"/>
          <w:sz w:val="24"/>
          <w:szCs w:val="24"/>
          <w:rPrChange w:id="2973" w:author="Panagiotis Karkazis" w:date="2022-03-01T20:05:00Z">
            <w:rPr>
              <w:rFonts w:ascii="Arial" w:hAnsi="Arial" w:cs="Arial"/>
              <w:sz w:val="24"/>
              <w:szCs w:val="24"/>
              <w:highlight w:val="red"/>
            </w:rPr>
          </w:rPrChange>
        </w:rPr>
        <w:lastRenderedPageBreak/>
        <w:t>τα σημεία ενδιαφέροντος</w:t>
      </w:r>
      <w:r w:rsidR="00280317" w:rsidRPr="00886CD4">
        <w:rPr>
          <w:rFonts w:ascii="Arial" w:hAnsi="Arial" w:cs="Arial"/>
          <w:sz w:val="24"/>
          <w:szCs w:val="24"/>
          <w:rPrChange w:id="2974" w:author="Panagiotis Karkazis" w:date="2022-03-01T20:05:00Z">
            <w:rPr>
              <w:rFonts w:ascii="Arial" w:hAnsi="Arial" w:cs="Arial"/>
              <w:sz w:val="24"/>
              <w:szCs w:val="24"/>
              <w:highlight w:val="red"/>
            </w:rPr>
          </w:rPrChange>
        </w:rPr>
        <w:t xml:space="preserve"> [</w:t>
      </w:r>
      <w:proofErr w:type="spellStart"/>
      <w:r w:rsidR="00280317" w:rsidRPr="00886CD4">
        <w:rPr>
          <w:rFonts w:ascii="Arial" w:hAnsi="Arial" w:cs="Arial"/>
          <w:sz w:val="24"/>
          <w:szCs w:val="24"/>
          <w:rPrChange w:id="2975" w:author="Panagiotis Karkazis" w:date="2022-03-01T20:05:00Z">
            <w:rPr>
              <w:rFonts w:ascii="Arial" w:hAnsi="Arial" w:cs="Arial"/>
              <w:sz w:val="24"/>
              <w:szCs w:val="24"/>
              <w:highlight w:val="red"/>
            </w:rPr>
          </w:rPrChange>
        </w:rPr>
        <w:t>document</w:t>
      </w:r>
      <w:proofErr w:type="spellEnd"/>
      <w:r w:rsidR="00280317" w:rsidRPr="00886CD4">
        <w:rPr>
          <w:rFonts w:ascii="Arial" w:hAnsi="Arial" w:cs="Arial"/>
          <w:sz w:val="24"/>
          <w:szCs w:val="24"/>
          <w:rPrChange w:id="2976" w:author="Panagiotis Karkazis" w:date="2022-03-01T20:05:00Z">
            <w:rPr>
              <w:rFonts w:ascii="Arial" w:hAnsi="Arial" w:cs="Arial"/>
              <w:sz w:val="24"/>
              <w:szCs w:val="24"/>
              <w:highlight w:val="red"/>
            </w:rPr>
          </w:rPrChange>
        </w:rPr>
        <w:t xml:space="preserve">/8308186, </w:t>
      </w:r>
      <w:r w:rsidR="00C2357D" w:rsidRPr="00886CD4">
        <w:rPr>
          <w:rFonts w:ascii="Arial" w:hAnsi="Arial" w:cs="Arial"/>
          <w:sz w:val="24"/>
          <w:szCs w:val="24"/>
          <w:rPrChange w:id="2977" w:author="Panagiotis Karkazis" w:date="2022-03-01T20:05:00Z">
            <w:rPr>
              <w:rFonts w:ascii="Arial" w:hAnsi="Arial" w:cs="Arial"/>
              <w:sz w:val="24"/>
              <w:szCs w:val="24"/>
              <w:highlight w:val="red"/>
            </w:rPr>
          </w:rPrChange>
        </w:rPr>
        <w:t>9c0d920e7fce, ibm.com/</w:t>
      </w:r>
      <w:proofErr w:type="spellStart"/>
      <w:r w:rsidR="00C2357D" w:rsidRPr="00886CD4">
        <w:rPr>
          <w:rFonts w:ascii="Arial" w:hAnsi="Arial" w:cs="Arial"/>
          <w:sz w:val="24"/>
          <w:szCs w:val="24"/>
          <w:rPrChange w:id="2978" w:author="Panagiotis Karkazis" w:date="2022-03-01T20:05:00Z">
            <w:rPr>
              <w:rFonts w:ascii="Arial" w:hAnsi="Arial" w:cs="Arial"/>
              <w:sz w:val="24"/>
              <w:szCs w:val="24"/>
              <w:highlight w:val="red"/>
            </w:rPr>
          </w:rPrChange>
        </w:rPr>
        <w:t>articles</w:t>
      </w:r>
      <w:proofErr w:type="spellEnd"/>
      <w:r w:rsidR="00C2357D" w:rsidRPr="00886CD4">
        <w:rPr>
          <w:rFonts w:ascii="Arial" w:hAnsi="Arial" w:cs="Arial"/>
          <w:sz w:val="24"/>
          <w:szCs w:val="24"/>
          <w:rPrChange w:id="2979" w:author="Panagiotis Karkazis" w:date="2022-03-01T20:05:00Z">
            <w:rPr>
              <w:rFonts w:ascii="Arial" w:hAnsi="Arial" w:cs="Arial"/>
              <w:sz w:val="24"/>
              <w:szCs w:val="24"/>
              <w:highlight w:val="red"/>
            </w:rPr>
          </w:rPrChange>
        </w:rPr>
        <w:t>/</w:t>
      </w:r>
      <w:proofErr w:type="spellStart"/>
      <w:r w:rsidR="00C2357D" w:rsidRPr="00886CD4">
        <w:rPr>
          <w:rFonts w:ascii="Arial" w:hAnsi="Arial" w:cs="Arial"/>
          <w:sz w:val="24"/>
          <w:szCs w:val="24"/>
          <w:rPrChange w:id="2980" w:author="Panagiotis Karkazis" w:date="2022-03-01T20:05:00Z">
            <w:rPr>
              <w:rFonts w:ascii="Arial" w:hAnsi="Arial" w:cs="Arial"/>
              <w:sz w:val="24"/>
              <w:szCs w:val="24"/>
              <w:highlight w:val="red"/>
            </w:rPr>
          </w:rPrChange>
        </w:rPr>
        <w:t>cc-machine-learning</w:t>
      </w:r>
      <w:proofErr w:type="spellEnd"/>
      <w:r w:rsidR="00280317" w:rsidRPr="00886CD4">
        <w:rPr>
          <w:rFonts w:ascii="Arial" w:hAnsi="Arial" w:cs="Arial"/>
          <w:sz w:val="24"/>
          <w:szCs w:val="24"/>
          <w:rPrChange w:id="2981" w:author="Panagiotis Karkazis" w:date="2022-03-01T20:05:00Z">
            <w:rPr>
              <w:rFonts w:ascii="Arial" w:hAnsi="Arial" w:cs="Arial"/>
              <w:sz w:val="24"/>
              <w:szCs w:val="24"/>
              <w:highlight w:val="red"/>
            </w:rPr>
          </w:rPrChange>
        </w:rPr>
        <w:t>]</w:t>
      </w:r>
      <w:r w:rsidRPr="00886CD4">
        <w:rPr>
          <w:rFonts w:ascii="Arial" w:hAnsi="Arial" w:cs="Arial"/>
          <w:sz w:val="24"/>
          <w:szCs w:val="24"/>
          <w:rPrChange w:id="2982" w:author="Panagiotis Karkazis" w:date="2022-03-01T20:05:00Z">
            <w:rPr>
              <w:rFonts w:ascii="Arial" w:hAnsi="Arial" w:cs="Arial"/>
              <w:sz w:val="24"/>
              <w:szCs w:val="24"/>
              <w:highlight w:val="red"/>
            </w:rPr>
          </w:rPrChange>
        </w:rPr>
        <w:t>.</w:t>
      </w:r>
      <w:r w:rsidR="00385948" w:rsidRPr="00886CD4">
        <w:rPr>
          <w:rFonts w:ascii="Arial" w:hAnsi="Arial" w:cs="Arial"/>
          <w:sz w:val="24"/>
          <w:szCs w:val="24"/>
          <w:rPrChange w:id="2983" w:author="Panagiotis Karkazis" w:date="2022-03-01T20:05:00Z">
            <w:rPr>
              <w:rFonts w:ascii="Arial" w:hAnsi="Arial" w:cs="Arial"/>
              <w:sz w:val="24"/>
              <w:szCs w:val="24"/>
              <w:highlight w:val="red"/>
            </w:rPr>
          </w:rPrChange>
        </w:rPr>
        <w:t xml:space="preserve"> Χρησιμοποιώντας τα παραπάνω εργαλεία και τεχνικές, τα Συνελικτικά Νευρωνικά Δίκτυα </w:t>
      </w:r>
      <w:r w:rsidR="00721363" w:rsidRPr="00886CD4">
        <w:rPr>
          <w:rFonts w:ascii="Arial" w:hAnsi="Arial" w:cs="Arial"/>
          <w:sz w:val="24"/>
          <w:szCs w:val="24"/>
          <w:rPrChange w:id="2984" w:author="Panagiotis Karkazis" w:date="2022-03-01T20:05:00Z">
            <w:rPr>
              <w:rFonts w:ascii="Arial" w:hAnsi="Arial" w:cs="Arial"/>
              <w:sz w:val="24"/>
              <w:szCs w:val="24"/>
              <w:highlight w:val="red"/>
            </w:rPr>
          </w:rPrChange>
        </w:rPr>
        <w:t>είναι πιο</w:t>
      </w:r>
      <w:r w:rsidR="00385948" w:rsidRPr="00886CD4">
        <w:rPr>
          <w:rFonts w:ascii="Arial" w:hAnsi="Arial" w:cs="Arial"/>
          <w:sz w:val="24"/>
          <w:szCs w:val="24"/>
          <w:rPrChange w:id="2985" w:author="Panagiotis Karkazis" w:date="2022-03-01T20:05:00Z">
            <w:rPr>
              <w:rFonts w:ascii="Arial" w:hAnsi="Arial" w:cs="Arial"/>
              <w:sz w:val="24"/>
              <w:szCs w:val="24"/>
              <w:highlight w:val="red"/>
            </w:rPr>
          </w:rPrChange>
        </w:rPr>
        <w:t xml:space="preserve"> </w:t>
      </w:r>
      <w:r w:rsidR="00721363" w:rsidRPr="00886CD4">
        <w:rPr>
          <w:rFonts w:ascii="Arial" w:hAnsi="Arial" w:cs="Arial"/>
          <w:sz w:val="24"/>
          <w:szCs w:val="24"/>
          <w:rPrChange w:id="2986" w:author="Panagiotis Karkazis" w:date="2022-03-01T20:05:00Z">
            <w:rPr>
              <w:rFonts w:ascii="Arial" w:hAnsi="Arial" w:cs="Arial"/>
              <w:sz w:val="24"/>
              <w:szCs w:val="24"/>
              <w:highlight w:val="red"/>
            </w:rPr>
          </w:rPrChange>
        </w:rPr>
        <w:t xml:space="preserve">έμπιστα για </w:t>
      </w:r>
      <w:r w:rsidR="00385948" w:rsidRPr="00886CD4">
        <w:rPr>
          <w:rFonts w:ascii="Arial" w:hAnsi="Arial" w:cs="Arial"/>
          <w:sz w:val="24"/>
          <w:szCs w:val="24"/>
          <w:rPrChange w:id="2987" w:author="Panagiotis Karkazis" w:date="2022-03-01T20:05:00Z">
            <w:rPr>
              <w:rFonts w:ascii="Arial" w:hAnsi="Arial" w:cs="Arial"/>
              <w:sz w:val="24"/>
              <w:szCs w:val="24"/>
              <w:highlight w:val="red"/>
            </w:rPr>
          </w:rPrChange>
        </w:rPr>
        <w:t xml:space="preserve">εφαρμογές που </w:t>
      </w:r>
      <w:r w:rsidR="00721363" w:rsidRPr="00886CD4">
        <w:rPr>
          <w:rFonts w:ascii="Arial" w:hAnsi="Arial" w:cs="Arial"/>
          <w:sz w:val="24"/>
          <w:szCs w:val="24"/>
          <w:rPrChange w:id="2988" w:author="Panagiotis Karkazis" w:date="2022-03-01T20:05:00Z">
            <w:rPr>
              <w:rFonts w:ascii="Arial" w:hAnsi="Arial" w:cs="Arial"/>
              <w:sz w:val="24"/>
              <w:szCs w:val="24"/>
              <w:highlight w:val="red"/>
            </w:rPr>
          </w:rPrChange>
        </w:rPr>
        <w:t xml:space="preserve">ασχολούνται με </w:t>
      </w:r>
      <w:r w:rsidR="00E16141" w:rsidRPr="00886CD4">
        <w:rPr>
          <w:rFonts w:ascii="Arial" w:hAnsi="Arial" w:cs="Arial"/>
          <w:sz w:val="24"/>
          <w:szCs w:val="24"/>
          <w:rPrChange w:id="2989" w:author="Panagiotis Karkazis" w:date="2022-03-01T20:05:00Z">
            <w:rPr>
              <w:rFonts w:ascii="Arial" w:hAnsi="Arial" w:cs="Arial"/>
              <w:sz w:val="24"/>
              <w:szCs w:val="24"/>
              <w:highlight w:val="red"/>
            </w:rPr>
          </w:rPrChange>
        </w:rPr>
        <w:t xml:space="preserve">την </w:t>
      </w:r>
      <w:r w:rsidR="00385948" w:rsidRPr="00886CD4">
        <w:rPr>
          <w:rFonts w:ascii="Arial" w:hAnsi="Arial" w:cs="Arial"/>
          <w:sz w:val="24"/>
          <w:szCs w:val="24"/>
          <w:rPrChange w:id="2990" w:author="Panagiotis Karkazis" w:date="2022-03-01T20:05:00Z">
            <w:rPr>
              <w:rFonts w:ascii="Arial" w:hAnsi="Arial" w:cs="Arial"/>
              <w:sz w:val="24"/>
              <w:szCs w:val="24"/>
              <w:highlight w:val="red"/>
            </w:rPr>
          </w:rPrChange>
        </w:rPr>
        <w:t>ανάλυση</w:t>
      </w:r>
      <w:r w:rsidR="00E16141" w:rsidRPr="00886CD4">
        <w:rPr>
          <w:rFonts w:ascii="Arial" w:hAnsi="Arial" w:cs="Arial"/>
          <w:sz w:val="24"/>
          <w:szCs w:val="24"/>
          <w:rPrChange w:id="2991" w:author="Panagiotis Karkazis" w:date="2022-03-01T20:05:00Z">
            <w:rPr>
              <w:rFonts w:ascii="Arial" w:hAnsi="Arial" w:cs="Arial"/>
              <w:sz w:val="24"/>
              <w:szCs w:val="24"/>
              <w:highlight w:val="red"/>
            </w:rPr>
          </w:rPrChange>
        </w:rPr>
        <w:t xml:space="preserve"> εικόνας, την αναγνώριση ομιλίας</w:t>
      </w:r>
      <w:r w:rsidR="00B10735" w:rsidRPr="00886CD4">
        <w:rPr>
          <w:rFonts w:ascii="Arial" w:hAnsi="Arial" w:cs="Arial"/>
          <w:sz w:val="24"/>
          <w:szCs w:val="24"/>
          <w:rPrChange w:id="2992" w:author="Panagiotis Karkazis" w:date="2022-03-01T20:05:00Z">
            <w:rPr>
              <w:rFonts w:ascii="Arial" w:hAnsi="Arial" w:cs="Arial"/>
              <w:sz w:val="24"/>
              <w:szCs w:val="24"/>
              <w:highlight w:val="red"/>
            </w:rPr>
          </w:rPrChange>
        </w:rPr>
        <w:t xml:space="preserve"> και</w:t>
      </w:r>
      <w:r w:rsidR="009103F6" w:rsidRPr="00886CD4">
        <w:rPr>
          <w:rFonts w:ascii="Arial" w:hAnsi="Arial" w:cs="Arial"/>
          <w:sz w:val="24"/>
          <w:szCs w:val="24"/>
          <w:rPrChange w:id="2993" w:author="Panagiotis Karkazis" w:date="2022-03-01T20:05:00Z">
            <w:rPr>
              <w:rFonts w:ascii="Arial" w:hAnsi="Arial" w:cs="Arial"/>
              <w:sz w:val="24"/>
              <w:szCs w:val="24"/>
              <w:highlight w:val="red"/>
            </w:rPr>
          </w:rPrChange>
        </w:rPr>
        <w:t xml:space="preserve"> κυρίως</w:t>
      </w:r>
      <w:r w:rsidR="00B10735" w:rsidRPr="00886CD4">
        <w:rPr>
          <w:rFonts w:ascii="Arial" w:hAnsi="Arial" w:cs="Arial"/>
          <w:sz w:val="24"/>
          <w:szCs w:val="24"/>
          <w:rPrChange w:id="2994" w:author="Panagiotis Karkazis" w:date="2022-03-01T20:05:00Z">
            <w:rPr>
              <w:rFonts w:ascii="Arial" w:hAnsi="Arial" w:cs="Arial"/>
              <w:sz w:val="24"/>
              <w:szCs w:val="24"/>
              <w:highlight w:val="red"/>
            </w:rPr>
          </w:rPrChange>
        </w:rPr>
        <w:t xml:space="preserve"> στην όραση υπολογιστών. </w:t>
      </w:r>
      <w:r w:rsidR="004001EE" w:rsidRPr="00886CD4">
        <w:rPr>
          <w:rFonts w:ascii="Arial" w:hAnsi="Arial" w:cs="Arial"/>
          <w:sz w:val="24"/>
          <w:szCs w:val="24"/>
          <w:rPrChange w:id="2995" w:author="Panagiotis Karkazis" w:date="2022-03-01T20:05:00Z">
            <w:rPr>
              <w:rFonts w:ascii="Arial" w:hAnsi="Arial" w:cs="Arial"/>
              <w:sz w:val="24"/>
              <w:szCs w:val="24"/>
              <w:highlight w:val="red"/>
            </w:rPr>
          </w:rPrChange>
        </w:rPr>
        <w:t xml:space="preserve">Μερικά από τα αρνητικά του είναι η πολυπλοκότητα του κατά την σχεδίαση </w:t>
      </w:r>
      <w:r w:rsidR="00D55C06" w:rsidRPr="00886CD4">
        <w:rPr>
          <w:rFonts w:ascii="Arial" w:hAnsi="Arial" w:cs="Arial"/>
          <w:sz w:val="24"/>
          <w:szCs w:val="24"/>
          <w:rPrChange w:id="2996" w:author="Panagiotis Karkazis" w:date="2022-03-01T20:05:00Z">
            <w:rPr>
              <w:rFonts w:ascii="Arial" w:hAnsi="Arial" w:cs="Arial"/>
              <w:sz w:val="24"/>
              <w:szCs w:val="24"/>
              <w:highlight w:val="red"/>
            </w:rPr>
          </w:rPrChange>
        </w:rPr>
        <w:t>και η ταχύτητα του ειδικά όταν υπάρχουν πολλά κρυφά επίπεδα</w:t>
      </w:r>
      <w:r w:rsidR="00531DC4" w:rsidRPr="00886CD4">
        <w:rPr>
          <w:rFonts w:ascii="Arial" w:hAnsi="Arial" w:cs="Arial"/>
          <w:sz w:val="24"/>
          <w:szCs w:val="24"/>
          <w:rPrChange w:id="2997" w:author="Panagiotis Karkazis" w:date="2022-03-01T20:05:00Z">
            <w:rPr>
              <w:rFonts w:ascii="Arial" w:hAnsi="Arial" w:cs="Arial"/>
              <w:sz w:val="24"/>
              <w:szCs w:val="24"/>
              <w:highlight w:val="red"/>
            </w:rPr>
          </w:rPrChange>
        </w:rPr>
        <w:t xml:space="preserve"> [</w:t>
      </w:r>
      <w:r w:rsidR="005C7091" w:rsidRPr="00886CD4">
        <w:rPr>
          <w:rFonts w:ascii="Arial" w:hAnsi="Arial" w:cs="Arial"/>
          <w:sz w:val="24"/>
          <w:szCs w:val="24"/>
          <w:rPrChange w:id="2998" w:author="Panagiotis Karkazis" w:date="2022-03-01T20:05:00Z">
            <w:rPr>
              <w:rFonts w:ascii="Arial" w:hAnsi="Arial" w:cs="Arial"/>
              <w:sz w:val="24"/>
              <w:szCs w:val="24"/>
              <w:highlight w:val="red"/>
            </w:rPr>
          </w:rPrChange>
        </w:rPr>
        <w:t>mygreatlearning.com/</w:t>
      </w:r>
      <w:proofErr w:type="spellStart"/>
      <w:r w:rsidR="005C7091" w:rsidRPr="00886CD4">
        <w:rPr>
          <w:rFonts w:ascii="Arial" w:hAnsi="Arial" w:cs="Arial"/>
          <w:sz w:val="24"/>
          <w:szCs w:val="24"/>
          <w:rPrChange w:id="2999" w:author="Panagiotis Karkazis" w:date="2022-03-01T20:05:00Z">
            <w:rPr>
              <w:rFonts w:ascii="Arial" w:hAnsi="Arial" w:cs="Arial"/>
              <w:sz w:val="24"/>
              <w:szCs w:val="24"/>
              <w:highlight w:val="red"/>
            </w:rPr>
          </w:rPrChange>
        </w:rPr>
        <w:t>blog</w:t>
      </w:r>
      <w:proofErr w:type="spellEnd"/>
      <w:r w:rsidR="005C7091" w:rsidRPr="00886CD4">
        <w:rPr>
          <w:rFonts w:ascii="Arial" w:hAnsi="Arial" w:cs="Arial"/>
          <w:sz w:val="24"/>
          <w:szCs w:val="24"/>
          <w:rPrChange w:id="3000" w:author="Panagiotis Karkazis" w:date="2022-03-01T20:05:00Z">
            <w:rPr>
              <w:rFonts w:ascii="Arial" w:hAnsi="Arial" w:cs="Arial"/>
              <w:sz w:val="24"/>
              <w:szCs w:val="24"/>
              <w:highlight w:val="red"/>
            </w:rPr>
          </w:rPrChange>
        </w:rPr>
        <w:t>/</w:t>
      </w:r>
      <w:proofErr w:type="spellStart"/>
      <w:r w:rsidR="005C7091" w:rsidRPr="00886CD4">
        <w:rPr>
          <w:rFonts w:ascii="Arial" w:hAnsi="Arial" w:cs="Arial"/>
          <w:sz w:val="24"/>
          <w:szCs w:val="24"/>
          <w:rPrChange w:id="3001" w:author="Panagiotis Karkazis" w:date="2022-03-01T20:05:00Z">
            <w:rPr>
              <w:rFonts w:ascii="Arial" w:hAnsi="Arial" w:cs="Arial"/>
              <w:sz w:val="24"/>
              <w:szCs w:val="24"/>
              <w:highlight w:val="red"/>
            </w:rPr>
          </w:rPrChange>
        </w:rPr>
        <w:t>types</w:t>
      </w:r>
      <w:proofErr w:type="spellEnd"/>
      <w:r w:rsidR="00531DC4" w:rsidRPr="00886CD4">
        <w:rPr>
          <w:rFonts w:ascii="Arial" w:hAnsi="Arial" w:cs="Arial"/>
          <w:sz w:val="24"/>
          <w:szCs w:val="24"/>
          <w:rPrChange w:id="3002" w:author="Panagiotis Karkazis" w:date="2022-03-01T20:05:00Z">
            <w:rPr>
              <w:rFonts w:ascii="Arial" w:hAnsi="Arial" w:cs="Arial"/>
              <w:sz w:val="24"/>
              <w:szCs w:val="24"/>
              <w:highlight w:val="red"/>
            </w:rPr>
          </w:rPrChange>
        </w:rPr>
        <w:t>]</w:t>
      </w:r>
      <w:r w:rsidR="00D55C06" w:rsidRPr="00886CD4">
        <w:rPr>
          <w:rFonts w:ascii="Arial" w:hAnsi="Arial" w:cs="Arial"/>
          <w:sz w:val="24"/>
          <w:szCs w:val="24"/>
          <w:rPrChange w:id="3003" w:author="Panagiotis Karkazis" w:date="2022-03-01T20:05:00Z">
            <w:rPr>
              <w:rFonts w:ascii="Arial" w:hAnsi="Arial" w:cs="Arial"/>
              <w:sz w:val="24"/>
              <w:szCs w:val="24"/>
              <w:highlight w:val="red"/>
            </w:rPr>
          </w:rPrChange>
        </w:rPr>
        <w:t>.</w:t>
      </w:r>
    </w:p>
    <w:p w14:paraId="44271527" w14:textId="0F2E300B" w:rsidR="005367B7" w:rsidRPr="00886CD4" w:rsidRDefault="0082307B" w:rsidP="0095683D">
      <w:pPr>
        <w:spacing w:after="0" w:line="360" w:lineRule="auto"/>
        <w:ind w:firstLine="227"/>
        <w:jc w:val="both"/>
        <w:rPr>
          <w:rFonts w:ascii="Arial" w:eastAsia="Times New Roman" w:hAnsi="Arial" w:cs="Arial"/>
          <w:sz w:val="24"/>
          <w:szCs w:val="24"/>
          <w:rPrChange w:id="3004" w:author="Panagiotis Karkazis" w:date="2022-03-01T20:05:00Z">
            <w:rPr>
              <w:rFonts w:ascii="Arial" w:eastAsia="Times New Roman" w:hAnsi="Arial" w:cs="Arial"/>
              <w:sz w:val="24"/>
              <w:szCs w:val="24"/>
              <w:highlight w:val="red"/>
            </w:rPr>
          </w:rPrChange>
        </w:rPr>
      </w:pPr>
      <w:r w:rsidRPr="00886CD4">
        <w:rPr>
          <w:rFonts w:ascii="Arial" w:eastAsia="Times New Roman" w:hAnsi="Arial" w:cs="Arial"/>
          <w:sz w:val="24"/>
          <w:szCs w:val="24"/>
          <w:rPrChange w:id="3005" w:author="Panagiotis Karkazis" w:date="2022-03-01T20:05:00Z">
            <w:rPr>
              <w:rFonts w:ascii="Arial" w:eastAsia="Times New Roman" w:hAnsi="Arial" w:cs="Arial"/>
              <w:sz w:val="24"/>
              <w:szCs w:val="24"/>
              <w:highlight w:val="red"/>
            </w:rPr>
          </w:rPrChange>
        </w:rPr>
        <w:t xml:space="preserve">Ο τελευταίος τύπος Νευρωνικών Δικτύων Βαθιάς Μάθησης που θα αναλυθεί ονομάζεται </w:t>
      </w:r>
      <w:r w:rsidR="00884BD5" w:rsidRPr="00886CD4">
        <w:rPr>
          <w:rFonts w:ascii="Arial" w:eastAsia="Times New Roman" w:hAnsi="Arial" w:cs="Arial"/>
          <w:sz w:val="24"/>
          <w:szCs w:val="24"/>
          <w:rPrChange w:id="3006" w:author="Panagiotis Karkazis" w:date="2022-03-01T20:05:00Z">
            <w:rPr>
              <w:rFonts w:ascii="Arial" w:eastAsia="Times New Roman" w:hAnsi="Arial" w:cs="Arial"/>
              <w:sz w:val="24"/>
              <w:szCs w:val="24"/>
              <w:highlight w:val="red"/>
            </w:rPr>
          </w:rPrChange>
        </w:rPr>
        <w:t>Ανατροφοδοτούμενο</w:t>
      </w:r>
      <w:r w:rsidRPr="00886CD4">
        <w:rPr>
          <w:rFonts w:ascii="Arial" w:hAnsi="Arial" w:cs="Arial"/>
          <w:sz w:val="24"/>
          <w:szCs w:val="24"/>
          <w:rPrChange w:id="3007" w:author="Panagiotis Karkazis" w:date="2022-03-01T20:05:00Z">
            <w:rPr>
              <w:rFonts w:ascii="Arial" w:hAnsi="Arial" w:cs="Arial"/>
              <w:sz w:val="24"/>
              <w:szCs w:val="24"/>
              <w:highlight w:val="red"/>
            </w:rPr>
          </w:rPrChange>
        </w:rPr>
        <w:t xml:space="preserve"> Νευρωνικό Δίκτυο. Όταν </w:t>
      </w:r>
      <w:r w:rsidR="00AD3460" w:rsidRPr="00886CD4">
        <w:rPr>
          <w:rFonts w:ascii="Arial" w:hAnsi="Arial" w:cs="Arial"/>
          <w:sz w:val="24"/>
          <w:szCs w:val="24"/>
          <w:rPrChange w:id="3008" w:author="Panagiotis Karkazis" w:date="2022-03-01T20:05:00Z">
            <w:rPr>
              <w:rFonts w:ascii="Arial" w:hAnsi="Arial" w:cs="Arial"/>
              <w:sz w:val="24"/>
              <w:szCs w:val="24"/>
              <w:highlight w:val="red"/>
            </w:rPr>
          </w:rPrChange>
        </w:rPr>
        <w:t>διαβάζει ο άνθρωπος</w:t>
      </w:r>
      <w:r w:rsidRPr="00886CD4">
        <w:rPr>
          <w:rFonts w:ascii="Arial" w:hAnsi="Arial" w:cs="Arial"/>
          <w:sz w:val="24"/>
          <w:szCs w:val="24"/>
          <w:rPrChange w:id="3009" w:author="Panagiotis Karkazis" w:date="2022-03-01T20:05:00Z">
            <w:rPr>
              <w:rFonts w:ascii="Arial" w:hAnsi="Arial" w:cs="Arial"/>
              <w:sz w:val="24"/>
              <w:szCs w:val="24"/>
              <w:highlight w:val="red"/>
            </w:rPr>
          </w:rPrChange>
        </w:rPr>
        <w:t xml:space="preserve"> ένα βιβλίο</w:t>
      </w:r>
      <w:r w:rsidR="00391F53" w:rsidRPr="00886CD4">
        <w:rPr>
          <w:rFonts w:ascii="Arial" w:hAnsi="Arial" w:cs="Arial"/>
          <w:sz w:val="24"/>
          <w:szCs w:val="24"/>
          <w:rPrChange w:id="3010" w:author="Panagiotis Karkazis" w:date="2022-03-01T20:05:00Z">
            <w:rPr>
              <w:rFonts w:ascii="Arial" w:hAnsi="Arial" w:cs="Arial"/>
              <w:sz w:val="24"/>
              <w:szCs w:val="24"/>
              <w:highlight w:val="red"/>
            </w:rPr>
          </w:rPrChange>
        </w:rPr>
        <w:t xml:space="preserve">, είναι ανέφικτο να </w:t>
      </w:r>
      <w:r w:rsidR="008816F5" w:rsidRPr="00886CD4">
        <w:rPr>
          <w:rFonts w:ascii="Arial" w:hAnsi="Arial" w:cs="Arial"/>
          <w:sz w:val="24"/>
          <w:szCs w:val="24"/>
          <w:rPrChange w:id="3011" w:author="Panagiotis Karkazis" w:date="2022-03-01T20:05:00Z">
            <w:rPr>
              <w:rFonts w:ascii="Arial" w:hAnsi="Arial" w:cs="Arial"/>
              <w:sz w:val="24"/>
              <w:szCs w:val="24"/>
              <w:highlight w:val="red"/>
            </w:rPr>
          </w:rPrChange>
        </w:rPr>
        <w:t>κατανοηθεί</w:t>
      </w:r>
      <w:r w:rsidR="00391F53" w:rsidRPr="00886CD4">
        <w:rPr>
          <w:rFonts w:ascii="Arial" w:hAnsi="Arial" w:cs="Arial"/>
          <w:sz w:val="24"/>
          <w:szCs w:val="24"/>
          <w:rPrChange w:id="3012" w:author="Panagiotis Karkazis" w:date="2022-03-01T20:05:00Z">
            <w:rPr>
              <w:rFonts w:ascii="Arial" w:hAnsi="Arial" w:cs="Arial"/>
              <w:sz w:val="24"/>
              <w:szCs w:val="24"/>
              <w:highlight w:val="red"/>
            </w:rPr>
          </w:rPrChange>
        </w:rPr>
        <w:t xml:space="preserve"> το νόημα του</w:t>
      </w:r>
      <w:r w:rsidRPr="00886CD4">
        <w:rPr>
          <w:rFonts w:ascii="Arial" w:hAnsi="Arial" w:cs="Arial"/>
          <w:sz w:val="24"/>
          <w:szCs w:val="24"/>
          <w:rPrChange w:id="3013" w:author="Panagiotis Karkazis" w:date="2022-03-01T20:05:00Z">
            <w:rPr>
              <w:rFonts w:ascii="Arial" w:hAnsi="Arial" w:cs="Arial"/>
              <w:sz w:val="24"/>
              <w:szCs w:val="24"/>
              <w:highlight w:val="red"/>
            </w:rPr>
          </w:rPrChange>
        </w:rPr>
        <w:t xml:space="preserve"> </w:t>
      </w:r>
      <w:r w:rsidR="008816F5" w:rsidRPr="00886CD4">
        <w:rPr>
          <w:rFonts w:ascii="Arial" w:hAnsi="Arial" w:cs="Arial"/>
          <w:sz w:val="24"/>
          <w:szCs w:val="24"/>
          <w:rPrChange w:id="3014" w:author="Panagiotis Karkazis" w:date="2022-03-01T20:05:00Z">
            <w:rPr>
              <w:rFonts w:ascii="Arial" w:hAnsi="Arial" w:cs="Arial"/>
              <w:sz w:val="24"/>
              <w:szCs w:val="24"/>
              <w:highlight w:val="red"/>
            </w:rPr>
          </w:rPrChange>
        </w:rPr>
        <w:t xml:space="preserve">βιβλίου </w:t>
      </w:r>
      <w:r w:rsidR="00391F53" w:rsidRPr="00886CD4">
        <w:rPr>
          <w:rFonts w:ascii="Arial" w:hAnsi="Arial" w:cs="Arial"/>
          <w:sz w:val="24"/>
          <w:szCs w:val="24"/>
          <w:rPrChange w:id="3015" w:author="Panagiotis Karkazis" w:date="2022-03-01T20:05:00Z">
            <w:rPr>
              <w:rFonts w:ascii="Arial" w:hAnsi="Arial" w:cs="Arial"/>
              <w:sz w:val="24"/>
              <w:szCs w:val="24"/>
              <w:highlight w:val="red"/>
            </w:rPr>
          </w:rPrChange>
        </w:rPr>
        <w:t xml:space="preserve">μόνο </w:t>
      </w:r>
      <w:r w:rsidR="008816F5" w:rsidRPr="00886CD4">
        <w:rPr>
          <w:rFonts w:ascii="Arial" w:hAnsi="Arial" w:cs="Arial"/>
          <w:sz w:val="24"/>
          <w:szCs w:val="24"/>
          <w:rPrChange w:id="3016" w:author="Panagiotis Karkazis" w:date="2022-03-01T20:05:00Z">
            <w:rPr>
              <w:rFonts w:ascii="Arial" w:hAnsi="Arial" w:cs="Arial"/>
              <w:sz w:val="24"/>
              <w:szCs w:val="24"/>
              <w:highlight w:val="red"/>
            </w:rPr>
          </w:rPrChange>
        </w:rPr>
        <w:t xml:space="preserve">από την τρέχουσα </w:t>
      </w:r>
      <w:r w:rsidR="00391F53" w:rsidRPr="00886CD4">
        <w:rPr>
          <w:rFonts w:ascii="Arial" w:hAnsi="Arial" w:cs="Arial"/>
          <w:sz w:val="24"/>
          <w:szCs w:val="24"/>
          <w:rPrChange w:id="3017" w:author="Panagiotis Karkazis" w:date="2022-03-01T20:05:00Z">
            <w:rPr>
              <w:rFonts w:ascii="Arial" w:hAnsi="Arial" w:cs="Arial"/>
              <w:sz w:val="24"/>
              <w:szCs w:val="24"/>
              <w:highlight w:val="red"/>
            </w:rPr>
          </w:rPrChange>
        </w:rPr>
        <w:t xml:space="preserve">σελίδα που </w:t>
      </w:r>
      <w:r w:rsidR="008816F5" w:rsidRPr="00886CD4">
        <w:rPr>
          <w:rFonts w:ascii="Arial" w:hAnsi="Arial" w:cs="Arial"/>
          <w:sz w:val="24"/>
          <w:szCs w:val="24"/>
          <w:rPrChange w:id="3018" w:author="Panagiotis Karkazis" w:date="2022-03-01T20:05:00Z">
            <w:rPr>
              <w:rFonts w:ascii="Arial" w:hAnsi="Arial" w:cs="Arial"/>
              <w:sz w:val="24"/>
              <w:szCs w:val="24"/>
              <w:highlight w:val="red"/>
            </w:rPr>
          </w:rPrChange>
        </w:rPr>
        <w:t>βρίσκεται</w:t>
      </w:r>
      <w:r w:rsidR="00391F53" w:rsidRPr="00886CD4">
        <w:rPr>
          <w:rFonts w:ascii="Arial" w:hAnsi="Arial" w:cs="Arial"/>
          <w:sz w:val="24"/>
          <w:szCs w:val="24"/>
          <w:rPrChange w:id="3019" w:author="Panagiotis Karkazis" w:date="2022-03-01T20:05:00Z">
            <w:rPr>
              <w:rFonts w:ascii="Arial" w:hAnsi="Arial" w:cs="Arial"/>
              <w:sz w:val="24"/>
              <w:szCs w:val="24"/>
              <w:highlight w:val="red"/>
            </w:rPr>
          </w:rPrChange>
        </w:rPr>
        <w:t xml:space="preserve">. </w:t>
      </w:r>
      <w:r w:rsidR="00AD3460" w:rsidRPr="00886CD4">
        <w:rPr>
          <w:rFonts w:ascii="Arial" w:hAnsi="Arial" w:cs="Arial"/>
          <w:sz w:val="24"/>
          <w:szCs w:val="24"/>
          <w:rPrChange w:id="3020" w:author="Panagiotis Karkazis" w:date="2022-03-01T20:05:00Z">
            <w:rPr>
              <w:rFonts w:ascii="Arial" w:hAnsi="Arial" w:cs="Arial"/>
              <w:sz w:val="24"/>
              <w:szCs w:val="24"/>
              <w:highlight w:val="red"/>
            </w:rPr>
          </w:rPrChange>
        </w:rPr>
        <w:t>Για να επιτευχθεί αυτό, πρέπει</w:t>
      </w:r>
      <w:r w:rsidR="00DF65FA" w:rsidRPr="00886CD4">
        <w:rPr>
          <w:rFonts w:ascii="Arial" w:hAnsi="Arial" w:cs="Arial"/>
          <w:sz w:val="24"/>
          <w:szCs w:val="24"/>
          <w:rPrChange w:id="3021" w:author="Panagiotis Karkazis" w:date="2022-03-01T20:05:00Z">
            <w:rPr>
              <w:rFonts w:ascii="Arial" w:hAnsi="Arial" w:cs="Arial"/>
              <w:sz w:val="24"/>
              <w:szCs w:val="24"/>
              <w:highlight w:val="red"/>
            </w:rPr>
          </w:rPrChange>
        </w:rPr>
        <w:t xml:space="preserve"> να συνδυαστούν οι πληροφορίες </w:t>
      </w:r>
      <w:r w:rsidR="00971537" w:rsidRPr="00886CD4">
        <w:rPr>
          <w:rFonts w:ascii="Arial" w:hAnsi="Arial" w:cs="Arial"/>
          <w:sz w:val="24"/>
          <w:szCs w:val="24"/>
          <w:rPrChange w:id="3022" w:author="Panagiotis Karkazis" w:date="2022-03-01T20:05:00Z">
            <w:rPr>
              <w:rFonts w:ascii="Arial" w:hAnsi="Arial" w:cs="Arial"/>
              <w:sz w:val="24"/>
              <w:szCs w:val="24"/>
              <w:highlight w:val="red"/>
            </w:rPr>
          </w:rPrChange>
        </w:rPr>
        <w:t xml:space="preserve">και </w:t>
      </w:r>
      <w:r w:rsidR="00AD1236" w:rsidRPr="00886CD4">
        <w:rPr>
          <w:rFonts w:ascii="Arial" w:hAnsi="Arial" w:cs="Arial"/>
          <w:sz w:val="24"/>
          <w:szCs w:val="24"/>
          <w:rPrChange w:id="3023" w:author="Panagiotis Karkazis" w:date="2022-03-01T20:05:00Z">
            <w:rPr>
              <w:rFonts w:ascii="Arial" w:hAnsi="Arial" w:cs="Arial"/>
              <w:sz w:val="24"/>
              <w:szCs w:val="24"/>
              <w:highlight w:val="red"/>
            </w:rPr>
          </w:rPrChange>
        </w:rPr>
        <w:t xml:space="preserve">των </w:t>
      </w:r>
      <w:r w:rsidR="00DF65FA" w:rsidRPr="00886CD4">
        <w:rPr>
          <w:rFonts w:ascii="Arial" w:hAnsi="Arial" w:cs="Arial"/>
          <w:sz w:val="24"/>
          <w:szCs w:val="24"/>
          <w:rPrChange w:id="3024" w:author="Panagiotis Karkazis" w:date="2022-03-01T20:05:00Z">
            <w:rPr>
              <w:rFonts w:ascii="Arial" w:hAnsi="Arial" w:cs="Arial"/>
              <w:sz w:val="24"/>
              <w:szCs w:val="24"/>
              <w:highlight w:val="red"/>
            </w:rPr>
          </w:rPrChange>
        </w:rPr>
        <w:t>προηγούμεν</w:t>
      </w:r>
      <w:r w:rsidR="00AD1236" w:rsidRPr="00886CD4">
        <w:rPr>
          <w:rFonts w:ascii="Arial" w:hAnsi="Arial" w:cs="Arial"/>
          <w:sz w:val="24"/>
          <w:szCs w:val="24"/>
          <w:rPrChange w:id="3025" w:author="Panagiotis Karkazis" w:date="2022-03-01T20:05:00Z">
            <w:rPr>
              <w:rFonts w:ascii="Arial" w:hAnsi="Arial" w:cs="Arial"/>
              <w:sz w:val="24"/>
              <w:szCs w:val="24"/>
              <w:highlight w:val="red"/>
            </w:rPr>
          </w:rPrChange>
        </w:rPr>
        <w:t>ων</w:t>
      </w:r>
      <w:r w:rsidR="00DF65FA" w:rsidRPr="00886CD4">
        <w:rPr>
          <w:rFonts w:ascii="Arial" w:hAnsi="Arial" w:cs="Arial"/>
          <w:sz w:val="24"/>
          <w:szCs w:val="24"/>
          <w:rPrChange w:id="3026" w:author="Panagiotis Karkazis" w:date="2022-03-01T20:05:00Z">
            <w:rPr>
              <w:rFonts w:ascii="Arial" w:hAnsi="Arial" w:cs="Arial"/>
              <w:sz w:val="24"/>
              <w:szCs w:val="24"/>
              <w:highlight w:val="red"/>
            </w:rPr>
          </w:rPrChange>
        </w:rPr>
        <w:t xml:space="preserve"> σελίδ</w:t>
      </w:r>
      <w:r w:rsidR="00AD1236" w:rsidRPr="00886CD4">
        <w:rPr>
          <w:rFonts w:ascii="Arial" w:hAnsi="Arial" w:cs="Arial"/>
          <w:sz w:val="24"/>
          <w:szCs w:val="24"/>
          <w:rPrChange w:id="3027" w:author="Panagiotis Karkazis" w:date="2022-03-01T20:05:00Z">
            <w:rPr>
              <w:rFonts w:ascii="Arial" w:hAnsi="Arial" w:cs="Arial"/>
              <w:sz w:val="24"/>
              <w:szCs w:val="24"/>
              <w:highlight w:val="red"/>
            </w:rPr>
          </w:rPrChange>
        </w:rPr>
        <w:t>ων</w:t>
      </w:r>
      <w:r w:rsidR="00DF65FA" w:rsidRPr="00886CD4">
        <w:rPr>
          <w:rFonts w:ascii="Arial" w:hAnsi="Arial" w:cs="Arial"/>
          <w:sz w:val="24"/>
          <w:szCs w:val="24"/>
          <w:rPrChange w:id="3028" w:author="Panagiotis Karkazis" w:date="2022-03-01T20:05:00Z">
            <w:rPr>
              <w:rFonts w:ascii="Arial" w:hAnsi="Arial" w:cs="Arial"/>
              <w:sz w:val="24"/>
              <w:szCs w:val="24"/>
              <w:highlight w:val="red"/>
            </w:rPr>
          </w:rPrChange>
        </w:rPr>
        <w:t>. Μόνο έτσι ένας άνθρωπος μπορεί να κατανοήσει πραγματικά το θέμα και το νόημα ενός βιβλίου και γενικότερα ενός κειμένου</w:t>
      </w:r>
      <w:r w:rsidR="001050EC" w:rsidRPr="00886CD4">
        <w:rPr>
          <w:rFonts w:ascii="Arial" w:hAnsi="Arial" w:cs="Arial"/>
          <w:sz w:val="24"/>
          <w:szCs w:val="24"/>
          <w:rPrChange w:id="3029" w:author="Panagiotis Karkazis" w:date="2022-03-01T20:05:00Z">
            <w:rPr>
              <w:rFonts w:ascii="Arial" w:hAnsi="Arial" w:cs="Arial"/>
              <w:sz w:val="24"/>
              <w:szCs w:val="24"/>
              <w:highlight w:val="red"/>
            </w:rPr>
          </w:rPrChange>
        </w:rPr>
        <w:t xml:space="preserve">. Αυτή η διαδικασία υλοποιείται από τα </w:t>
      </w:r>
      <w:r w:rsidR="00884BD5" w:rsidRPr="00886CD4">
        <w:rPr>
          <w:rFonts w:ascii="Arial" w:eastAsia="Times New Roman" w:hAnsi="Arial" w:cs="Arial"/>
          <w:sz w:val="24"/>
          <w:szCs w:val="24"/>
          <w:rPrChange w:id="3030" w:author="Panagiotis Karkazis" w:date="2022-03-01T20:05:00Z">
            <w:rPr>
              <w:rFonts w:ascii="Arial" w:eastAsia="Times New Roman" w:hAnsi="Arial" w:cs="Arial"/>
              <w:sz w:val="24"/>
              <w:szCs w:val="24"/>
              <w:highlight w:val="red"/>
            </w:rPr>
          </w:rPrChange>
        </w:rPr>
        <w:t>Ανατροφοδοτούμενα</w:t>
      </w:r>
      <w:r w:rsidR="001050EC" w:rsidRPr="00886CD4">
        <w:rPr>
          <w:rFonts w:ascii="Arial" w:hAnsi="Arial" w:cs="Arial"/>
          <w:sz w:val="24"/>
          <w:szCs w:val="24"/>
          <w:rPrChange w:id="3031" w:author="Panagiotis Karkazis" w:date="2022-03-01T20:05:00Z">
            <w:rPr>
              <w:rFonts w:ascii="Arial" w:hAnsi="Arial" w:cs="Arial"/>
              <w:sz w:val="24"/>
              <w:szCs w:val="24"/>
              <w:highlight w:val="red"/>
            </w:rPr>
          </w:rPrChange>
        </w:rPr>
        <w:t xml:space="preserve"> Νευρωνικά Δίκτυα.</w:t>
      </w:r>
      <w:r w:rsidRPr="00886CD4">
        <w:rPr>
          <w:rFonts w:ascii="Arial" w:eastAsia="Times New Roman" w:hAnsi="Arial" w:cs="Arial"/>
          <w:sz w:val="24"/>
          <w:szCs w:val="24"/>
          <w:rPrChange w:id="3032" w:author="Panagiotis Karkazis" w:date="2022-03-01T20:05:00Z">
            <w:rPr>
              <w:rFonts w:ascii="Arial" w:eastAsia="Times New Roman" w:hAnsi="Arial" w:cs="Arial"/>
              <w:sz w:val="24"/>
              <w:szCs w:val="24"/>
              <w:highlight w:val="red"/>
            </w:rPr>
          </w:rPrChange>
        </w:rPr>
        <w:t xml:space="preserve"> [</w:t>
      </w:r>
      <w:r w:rsidR="00EB4527" w:rsidRPr="00886CD4">
        <w:rPr>
          <w:rFonts w:ascii="Arial" w:hAnsi="Arial" w:cs="Arial"/>
          <w:sz w:val="24"/>
          <w:szCs w:val="24"/>
          <w:lang w:val="en-US"/>
          <w:rPrChange w:id="3033" w:author="Panagiotis Karkazis" w:date="2022-03-01T20:05:00Z">
            <w:rPr>
              <w:rFonts w:ascii="Arial" w:hAnsi="Arial" w:cs="Arial"/>
              <w:sz w:val="24"/>
              <w:szCs w:val="24"/>
              <w:highlight w:val="red"/>
              <w:lang w:val="en-US"/>
            </w:rPr>
          </w:rPrChange>
        </w:rPr>
        <w:t>A</w:t>
      </w:r>
      <w:r w:rsidR="00EB4527" w:rsidRPr="00886CD4">
        <w:rPr>
          <w:rFonts w:ascii="Arial" w:hAnsi="Arial" w:cs="Arial"/>
          <w:sz w:val="24"/>
          <w:szCs w:val="24"/>
          <w:rPrChange w:id="3034" w:author="Panagiotis Karkazis" w:date="2022-03-01T20:05:00Z">
            <w:rPr>
              <w:rFonts w:ascii="Arial" w:hAnsi="Arial" w:cs="Arial"/>
              <w:sz w:val="24"/>
              <w:szCs w:val="24"/>
              <w:highlight w:val="red"/>
            </w:rPr>
          </w:rPrChange>
        </w:rPr>
        <w:t xml:space="preserve"> </w:t>
      </w:r>
      <w:r w:rsidR="00EB4527" w:rsidRPr="00886CD4">
        <w:rPr>
          <w:rFonts w:ascii="Arial" w:hAnsi="Arial" w:cs="Arial"/>
          <w:sz w:val="24"/>
          <w:szCs w:val="24"/>
          <w:lang w:val="en-US"/>
          <w:rPrChange w:id="3035" w:author="Panagiotis Karkazis" w:date="2022-03-01T20:05:00Z">
            <w:rPr>
              <w:rFonts w:ascii="Arial" w:hAnsi="Arial" w:cs="Arial"/>
              <w:sz w:val="24"/>
              <w:szCs w:val="24"/>
              <w:highlight w:val="red"/>
              <w:lang w:val="en-US"/>
            </w:rPr>
          </w:rPrChange>
        </w:rPr>
        <w:t>Critical</w:t>
      </w:r>
      <w:r w:rsidR="00EB4527" w:rsidRPr="00886CD4">
        <w:rPr>
          <w:rFonts w:ascii="Arial" w:hAnsi="Arial" w:cs="Arial"/>
          <w:sz w:val="24"/>
          <w:szCs w:val="24"/>
          <w:rPrChange w:id="3036" w:author="Panagiotis Karkazis" w:date="2022-03-01T20:05:00Z">
            <w:rPr>
              <w:rFonts w:ascii="Arial" w:hAnsi="Arial" w:cs="Arial"/>
              <w:sz w:val="24"/>
              <w:szCs w:val="24"/>
              <w:highlight w:val="red"/>
            </w:rPr>
          </w:rPrChange>
        </w:rPr>
        <w:t xml:space="preserve"> </w:t>
      </w:r>
      <w:r w:rsidR="00EB4527" w:rsidRPr="00886CD4">
        <w:rPr>
          <w:rFonts w:ascii="Arial" w:hAnsi="Arial" w:cs="Arial"/>
          <w:sz w:val="24"/>
          <w:szCs w:val="24"/>
          <w:lang w:val="en-US"/>
          <w:rPrChange w:id="3037" w:author="Panagiotis Karkazis" w:date="2022-03-01T20:05:00Z">
            <w:rPr>
              <w:rFonts w:ascii="Arial" w:hAnsi="Arial" w:cs="Arial"/>
              <w:sz w:val="24"/>
              <w:szCs w:val="24"/>
              <w:highlight w:val="red"/>
              <w:lang w:val="en-US"/>
            </w:rPr>
          </w:rPrChange>
        </w:rPr>
        <w:t>Review</w:t>
      </w:r>
      <w:r w:rsidR="00EB4527" w:rsidRPr="00886CD4">
        <w:rPr>
          <w:rFonts w:ascii="Arial" w:hAnsi="Arial" w:cs="Arial"/>
          <w:sz w:val="24"/>
          <w:szCs w:val="24"/>
          <w:rPrChange w:id="3038" w:author="Panagiotis Karkazis" w:date="2022-03-01T20:05:00Z">
            <w:rPr>
              <w:rFonts w:ascii="Arial" w:hAnsi="Arial" w:cs="Arial"/>
              <w:sz w:val="24"/>
              <w:szCs w:val="24"/>
              <w:highlight w:val="red"/>
            </w:rPr>
          </w:rPrChange>
        </w:rPr>
        <w:t xml:space="preserve"> </w:t>
      </w:r>
      <w:r w:rsidR="00EB4527" w:rsidRPr="00886CD4">
        <w:rPr>
          <w:rFonts w:ascii="Arial" w:hAnsi="Arial" w:cs="Arial"/>
          <w:sz w:val="24"/>
          <w:szCs w:val="24"/>
          <w:lang w:val="en-US"/>
          <w:rPrChange w:id="3039" w:author="Panagiotis Karkazis" w:date="2022-03-01T20:05:00Z">
            <w:rPr>
              <w:rFonts w:ascii="Arial" w:hAnsi="Arial" w:cs="Arial"/>
              <w:sz w:val="24"/>
              <w:szCs w:val="24"/>
              <w:highlight w:val="red"/>
              <w:lang w:val="en-US"/>
            </w:rPr>
          </w:rPrChange>
        </w:rPr>
        <w:t>of</w:t>
      </w:r>
      <w:r w:rsidR="00EB4527" w:rsidRPr="00886CD4">
        <w:rPr>
          <w:rFonts w:ascii="Arial" w:hAnsi="Arial" w:cs="Arial"/>
          <w:sz w:val="24"/>
          <w:szCs w:val="24"/>
          <w:rPrChange w:id="3040" w:author="Panagiotis Karkazis" w:date="2022-03-01T20:05:00Z">
            <w:rPr>
              <w:rFonts w:ascii="Arial" w:hAnsi="Arial" w:cs="Arial"/>
              <w:sz w:val="24"/>
              <w:szCs w:val="24"/>
              <w:highlight w:val="red"/>
            </w:rPr>
          </w:rPrChange>
        </w:rPr>
        <w:t xml:space="preserve"> </w:t>
      </w:r>
      <w:r w:rsidR="00EB4527" w:rsidRPr="00886CD4">
        <w:rPr>
          <w:rFonts w:ascii="Arial" w:hAnsi="Arial" w:cs="Arial"/>
          <w:sz w:val="24"/>
          <w:szCs w:val="24"/>
          <w:lang w:val="en-US"/>
          <w:rPrChange w:id="3041" w:author="Panagiotis Karkazis" w:date="2022-03-01T20:05:00Z">
            <w:rPr>
              <w:rFonts w:ascii="Arial" w:hAnsi="Arial" w:cs="Arial"/>
              <w:sz w:val="24"/>
              <w:szCs w:val="24"/>
              <w:highlight w:val="red"/>
              <w:lang w:val="en-US"/>
            </w:rPr>
          </w:rPrChange>
        </w:rPr>
        <w:t>Recurrent</w:t>
      </w:r>
      <w:r w:rsidR="00EB4527" w:rsidRPr="00886CD4">
        <w:rPr>
          <w:rFonts w:ascii="Arial" w:hAnsi="Arial" w:cs="Arial"/>
          <w:sz w:val="24"/>
          <w:szCs w:val="24"/>
          <w:rPrChange w:id="3042" w:author="Panagiotis Karkazis" w:date="2022-03-01T20:05:00Z">
            <w:rPr>
              <w:rFonts w:ascii="Arial" w:hAnsi="Arial" w:cs="Arial"/>
              <w:sz w:val="24"/>
              <w:szCs w:val="24"/>
              <w:highlight w:val="red"/>
            </w:rPr>
          </w:rPrChange>
        </w:rPr>
        <w:t xml:space="preserve"> </w:t>
      </w:r>
      <w:r w:rsidR="00EB4527" w:rsidRPr="00886CD4">
        <w:rPr>
          <w:rFonts w:ascii="Arial" w:hAnsi="Arial" w:cs="Arial"/>
          <w:sz w:val="24"/>
          <w:szCs w:val="24"/>
          <w:lang w:val="en-US"/>
          <w:rPrChange w:id="3043" w:author="Panagiotis Karkazis" w:date="2022-03-01T20:05:00Z">
            <w:rPr>
              <w:rFonts w:ascii="Arial" w:hAnsi="Arial" w:cs="Arial"/>
              <w:sz w:val="24"/>
              <w:szCs w:val="24"/>
              <w:highlight w:val="red"/>
              <w:lang w:val="en-US"/>
            </w:rPr>
          </w:rPrChange>
        </w:rPr>
        <w:t>Neural</w:t>
      </w:r>
      <w:r w:rsidR="00EB4527" w:rsidRPr="00886CD4">
        <w:rPr>
          <w:rFonts w:ascii="Arial" w:hAnsi="Arial" w:cs="Arial"/>
          <w:sz w:val="24"/>
          <w:szCs w:val="24"/>
          <w:rPrChange w:id="3044" w:author="Panagiotis Karkazis" w:date="2022-03-01T20:05:00Z">
            <w:rPr>
              <w:rFonts w:ascii="Arial" w:hAnsi="Arial" w:cs="Arial"/>
              <w:sz w:val="24"/>
              <w:szCs w:val="24"/>
              <w:highlight w:val="red"/>
            </w:rPr>
          </w:rPrChange>
        </w:rPr>
        <w:t xml:space="preserve">, </w:t>
      </w:r>
      <w:proofErr w:type="spellStart"/>
      <w:r w:rsidRPr="00886CD4">
        <w:rPr>
          <w:rFonts w:ascii="Arial" w:eastAsia="Times New Roman" w:hAnsi="Arial" w:cs="Arial"/>
          <w:sz w:val="24"/>
          <w:szCs w:val="24"/>
          <w:lang w:val="en-US"/>
          <w:rPrChange w:id="3045" w:author="Panagiotis Karkazis" w:date="2022-03-01T20:05:00Z">
            <w:rPr>
              <w:rFonts w:ascii="Arial" w:eastAsia="Times New Roman" w:hAnsi="Arial" w:cs="Arial"/>
              <w:sz w:val="24"/>
              <w:szCs w:val="24"/>
              <w:highlight w:val="red"/>
              <w:lang w:val="en-US"/>
            </w:rPr>
          </w:rPrChange>
        </w:rPr>
        <w:t>towardsdatascience</w:t>
      </w:r>
      <w:proofErr w:type="spellEnd"/>
      <w:r w:rsidRPr="00886CD4">
        <w:rPr>
          <w:rFonts w:ascii="Arial" w:eastAsia="Times New Roman" w:hAnsi="Arial" w:cs="Arial"/>
          <w:sz w:val="24"/>
          <w:szCs w:val="24"/>
          <w:rPrChange w:id="3046" w:author="Panagiotis Karkazis" w:date="2022-03-01T20:05:00Z">
            <w:rPr>
              <w:rFonts w:ascii="Arial" w:eastAsia="Times New Roman" w:hAnsi="Arial" w:cs="Arial"/>
              <w:sz w:val="24"/>
              <w:szCs w:val="24"/>
              <w:highlight w:val="red"/>
            </w:rPr>
          </w:rPrChange>
        </w:rPr>
        <w:t>.</w:t>
      </w:r>
      <w:r w:rsidRPr="00886CD4">
        <w:rPr>
          <w:rFonts w:ascii="Arial" w:eastAsia="Times New Roman" w:hAnsi="Arial" w:cs="Arial"/>
          <w:sz w:val="24"/>
          <w:szCs w:val="24"/>
          <w:lang w:val="en-US"/>
          <w:rPrChange w:id="3047" w:author="Panagiotis Karkazis" w:date="2022-03-01T20:05:00Z">
            <w:rPr>
              <w:rFonts w:ascii="Arial" w:eastAsia="Times New Roman" w:hAnsi="Arial" w:cs="Arial"/>
              <w:sz w:val="24"/>
              <w:szCs w:val="24"/>
              <w:highlight w:val="red"/>
              <w:lang w:val="en-US"/>
            </w:rPr>
          </w:rPrChange>
        </w:rPr>
        <w:t>com</w:t>
      </w:r>
      <w:r w:rsidRPr="00886CD4">
        <w:rPr>
          <w:rFonts w:ascii="Arial" w:eastAsia="Times New Roman" w:hAnsi="Arial" w:cs="Arial"/>
          <w:sz w:val="24"/>
          <w:szCs w:val="24"/>
          <w:rPrChange w:id="3048" w:author="Panagiotis Karkazis" w:date="2022-03-01T20:05:00Z">
            <w:rPr>
              <w:rFonts w:ascii="Arial" w:eastAsia="Times New Roman" w:hAnsi="Arial" w:cs="Arial"/>
              <w:sz w:val="24"/>
              <w:szCs w:val="24"/>
              <w:highlight w:val="red"/>
            </w:rPr>
          </w:rPrChange>
        </w:rPr>
        <w:t>/6-</w:t>
      </w:r>
      <w:r w:rsidRPr="00886CD4">
        <w:rPr>
          <w:rFonts w:ascii="Arial" w:eastAsia="Times New Roman" w:hAnsi="Arial" w:cs="Arial"/>
          <w:sz w:val="24"/>
          <w:szCs w:val="24"/>
          <w:lang w:val="en-US"/>
          <w:rPrChange w:id="3049" w:author="Panagiotis Karkazis" w:date="2022-03-01T20:05:00Z">
            <w:rPr>
              <w:rFonts w:ascii="Arial" w:eastAsia="Times New Roman" w:hAnsi="Arial" w:cs="Arial"/>
              <w:sz w:val="24"/>
              <w:szCs w:val="24"/>
              <w:highlight w:val="red"/>
              <w:lang w:val="en-US"/>
            </w:rPr>
          </w:rPrChange>
        </w:rPr>
        <w:t>types</w:t>
      </w:r>
      <w:r w:rsidRPr="00886CD4">
        <w:rPr>
          <w:rFonts w:ascii="Arial" w:eastAsia="Times New Roman" w:hAnsi="Arial" w:cs="Arial"/>
          <w:sz w:val="24"/>
          <w:szCs w:val="24"/>
          <w:rPrChange w:id="3050" w:author="Panagiotis Karkazis" w:date="2022-03-01T20:05:00Z">
            <w:rPr>
              <w:rFonts w:ascii="Arial" w:eastAsia="Times New Roman" w:hAnsi="Arial" w:cs="Arial"/>
              <w:sz w:val="24"/>
              <w:szCs w:val="24"/>
              <w:highlight w:val="red"/>
            </w:rPr>
          </w:rPrChange>
        </w:rPr>
        <w:t>-</w:t>
      </w:r>
      <w:r w:rsidRPr="00886CD4">
        <w:rPr>
          <w:rFonts w:ascii="Arial" w:eastAsia="Times New Roman" w:hAnsi="Arial" w:cs="Arial"/>
          <w:sz w:val="24"/>
          <w:szCs w:val="24"/>
          <w:lang w:val="en-US"/>
          <w:rPrChange w:id="3051" w:author="Panagiotis Karkazis" w:date="2022-03-01T20:05:00Z">
            <w:rPr>
              <w:rFonts w:ascii="Arial" w:eastAsia="Times New Roman" w:hAnsi="Arial" w:cs="Arial"/>
              <w:sz w:val="24"/>
              <w:szCs w:val="24"/>
              <w:highlight w:val="red"/>
              <w:lang w:val="en-US"/>
            </w:rPr>
          </w:rPrChange>
        </w:rPr>
        <w:t>of</w:t>
      </w:r>
      <w:r w:rsidR="00884DAB" w:rsidRPr="00886CD4">
        <w:rPr>
          <w:rFonts w:ascii="Arial" w:eastAsia="Times New Roman" w:hAnsi="Arial" w:cs="Arial"/>
          <w:sz w:val="24"/>
          <w:szCs w:val="24"/>
          <w:rPrChange w:id="3052" w:author="Panagiotis Karkazis" w:date="2022-03-01T20:05:00Z">
            <w:rPr>
              <w:rFonts w:ascii="Arial" w:eastAsia="Times New Roman" w:hAnsi="Arial" w:cs="Arial"/>
              <w:sz w:val="24"/>
              <w:szCs w:val="24"/>
              <w:highlight w:val="red"/>
            </w:rPr>
          </w:rPrChange>
        </w:rPr>
        <w:t xml:space="preserve">, </w:t>
      </w:r>
      <w:proofErr w:type="spellStart"/>
      <w:r w:rsidR="00884DAB" w:rsidRPr="00886CD4">
        <w:rPr>
          <w:rFonts w:ascii="Arial" w:eastAsia="Times New Roman" w:hAnsi="Arial" w:cs="Arial"/>
          <w:sz w:val="24"/>
          <w:szCs w:val="24"/>
          <w:lang w:val="en-US"/>
          <w:rPrChange w:id="3053" w:author="Panagiotis Karkazis" w:date="2022-03-01T20:05:00Z">
            <w:rPr>
              <w:rFonts w:ascii="Arial" w:eastAsia="Times New Roman" w:hAnsi="Arial" w:cs="Arial"/>
              <w:sz w:val="24"/>
              <w:szCs w:val="24"/>
              <w:highlight w:val="red"/>
              <w:lang w:val="en-US"/>
            </w:rPr>
          </w:rPrChange>
        </w:rPr>
        <w:t>arxiv</w:t>
      </w:r>
      <w:proofErr w:type="spellEnd"/>
      <w:r w:rsidR="00884DAB" w:rsidRPr="00886CD4">
        <w:rPr>
          <w:rFonts w:ascii="Arial" w:eastAsia="Times New Roman" w:hAnsi="Arial" w:cs="Arial"/>
          <w:sz w:val="24"/>
          <w:szCs w:val="24"/>
          <w:rPrChange w:id="3054" w:author="Panagiotis Karkazis" w:date="2022-03-01T20:05:00Z">
            <w:rPr>
              <w:rFonts w:ascii="Arial" w:eastAsia="Times New Roman" w:hAnsi="Arial" w:cs="Arial"/>
              <w:sz w:val="24"/>
              <w:szCs w:val="24"/>
              <w:highlight w:val="red"/>
            </w:rPr>
          </w:rPrChange>
        </w:rPr>
        <w:t>.</w:t>
      </w:r>
      <w:r w:rsidR="00884DAB" w:rsidRPr="00886CD4">
        <w:rPr>
          <w:rFonts w:ascii="Arial" w:eastAsia="Times New Roman" w:hAnsi="Arial" w:cs="Arial"/>
          <w:sz w:val="24"/>
          <w:szCs w:val="24"/>
          <w:lang w:val="en-US"/>
          <w:rPrChange w:id="3055" w:author="Panagiotis Karkazis" w:date="2022-03-01T20:05:00Z">
            <w:rPr>
              <w:rFonts w:ascii="Arial" w:eastAsia="Times New Roman" w:hAnsi="Arial" w:cs="Arial"/>
              <w:sz w:val="24"/>
              <w:szCs w:val="24"/>
              <w:highlight w:val="red"/>
              <w:lang w:val="en-US"/>
            </w:rPr>
          </w:rPrChange>
        </w:rPr>
        <w:t>org</w:t>
      </w:r>
      <w:r w:rsidR="00884DAB" w:rsidRPr="00886CD4">
        <w:rPr>
          <w:rFonts w:ascii="Arial" w:eastAsia="Times New Roman" w:hAnsi="Arial" w:cs="Arial"/>
          <w:sz w:val="24"/>
          <w:szCs w:val="24"/>
          <w:rPrChange w:id="3056" w:author="Panagiotis Karkazis" w:date="2022-03-01T20:05:00Z">
            <w:rPr>
              <w:rFonts w:ascii="Arial" w:eastAsia="Times New Roman" w:hAnsi="Arial" w:cs="Arial"/>
              <w:sz w:val="24"/>
              <w:szCs w:val="24"/>
              <w:highlight w:val="red"/>
            </w:rPr>
          </w:rPrChange>
        </w:rPr>
        <w:t>/</w:t>
      </w:r>
      <w:r w:rsidR="00884DAB" w:rsidRPr="00886CD4">
        <w:rPr>
          <w:rFonts w:ascii="Arial" w:eastAsia="Times New Roman" w:hAnsi="Arial" w:cs="Arial"/>
          <w:sz w:val="24"/>
          <w:szCs w:val="24"/>
          <w:lang w:val="en-US"/>
          <w:rPrChange w:id="3057" w:author="Panagiotis Karkazis" w:date="2022-03-01T20:05:00Z">
            <w:rPr>
              <w:rFonts w:ascii="Arial" w:eastAsia="Times New Roman" w:hAnsi="Arial" w:cs="Arial"/>
              <w:sz w:val="24"/>
              <w:szCs w:val="24"/>
              <w:highlight w:val="red"/>
              <w:lang w:val="en-US"/>
            </w:rPr>
          </w:rPrChange>
        </w:rPr>
        <w:t>abs</w:t>
      </w:r>
      <w:r w:rsidR="00884DAB" w:rsidRPr="00886CD4">
        <w:rPr>
          <w:rFonts w:ascii="Arial" w:eastAsia="Times New Roman" w:hAnsi="Arial" w:cs="Arial"/>
          <w:sz w:val="24"/>
          <w:szCs w:val="24"/>
          <w:rPrChange w:id="3058" w:author="Panagiotis Karkazis" w:date="2022-03-01T20:05:00Z">
            <w:rPr>
              <w:rFonts w:ascii="Arial" w:eastAsia="Times New Roman" w:hAnsi="Arial" w:cs="Arial"/>
              <w:sz w:val="24"/>
              <w:szCs w:val="24"/>
              <w:highlight w:val="red"/>
            </w:rPr>
          </w:rPrChange>
        </w:rPr>
        <w:t>/1904.11829</w:t>
      </w:r>
      <w:r w:rsidRPr="00886CD4">
        <w:rPr>
          <w:rFonts w:ascii="Arial" w:eastAsia="Times New Roman" w:hAnsi="Arial" w:cs="Arial"/>
          <w:sz w:val="24"/>
          <w:szCs w:val="24"/>
          <w:rPrChange w:id="3059" w:author="Panagiotis Karkazis" w:date="2022-03-01T20:05:00Z">
            <w:rPr>
              <w:rFonts w:ascii="Arial" w:eastAsia="Times New Roman" w:hAnsi="Arial" w:cs="Arial"/>
              <w:sz w:val="24"/>
              <w:szCs w:val="24"/>
              <w:highlight w:val="red"/>
            </w:rPr>
          </w:rPrChange>
        </w:rPr>
        <w:t>]</w:t>
      </w:r>
      <w:r w:rsidR="001050EC" w:rsidRPr="00886CD4">
        <w:rPr>
          <w:rFonts w:ascii="Arial" w:eastAsia="Times New Roman" w:hAnsi="Arial" w:cs="Arial"/>
          <w:sz w:val="24"/>
          <w:szCs w:val="24"/>
          <w:rPrChange w:id="3060" w:author="Panagiotis Karkazis" w:date="2022-03-01T20:05:00Z">
            <w:rPr>
              <w:rFonts w:ascii="Arial" w:eastAsia="Times New Roman" w:hAnsi="Arial" w:cs="Arial"/>
              <w:sz w:val="24"/>
              <w:szCs w:val="24"/>
              <w:highlight w:val="red"/>
            </w:rPr>
          </w:rPrChange>
        </w:rPr>
        <w:t xml:space="preserve">. Τα </w:t>
      </w:r>
      <w:r w:rsidR="001050EC" w:rsidRPr="00886CD4">
        <w:rPr>
          <w:rFonts w:ascii="Arial" w:eastAsia="Times New Roman" w:hAnsi="Arial" w:cs="Arial"/>
          <w:sz w:val="24"/>
          <w:szCs w:val="24"/>
          <w:lang w:val="en-US"/>
          <w:rPrChange w:id="3061" w:author="Panagiotis Karkazis" w:date="2022-03-01T20:05:00Z">
            <w:rPr>
              <w:rFonts w:ascii="Arial" w:eastAsia="Times New Roman" w:hAnsi="Arial" w:cs="Arial"/>
              <w:sz w:val="24"/>
              <w:szCs w:val="24"/>
              <w:highlight w:val="red"/>
              <w:lang w:val="en-US"/>
            </w:rPr>
          </w:rPrChange>
        </w:rPr>
        <w:t>RNNs</w:t>
      </w:r>
      <w:r w:rsidR="001050EC" w:rsidRPr="00886CD4">
        <w:rPr>
          <w:rFonts w:ascii="Arial" w:eastAsia="Times New Roman" w:hAnsi="Arial" w:cs="Arial"/>
          <w:sz w:val="24"/>
          <w:szCs w:val="24"/>
          <w:rPrChange w:id="3062" w:author="Panagiotis Karkazis" w:date="2022-03-01T20:05:00Z">
            <w:rPr>
              <w:rFonts w:ascii="Arial" w:eastAsia="Times New Roman" w:hAnsi="Arial" w:cs="Arial"/>
              <w:sz w:val="24"/>
              <w:szCs w:val="24"/>
              <w:highlight w:val="red"/>
            </w:rPr>
          </w:rPrChange>
        </w:rPr>
        <w:t xml:space="preserve"> δέχονται ως </w:t>
      </w:r>
      <w:r w:rsidR="000B1CCD" w:rsidRPr="00886CD4">
        <w:rPr>
          <w:rFonts w:ascii="Arial" w:eastAsia="Times New Roman" w:hAnsi="Arial" w:cs="Arial"/>
          <w:sz w:val="24"/>
          <w:szCs w:val="24"/>
          <w:rPrChange w:id="3063" w:author="Panagiotis Karkazis" w:date="2022-03-01T20:05:00Z">
            <w:rPr>
              <w:rFonts w:ascii="Arial" w:eastAsia="Times New Roman" w:hAnsi="Arial" w:cs="Arial"/>
              <w:sz w:val="24"/>
              <w:szCs w:val="24"/>
              <w:highlight w:val="red"/>
            </w:rPr>
          </w:rPrChange>
        </w:rPr>
        <w:t>εισόδους δεδομένα χρονοσειρών και διαδοχικά δεδομένα</w:t>
      </w:r>
      <w:r w:rsidR="00B94754" w:rsidRPr="00886CD4">
        <w:rPr>
          <w:rFonts w:ascii="Arial" w:eastAsia="Times New Roman" w:hAnsi="Arial" w:cs="Arial"/>
          <w:sz w:val="24"/>
          <w:szCs w:val="24"/>
          <w:rPrChange w:id="3064" w:author="Panagiotis Karkazis" w:date="2022-03-01T20:05:00Z">
            <w:rPr>
              <w:rFonts w:ascii="Arial" w:eastAsia="Times New Roman" w:hAnsi="Arial" w:cs="Arial"/>
              <w:sz w:val="24"/>
              <w:szCs w:val="24"/>
              <w:highlight w:val="red"/>
            </w:rPr>
          </w:rPrChange>
        </w:rPr>
        <w:t>.</w:t>
      </w:r>
      <w:r w:rsidR="00C6753D" w:rsidRPr="00886CD4">
        <w:rPr>
          <w:rFonts w:ascii="Arial" w:eastAsia="Times New Roman" w:hAnsi="Arial" w:cs="Arial"/>
          <w:sz w:val="24"/>
          <w:szCs w:val="24"/>
          <w:rPrChange w:id="3065" w:author="Panagiotis Karkazis" w:date="2022-03-01T20:05:00Z">
            <w:rPr>
              <w:rFonts w:ascii="Arial" w:eastAsia="Times New Roman" w:hAnsi="Arial" w:cs="Arial"/>
              <w:sz w:val="24"/>
              <w:szCs w:val="24"/>
              <w:highlight w:val="red"/>
            </w:rPr>
          </w:rPrChange>
        </w:rPr>
        <w:t xml:space="preserve"> Αφού τροφοδοτηθούν τα δεδομένα στο δίκτυο, στην συνέχεια </w:t>
      </w:r>
      <w:r w:rsidR="00E57C92" w:rsidRPr="00886CD4">
        <w:rPr>
          <w:rFonts w:ascii="Arial" w:eastAsia="Times New Roman" w:hAnsi="Arial" w:cs="Arial"/>
          <w:sz w:val="24"/>
          <w:szCs w:val="24"/>
          <w:rPrChange w:id="3066" w:author="Panagiotis Karkazis" w:date="2022-03-01T20:05:00Z">
            <w:rPr>
              <w:rFonts w:ascii="Arial" w:eastAsia="Times New Roman" w:hAnsi="Arial" w:cs="Arial"/>
              <w:sz w:val="24"/>
              <w:szCs w:val="24"/>
              <w:highlight w:val="red"/>
            </w:rPr>
          </w:rPrChange>
        </w:rPr>
        <w:t>περνούν</w:t>
      </w:r>
      <w:r w:rsidR="00C6753D" w:rsidRPr="00886CD4">
        <w:rPr>
          <w:rFonts w:ascii="Arial" w:eastAsia="Times New Roman" w:hAnsi="Arial" w:cs="Arial"/>
          <w:sz w:val="24"/>
          <w:szCs w:val="24"/>
          <w:rPrChange w:id="3067" w:author="Panagiotis Karkazis" w:date="2022-03-01T20:05:00Z">
            <w:rPr>
              <w:rFonts w:ascii="Arial" w:eastAsia="Times New Roman" w:hAnsi="Arial" w:cs="Arial"/>
              <w:sz w:val="24"/>
              <w:szCs w:val="24"/>
              <w:highlight w:val="red"/>
            </w:rPr>
          </w:rPrChange>
        </w:rPr>
        <w:t xml:space="preserve"> από τα επίπεδα του. Καθώς διανύουν τα επίπεδα, παράγονται πληροφορίες και συσχετίσεις για τα δεδομένα. </w:t>
      </w:r>
      <w:r w:rsidR="00023C34" w:rsidRPr="00886CD4">
        <w:rPr>
          <w:rFonts w:ascii="Arial" w:eastAsia="Times New Roman" w:hAnsi="Arial" w:cs="Arial"/>
          <w:sz w:val="24"/>
          <w:szCs w:val="24"/>
          <w:rPrChange w:id="3068" w:author="Panagiotis Karkazis" w:date="2022-03-01T20:05:00Z">
            <w:rPr>
              <w:rFonts w:ascii="Arial" w:eastAsia="Times New Roman" w:hAnsi="Arial" w:cs="Arial"/>
              <w:sz w:val="24"/>
              <w:szCs w:val="24"/>
              <w:highlight w:val="red"/>
            </w:rPr>
          </w:rPrChange>
        </w:rPr>
        <w:t xml:space="preserve">Η λειτουργία που κάνει ένα δίκτυο </w:t>
      </w:r>
      <w:r w:rsidR="00C6753D" w:rsidRPr="00886CD4">
        <w:rPr>
          <w:rFonts w:ascii="Arial" w:eastAsia="Times New Roman" w:hAnsi="Arial" w:cs="Arial"/>
          <w:sz w:val="24"/>
          <w:szCs w:val="24"/>
          <w:lang w:val="en-US"/>
          <w:rPrChange w:id="3069" w:author="Panagiotis Karkazis" w:date="2022-03-01T20:05:00Z">
            <w:rPr>
              <w:rFonts w:ascii="Arial" w:eastAsia="Times New Roman" w:hAnsi="Arial" w:cs="Arial"/>
              <w:sz w:val="24"/>
              <w:szCs w:val="24"/>
              <w:highlight w:val="red"/>
              <w:lang w:val="en-US"/>
            </w:rPr>
          </w:rPrChange>
        </w:rPr>
        <w:t>RNN</w:t>
      </w:r>
      <w:r w:rsidR="00C6753D" w:rsidRPr="00886CD4">
        <w:rPr>
          <w:rFonts w:ascii="Arial" w:eastAsia="Times New Roman" w:hAnsi="Arial" w:cs="Arial"/>
          <w:sz w:val="24"/>
          <w:szCs w:val="24"/>
          <w:rPrChange w:id="3070" w:author="Panagiotis Karkazis" w:date="2022-03-01T20:05:00Z">
            <w:rPr>
              <w:rFonts w:ascii="Arial" w:eastAsia="Times New Roman" w:hAnsi="Arial" w:cs="Arial"/>
              <w:sz w:val="24"/>
              <w:szCs w:val="24"/>
              <w:highlight w:val="red"/>
            </w:rPr>
          </w:rPrChange>
        </w:rPr>
        <w:t xml:space="preserve"> </w:t>
      </w:r>
      <w:r w:rsidR="00023C34" w:rsidRPr="00886CD4">
        <w:rPr>
          <w:rFonts w:ascii="Arial" w:eastAsia="Times New Roman" w:hAnsi="Arial" w:cs="Arial"/>
          <w:sz w:val="24"/>
          <w:szCs w:val="24"/>
          <w:rPrChange w:id="3071" w:author="Panagiotis Karkazis" w:date="2022-03-01T20:05:00Z">
            <w:rPr>
              <w:rFonts w:ascii="Arial" w:eastAsia="Times New Roman" w:hAnsi="Arial" w:cs="Arial"/>
              <w:sz w:val="24"/>
              <w:szCs w:val="24"/>
              <w:highlight w:val="red"/>
            </w:rPr>
          </w:rPrChange>
        </w:rPr>
        <w:t>να ξεχωρίζει, συγκριτικά με τα υπόλοιπα Νευρωνικά Δίκτυα που έχουν εξηγηθεί, είναι ότι</w:t>
      </w:r>
      <w:r w:rsidR="00C6753D" w:rsidRPr="00886CD4">
        <w:rPr>
          <w:rFonts w:ascii="Arial" w:eastAsia="Times New Roman" w:hAnsi="Arial" w:cs="Arial"/>
          <w:sz w:val="24"/>
          <w:szCs w:val="24"/>
          <w:rPrChange w:id="3072" w:author="Panagiotis Karkazis" w:date="2022-03-01T20:05:00Z">
            <w:rPr>
              <w:rFonts w:ascii="Arial" w:eastAsia="Times New Roman" w:hAnsi="Arial" w:cs="Arial"/>
              <w:sz w:val="24"/>
              <w:szCs w:val="24"/>
              <w:highlight w:val="red"/>
            </w:rPr>
          </w:rPrChange>
        </w:rPr>
        <w:t xml:space="preserve"> </w:t>
      </w:r>
      <w:r w:rsidR="00023C34" w:rsidRPr="00886CD4">
        <w:rPr>
          <w:rFonts w:ascii="Arial" w:eastAsia="Times New Roman" w:hAnsi="Arial" w:cs="Arial"/>
          <w:sz w:val="24"/>
          <w:szCs w:val="24"/>
          <w:rPrChange w:id="3073" w:author="Panagiotis Karkazis" w:date="2022-03-01T20:05:00Z">
            <w:rPr>
              <w:rFonts w:ascii="Arial" w:eastAsia="Times New Roman" w:hAnsi="Arial" w:cs="Arial"/>
              <w:sz w:val="24"/>
              <w:szCs w:val="24"/>
              <w:highlight w:val="red"/>
            </w:rPr>
          </w:rPrChange>
        </w:rPr>
        <w:t xml:space="preserve">επαναχρησιμοποιεί τις </w:t>
      </w:r>
      <w:r w:rsidR="00C6753D" w:rsidRPr="00886CD4">
        <w:rPr>
          <w:rFonts w:ascii="Arial" w:eastAsia="Times New Roman" w:hAnsi="Arial" w:cs="Arial"/>
          <w:sz w:val="24"/>
          <w:szCs w:val="24"/>
          <w:rPrChange w:id="3074" w:author="Panagiotis Karkazis" w:date="2022-03-01T20:05:00Z">
            <w:rPr>
              <w:rFonts w:ascii="Arial" w:eastAsia="Times New Roman" w:hAnsi="Arial" w:cs="Arial"/>
              <w:sz w:val="24"/>
              <w:szCs w:val="24"/>
              <w:highlight w:val="red"/>
            </w:rPr>
          </w:rPrChange>
        </w:rPr>
        <w:t>πληροφορ</w:t>
      </w:r>
      <w:r w:rsidR="00023C34" w:rsidRPr="00886CD4">
        <w:rPr>
          <w:rFonts w:ascii="Arial" w:eastAsia="Times New Roman" w:hAnsi="Arial" w:cs="Arial"/>
          <w:sz w:val="24"/>
          <w:szCs w:val="24"/>
          <w:rPrChange w:id="3075" w:author="Panagiotis Karkazis" w:date="2022-03-01T20:05:00Z">
            <w:rPr>
              <w:rFonts w:ascii="Arial" w:eastAsia="Times New Roman" w:hAnsi="Arial" w:cs="Arial"/>
              <w:sz w:val="24"/>
              <w:szCs w:val="24"/>
              <w:highlight w:val="red"/>
            </w:rPr>
          </w:rPrChange>
        </w:rPr>
        <w:t>ίες</w:t>
      </w:r>
      <w:r w:rsidR="00C6753D" w:rsidRPr="00886CD4">
        <w:rPr>
          <w:rFonts w:ascii="Arial" w:eastAsia="Times New Roman" w:hAnsi="Arial" w:cs="Arial"/>
          <w:sz w:val="24"/>
          <w:szCs w:val="24"/>
          <w:rPrChange w:id="3076" w:author="Panagiotis Karkazis" w:date="2022-03-01T20:05:00Z">
            <w:rPr>
              <w:rFonts w:ascii="Arial" w:eastAsia="Times New Roman" w:hAnsi="Arial" w:cs="Arial"/>
              <w:sz w:val="24"/>
              <w:szCs w:val="24"/>
              <w:highlight w:val="red"/>
            </w:rPr>
          </w:rPrChange>
        </w:rPr>
        <w:t xml:space="preserve"> που παράχθηκαν </w:t>
      </w:r>
      <w:r w:rsidR="00D4382E" w:rsidRPr="00886CD4">
        <w:rPr>
          <w:rFonts w:ascii="Arial" w:eastAsia="Times New Roman" w:hAnsi="Arial" w:cs="Arial"/>
          <w:sz w:val="24"/>
          <w:szCs w:val="24"/>
          <w:rPrChange w:id="3077" w:author="Panagiotis Karkazis" w:date="2022-03-01T20:05:00Z">
            <w:rPr>
              <w:rFonts w:ascii="Arial" w:eastAsia="Times New Roman" w:hAnsi="Arial" w:cs="Arial"/>
              <w:sz w:val="24"/>
              <w:szCs w:val="24"/>
              <w:highlight w:val="red"/>
            </w:rPr>
          </w:rPrChange>
        </w:rPr>
        <w:t>από προηγούμενες εισόδους</w:t>
      </w:r>
      <w:r w:rsidR="00C6753D" w:rsidRPr="00886CD4">
        <w:rPr>
          <w:rFonts w:ascii="Arial" w:eastAsia="Times New Roman" w:hAnsi="Arial" w:cs="Arial"/>
          <w:sz w:val="24"/>
          <w:szCs w:val="24"/>
          <w:rPrChange w:id="3078" w:author="Panagiotis Karkazis" w:date="2022-03-01T20:05:00Z">
            <w:rPr>
              <w:rFonts w:ascii="Arial" w:eastAsia="Times New Roman" w:hAnsi="Arial" w:cs="Arial"/>
              <w:sz w:val="24"/>
              <w:szCs w:val="24"/>
              <w:highlight w:val="red"/>
            </w:rPr>
          </w:rPrChange>
        </w:rPr>
        <w:t>.</w:t>
      </w:r>
      <w:r w:rsidR="00D4382E" w:rsidRPr="00886CD4">
        <w:rPr>
          <w:rFonts w:ascii="Arial" w:eastAsia="Times New Roman" w:hAnsi="Arial" w:cs="Arial"/>
          <w:sz w:val="24"/>
          <w:szCs w:val="24"/>
          <w:rPrChange w:id="3079" w:author="Panagiotis Karkazis" w:date="2022-03-01T20:05:00Z">
            <w:rPr>
              <w:rFonts w:ascii="Arial" w:eastAsia="Times New Roman" w:hAnsi="Arial" w:cs="Arial"/>
              <w:sz w:val="24"/>
              <w:szCs w:val="24"/>
              <w:highlight w:val="red"/>
            </w:rPr>
          </w:rPrChange>
        </w:rPr>
        <w:t xml:space="preserve"> </w:t>
      </w:r>
      <w:r w:rsidR="0010120D" w:rsidRPr="00886CD4">
        <w:rPr>
          <w:rFonts w:ascii="Arial" w:eastAsia="Times New Roman" w:hAnsi="Arial" w:cs="Arial"/>
          <w:sz w:val="24"/>
          <w:szCs w:val="24"/>
          <w:rPrChange w:id="3080" w:author="Panagiotis Karkazis" w:date="2022-03-01T20:05:00Z">
            <w:rPr>
              <w:rFonts w:ascii="Arial" w:eastAsia="Times New Roman" w:hAnsi="Arial" w:cs="Arial"/>
              <w:sz w:val="24"/>
              <w:szCs w:val="24"/>
              <w:highlight w:val="red"/>
            </w:rPr>
          </w:rPrChange>
        </w:rPr>
        <w:t>Σε όλα τα δίκτυα που παρουσιάστηκαν παραπάνω, οι είσοδοι δεν έχουν καμία σχέση με τις εξόδους, όμως</w:t>
      </w:r>
      <w:r w:rsidR="00404DDC" w:rsidRPr="00886CD4">
        <w:rPr>
          <w:rFonts w:ascii="Arial" w:eastAsia="Times New Roman" w:hAnsi="Arial" w:cs="Arial"/>
          <w:sz w:val="24"/>
          <w:szCs w:val="24"/>
          <w:rPrChange w:id="3081" w:author="Panagiotis Karkazis" w:date="2022-03-01T20:05:00Z">
            <w:rPr>
              <w:rFonts w:ascii="Arial" w:eastAsia="Times New Roman" w:hAnsi="Arial" w:cs="Arial"/>
              <w:sz w:val="24"/>
              <w:szCs w:val="24"/>
              <w:highlight w:val="red"/>
            </w:rPr>
          </w:rPrChange>
        </w:rPr>
        <w:t xml:space="preserve"> οι έξοδοι των</w:t>
      </w:r>
      <w:r w:rsidR="0010120D" w:rsidRPr="00886CD4">
        <w:rPr>
          <w:rFonts w:ascii="Arial" w:eastAsia="Times New Roman" w:hAnsi="Arial" w:cs="Arial"/>
          <w:sz w:val="24"/>
          <w:szCs w:val="24"/>
          <w:rPrChange w:id="3082" w:author="Panagiotis Karkazis" w:date="2022-03-01T20:05:00Z">
            <w:rPr>
              <w:rFonts w:ascii="Arial" w:eastAsia="Times New Roman" w:hAnsi="Arial" w:cs="Arial"/>
              <w:sz w:val="24"/>
              <w:szCs w:val="24"/>
              <w:highlight w:val="red"/>
            </w:rPr>
          </w:rPrChange>
        </w:rPr>
        <w:t xml:space="preserve"> </w:t>
      </w:r>
      <w:r w:rsidR="0010120D" w:rsidRPr="00886CD4">
        <w:rPr>
          <w:rFonts w:ascii="Arial" w:eastAsia="Times New Roman" w:hAnsi="Arial" w:cs="Arial"/>
          <w:sz w:val="24"/>
          <w:szCs w:val="24"/>
          <w:lang w:val="en-US"/>
          <w:rPrChange w:id="3083" w:author="Panagiotis Karkazis" w:date="2022-03-01T20:05:00Z">
            <w:rPr>
              <w:rFonts w:ascii="Arial" w:eastAsia="Times New Roman" w:hAnsi="Arial" w:cs="Arial"/>
              <w:sz w:val="24"/>
              <w:szCs w:val="24"/>
              <w:highlight w:val="red"/>
              <w:lang w:val="en-US"/>
            </w:rPr>
          </w:rPrChange>
        </w:rPr>
        <w:t>RNNs</w:t>
      </w:r>
      <w:r w:rsidR="0010120D" w:rsidRPr="00886CD4">
        <w:rPr>
          <w:rFonts w:ascii="Arial" w:eastAsia="Times New Roman" w:hAnsi="Arial" w:cs="Arial"/>
          <w:sz w:val="24"/>
          <w:szCs w:val="24"/>
          <w:rPrChange w:id="3084" w:author="Panagiotis Karkazis" w:date="2022-03-01T20:05:00Z">
            <w:rPr>
              <w:rFonts w:ascii="Arial" w:eastAsia="Times New Roman" w:hAnsi="Arial" w:cs="Arial"/>
              <w:sz w:val="24"/>
              <w:szCs w:val="24"/>
              <w:highlight w:val="red"/>
            </w:rPr>
          </w:rPrChange>
        </w:rPr>
        <w:t xml:space="preserve"> </w:t>
      </w:r>
      <w:r w:rsidR="00404DDC" w:rsidRPr="00886CD4">
        <w:rPr>
          <w:rFonts w:ascii="Arial" w:eastAsia="Times New Roman" w:hAnsi="Arial" w:cs="Arial"/>
          <w:sz w:val="24"/>
          <w:szCs w:val="24"/>
          <w:rPrChange w:id="3085" w:author="Panagiotis Karkazis" w:date="2022-03-01T20:05:00Z">
            <w:rPr>
              <w:rFonts w:ascii="Arial" w:eastAsia="Times New Roman" w:hAnsi="Arial" w:cs="Arial"/>
              <w:sz w:val="24"/>
              <w:szCs w:val="24"/>
              <w:highlight w:val="red"/>
            </w:rPr>
          </w:rPrChange>
        </w:rPr>
        <w:t>εξαρτώνται</w:t>
      </w:r>
      <w:r w:rsidR="0010120D" w:rsidRPr="00886CD4">
        <w:rPr>
          <w:rFonts w:ascii="Arial" w:eastAsia="Times New Roman" w:hAnsi="Arial" w:cs="Arial"/>
          <w:sz w:val="24"/>
          <w:szCs w:val="24"/>
          <w:rPrChange w:id="3086" w:author="Panagiotis Karkazis" w:date="2022-03-01T20:05:00Z">
            <w:rPr>
              <w:rFonts w:ascii="Arial" w:eastAsia="Times New Roman" w:hAnsi="Arial" w:cs="Arial"/>
              <w:sz w:val="24"/>
              <w:szCs w:val="24"/>
              <w:highlight w:val="red"/>
            </w:rPr>
          </w:rPrChange>
        </w:rPr>
        <w:t xml:space="preserve"> από </w:t>
      </w:r>
      <w:r w:rsidR="00404DDC" w:rsidRPr="00886CD4">
        <w:rPr>
          <w:rFonts w:ascii="Arial" w:eastAsia="Times New Roman" w:hAnsi="Arial" w:cs="Arial"/>
          <w:sz w:val="24"/>
          <w:szCs w:val="24"/>
          <w:rPrChange w:id="3087" w:author="Panagiotis Karkazis" w:date="2022-03-01T20:05:00Z">
            <w:rPr>
              <w:rFonts w:ascii="Arial" w:eastAsia="Times New Roman" w:hAnsi="Arial" w:cs="Arial"/>
              <w:sz w:val="24"/>
              <w:szCs w:val="24"/>
              <w:highlight w:val="red"/>
            </w:rPr>
          </w:rPrChange>
        </w:rPr>
        <w:t xml:space="preserve">τα προηγούμενα στοιχεία της ακολουθίας </w:t>
      </w:r>
      <w:r w:rsidR="00B94754" w:rsidRPr="00886CD4">
        <w:rPr>
          <w:rFonts w:ascii="Arial" w:eastAsia="Times New Roman" w:hAnsi="Arial" w:cs="Arial"/>
          <w:sz w:val="24"/>
          <w:szCs w:val="24"/>
          <w:rPrChange w:id="3088" w:author="Panagiotis Karkazis" w:date="2022-03-01T20:05:00Z">
            <w:rPr>
              <w:rFonts w:ascii="Arial" w:eastAsia="Times New Roman" w:hAnsi="Arial" w:cs="Arial"/>
              <w:sz w:val="24"/>
              <w:szCs w:val="24"/>
              <w:highlight w:val="red"/>
            </w:rPr>
          </w:rPrChange>
        </w:rPr>
        <w:t>[</w:t>
      </w:r>
      <w:r w:rsidR="00CC7554" w:rsidRPr="00886CD4">
        <w:rPr>
          <w:rFonts w:ascii="Arial" w:hAnsi="Arial" w:cs="Arial"/>
          <w:sz w:val="24"/>
          <w:szCs w:val="24"/>
          <w:lang w:val="en-US"/>
          <w:rPrChange w:id="3089" w:author="Panagiotis Karkazis" w:date="2022-03-01T20:05:00Z">
            <w:rPr>
              <w:rFonts w:ascii="Arial" w:hAnsi="Arial" w:cs="Arial"/>
              <w:sz w:val="24"/>
              <w:szCs w:val="24"/>
              <w:highlight w:val="red"/>
              <w:lang w:val="en-US"/>
            </w:rPr>
          </w:rPrChange>
        </w:rPr>
        <w:t>A</w:t>
      </w:r>
      <w:r w:rsidR="00CC7554" w:rsidRPr="00886CD4">
        <w:rPr>
          <w:rFonts w:ascii="Arial" w:hAnsi="Arial" w:cs="Arial"/>
          <w:sz w:val="24"/>
          <w:szCs w:val="24"/>
          <w:rPrChange w:id="3090" w:author="Panagiotis Karkazis" w:date="2022-03-01T20:05:00Z">
            <w:rPr>
              <w:rFonts w:ascii="Arial" w:hAnsi="Arial" w:cs="Arial"/>
              <w:sz w:val="24"/>
              <w:szCs w:val="24"/>
              <w:highlight w:val="red"/>
            </w:rPr>
          </w:rPrChange>
        </w:rPr>
        <w:t xml:space="preserve"> </w:t>
      </w:r>
      <w:r w:rsidR="00CC7554" w:rsidRPr="00886CD4">
        <w:rPr>
          <w:rFonts w:ascii="Arial" w:hAnsi="Arial" w:cs="Arial"/>
          <w:sz w:val="24"/>
          <w:szCs w:val="24"/>
          <w:lang w:val="en-US"/>
          <w:rPrChange w:id="3091" w:author="Panagiotis Karkazis" w:date="2022-03-01T20:05:00Z">
            <w:rPr>
              <w:rFonts w:ascii="Arial" w:hAnsi="Arial" w:cs="Arial"/>
              <w:sz w:val="24"/>
              <w:szCs w:val="24"/>
              <w:highlight w:val="red"/>
              <w:lang w:val="en-US"/>
            </w:rPr>
          </w:rPrChange>
        </w:rPr>
        <w:t>Critical</w:t>
      </w:r>
      <w:r w:rsidR="00CC7554" w:rsidRPr="00886CD4">
        <w:rPr>
          <w:rFonts w:ascii="Arial" w:hAnsi="Arial" w:cs="Arial"/>
          <w:sz w:val="24"/>
          <w:szCs w:val="24"/>
          <w:rPrChange w:id="3092" w:author="Panagiotis Karkazis" w:date="2022-03-01T20:05:00Z">
            <w:rPr>
              <w:rFonts w:ascii="Arial" w:hAnsi="Arial" w:cs="Arial"/>
              <w:sz w:val="24"/>
              <w:szCs w:val="24"/>
              <w:highlight w:val="red"/>
            </w:rPr>
          </w:rPrChange>
        </w:rPr>
        <w:t xml:space="preserve"> </w:t>
      </w:r>
      <w:r w:rsidR="00CC7554" w:rsidRPr="00886CD4">
        <w:rPr>
          <w:rFonts w:ascii="Arial" w:hAnsi="Arial" w:cs="Arial"/>
          <w:sz w:val="24"/>
          <w:szCs w:val="24"/>
          <w:lang w:val="en-US"/>
          <w:rPrChange w:id="3093" w:author="Panagiotis Karkazis" w:date="2022-03-01T20:05:00Z">
            <w:rPr>
              <w:rFonts w:ascii="Arial" w:hAnsi="Arial" w:cs="Arial"/>
              <w:sz w:val="24"/>
              <w:szCs w:val="24"/>
              <w:highlight w:val="red"/>
              <w:lang w:val="en-US"/>
            </w:rPr>
          </w:rPrChange>
        </w:rPr>
        <w:t>Review</w:t>
      </w:r>
      <w:r w:rsidR="00CC7554" w:rsidRPr="00886CD4">
        <w:rPr>
          <w:rFonts w:ascii="Arial" w:hAnsi="Arial" w:cs="Arial"/>
          <w:sz w:val="24"/>
          <w:szCs w:val="24"/>
          <w:rPrChange w:id="3094" w:author="Panagiotis Karkazis" w:date="2022-03-01T20:05:00Z">
            <w:rPr>
              <w:rFonts w:ascii="Arial" w:hAnsi="Arial" w:cs="Arial"/>
              <w:sz w:val="24"/>
              <w:szCs w:val="24"/>
              <w:highlight w:val="red"/>
            </w:rPr>
          </w:rPrChange>
        </w:rPr>
        <w:t xml:space="preserve"> </w:t>
      </w:r>
      <w:r w:rsidR="00CC7554" w:rsidRPr="00886CD4">
        <w:rPr>
          <w:rFonts w:ascii="Arial" w:hAnsi="Arial" w:cs="Arial"/>
          <w:sz w:val="24"/>
          <w:szCs w:val="24"/>
          <w:lang w:val="en-US"/>
          <w:rPrChange w:id="3095" w:author="Panagiotis Karkazis" w:date="2022-03-01T20:05:00Z">
            <w:rPr>
              <w:rFonts w:ascii="Arial" w:hAnsi="Arial" w:cs="Arial"/>
              <w:sz w:val="24"/>
              <w:szCs w:val="24"/>
              <w:highlight w:val="red"/>
              <w:lang w:val="en-US"/>
            </w:rPr>
          </w:rPrChange>
        </w:rPr>
        <w:t>of</w:t>
      </w:r>
      <w:r w:rsidR="00CC7554" w:rsidRPr="00886CD4">
        <w:rPr>
          <w:rFonts w:ascii="Arial" w:hAnsi="Arial" w:cs="Arial"/>
          <w:sz w:val="24"/>
          <w:szCs w:val="24"/>
          <w:rPrChange w:id="3096" w:author="Panagiotis Karkazis" w:date="2022-03-01T20:05:00Z">
            <w:rPr>
              <w:rFonts w:ascii="Arial" w:hAnsi="Arial" w:cs="Arial"/>
              <w:sz w:val="24"/>
              <w:szCs w:val="24"/>
              <w:highlight w:val="red"/>
            </w:rPr>
          </w:rPrChange>
        </w:rPr>
        <w:t xml:space="preserve"> </w:t>
      </w:r>
      <w:r w:rsidR="00CC7554" w:rsidRPr="00886CD4">
        <w:rPr>
          <w:rFonts w:ascii="Arial" w:hAnsi="Arial" w:cs="Arial"/>
          <w:sz w:val="24"/>
          <w:szCs w:val="24"/>
          <w:lang w:val="en-US"/>
          <w:rPrChange w:id="3097" w:author="Panagiotis Karkazis" w:date="2022-03-01T20:05:00Z">
            <w:rPr>
              <w:rFonts w:ascii="Arial" w:hAnsi="Arial" w:cs="Arial"/>
              <w:sz w:val="24"/>
              <w:szCs w:val="24"/>
              <w:highlight w:val="red"/>
              <w:lang w:val="en-US"/>
            </w:rPr>
          </w:rPrChange>
        </w:rPr>
        <w:t>Recurrent</w:t>
      </w:r>
      <w:r w:rsidR="00CC7554" w:rsidRPr="00886CD4">
        <w:rPr>
          <w:rFonts w:ascii="Arial" w:hAnsi="Arial" w:cs="Arial"/>
          <w:sz w:val="24"/>
          <w:szCs w:val="24"/>
          <w:rPrChange w:id="3098" w:author="Panagiotis Karkazis" w:date="2022-03-01T20:05:00Z">
            <w:rPr>
              <w:rFonts w:ascii="Arial" w:hAnsi="Arial" w:cs="Arial"/>
              <w:sz w:val="24"/>
              <w:szCs w:val="24"/>
              <w:highlight w:val="red"/>
            </w:rPr>
          </w:rPrChange>
        </w:rPr>
        <w:t xml:space="preserve"> </w:t>
      </w:r>
      <w:r w:rsidR="00CC7554" w:rsidRPr="00886CD4">
        <w:rPr>
          <w:rFonts w:ascii="Arial" w:hAnsi="Arial" w:cs="Arial"/>
          <w:sz w:val="24"/>
          <w:szCs w:val="24"/>
          <w:lang w:val="en-US"/>
          <w:rPrChange w:id="3099" w:author="Panagiotis Karkazis" w:date="2022-03-01T20:05:00Z">
            <w:rPr>
              <w:rFonts w:ascii="Arial" w:hAnsi="Arial" w:cs="Arial"/>
              <w:sz w:val="24"/>
              <w:szCs w:val="24"/>
              <w:highlight w:val="red"/>
              <w:lang w:val="en-US"/>
            </w:rPr>
          </w:rPrChange>
        </w:rPr>
        <w:t>Neural</w:t>
      </w:r>
      <w:r w:rsidR="00CC7554" w:rsidRPr="00886CD4">
        <w:rPr>
          <w:rFonts w:ascii="Arial" w:hAnsi="Arial" w:cs="Arial"/>
          <w:sz w:val="24"/>
          <w:szCs w:val="24"/>
          <w:rPrChange w:id="3100" w:author="Panagiotis Karkazis" w:date="2022-03-01T20:05:00Z">
            <w:rPr>
              <w:rFonts w:ascii="Arial" w:hAnsi="Arial" w:cs="Arial"/>
              <w:sz w:val="24"/>
              <w:szCs w:val="24"/>
              <w:highlight w:val="red"/>
            </w:rPr>
          </w:rPrChange>
        </w:rPr>
        <w:t>,</w:t>
      </w:r>
      <w:r w:rsidR="00CC7554" w:rsidRPr="00886CD4">
        <w:rPr>
          <w:rFonts w:ascii="Arial" w:eastAsia="Times New Roman" w:hAnsi="Arial" w:cs="Arial"/>
          <w:sz w:val="24"/>
          <w:szCs w:val="24"/>
          <w:rPrChange w:id="3101" w:author="Panagiotis Karkazis" w:date="2022-03-01T20:05:00Z">
            <w:rPr>
              <w:rFonts w:ascii="Arial" w:eastAsia="Times New Roman" w:hAnsi="Arial" w:cs="Arial"/>
              <w:sz w:val="24"/>
              <w:szCs w:val="24"/>
              <w:highlight w:val="red"/>
            </w:rPr>
          </w:rPrChange>
        </w:rPr>
        <w:t xml:space="preserve"> </w:t>
      </w:r>
      <w:proofErr w:type="spellStart"/>
      <w:r w:rsidR="00B94754" w:rsidRPr="00886CD4">
        <w:rPr>
          <w:rFonts w:ascii="Arial" w:eastAsia="Times New Roman" w:hAnsi="Arial" w:cs="Arial"/>
          <w:sz w:val="24"/>
          <w:szCs w:val="24"/>
          <w:lang w:val="en-US"/>
          <w:rPrChange w:id="3102" w:author="Panagiotis Karkazis" w:date="2022-03-01T20:05:00Z">
            <w:rPr>
              <w:rFonts w:ascii="Arial" w:eastAsia="Times New Roman" w:hAnsi="Arial" w:cs="Arial"/>
              <w:sz w:val="24"/>
              <w:szCs w:val="24"/>
              <w:highlight w:val="red"/>
              <w:lang w:val="en-US"/>
            </w:rPr>
          </w:rPrChange>
        </w:rPr>
        <w:t>ibm</w:t>
      </w:r>
      <w:proofErr w:type="spellEnd"/>
      <w:r w:rsidR="00B94754" w:rsidRPr="00886CD4">
        <w:rPr>
          <w:rFonts w:ascii="Arial" w:eastAsia="Times New Roman" w:hAnsi="Arial" w:cs="Arial"/>
          <w:sz w:val="24"/>
          <w:szCs w:val="24"/>
          <w:rPrChange w:id="3103" w:author="Panagiotis Karkazis" w:date="2022-03-01T20:05:00Z">
            <w:rPr>
              <w:rFonts w:ascii="Arial" w:eastAsia="Times New Roman" w:hAnsi="Arial" w:cs="Arial"/>
              <w:sz w:val="24"/>
              <w:szCs w:val="24"/>
              <w:highlight w:val="red"/>
            </w:rPr>
          </w:rPrChange>
        </w:rPr>
        <w:t>.</w:t>
      </w:r>
      <w:r w:rsidR="00B94754" w:rsidRPr="00886CD4">
        <w:rPr>
          <w:rFonts w:ascii="Arial" w:eastAsia="Times New Roman" w:hAnsi="Arial" w:cs="Arial"/>
          <w:sz w:val="24"/>
          <w:szCs w:val="24"/>
          <w:lang w:val="en-US"/>
          <w:rPrChange w:id="3104" w:author="Panagiotis Karkazis" w:date="2022-03-01T20:05:00Z">
            <w:rPr>
              <w:rFonts w:ascii="Arial" w:eastAsia="Times New Roman" w:hAnsi="Arial" w:cs="Arial"/>
              <w:sz w:val="24"/>
              <w:szCs w:val="24"/>
              <w:highlight w:val="red"/>
              <w:lang w:val="en-US"/>
            </w:rPr>
          </w:rPrChange>
        </w:rPr>
        <w:t>com</w:t>
      </w:r>
      <w:r w:rsidR="00B94754" w:rsidRPr="00886CD4">
        <w:rPr>
          <w:rFonts w:ascii="Arial" w:eastAsia="Times New Roman" w:hAnsi="Arial" w:cs="Arial"/>
          <w:sz w:val="24"/>
          <w:szCs w:val="24"/>
          <w:rPrChange w:id="3105" w:author="Panagiotis Karkazis" w:date="2022-03-01T20:05:00Z">
            <w:rPr>
              <w:rFonts w:ascii="Arial" w:eastAsia="Times New Roman" w:hAnsi="Arial" w:cs="Arial"/>
              <w:sz w:val="24"/>
              <w:szCs w:val="24"/>
              <w:highlight w:val="red"/>
            </w:rPr>
          </w:rPrChange>
        </w:rPr>
        <w:t>/</w:t>
      </w:r>
      <w:r w:rsidR="00B94754" w:rsidRPr="00886CD4">
        <w:rPr>
          <w:rFonts w:ascii="Arial" w:eastAsia="Times New Roman" w:hAnsi="Arial" w:cs="Arial"/>
          <w:sz w:val="24"/>
          <w:szCs w:val="24"/>
          <w:lang w:val="en-US"/>
          <w:rPrChange w:id="3106" w:author="Panagiotis Karkazis" w:date="2022-03-01T20:05:00Z">
            <w:rPr>
              <w:rFonts w:ascii="Arial" w:eastAsia="Times New Roman" w:hAnsi="Arial" w:cs="Arial"/>
              <w:sz w:val="24"/>
              <w:szCs w:val="24"/>
              <w:highlight w:val="red"/>
              <w:lang w:val="en-US"/>
            </w:rPr>
          </w:rPrChange>
        </w:rPr>
        <w:t>cloud</w:t>
      </w:r>
      <w:r w:rsidR="00B94754" w:rsidRPr="00886CD4">
        <w:rPr>
          <w:rFonts w:ascii="Arial" w:eastAsia="Times New Roman" w:hAnsi="Arial" w:cs="Arial"/>
          <w:sz w:val="24"/>
          <w:szCs w:val="24"/>
          <w:rPrChange w:id="3107" w:author="Panagiotis Karkazis" w:date="2022-03-01T20:05:00Z">
            <w:rPr>
              <w:rFonts w:ascii="Arial" w:eastAsia="Times New Roman" w:hAnsi="Arial" w:cs="Arial"/>
              <w:sz w:val="24"/>
              <w:szCs w:val="24"/>
              <w:highlight w:val="red"/>
            </w:rPr>
          </w:rPrChange>
        </w:rPr>
        <w:t>/</w:t>
      </w:r>
      <w:r w:rsidR="00B94754" w:rsidRPr="00886CD4">
        <w:rPr>
          <w:rFonts w:ascii="Arial" w:eastAsia="Times New Roman" w:hAnsi="Arial" w:cs="Arial"/>
          <w:sz w:val="24"/>
          <w:szCs w:val="24"/>
          <w:lang w:val="en-US"/>
          <w:rPrChange w:id="3108" w:author="Panagiotis Karkazis" w:date="2022-03-01T20:05:00Z">
            <w:rPr>
              <w:rFonts w:ascii="Arial" w:eastAsia="Times New Roman" w:hAnsi="Arial" w:cs="Arial"/>
              <w:sz w:val="24"/>
              <w:szCs w:val="24"/>
              <w:highlight w:val="red"/>
              <w:lang w:val="en-US"/>
            </w:rPr>
          </w:rPrChange>
        </w:rPr>
        <w:t>learn</w:t>
      </w:r>
      <w:r w:rsidR="00B94754" w:rsidRPr="00886CD4">
        <w:rPr>
          <w:rFonts w:ascii="Arial" w:eastAsia="Times New Roman" w:hAnsi="Arial" w:cs="Arial"/>
          <w:sz w:val="24"/>
          <w:szCs w:val="24"/>
          <w:rPrChange w:id="3109" w:author="Panagiotis Karkazis" w:date="2022-03-01T20:05:00Z">
            <w:rPr>
              <w:rFonts w:ascii="Arial" w:eastAsia="Times New Roman" w:hAnsi="Arial" w:cs="Arial"/>
              <w:sz w:val="24"/>
              <w:szCs w:val="24"/>
              <w:highlight w:val="red"/>
            </w:rPr>
          </w:rPrChange>
        </w:rPr>
        <w:t>/</w:t>
      </w:r>
      <w:r w:rsidR="00B94754" w:rsidRPr="00886CD4">
        <w:rPr>
          <w:rFonts w:ascii="Arial" w:eastAsia="Times New Roman" w:hAnsi="Arial" w:cs="Arial"/>
          <w:sz w:val="24"/>
          <w:szCs w:val="24"/>
          <w:lang w:val="en-US"/>
          <w:rPrChange w:id="3110" w:author="Panagiotis Karkazis" w:date="2022-03-01T20:05:00Z">
            <w:rPr>
              <w:rFonts w:ascii="Arial" w:eastAsia="Times New Roman" w:hAnsi="Arial" w:cs="Arial"/>
              <w:sz w:val="24"/>
              <w:szCs w:val="24"/>
              <w:highlight w:val="red"/>
              <w:lang w:val="en-US"/>
            </w:rPr>
          </w:rPrChange>
        </w:rPr>
        <w:t>recurrent</w:t>
      </w:r>
      <w:r w:rsidR="009E11F0" w:rsidRPr="00886CD4">
        <w:rPr>
          <w:rFonts w:ascii="Arial" w:eastAsia="Times New Roman" w:hAnsi="Arial" w:cs="Arial"/>
          <w:sz w:val="24"/>
          <w:szCs w:val="24"/>
          <w:rPrChange w:id="3111" w:author="Panagiotis Karkazis" w:date="2022-03-01T20:05:00Z">
            <w:rPr>
              <w:rFonts w:ascii="Arial" w:eastAsia="Times New Roman" w:hAnsi="Arial" w:cs="Arial"/>
              <w:sz w:val="24"/>
              <w:szCs w:val="24"/>
              <w:highlight w:val="red"/>
            </w:rPr>
          </w:rPrChange>
        </w:rPr>
        <w:t>,</w:t>
      </w:r>
      <w:r w:rsidR="009E11F0" w:rsidRPr="00886CD4">
        <w:rPr>
          <w:rPrChange w:id="3112" w:author="Panagiotis Karkazis" w:date="2022-03-01T20:05:00Z">
            <w:rPr>
              <w:highlight w:val="red"/>
            </w:rPr>
          </w:rPrChange>
        </w:rPr>
        <w:t xml:space="preserve"> arxiv.org/</w:t>
      </w:r>
      <w:proofErr w:type="spellStart"/>
      <w:r w:rsidR="009E11F0" w:rsidRPr="00886CD4">
        <w:rPr>
          <w:rPrChange w:id="3113" w:author="Panagiotis Karkazis" w:date="2022-03-01T20:05:00Z">
            <w:rPr>
              <w:highlight w:val="red"/>
            </w:rPr>
          </w:rPrChange>
        </w:rPr>
        <w:t>abs</w:t>
      </w:r>
      <w:proofErr w:type="spellEnd"/>
      <w:r w:rsidR="009E11F0" w:rsidRPr="00886CD4">
        <w:rPr>
          <w:rPrChange w:id="3114" w:author="Panagiotis Karkazis" w:date="2022-03-01T20:05:00Z">
            <w:rPr>
              <w:highlight w:val="red"/>
            </w:rPr>
          </w:rPrChange>
        </w:rPr>
        <w:t>/1904.11829</w:t>
      </w:r>
      <w:r w:rsidR="00B94754" w:rsidRPr="00886CD4">
        <w:rPr>
          <w:rFonts w:ascii="Arial" w:eastAsia="Times New Roman" w:hAnsi="Arial" w:cs="Arial"/>
          <w:sz w:val="24"/>
          <w:szCs w:val="24"/>
          <w:rPrChange w:id="3115" w:author="Panagiotis Karkazis" w:date="2022-03-01T20:05:00Z">
            <w:rPr>
              <w:rFonts w:ascii="Arial" w:eastAsia="Times New Roman" w:hAnsi="Arial" w:cs="Arial"/>
              <w:sz w:val="24"/>
              <w:szCs w:val="24"/>
              <w:highlight w:val="red"/>
            </w:rPr>
          </w:rPrChange>
        </w:rPr>
        <w:t>].</w:t>
      </w:r>
      <w:r w:rsidR="000912E8" w:rsidRPr="00886CD4">
        <w:rPr>
          <w:rFonts w:ascii="Arial" w:eastAsia="Times New Roman" w:hAnsi="Arial" w:cs="Arial"/>
          <w:sz w:val="24"/>
          <w:szCs w:val="24"/>
          <w:rPrChange w:id="3116" w:author="Panagiotis Karkazis" w:date="2022-03-01T20:05:00Z">
            <w:rPr>
              <w:rFonts w:ascii="Arial" w:eastAsia="Times New Roman" w:hAnsi="Arial" w:cs="Arial"/>
              <w:sz w:val="24"/>
              <w:szCs w:val="24"/>
              <w:highlight w:val="red"/>
            </w:rPr>
          </w:rPrChange>
        </w:rPr>
        <w:t xml:space="preserve"> </w:t>
      </w:r>
      <w:r w:rsidR="003675EB" w:rsidRPr="00886CD4">
        <w:rPr>
          <w:rFonts w:ascii="Arial" w:eastAsia="Times New Roman" w:hAnsi="Arial" w:cs="Arial"/>
          <w:sz w:val="24"/>
          <w:szCs w:val="24"/>
          <w:rPrChange w:id="3117" w:author="Panagiotis Karkazis" w:date="2022-03-01T20:05:00Z">
            <w:rPr>
              <w:rFonts w:ascii="Arial" w:eastAsia="Times New Roman" w:hAnsi="Arial" w:cs="Arial"/>
              <w:sz w:val="24"/>
              <w:szCs w:val="24"/>
              <w:highlight w:val="red"/>
            </w:rPr>
          </w:rPrChange>
        </w:rPr>
        <w:t xml:space="preserve">Για να πραγματοποιήσουν αυτή την λειτουργία τα </w:t>
      </w:r>
      <w:r w:rsidR="003675EB" w:rsidRPr="00886CD4">
        <w:rPr>
          <w:rFonts w:ascii="Arial" w:eastAsia="Times New Roman" w:hAnsi="Arial" w:cs="Arial"/>
          <w:sz w:val="24"/>
          <w:szCs w:val="24"/>
          <w:lang w:val="en-US"/>
          <w:rPrChange w:id="3118" w:author="Panagiotis Karkazis" w:date="2022-03-01T20:05:00Z">
            <w:rPr>
              <w:rFonts w:ascii="Arial" w:eastAsia="Times New Roman" w:hAnsi="Arial" w:cs="Arial"/>
              <w:sz w:val="24"/>
              <w:szCs w:val="24"/>
              <w:highlight w:val="red"/>
              <w:lang w:val="en-US"/>
            </w:rPr>
          </w:rPrChange>
        </w:rPr>
        <w:t>RNNs</w:t>
      </w:r>
      <w:r w:rsidR="0051068A" w:rsidRPr="00886CD4">
        <w:rPr>
          <w:rFonts w:ascii="Arial" w:eastAsia="Times New Roman" w:hAnsi="Arial" w:cs="Arial"/>
          <w:sz w:val="24"/>
          <w:szCs w:val="24"/>
          <w:rPrChange w:id="3119" w:author="Panagiotis Karkazis" w:date="2022-03-01T20:05:00Z">
            <w:rPr>
              <w:rFonts w:ascii="Arial" w:eastAsia="Times New Roman" w:hAnsi="Arial" w:cs="Arial"/>
              <w:sz w:val="24"/>
              <w:szCs w:val="24"/>
              <w:highlight w:val="red"/>
            </w:rPr>
          </w:rPrChange>
        </w:rPr>
        <w:t>,</w:t>
      </w:r>
      <w:r w:rsidR="003675EB" w:rsidRPr="00886CD4">
        <w:rPr>
          <w:rFonts w:ascii="Arial" w:eastAsia="Times New Roman" w:hAnsi="Arial" w:cs="Arial"/>
          <w:sz w:val="24"/>
          <w:szCs w:val="24"/>
          <w:rPrChange w:id="3120" w:author="Panagiotis Karkazis" w:date="2022-03-01T20:05:00Z">
            <w:rPr>
              <w:rFonts w:ascii="Arial" w:eastAsia="Times New Roman" w:hAnsi="Arial" w:cs="Arial"/>
              <w:sz w:val="24"/>
              <w:szCs w:val="24"/>
              <w:highlight w:val="red"/>
            </w:rPr>
          </w:rPrChange>
        </w:rPr>
        <w:t xml:space="preserve"> 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sidRPr="00886CD4">
        <w:rPr>
          <w:rFonts w:ascii="Arial" w:eastAsia="Times New Roman" w:hAnsi="Arial" w:cs="Arial"/>
          <w:sz w:val="24"/>
          <w:szCs w:val="24"/>
          <w:rPrChange w:id="3121" w:author="Panagiotis Karkazis" w:date="2022-03-01T20:05:00Z">
            <w:rPr>
              <w:rFonts w:ascii="Arial" w:eastAsia="Times New Roman" w:hAnsi="Arial" w:cs="Arial"/>
              <w:sz w:val="24"/>
              <w:szCs w:val="24"/>
              <w:highlight w:val="red"/>
            </w:rPr>
          </w:rPrChange>
        </w:rPr>
        <w:t>καταλήγουν στο ίδιο επίπεδο ή σε προηγούμενο</w:t>
      </w:r>
      <w:r w:rsidR="00EE12D0" w:rsidRPr="00886CD4">
        <w:rPr>
          <w:rFonts w:ascii="Arial" w:eastAsia="Times New Roman" w:hAnsi="Arial" w:cs="Arial"/>
          <w:sz w:val="24"/>
          <w:szCs w:val="24"/>
          <w:rPrChange w:id="3122" w:author="Panagiotis Karkazis" w:date="2022-03-01T20:05:00Z">
            <w:rPr>
              <w:rFonts w:ascii="Arial" w:eastAsia="Times New Roman" w:hAnsi="Arial" w:cs="Arial"/>
              <w:sz w:val="24"/>
              <w:szCs w:val="24"/>
              <w:highlight w:val="red"/>
            </w:rPr>
          </w:rPrChange>
        </w:rPr>
        <w:t xml:space="preserve"> </w:t>
      </w:r>
      <w:r w:rsidR="003675EB" w:rsidRPr="00886CD4">
        <w:rPr>
          <w:rFonts w:ascii="Arial" w:eastAsia="Times New Roman" w:hAnsi="Arial" w:cs="Arial"/>
          <w:sz w:val="24"/>
          <w:szCs w:val="24"/>
          <w:rPrChange w:id="3123" w:author="Panagiotis Karkazis" w:date="2022-03-01T20:05:00Z">
            <w:rPr>
              <w:rFonts w:ascii="Arial" w:eastAsia="Times New Roman" w:hAnsi="Arial" w:cs="Arial"/>
              <w:sz w:val="24"/>
              <w:szCs w:val="24"/>
              <w:highlight w:val="red"/>
            </w:rPr>
          </w:rPrChange>
        </w:rPr>
        <w:t>[</w:t>
      </w:r>
      <w:r w:rsidR="00165112" w:rsidRPr="00886CD4">
        <w:rPr>
          <w:rFonts w:ascii="Arial" w:hAnsi="Arial" w:cs="Arial"/>
          <w:sz w:val="24"/>
          <w:szCs w:val="24"/>
          <w:lang w:val="en-US"/>
          <w:rPrChange w:id="3124" w:author="Panagiotis Karkazis" w:date="2022-03-01T20:05:00Z">
            <w:rPr>
              <w:rFonts w:ascii="Arial" w:hAnsi="Arial" w:cs="Arial"/>
              <w:sz w:val="24"/>
              <w:szCs w:val="24"/>
              <w:highlight w:val="red"/>
              <w:lang w:val="en-US"/>
            </w:rPr>
          </w:rPrChange>
        </w:rPr>
        <w:t>A</w:t>
      </w:r>
      <w:r w:rsidR="00165112" w:rsidRPr="00886CD4">
        <w:rPr>
          <w:rFonts w:ascii="Arial" w:hAnsi="Arial" w:cs="Arial"/>
          <w:sz w:val="24"/>
          <w:szCs w:val="24"/>
          <w:rPrChange w:id="3125" w:author="Panagiotis Karkazis" w:date="2022-03-01T20:05:00Z">
            <w:rPr>
              <w:rFonts w:ascii="Arial" w:hAnsi="Arial" w:cs="Arial"/>
              <w:sz w:val="24"/>
              <w:szCs w:val="24"/>
              <w:highlight w:val="red"/>
            </w:rPr>
          </w:rPrChange>
        </w:rPr>
        <w:t xml:space="preserve"> </w:t>
      </w:r>
      <w:r w:rsidR="00165112" w:rsidRPr="00886CD4">
        <w:rPr>
          <w:rFonts w:ascii="Arial" w:hAnsi="Arial" w:cs="Arial"/>
          <w:sz w:val="24"/>
          <w:szCs w:val="24"/>
          <w:lang w:val="en-US"/>
          <w:rPrChange w:id="3126" w:author="Panagiotis Karkazis" w:date="2022-03-01T20:05:00Z">
            <w:rPr>
              <w:rFonts w:ascii="Arial" w:hAnsi="Arial" w:cs="Arial"/>
              <w:sz w:val="24"/>
              <w:szCs w:val="24"/>
              <w:highlight w:val="red"/>
              <w:lang w:val="en-US"/>
            </w:rPr>
          </w:rPrChange>
        </w:rPr>
        <w:t>Critical</w:t>
      </w:r>
      <w:r w:rsidR="00165112" w:rsidRPr="00886CD4">
        <w:rPr>
          <w:rFonts w:ascii="Arial" w:hAnsi="Arial" w:cs="Arial"/>
          <w:sz w:val="24"/>
          <w:szCs w:val="24"/>
          <w:rPrChange w:id="3127" w:author="Panagiotis Karkazis" w:date="2022-03-01T20:05:00Z">
            <w:rPr>
              <w:rFonts w:ascii="Arial" w:hAnsi="Arial" w:cs="Arial"/>
              <w:sz w:val="24"/>
              <w:szCs w:val="24"/>
              <w:highlight w:val="red"/>
            </w:rPr>
          </w:rPrChange>
        </w:rPr>
        <w:t xml:space="preserve"> </w:t>
      </w:r>
      <w:r w:rsidR="00165112" w:rsidRPr="00886CD4">
        <w:rPr>
          <w:rFonts w:ascii="Arial" w:hAnsi="Arial" w:cs="Arial"/>
          <w:sz w:val="24"/>
          <w:szCs w:val="24"/>
          <w:lang w:val="en-US"/>
          <w:rPrChange w:id="3128" w:author="Panagiotis Karkazis" w:date="2022-03-01T20:05:00Z">
            <w:rPr>
              <w:rFonts w:ascii="Arial" w:hAnsi="Arial" w:cs="Arial"/>
              <w:sz w:val="24"/>
              <w:szCs w:val="24"/>
              <w:highlight w:val="red"/>
              <w:lang w:val="en-US"/>
            </w:rPr>
          </w:rPrChange>
        </w:rPr>
        <w:t>Review</w:t>
      </w:r>
      <w:r w:rsidR="00165112" w:rsidRPr="00886CD4">
        <w:rPr>
          <w:rFonts w:ascii="Arial" w:hAnsi="Arial" w:cs="Arial"/>
          <w:sz w:val="24"/>
          <w:szCs w:val="24"/>
          <w:rPrChange w:id="3129" w:author="Panagiotis Karkazis" w:date="2022-03-01T20:05:00Z">
            <w:rPr>
              <w:rFonts w:ascii="Arial" w:hAnsi="Arial" w:cs="Arial"/>
              <w:sz w:val="24"/>
              <w:szCs w:val="24"/>
              <w:highlight w:val="red"/>
            </w:rPr>
          </w:rPrChange>
        </w:rPr>
        <w:t xml:space="preserve"> </w:t>
      </w:r>
      <w:r w:rsidR="00165112" w:rsidRPr="00886CD4">
        <w:rPr>
          <w:rFonts w:ascii="Arial" w:hAnsi="Arial" w:cs="Arial"/>
          <w:sz w:val="24"/>
          <w:szCs w:val="24"/>
          <w:lang w:val="en-US"/>
          <w:rPrChange w:id="3130" w:author="Panagiotis Karkazis" w:date="2022-03-01T20:05:00Z">
            <w:rPr>
              <w:rFonts w:ascii="Arial" w:hAnsi="Arial" w:cs="Arial"/>
              <w:sz w:val="24"/>
              <w:szCs w:val="24"/>
              <w:highlight w:val="red"/>
              <w:lang w:val="en-US"/>
            </w:rPr>
          </w:rPrChange>
        </w:rPr>
        <w:t>of</w:t>
      </w:r>
      <w:r w:rsidR="00165112" w:rsidRPr="00886CD4">
        <w:rPr>
          <w:rFonts w:ascii="Arial" w:hAnsi="Arial" w:cs="Arial"/>
          <w:sz w:val="24"/>
          <w:szCs w:val="24"/>
          <w:rPrChange w:id="3131" w:author="Panagiotis Karkazis" w:date="2022-03-01T20:05:00Z">
            <w:rPr>
              <w:rFonts w:ascii="Arial" w:hAnsi="Arial" w:cs="Arial"/>
              <w:sz w:val="24"/>
              <w:szCs w:val="24"/>
              <w:highlight w:val="red"/>
            </w:rPr>
          </w:rPrChange>
        </w:rPr>
        <w:t xml:space="preserve"> </w:t>
      </w:r>
      <w:r w:rsidR="00165112" w:rsidRPr="00886CD4">
        <w:rPr>
          <w:rFonts w:ascii="Arial" w:hAnsi="Arial" w:cs="Arial"/>
          <w:sz w:val="24"/>
          <w:szCs w:val="24"/>
          <w:lang w:val="en-US"/>
          <w:rPrChange w:id="3132" w:author="Panagiotis Karkazis" w:date="2022-03-01T20:05:00Z">
            <w:rPr>
              <w:rFonts w:ascii="Arial" w:hAnsi="Arial" w:cs="Arial"/>
              <w:sz w:val="24"/>
              <w:szCs w:val="24"/>
              <w:highlight w:val="red"/>
              <w:lang w:val="en-US"/>
            </w:rPr>
          </w:rPrChange>
        </w:rPr>
        <w:t>Recurrent</w:t>
      </w:r>
      <w:r w:rsidR="00165112" w:rsidRPr="00886CD4">
        <w:rPr>
          <w:rFonts w:ascii="Arial" w:hAnsi="Arial" w:cs="Arial"/>
          <w:sz w:val="24"/>
          <w:szCs w:val="24"/>
          <w:rPrChange w:id="3133" w:author="Panagiotis Karkazis" w:date="2022-03-01T20:05:00Z">
            <w:rPr>
              <w:rFonts w:ascii="Arial" w:hAnsi="Arial" w:cs="Arial"/>
              <w:sz w:val="24"/>
              <w:szCs w:val="24"/>
              <w:highlight w:val="red"/>
            </w:rPr>
          </w:rPrChange>
        </w:rPr>
        <w:t xml:space="preserve"> </w:t>
      </w:r>
      <w:r w:rsidR="00165112" w:rsidRPr="00886CD4">
        <w:rPr>
          <w:rFonts w:ascii="Arial" w:hAnsi="Arial" w:cs="Arial"/>
          <w:sz w:val="24"/>
          <w:szCs w:val="24"/>
          <w:lang w:val="en-US"/>
          <w:rPrChange w:id="3134" w:author="Panagiotis Karkazis" w:date="2022-03-01T20:05:00Z">
            <w:rPr>
              <w:rFonts w:ascii="Arial" w:hAnsi="Arial" w:cs="Arial"/>
              <w:sz w:val="24"/>
              <w:szCs w:val="24"/>
              <w:highlight w:val="red"/>
              <w:lang w:val="en-US"/>
            </w:rPr>
          </w:rPrChange>
        </w:rPr>
        <w:t>Neural</w:t>
      </w:r>
      <w:r w:rsidR="00165112" w:rsidRPr="00886CD4">
        <w:rPr>
          <w:rFonts w:ascii="Arial" w:eastAsia="Times New Roman" w:hAnsi="Arial" w:cs="Arial"/>
          <w:sz w:val="24"/>
          <w:szCs w:val="24"/>
          <w:rPrChange w:id="3135" w:author="Panagiotis Karkazis" w:date="2022-03-01T20:05:00Z">
            <w:rPr>
              <w:rFonts w:ascii="Arial" w:eastAsia="Times New Roman" w:hAnsi="Arial" w:cs="Arial"/>
              <w:sz w:val="24"/>
              <w:szCs w:val="24"/>
              <w:highlight w:val="red"/>
            </w:rPr>
          </w:rPrChange>
        </w:rPr>
        <w:t xml:space="preserve">, </w:t>
      </w:r>
      <w:r w:rsidR="005F00A3" w:rsidRPr="00886CD4">
        <w:rPr>
          <w:rFonts w:ascii="Arial" w:eastAsia="Times New Roman" w:hAnsi="Arial" w:cs="Arial"/>
          <w:sz w:val="24"/>
          <w:szCs w:val="24"/>
          <w:rPrChange w:id="3136" w:author="Panagiotis Karkazis" w:date="2022-03-01T20:05:00Z">
            <w:rPr>
              <w:rFonts w:ascii="Arial" w:eastAsia="Times New Roman" w:hAnsi="Arial" w:cs="Arial"/>
              <w:sz w:val="24"/>
              <w:szCs w:val="24"/>
              <w:highlight w:val="red"/>
            </w:rPr>
          </w:rPrChange>
        </w:rPr>
        <w:t>mygreatlearning.com/</w:t>
      </w:r>
      <w:proofErr w:type="spellStart"/>
      <w:r w:rsidR="005F00A3" w:rsidRPr="00886CD4">
        <w:rPr>
          <w:rFonts w:ascii="Arial" w:eastAsia="Times New Roman" w:hAnsi="Arial" w:cs="Arial"/>
          <w:sz w:val="24"/>
          <w:szCs w:val="24"/>
          <w:rPrChange w:id="3137" w:author="Panagiotis Karkazis" w:date="2022-03-01T20:05:00Z">
            <w:rPr>
              <w:rFonts w:ascii="Arial" w:eastAsia="Times New Roman" w:hAnsi="Arial" w:cs="Arial"/>
              <w:sz w:val="24"/>
              <w:szCs w:val="24"/>
              <w:highlight w:val="red"/>
            </w:rPr>
          </w:rPrChange>
        </w:rPr>
        <w:t>blog</w:t>
      </w:r>
      <w:proofErr w:type="spellEnd"/>
      <w:r w:rsidR="005F00A3" w:rsidRPr="00886CD4">
        <w:rPr>
          <w:rFonts w:ascii="Arial" w:eastAsia="Times New Roman" w:hAnsi="Arial" w:cs="Arial"/>
          <w:sz w:val="24"/>
          <w:szCs w:val="24"/>
          <w:rPrChange w:id="3138" w:author="Panagiotis Karkazis" w:date="2022-03-01T20:05:00Z">
            <w:rPr>
              <w:rFonts w:ascii="Arial" w:eastAsia="Times New Roman" w:hAnsi="Arial" w:cs="Arial"/>
              <w:sz w:val="24"/>
              <w:szCs w:val="24"/>
              <w:highlight w:val="red"/>
            </w:rPr>
          </w:rPrChange>
        </w:rPr>
        <w:t>/</w:t>
      </w:r>
      <w:proofErr w:type="spellStart"/>
      <w:r w:rsidR="005F00A3" w:rsidRPr="00886CD4">
        <w:rPr>
          <w:rFonts w:ascii="Arial" w:eastAsia="Times New Roman" w:hAnsi="Arial" w:cs="Arial"/>
          <w:sz w:val="24"/>
          <w:szCs w:val="24"/>
          <w:rPrChange w:id="3139" w:author="Panagiotis Karkazis" w:date="2022-03-01T20:05:00Z">
            <w:rPr>
              <w:rFonts w:ascii="Arial" w:eastAsia="Times New Roman" w:hAnsi="Arial" w:cs="Arial"/>
              <w:sz w:val="24"/>
              <w:szCs w:val="24"/>
              <w:highlight w:val="red"/>
            </w:rPr>
          </w:rPrChange>
        </w:rPr>
        <w:t>types</w:t>
      </w:r>
      <w:proofErr w:type="spellEnd"/>
      <w:r w:rsidR="005F00A3" w:rsidRPr="00886CD4">
        <w:rPr>
          <w:rFonts w:ascii="Arial" w:eastAsia="Times New Roman" w:hAnsi="Arial" w:cs="Arial"/>
          <w:sz w:val="24"/>
          <w:szCs w:val="24"/>
          <w:rPrChange w:id="3140" w:author="Panagiotis Karkazis" w:date="2022-03-01T20:05:00Z">
            <w:rPr>
              <w:rFonts w:ascii="Arial" w:eastAsia="Times New Roman" w:hAnsi="Arial" w:cs="Arial"/>
              <w:sz w:val="24"/>
              <w:szCs w:val="24"/>
              <w:highlight w:val="red"/>
            </w:rPr>
          </w:rPrChange>
        </w:rPr>
        <w:t>-of</w:t>
      </w:r>
      <w:r w:rsidR="00EE12D0" w:rsidRPr="00886CD4">
        <w:rPr>
          <w:rFonts w:ascii="Arial" w:eastAsia="Times New Roman" w:hAnsi="Arial" w:cs="Arial"/>
          <w:sz w:val="24"/>
          <w:szCs w:val="24"/>
          <w:rPrChange w:id="3141" w:author="Panagiotis Karkazis" w:date="2022-03-01T20:05:00Z">
            <w:rPr>
              <w:rFonts w:ascii="Arial" w:eastAsia="Times New Roman" w:hAnsi="Arial" w:cs="Arial"/>
              <w:sz w:val="24"/>
              <w:szCs w:val="24"/>
              <w:highlight w:val="red"/>
            </w:rPr>
          </w:rPrChange>
        </w:rPr>
        <w:t xml:space="preserve">, </w:t>
      </w:r>
      <w:proofErr w:type="spellStart"/>
      <w:r w:rsidR="003675EB" w:rsidRPr="00886CD4">
        <w:rPr>
          <w:rFonts w:ascii="Arial" w:eastAsia="Times New Roman" w:hAnsi="Arial" w:cs="Arial"/>
          <w:sz w:val="24"/>
          <w:szCs w:val="24"/>
          <w:rPrChange w:id="3142" w:author="Panagiotis Karkazis" w:date="2022-03-01T20:05:00Z">
            <w:rPr>
              <w:rFonts w:ascii="Arial" w:eastAsia="Times New Roman" w:hAnsi="Arial" w:cs="Arial"/>
              <w:sz w:val="24"/>
              <w:szCs w:val="24"/>
              <w:highlight w:val="red"/>
            </w:rPr>
          </w:rPrChange>
        </w:rPr>
        <w:t>cc-machine-learning-deep-learning-architectures</w:t>
      </w:r>
      <w:proofErr w:type="spellEnd"/>
      <w:r w:rsidR="00C45CD5" w:rsidRPr="00886CD4">
        <w:rPr>
          <w:rFonts w:ascii="Arial" w:eastAsia="Times New Roman" w:hAnsi="Arial" w:cs="Arial"/>
          <w:sz w:val="24"/>
          <w:szCs w:val="24"/>
          <w:rPrChange w:id="3143" w:author="Panagiotis Karkazis" w:date="2022-03-01T20:05:00Z">
            <w:rPr>
              <w:rFonts w:ascii="Arial" w:eastAsia="Times New Roman" w:hAnsi="Arial" w:cs="Arial"/>
              <w:sz w:val="24"/>
              <w:szCs w:val="24"/>
              <w:highlight w:val="red"/>
            </w:rPr>
          </w:rPrChange>
        </w:rPr>
        <w:t xml:space="preserve">, </w:t>
      </w:r>
      <w:r w:rsidR="00924454" w:rsidRPr="00886CD4">
        <w:rPr>
          <w:rFonts w:ascii="Arial" w:eastAsia="Times New Roman" w:hAnsi="Arial" w:cs="Arial"/>
          <w:sz w:val="24"/>
          <w:szCs w:val="24"/>
          <w:rPrChange w:id="3144" w:author="Panagiotis Karkazis" w:date="2022-03-01T20:05:00Z">
            <w:rPr>
              <w:rFonts w:ascii="Arial" w:eastAsia="Times New Roman" w:hAnsi="Arial" w:cs="Arial"/>
              <w:sz w:val="24"/>
              <w:szCs w:val="24"/>
              <w:highlight w:val="red"/>
            </w:rPr>
          </w:rPrChange>
        </w:rPr>
        <w:t>towardsdatascience.com/6-types-of-, ibm.com/</w:t>
      </w:r>
      <w:proofErr w:type="spellStart"/>
      <w:r w:rsidR="00924454" w:rsidRPr="00886CD4">
        <w:rPr>
          <w:rFonts w:ascii="Arial" w:eastAsia="Times New Roman" w:hAnsi="Arial" w:cs="Arial"/>
          <w:sz w:val="24"/>
          <w:szCs w:val="24"/>
          <w:rPrChange w:id="3145" w:author="Panagiotis Karkazis" w:date="2022-03-01T20:05:00Z">
            <w:rPr>
              <w:rFonts w:ascii="Arial" w:eastAsia="Times New Roman" w:hAnsi="Arial" w:cs="Arial"/>
              <w:sz w:val="24"/>
              <w:szCs w:val="24"/>
              <w:highlight w:val="red"/>
            </w:rPr>
          </w:rPrChange>
        </w:rPr>
        <w:t>cloud</w:t>
      </w:r>
      <w:proofErr w:type="spellEnd"/>
      <w:r w:rsidR="00924454" w:rsidRPr="00886CD4">
        <w:rPr>
          <w:rFonts w:ascii="Arial" w:eastAsia="Times New Roman" w:hAnsi="Arial" w:cs="Arial"/>
          <w:sz w:val="24"/>
          <w:szCs w:val="24"/>
          <w:rPrChange w:id="3146" w:author="Panagiotis Karkazis" w:date="2022-03-01T20:05:00Z">
            <w:rPr>
              <w:rFonts w:ascii="Arial" w:eastAsia="Times New Roman" w:hAnsi="Arial" w:cs="Arial"/>
              <w:sz w:val="24"/>
              <w:szCs w:val="24"/>
              <w:highlight w:val="red"/>
            </w:rPr>
          </w:rPrChange>
        </w:rPr>
        <w:t>/</w:t>
      </w:r>
      <w:proofErr w:type="spellStart"/>
      <w:r w:rsidR="00924454" w:rsidRPr="00886CD4">
        <w:rPr>
          <w:rFonts w:ascii="Arial" w:eastAsia="Times New Roman" w:hAnsi="Arial" w:cs="Arial"/>
          <w:sz w:val="24"/>
          <w:szCs w:val="24"/>
          <w:rPrChange w:id="3147" w:author="Panagiotis Karkazis" w:date="2022-03-01T20:05:00Z">
            <w:rPr>
              <w:rFonts w:ascii="Arial" w:eastAsia="Times New Roman" w:hAnsi="Arial" w:cs="Arial"/>
              <w:sz w:val="24"/>
              <w:szCs w:val="24"/>
              <w:highlight w:val="red"/>
            </w:rPr>
          </w:rPrChange>
        </w:rPr>
        <w:t>learn</w:t>
      </w:r>
      <w:proofErr w:type="spellEnd"/>
      <w:r w:rsidR="00924454" w:rsidRPr="00886CD4">
        <w:rPr>
          <w:rFonts w:ascii="Arial" w:eastAsia="Times New Roman" w:hAnsi="Arial" w:cs="Arial"/>
          <w:sz w:val="24"/>
          <w:szCs w:val="24"/>
          <w:rPrChange w:id="3148" w:author="Panagiotis Karkazis" w:date="2022-03-01T20:05:00Z">
            <w:rPr>
              <w:rFonts w:ascii="Arial" w:eastAsia="Times New Roman" w:hAnsi="Arial" w:cs="Arial"/>
              <w:sz w:val="24"/>
              <w:szCs w:val="24"/>
              <w:highlight w:val="red"/>
            </w:rPr>
          </w:rPrChange>
        </w:rPr>
        <w:t>/</w:t>
      </w:r>
      <w:proofErr w:type="spellStart"/>
      <w:r w:rsidR="00924454" w:rsidRPr="00886CD4">
        <w:rPr>
          <w:rFonts w:ascii="Arial" w:eastAsia="Times New Roman" w:hAnsi="Arial" w:cs="Arial"/>
          <w:sz w:val="24"/>
          <w:szCs w:val="24"/>
          <w:rPrChange w:id="3149" w:author="Panagiotis Karkazis" w:date="2022-03-01T20:05:00Z">
            <w:rPr>
              <w:rFonts w:ascii="Arial" w:eastAsia="Times New Roman" w:hAnsi="Arial" w:cs="Arial"/>
              <w:sz w:val="24"/>
              <w:szCs w:val="24"/>
              <w:highlight w:val="red"/>
            </w:rPr>
          </w:rPrChange>
        </w:rPr>
        <w:t>recurrent</w:t>
      </w:r>
      <w:proofErr w:type="spellEnd"/>
      <w:r w:rsidR="00924454" w:rsidRPr="00886CD4">
        <w:rPr>
          <w:rFonts w:ascii="Arial" w:eastAsia="Times New Roman" w:hAnsi="Arial" w:cs="Arial"/>
          <w:sz w:val="24"/>
          <w:szCs w:val="24"/>
          <w:rPrChange w:id="3150" w:author="Panagiotis Karkazis" w:date="2022-03-01T20:05:00Z">
            <w:rPr>
              <w:rFonts w:ascii="Arial" w:eastAsia="Times New Roman" w:hAnsi="Arial" w:cs="Arial"/>
              <w:sz w:val="24"/>
              <w:szCs w:val="24"/>
              <w:highlight w:val="red"/>
            </w:rPr>
          </w:rPrChange>
        </w:rPr>
        <w:t>-</w:t>
      </w:r>
      <w:r w:rsidR="00822226" w:rsidRPr="00886CD4">
        <w:rPr>
          <w:rFonts w:ascii="Arial" w:eastAsia="Times New Roman" w:hAnsi="Arial" w:cs="Arial"/>
          <w:sz w:val="24"/>
          <w:szCs w:val="24"/>
          <w:rPrChange w:id="3151" w:author="Panagiotis Karkazis" w:date="2022-03-01T20:05:00Z">
            <w:rPr>
              <w:rFonts w:ascii="Arial" w:eastAsia="Times New Roman" w:hAnsi="Arial" w:cs="Arial"/>
              <w:sz w:val="24"/>
              <w:szCs w:val="24"/>
              <w:highlight w:val="red"/>
            </w:rPr>
          </w:rPrChange>
        </w:rPr>
        <w:t xml:space="preserve">, </w:t>
      </w:r>
      <w:proofErr w:type="spellStart"/>
      <w:r w:rsidR="00822226" w:rsidRPr="00886CD4">
        <w:rPr>
          <w:rFonts w:ascii="Arial" w:eastAsia="Times New Roman" w:hAnsi="Arial" w:cs="Arial"/>
          <w:sz w:val="24"/>
          <w:szCs w:val="24"/>
          <w:lang w:val="en-US"/>
          <w:rPrChange w:id="3152" w:author="Panagiotis Karkazis" w:date="2022-03-01T20:05:00Z">
            <w:rPr>
              <w:rFonts w:ascii="Arial" w:eastAsia="Times New Roman" w:hAnsi="Arial" w:cs="Arial"/>
              <w:sz w:val="24"/>
              <w:szCs w:val="24"/>
              <w:highlight w:val="red"/>
              <w:lang w:val="en-US"/>
            </w:rPr>
          </w:rPrChange>
        </w:rPr>
        <w:t>arxiv</w:t>
      </w:r>
      <w:proofErr w:type="spellEnd"/>
      <w:r w:rsidR="00822226" w:rsidRPr="00886CD4">
        <w:rPr>
          <w:rFonts w:ascii="Arial" w:eastAsia="Times New Roman" w:hAnsi="Arial" w:cs="Arial"/>
          <w:sz w:val="24"/>
          <w:szCs w:val="24"/>
          <w:rPrChange w:id="3153" w:author="Panagiotis Karkazis" w:date="2022-03-01T20:05:00Z">
            <w:rPr>
              <w:rFonts w:ascii="Arial" w:eastAsia="Times New Roman" w:hAnsi="Arial" w:cs="Arial"/>
              <w:sz w:val="24"/>
              <w:szCs w:val="24"/>
              <w:highlight w:val="red"/>
            </w:rPr>
          </w:rPrChange>
        </w:rPr>
        <w:t>.</w:t>
      </w:r>
      <w:r w:rsidR="00822226" w:rsidRPr="00886CD4">
        <w:rPr>
          <w:rFonts w:ascii="Arial" w:eastAsia="Times New Roman" w:hAnsi="Arial" w:cs="Arial"/>
          <w:sz w:val="24"/>
          <w:szCs w:val="24"/>
          <w:lang w:val="en-US"/>
          <w:rPrChange w:id="3154" w:author="Panagiotis Karkazis" w:date="2022-03-01T20:05:00Z">
            <w:rPr>
              <w:rFonts w:ascii="Arial" w:eastAsia="Times New Roman" w:hAnsi="Arial" w:cs="Arial"/>
              <w:sz w:val="24"/>
              <w:szCs w:val="24"/>
              <w:highlight w:val="red"/>
              <w:lang w:val="en-US"/>
            </w:rPr>
          </w:rPrChange>
        </w:rPr>
        <w:t>org</w:t>
      </w:r>
      <w:r w:rsidR="00822226" w:rsidRPr="00886CD4">
        <w:rPr>
          <w:rFonts w:ascii="Arial" w:eastAsia="Times New Roman" w:hAnsi="Arial" w:cs="Arial"/>
          <w:sz w:val="24"/>
          <w:szCs w:val="24"/>
          <w:rPrChange w:id="3155" w:author="Panagiotis Karkazis" w:date="2022-03-01T20:05:00Z">
            <w:rPr>
              <w:rFonts w:ascii="Arial" w:eastAsia="Times New Roman" w:hAnsi="Arial" w:cs="Arial"/>
              <w:sz w:val="24"/>
              <w:szCs w:val="24"/>
              <w:highlight w:val="red"/>
            </w:rPr>
          </w:rPrChange>
        </w:rPr>
        <w:t>/</w:t>
      </w:r>
      <w:r w:rsidR="00822226" w:rsidRPr="00886CD4">
        <w:rPr>
          <w:rFonts w:ascii="Arial" w:eastAsia="Times New Roman" w:hAnsi="Arial" w:cs="Arial"/>
          <w:sz w:val="24"/>
          <w:szCs w:val="24"/>
          <w:lang w:val="en-US"/>
          <w:rPrChange w:id="3156" w:author="Panagiotis Karkazis" w:date="2022-03-01T20:05:00Z">
            <w:rPr>
              <w:rFonts w:ascii="Arial" w:eastAsia="Times New Roman" w:hAnsi="Arial" w:cs="Arial"/>
              <w:sz w:val="24"/>
              <w:szCs w:val="24"/>
              <w:highlight w:val="red"/>
              <w:lang w:val="en-US"/>
            </w:rPr>
          </w:rPrChange>
        </w:rPr>
        <w:t>abs</w:t>
      </w:r>
      <w:r w:rsidR="00822226" w:rsidRPr="00886CD4">
        <w:rPr>
          <w:rFonts w:ascii="Arial" w:eastAsia="Times New Roman" w:hAnsi="Arial" w:cs="Arial"/>
          <w:sz w:val="24"/>
          <w:szCs w:val="24"/>
          <w:rPrChange w:id="3157" w:author="Panagiotis Karkazis" w:date="2022-03-01T20:05:00Z">
            <w:rPr>
              <w:rFonts w:ascii="Arial" w:eastAsia="Times New Roman" w:hAnsi="Arial" w:cs="Arial"/>
              <w:sz w:val="24"/>
              <w:szCs w:val="24"/>
              <w:highlight w:val="red"/>
            </w:rPr>
          </w:rPrChange>
        </w:rPr>
        <w:t>/1904.11829</w:t>
      </w:r>
      <w:r w:rsidR="003675EB" w:rsidRPr="00886CD4">
        <w:rPr>
          <w:rFonts w:ascii="Arial" w:eastAsia="Times New Roman" w:hAnsi="Arial" w:cs="Arial"/>
          <w:sz w:val="24"/>
          <w:szCs w:val="24"/>
          <w:rPrChange w:id="3158" w:author="Panagiotis Karkazis" w:date="2022-03-01T20:05:00Z">
            <w:rPr>
              <w:rFonts w:ascii="Arial" w:eastAsia="Times New Roman" w:hAnsi="Arial" w:cs="Arial"/>
              <w:sz w:val="24"/>
              <w:szCs w:val="24"/>
              <w:highlight w:val="red"/>
            </w:rPr>
          </w:rPrChange>
        </w:rPr>
        <w:t>].</w:t>
      </w:r>
      <w:r w:rsidR="005367B7" w:rsidRPr="00886CD4">
        <w:rPr>
          <w:rFonts w:ascii="Arial" w:eastAsia="Times New Roman" w:hAnsi="Arial" w:cs="Arial"/>
          <w:sz w:val="24"/>
          <w:szCs w:val="24"/>
          <w:rPrChange w:id="3159" w:author="Panagiotis Karkazis" w:date="2022-03-01T20:05:00Z">
            <w:rPr>
              <w:rFonts w:ascii="Arial" w:eastAsia="Times New Roman" w:hAnsi="Arial" w:cs="Arial"/>
              <w:sz w:val="24"/>
              <w:szCs w:val="24"/>
              <w:highlight w:val="red"/>
            </w:rPr>
          </w:rPrChange>
        </w:rPr>
        <w:t xml:space="preserve"> </w:t>
      </w:r>
    </w:p>
    <w:tbl>
      <w:tblPr>
        <w:tblStyle w:val="ad"/>
        <w:tblW w:w="0" w:type="auto"/>
        <w:tblLook w:val="04A0" w:firstRow="1" w:lastRow="0" w:firstColumn="1" w:lastColumn="0" w:noHBand="0" w:noVBand="1"/>
      </w:tblPr>
      <w:tblGrid>
        <w:gridCol w:w="8732"/>
      </w:tblGrid>
      <w:tr w:rsidR="000671BE" w:rsidRPr="00886CD4" w14:paraId="44656F04" w14:textId="77777777" w:rsidTr="000671BE">
        <w:tc>
          <w:tcPr>
            <w:tcW w:w="8732" w:type="dxa"/>
          </w:tcPr>
          <w:p w14:paraId="4DD92A1D" w14:textId="77777777" w:rsidR="000671BE" w:rsidRPr="00886CD4" w:rsidRDefault="00DF7E53" w:rsidP="00DF7E53">
            <w:pPr>
              <w:spacing w:after="0" w:line="360" w:lineRule="auto"/>
              <w:jc w:val="center"/>
              <w:rPr>
                <w:rFonts w:ascii="Arial" w:eastAsia="Times New Roman" w:hAnsi="Arial" w:cs="Arial"/>
                <w:sz w:val="24"/>
                <w:szCs w:val="24"/>
                <w:rPrChange w:id="3160" w:author="Panagiotis Karkazis" w:date="2022-03-01T20:05:00Z">
                  <w:rPr>
                    <w:rFonts w:ascii="Arial" w:eastAsia="Times New Roman" w:hAnsi="Arial" w:cs="Arial"/>
                    <w:sz w:val="24"/>
                    <w:szCs w:val="24"/>
                    <w:highlight w:val="red"/>
                  </w:rPr>
                </w:rPrChange>
              </w:rPr>
            </w:pPr>
            <w:r w:rsidRPr="00886CD4">
              <w:rPr>
                <w:noProof/>
                <w:rPrChange w:id="3161" w:author="Panagiotis Karkazis" w:date="2022-03-01T20:05:00Z">
                  <w:rPr>
                    <w:noProof/>
                    <w:highlight w:val="red"/>
                  </w:rPr>
                </w:rPrChange>
              </w:rPr>
              <w:lastRenderedPageBreak/>
              <w:drawing>
                <wp:inline distT="0" distB="0" distL="0" distR="0" wp14:anchorId="7CA43BC5" wp14:editId="3F2FB6B4">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886CD4" w:rsidRDefault="00DF7E53" w:rsidP="00DF7E53">
            <w:pPr>
              <w:spacing w:after="0" w:line="360" w:lineRule="auto"/>
              <w:jc w:val="center"/>
              <w:rPr>
                <w:rFonts w:ascii="Arial" w:eastAsia="Times New Roman" w:hAnsi="Arial" w:cs="Arial"/>
                <w:sz w:val="24"/>
                <w:szCs w:val="24"/>
                <w:rPrChange w:id="3162" w:author="Panagiotis Karkazis" w:date="2022-03-01T20:05:00Z">
                  <w:rPr>
                    <w:rFonts w:ascii="Arial" w:eastAsia="Times New Roman" w:hAnsi="Arial" w:cs="Arial"/>
                    <w:sz w:val="24"/>
                    <w:szCs w:val="24"/>
                    <w:highlight w:val="red"/>
                  </w:rPr>
                </w:rPrChange>
              </w:rPr>
            </w:pPr>
            <w:r w:rsidRPr="00886CD4">
              <w:rPr>
                <w:rFonts w:ascii="Arial" w:eastAsia="Times New Roman" w:hAnsi="Arial" w:cs="Arial"/>
                <w:sz w:val="24"/>
                <w:szCs w:val="24"/>
                <w:rPrChange w:id="3163" w:author="Panagiotis Karkazis" w:date="2022-03-01T20:05:00Z">
                  <w:rPr>
                    <w:rFonts w:ascii="Arial" w:eastAsia="Times New Roman" w:hAnsi="Arial" w:cs="Arial"/>
                    <w:sz w:val="24"/>
                    <w:szCs w:val="24"/>
                    <w:highlight w:val="red"/>
                  </w:rPr>
                </w:rPrChange>
              </w:rPr>
              <w:t xml:space="preserve">Σχηματική αναπαράσταση </w:t>
            </w:r>
            <w:r w:rsidR="0093722A" w:rsidRPr="00886CD4">
              <w:rPr>
                <w:rFonts w:ascii="Arial" w:eastAsia="Times New Roman" w:hAnsi="Arial" w:cs="Arial"/>
                <w:sz w:val="24"/>
                <w:szCs w:val="24"/>
                <w:rPrChange w:id="3164" w:author="Panagiotis Karkazis" w:date="2022-03-01T20:05:00Z">
                  <w:rPr>
                    <w:rFonts w:ascii="Arial" w:eastAsia="Times New Roman" w:hAnsi="Arial" w:cs="Arial"/>
                    <w:sz w:val="24"/>
                    <w:szCs w:val="24"/>
                    <w:highlight w:val="red"/>
                  </w:rPr>
                </w:rPrChange>
              </w:rPr>
              <w:t xml:space="preserve">ενός Ανατροφοδοτούμενου </w:t>
            </w:r>
            <w:proofErr w:type="spellStart"/>
            <w:r w:rsidR="0093722A" w:rsidRPr="00886CD4">
              <w:rPr>
                <w:rFonts w:ascii="Arial" w:eastAsia="Times New Roman" w:hAnsi="Arial" w:cs="Arial"/>
                <w:sz w:val="24"/>
                <w:szCs w:val="24"/>
                <w:rPrChange w:id="3165" w:author="Panagiotis Karkazis" w:date="2022-03-01T20:05:00Z">
                  <w:rPr>
                    <w:rFonts w:ascii="Arial" w:eastAsia="Times New Roman" w:hAnsi="Arial" w:cs="Arial"/>
                    <w:sz w:val="24"/>
                    <w:szCs w:val="24"/>
                    <w:highlight w:val="red"/>
                  </w:rPr>
                </w:rPrChange>
              </w:rPr>
              <w:t>Νευρωνικού</w:t>
            </w:r>
            <w:proofErr w:type="spellEnd"/>
            <w:r w:rsidR="0093722A" w:rsidRPr="00886CD4">
              <w:rPr>
                <w:rFonts w:ascii="Arial" w:eastAsia="Times New Roman" w:hAnsi="Arial" w:cs="Arial"/>
                <w:sz w:val="24"/>
                <w:szCs w:val="24"/>
                <w:rPrChange w:id="3166" w:author="Panagiotis Karkazis" w:date="2022-03-01T20:05:00Z">
                  <w:rPr>
                    <w:rFonts w:ascii="Arial" w:eastAsia="Times New Roman" w:hAnsi="Arial" w:cs="Arial"/>
                    <w:sz w:val="24"/>
                    <w:szCs w:val="24"/>
                    <w:highlight w:val="red"/>
                  </w:rPr>
                </w:rPrChange>
              </w:rPr>
              <w:t xml:space="preserve"> Δικτύου</w:t>
            </w:r>
          </w:p>
        </w:tc>
      </w:tr>
    </w:tbl>
    <w:p w14:paraId="171F43C8" w14:textId="6CE61DE8" w:rsidR="00CA2D8F" w:rsidRPr="00886CD4" w:rsidRDefault="0041265E" w:rsidP="001C5F35">
      <w:pPr>
        <w:spacing w:after="0" w:line="360" w:lineRule="auto"/>
        <w:ind w:firstLine="227"/>
        <w:jc w:val="both"/>
        <w:rPr>
          <w:rFonts w:ascii="Arial" w:eastAsia="Times New Roman" w:hAnsi="Arial" w:cs="Arial"/>
          <w:sz w:val="24"/>
          <w:szCs w:val="24"/>
          <w:rPrChange w:id="3167" w:author="Panagiotis Karkazis" w:date="2022-03-01T20:05:00Z">
            <w:rPr>
              <w:rFonts w:ascii="Arial" w:eastAsia="Times New Roman" w:hAnsi="Arial" w:cs="Arial"/>
              <w:sz w:val="24"/>
              <w:szCs w:val="24"/>
              <w:highlight w:val="red"/>
            </w:rPr>
          </w:rPrChange>
        </w:rPr>
      </w:pPr>
      <w:r w:rsidRPr="00886CD4">
        <w:rPr>
          <w:rFonts w:ascii="Arial" w:eastAsia="Times New Roman" w:hAnsi="Arial" w:cs="Arial"/>
          <w:sz w:val="24"/>
          <w:szCs w:val="24"/>
          <w:rPrChange w:id="3168" w:author="Panagiotis Karkazis" w:date="2022-03-01T20:05:00Z">
            <w:rPr>
              <w:rFonts w:ascii="Arial" w:eastAsia="Times New Roman" w:hAnsi="Arial" w:cs="Arial"/>
              <w:sz w:val="24"/>
              <w:szCs w:val="24"/>
              <w:highlight w:val="red"/>
            </w:rPr>
          </w:rPrChange>
        </w:rPr>
        <w:t xml:space="preserve">Αυτή είναι η βασική ιδέα των </w:t>
      </w:r>
      <w:r w:rsidR="00884BD5" w:rsidRPr="00886CD4">
        <w:rPr>
          <w:rFonts w:ascii="Arial" w:eastAsia="Times New Roman" w:hAnsi="Arial" w:cs="Arial"/>
          <w:sz w:val="24"/>
          <w:szCs w:val="24"/>
          <w:rPrChange w:id="3169" w:author="Panagiotis Karkazis" w:date="2022-03-01T20:05:00Z">
            <w:rPr>
              <w:rFonts w:ascii="Arial" w:eastAsia="Times New Roman" w:hAnsi="Arial" w:cs="Arial"/>
              <w:sz w:val="24"/>
              <w:szCs w:val="24"/>
              <w:highlight w:val="red"/>
            </w:rPr>
          </w:rPrChange>
        </w:rPr>
        <w:t>Ανατροφοδοτούμεν</w:t>
      </w:r>
      <w:r w:rsidR="0028102A" w:rsidRPr="00886CD4">
        <w:rPr>
          <w:rFonts w:ascii="Arial" w:eastAsia="Times New Roman" w:hAnsi="Arial" w:cs="Arial"/>
          <w:sz w:val="24"/>
          <w:szCs w:val="24"/>
          <w:rPrChange w:id="3170" w:author="Panagiotis Karkazis" w:date="2022-03-01T20:05:00Z">
            <w:rPr>
              <w:rFonts w:ascii="Arial" w:eastAsia="Times New Roman" w:hAnsi="Arial" w:cs="Arial"/>
              <w:sz w:val="24"/>
              <w:szCs w:val="24"/>
              <w:highlight w:val="red"/>
            </w:rPr>
          </w:rPrChange>
        </w:rPr>
        <w:t>ων</w:t>
      </w:r>
      <w:r w:rsidR="00884BD5" w:rsidRPr="00886CD4">
        <w:rPr>
          <w:rFonts w:ascii="Arial" w:eastAsia="Times New Roman" w:hAnsi="Arial" w:cs="Arial"/>
          <w:sz w:val="24"/>
          <w:szCs w:val="24"/>
          <w:rPrChange w:id="3171" w:author="Panagiotis Karkazis" w:date="2022-03-01T20:05:00Z">
            <w:rPr>
              <w:rFonts w:ascii="Arial" w:eastAsia="Times New Roman" w:hAnsi="Arial" w:cs="Arial"/>
              <w:sz w:val="24"/>
              <w:szCs w:val="24"/>
              <w:highlight w:val="red"/>
            </w:rPr>
          </w:rPrChange>
        </w:rPr>
        <w:t xml:space="preserve"> </w:t>
      </w:r>
      <w:r w:rsidRPr="00886CD4">
        <w:rPr>
          <w:rFonts w:ascii="Arial" w:eastAsia="Times New Roman" w:hAnsi="Arial" w:cs="Arial"/>
          <w:sz w:val="24"/>
          <w:szCs w:val="24"/>
          <w:rPrChange w:id="3172" w:author="Panagiotis Karkazis" w:date="2022-03-01T20:05:00Z">
            <w:rPr>
              <w:rFonts w:ascii="Arial" w:eastAsia="Times New Roman" w:hAnsi="Arial" w:cs="Arial"/>
              <w:sz w:val="24"/>
              <w:szCs w:val="24"/>
              <w:highlight w:val="red"/>
            </w:rPr>
          </w:rPrChange>
        </w:rPr>
        <w:t xml:space="preserve">Νευρωνικών Δικτύων. </w:t>
      </w:r>
      <w:r w:rsidR="00BC131F" w:rsidRPr="00886CD4">
        <w:rPr>
          <w:rFonts w:ascii="Arial" w:eastAsia="Times New Roman" w:hAnsi="Arial" w:cs="Arial"/>
          <w:sz w:val="24"/>
          <w:szCs w:val="24"/>
          <w:rPrChange w:id="3173" w:author="Panagiotis Karkazis" w:date="2022-03-01T20:05:00Z">
            <w:rPr>
              <w:rFonts w:ascii="Arial" w:eastAsia="Times New Roman" w:hAnsi="Arial" w:cs="Arial"/>
              <w:sz w:val="24"/>
              <w:szCs w:val="24"/>
              <w:highlight w:val="red"/>
            </w:rPr>
          </w:rPrChange>
        </w:rPr>
        <w:t xml:space="preserve">Υπάρχουν διάφοροι τύποι </w:t>
      </w:r>
      <w:r w:rsidR="00884BD5" w:rsidRPr="00886CD4">
        <w:rPr>
          <w:rFonts w:ascii="Arial" w:eastAsia="Times New Roman" w:hAnsi="Arial" w:cs="Arial"/>
          <w:sz w:val="24"/>
          <w:szCs w:val="24"/>
          <w:rPrChange w:id="3174" w:author="Panagiotis Karkazis" w:date="2022-03-01T20:05:00Z">
            <w:rPr>
              <w:rFonts w:ascii="Arial" w:eastAsia="Times New Roman" w:hAnsi="Arial" w:cs="Arial"/>
              <w:sz w:val="24"/>
              <w:szCs w:val="24"/>
              <w:highlight w:val="red"/>
            </w:rPr>
          </w:rPrChange>
        </w:rPr>
        <w:t>Ανατροφοδοτούμεν</w:t>
      </w:r>
      <w:r w:rsidR="002E3728" w:rsidRPr="00886CD4">
        <w:rPr>
          <w:rFonts w:ascii="Arial" w:eastAsia="Times New Roman" w:hAnsi="Arial" w:cs="Arial"/>
          <w:sz w:val="24"/>
          <w:szCs w:val="24"/>
          <w:rPrChange w:id="3175" w:author="Panagiotis Karkazis" w:date="2022-03-01T20:05:00Z">
            <w:rPr>
              <w:rFonts w:ascii="Arial" w:eastAsia="Times New Roman" w:hAnsi="Arial" w:cs="Arial"/>
              <w:sz w:val="24"/>
              <w:szCs w:val="24"/>
              <w:highlight w:val="red"/>
            </w:rPr>
          </w:rPrChange>
        </w:rPr>
        <w:t>ων</w:t>
      </w:r>
      <w:r w:rsidR="00BC131F" w:rsidRPr="00886CD4">
        <w:rPr>
          <w:rFonts w:ascii="Arial" w:eastAsia="Times New Roman" w:hAnsi="Arial" w:cs="Arial"/>
          <w:sz w:val="24"/>
          <w:szCs w:val="24"/>
          <w:rPrChange w:id="3176" w:author="Panagiotis Karkazis" w:date="2022-03-01T20:05:00Z">
            <w:rPr>
              <w:rFonts w:ascii="Arial" w:eastAsia="Times New Roman" w:hAnsi="Arial" w:cs="Arial"/>
              <w:sz w:val="24"/>
              <w:szCs w:val="24"/>
              <w:highlight w:val="red"/>
            </w:rPr>
          </w:rPrChange>
        </w:rPr>
        <w:t xml:space="preserve"> Νευρωνικών Δικτύων, με διαφορετικές λειτουργίες και με διαφορετικούς σκοπούς</w:t>
      </w:r>
      <w:r w:rsidR="00864388" w:rsidRPr="00886CD4">
        <w:rPr>
          <w:rFonts w:ascii="Arial" w:eastAsia="Times New Roman" w:hAnsi="Arial" w:cs="Arial"/>
          <w:sz w:val="24"/>
          <w:szCs w:val="24"/>
          <w:rPrChange w:id="3177" w:author="Panagiotis Karkazis" w:date="2022-03-01T20:05:00Z">
            <w:rPr>
              <w:rFonts w:ascii="Arial" w:eastAsia="Times New Roman" w:hAnsi="Arial" w:cs="Arial"/>
              <w:sz w:val="24"/>
              <w:szCs w:val="24"/>
              <w:highlight w:val="red"/>
            </w:rPr>
          </w:rPrChange>
        </w:rPr>
        <w:t xml:space="preserve"> το καθένα</w:t>
      </w:r>
      <w:r w:rsidR="00BC131F" w:rsidRPr="00886CD4">
        <w:rPr>
          <w:rFonts w:ascii="Arial" w:eastAsia="Times New Roman" w:hAnsi="Arial" w:cs="Arial"/>
          <w:sz w:val="24"/>
          <w:szCs w:val="24"/>
          <w:rPrChange w:id="3178" w:author="Panagiotis Karkazis" w:date="2022-03-01T20:05:00Z">
            <w:rPr>
              <w:rFonts w:ascii="Arial" w:eastAsia="Times New Roman" w:hAnsi="Arial" w:cs="Arial"/>
              <w:sz w:val="24"/>
              <w:szCs w:val="24"/>
              <w:highlight w:val="red"/>
            </w:rPr>
          </w:rPrChange>
        </w:rPr>
        <w:t>. Ο πιο βασικ</w:t>
      </w:r>
      <w:r w:rsidR="001C5F35" w:rsidRPr="00886CD4">
        <w:rPr>
          <w:rFonts w:ascii="Arial" w:eastAsia="Times New Roman" w:hAnsi="Arial" w:cs="Arial"/>
          <w:sz w:val="24"/>
          <w:szCs w:val="24"/>
          <w:rPrChange w:id="3179" w:author="Panagiotis Karkazis" w:date="2022-03-01T20:05:00Z">
            <w:rPr>
              <w:rFonts w:ascii="Arial" w:eastAsia="Times New Roman" w:hAnsi="Arial" w:cs="Arial"/>
              <w:sz w:val="24"/>
              <w:szCs w:val="24"/>
              <w:highlight w:val="red"/>
            </w:rPr>
          </w:rPrChange>
        </w:rPr>
        <w:t>ός</w:t>
      </w:r>
      <w:r w:rsidR="00BC131F" w:rsidRPr="00886CD4">
        <w:rPr>
          <w:rFonts w:ascii="Arial" w:eastAsia="Times New Roman" w:hAnsi="Arial" w:cs="Arial"/>
          <w:sz w:val="24"/>
          <w:szCs w:val="24"/>
          <w:rPrChange w:id="3180" w:author="Panagiotis Karkazis" w:date="2022-03-01T20:05:00Z">
            <w:rPr>
              <w:rFonts w:ascii="Arial" w:eastAsia="Times New Roman" w:hAnsi="Arial" w:cs="Arial"/>
              <w:sz w:val="24"/>
              <w:szCs w:val="24"/>
              <w:highlight w:val="red"/>
            </w:rPr>
          </w:rPrChange>
        </w:rPr>
        <w:t xml:space="preserve"> τύπο</w:t>
      </w:r>
      <w:r w:rsidR="001C5F35" w:rsidRPr="00886CD4">
        <w:rPr>
          <w:rFonts w:ascii="Arial" w:eastAsia="Times New Roman" w:hAnsi="Arial" w:cs="Arial"/>
          <w:sz w:val="24"/>
          <w:szCs w:val="24"/>
          <w:rPrChange w:id="3181" w:author="Panagiotis Karkazis" w:date="2022-03-01T20:05:00Z">
            <w:rPr>
              <w:rFonts w:ascii="Arial" w:eastAsia="Times New Roman" w:hAnsi="Arial" w:cs="Arial"/>
              <w:sz w:val="24"/>
              <w:szCs w:val="24"/>
              <w:highlight w:val="red"/>
            </w:rPr>
          </w:rPrChange>
        </w:rPr>
        <w:t>ς</w:t>
      </w:r>
      <w:r w:rsidR="00BC131F" w:rsidRPr="00886CD4">
        <w:rPr>
          <w:rFonts w:ascii="Arial" w:eastAsia="Times New Roman" w:hAnsi="Arial" w:cs="Arial"/>
          <w:sz w:val="24"/>
          <w:szCs w:val="24"/>
          <w:rPrChange w:id="3182" w:author="Panagiotis Karkazis" w:date="2022-03-01T20:05:00Z">
            <w:rPr>
              <w:rFonts w:ascii="Arial" w:eastAsia="Times New Roman" w:hAnsi="Arial" w:cs="Arial"/>
              <w:sz w:val="24"/>
              <w:szCs w:val="24"/>
              <w:highlight w:val="red"/>
            </w:rPr>
          </w:rPrChange>
        </w:rPr>
        <w:t xml:space="preserve"> </w:t>
      </w:r>
      <w:r w:rsidR="00884BD5" w:rsidRPr="00886CD4">
        <w:rPr>
          <w:rFonts w:ascii="Arial" w:eastAsia="Times New Roman" w:hAnsi="Arial" w:cs="Arial"/>
          <w:sz w:val="24"/>
          <w:szCs w:val="24"/>
          <w:rPrChange w:id="3183" w:author="Panagiotis Karkazis" w:date="2022-03-01T20:05:00Z">
            <w:rPr>
              <w:rFonts w:ascii="Arial" w:eastAsia="Times New Roman" w:hAnsi="Arial" w:cs="Arial"/>
              <w:sz w:val="24"/>
              <w:szCs w:val="24"/>
              <w:highlight w:val="red"/>
            </w:rPr>
          </w:rPrChange>
        </w:rPr>
        <w:t>Ανατροφοδοτούμενων</w:t>
      </w:r>
      <w:r w:rsidR="00BC131F" w:rsidRPr="00886CD4">
        <w:rPr>
          <w:rFonts w:ascii="Arial" w:eastAsia="Times New Roman" w:hAnsi="Arial" w:cs="Arial"/>
          <w:sz w:val="24"/>
          <w:szCs w:val="24"/>
          <w:rPrChange w:id="3184" w:author="Panagiotis Karkazis" w:date="2022-03-01T20:05:00Z">
            <w:rPr>
              <w:rFonts w:ascii="Arial" w:eastAsia="Times New Roman" w:hAnsi="Arial" w:cs="Arial"/>
              <w:sz w:val="24"/>
              <w:szCs w:val="24"/>
              <w:highlight w:val="red"/>
            </w:rPr>
          </w:rPrChange>
        </w:rPr>
        <w:t xml:space="preserve"> Νευρωνικών Δικτύων είναι</w:t>
      </w:r>
      <w:r w:rsidR="001C5F35" w:rsidRPr="00886CD4">
        <w:rPr>
          <w:rFonts w:ascii="Arial" w:eastAsia="Times New Roman" w:hAnsi="Arial" w:cs="Arial"/>
          <w:sz w:val="24"/>
          <w:szCs w:val="24"/>
          <w:rPrChange w:id="3185" w:author="Panagiotis Karkazis" w:date="2022-03-01T20:05:00Z">
            <w:rPr>
              <w:rFonts w:ascii="Arial" w:eastAsia="Times New Roman" w:hAnsi="Arial" w:cs="Arial"/>
              <w:sz w:val="24"/>
              <w:szCs w:val="24"/>
              <w:highlight w:val="red"/>
            </w:rPr>
          </w:rPrChange>
        </w:rPr>
        <w:t xml:space="preserve"> τα </w:t>
      </w:r>
      <w:r w:rsidR="00CA2D8F" w:rsidRPr="00886CD4">
        <w:rPr>
          <w:rFonts w:ascii="Arial" w:eastAsia="Times New Roman" w:hAnsi="Arial" w:cs="Arial"/>
          <w:sz w:val="24"/>
          <w:szCs w:val="24"/>
          <w:rPrChange w:id="3186" w:author="Panagiotis Karkazis" w:date="2022-03-01T20:05:00Z">
            <w:rPr>
              <w:rFonts w:ascii="Arial" w:eastAsia="Times New Roman" w:hAnsi="Arial" w:cs="Arial"/>
              <w:sz w:val="24"/>
              <w:szCs w:val="24"/>
              <w:highlight w:val="red"/>
            </w:rPr>
          </w:rPrChange>
        </w:rPr>
        <w:t>Δίκτυα Νευρώνων Μακράς-Βραχείας Μνήμης</w:t>
      </w:r>
      <w:r w:rsidR="00812B37" w:rsidRPr="00886CD4">
        <w:rPr>
          <w:rFonts w:ascii="Arial" w:eastAsia="Times New Roman" w:hAnsi="Arial" w:cs="Arial"/>
          <w:sz w:val="24"/>
          <w:szCs w:val="24"/>
          <w:rPrChange w:id="3187" w:author="Panagiotis Karkazis" w:date="2022-03-01T20:05:00Z">
            <w:rPr>
              <w:rFonts w:ascii="Arial" w:eastAsia="Times New Roman" w:hAnsi="Arial" w:cs="Arial"/>
              <w:sz w:val="24"/>
              <w:szCs w:val="24"/>
              <w:highlight w:val="red"/>
            </w:rPr>
          </w:rPrChange>
        </w:rPr>
        <w:t xml:space="preserve"> </w:t>
      </w:r>
      <w:r w:rsidR="00CA2D8F" w:rsidRPr="00886CD4">
        <w:rPr>
          <w:rFonts w:ascii="Arial" w:eastAsia="Times New Roman" w:hAnsi="Arial" w:cs="Arial"/>
          <w:sz w:val="24"/>
          <w:szCs w:val="24"/>
          <w:rPrChange w:id="3188" w:author="Panagiotis Karkazis" w:date="2022-03-01T20:05:00Z">
            <w:rPr>
              <w:rFonts w:ascii="Arial" w:eastAsia="Times New Roman" w:hAnsi="Arial" w:cs="Arial"/>
              <w:sz w:val="24"/>
              <w:szCs w:val="24"/>
              <w:highlight w:val="red"/>
            </w:rPr>
          </w:rPrChange>
        </w:rPr>
        <w:t>(</w:t>
      </w:r>
      <w:r w:rsidR="00CA2D8F" w:rsidRPr="00886CD4">
        <w:rPr>
          <w:rFonts w:ascii="Arial" w:eastAsia="Times New Roman" w:hAnsi="Arial" w:cs="Arial"/>
          <w:sz w:val="24"/>
          <w:szCs w:val="24"/>
          <w:lang w:val="en-US"/>
          <w:rPrChange w:id="3189" w:author="Panagiotis Karkazis" w:date="2022-03-01T20:05:00Z">
            <w:rPr>
              <w:rFonts w:ascii="Arial" w:eastAsia="Times New Roman" w:hAnsi="Arial" w:cs="Arial"/>
              <w:sz w:val="24"/>
              <w:szCs w:val="24"/>
              <w:highlight w:val="red"/>
              <w:lang w:val="en-US"/>
            </w:rPr>
          </w:rPrChange>
        </w:rPr>
        <w:t>Long</w:t>
      </w:r>
      <w:r w:rsidR="00CA2D8F" w:rsidRPr="00886CD4">
        <w:rPr>
          <w:rFonts w:ascii="Arial" w:eastAsia="Times New Roman" w:hAnsi="Arial" w:cs="Arial"/>
          <w:sz w:val="24"/>
          <w:szCs w:val="24"/>
          <w:rPrChange w:id="3190" w:author="Panagiotis Karkazis" w:date="2022-03-01T20:05:00Z">
            <w:rPr>
              <w:rFonts w:ascii="Arial" w:eastAsia="Times New Roman" w:hAnsi="Arial" w:cs="Arial"/>
              <w:sz w:val="24"/>
              <w:szCs w:val="24"/>
              <w:highlight w:val="red"/>
            </w:rPr>
          </w:rPrChange>
        </w:rPr>
        <w:t xml:space="preserve"> </w:t>
      </w:r>
      <w:r w:rsidR="00CA2D8F" w:rsidRPr="00886CD4">
        <w:rPr>
          <w:rFonts w:ascii="Arial" w:eastAsia="Times New Roman" w:hAnsi="Arial" w:cs="Arial"/>
          <w:sz w:val="24"/>
          <w:szCs w:val="24"/>
          <w:lang w:val="en-US"/>
          <w:rPrChange w:id="3191" w:author="Panagiotis Karkazis" w:date="2022-03-01T20:05:00Z">
            <w:rPr>
              <w:rFonts w:ascii="Arial" w:eastAsia="Times New Roman" w:hAnsi="Arial" w:cs="Arial"/>
              <w:sz w:val="24"/>
              <w:szCs w:val="24"/>
              <w:highlight w:val="red"/>
              <w:lang w:val="en-US"/>
            </w:rPr>
          </w:rPrChange>
        </w:rPr>
        <w:t>Short</w:t>
      </w:r>
      <w:r w:rsidR="00CA2D8F" w:rsidRPr="00886CD4">
        <w:rPr>
          <w:rFonts w:ascii="Arial" w:eastAsia="Times New Roman" w:hAnsi="Arial" w:cs="Arial"/>
          <w:sz w:val="24"/>
          <w:szCs w:val="24"/>
          <w:rPrChange w:id="3192" w:author="Panagiotis Karkazis" w:date="2022-03-01T20:05:00Z">
            <w:rPr>
              <w:rFonts w:ascii="Arial" w:eastAsia="Times New Roman" w:hAnsi="Arial" w:cs="Arial"/>
              <w:sz w:val="24"/>
              <w:szCs w:val="24"/>
              <w:highlight w:val="red"/>
            </w:rPr>
          </w:rPrChange>
        </w:rPr>
        <w:t>-</w:t>
      </w:r>
      <w:r w:rsidR="00CA2D8F" w:rsidRPr="00886CD4">
        <w:rPr>
          <w:rFonts w:ascii="Arial" w:eastAsia="Times New Roman" w:hAnsi="Arial" w:cs="Arial"/>
          <w:sz w:val="24"/>
          <w:szCs w:val="24"/>
          <w:lang w:val="en-US"/>
          <w:rPrChange w:id="3193" w:author="Panagiotis Karkazis" w:date="2022-03-01T20:05:00Z">
            <w:rPr>
              <w:rFonts w:ascii="Arial" w:eastAsia="Times New Roman" w:hAnsi="Arial" w:cs="Arial"/>
              <w:sz w:val="24"/>
              <w:szCs w:val="24"/>
              <w:highlight w:val="red"/>
              <w:lang w:val="en-US"/>
            </w:rPr>
          </w:rPrChange>
        </w:rPr>
        <w:t>Term</w:t>
      </w:r>
      <w:r w:rsidR="00CA2D8F" w:rsidRPr="00886CD4">
        <w:rPr>
          <w:rFonts w:ascii="Arial" w:eastAsia="Times New Roman" w:hAnsi="Arial" w:cs="Arial"/>
          <w:sz w:val="24"/>
          <w:szCs w:val="24"/>
          <w:rPrChange w:id="3194" w:author="Panagiotis Karkazis" w:date="2022-03-01T20:05:00Z">
            <w:rPr>
              <w:rFonts w:ascii="Arial" w:eastAsia="Times New Roman" w:hAnsi="Arial" w:cs="Arial"/>
              <w:sz w:val="24"/>
              <w:szCs w:val="24"/>
              <w:highlight w:val="red"/>
            </w:rPr>
          </w:rPrChange>
        </w:rPr>
        <w:t xml:space="preserve"> </w:t>
      </w:r>
      <w:r w:rsidR="00CA2D8F" w:rsidRPr="00886CD4">
        <w:rPr>
          <w:rFonts w:ascii="Arial" w:eastAsia="Times New Roman" w:hAnsi="Arial" w:cs="Arial"/>
          <w:sz w:val="24"/>
          <w:szCs w:val="24"/>
          <w:lang w:val="en-US"/>
          <w:rPrChange w:id="3195" w:author="Panagiotis Karkazis" w:date="2022-03-01T20:05:00Z">
            <w:rPr>
              <w:rFonts w:ascii="Arial" w:eastAsia="Times New Roman" w:hAnsi="Arial" w:cs="Arial"/>
              <w:sz w:val="24"/>
              <w:szCs w:val="24"/>
              <w:highlight w:val="red"/>
              <w:lang w:val="en-US"/>
            </w:rPr>
          </w:rPrChange>
        </w:rPr>
        <w:t>Memory</w:t>
      </w:r>
      <w:r w:rsidR="00CA2D8F" w:rsidRPr="00886CD4">
        <w:rPr>
          <w:rFonts w:ascii="Arial" w:eastAsia="Times New Roman" w:hAnsi="Arial" w:cs="Arial"/>
          <w:sz w:val="24"/>
          <w:szCs w:val="24"/>
          <w:rPrChange w:id="3196" w:author="Panagiotis Karkazis" w:date="2022-03-01T20:05:00Z">
            <w:rPr>
              <w:rFonts w:ascii="Arial" w:eastAsia="Times New Roman" w:hAnsi="Arial" w:cs="Arial"/>
              <w:sz w:val="24"/>
              <w:szCs w:val="24"/>
              <w:highlight w:val="red"/>
            </w:rPr>
          </w:rPrChange>
        </w:rPr>
        <w:t xml:space="preserve"> - </w:t>
      </w:r>
      <w:r w:rsidR="00CA2D8F" w:rsidRPr="00886CD4">
        <w:rPr>
          <w:rFonts w:ascii="Arial" w:eastAsia="Times New Roman" w:hAnsi="Arial" w:cs="Arial"/>
          <w:sz w:val="24"/>
          <w:szCs w:val="24"/>
          <w:lang w:val="en-US"/>
          <w:rPrChange w:id="3197" w:author="Panagiotis Karkazis" w:date="2022-03-01T20:05:00Z">
            <w:rPr>
              <w:rFonts w:ascii="Arial" w:eastAsia="Times New Roman" w:hAnsi="Arial" w:cs="Arial"/>
              <w:sz w:val="24"/>
              <w:szCs w:val="24"/>
              <w:highlight w:val="red"/>
              <w:lang w:val="en-US"/>
            </w:rPr>
          </w:rPrChange>
        </w:rPr>
        <w:t>LSTM</w:t>
      </w:r>
      <w:r w:rsidR="00CA2D8F" w:rsidRPr="00886CD4">
        <w:rPr>
          <w:rFonts w:ascii="Arial" w:eastAsia="Times New Roman" w:hAnsi="Arial" w:cs="Arial"/>
          <w:sz w:val="24"/>
          <w:szCs w:val="24"/>
          <w:rPrChange w:id="3198" w:author="Panagiotis Karkazis" w:date="2022-03-01T20:05:00Z">
            <w:rPr>
              <w:rFonts w:ascii="Arial" w:eastAsia="Times New Roman" w:hAnsi="Arial" w:cs="Arial"/>
              <w:sz w:val="24"/>
              <w:szCs w:val="24"/>
              <w:highlight w:val="red"/>
            </w:rPr>
          </w:rPrChange>
        </w:rPr>
        <w:t>)</w:t>
      </w:r>
      <w:r w:rsidR="004F3B87" w:rsidRPr="00886CD4">
        <w:rPr>
          <w:rFonts w:ascii="Arial" w:eastAsia="Times New Roman" w:hAnsi="Arial" w:cs="Arial"/>
          <w:sz w:val="24"/>
          <w:szCs w:val="24"/>
          <w:rPrChange w:id="3199" w:author="Panagiotis Karkazis" w:date="2022-03-01T20:05:00Z">
            <w:rPr>
              <w:rFonts w:ascii="Arial" w:eastAsia="Times New Roman" w:hAnsi="Arial" w:cs="Arial"/>
              <w:sz w:val="24"/>
              <w:szCs w:val="24"/>
              <w:highlight w:val="red"/>
            </w:rPr>
          </w:rPrChange>
        </w:rPr>
        <w:t>.</w:t>
      </w:r>
    </w:p>
    <w:p w14:paraId="560A1C32" w14:textId="31B30FF4" w:rsidR="00D2545F" w:rsidRPr="00886CD4" w:rsidRDefault="00243727" w:rsidP="00201ECA">
      <w:pPr>
        <w:spacing w:after="0" w:line="360" w:lineRule="auto"/>
        <w:ind w:firstLine="227"/>
        <w:jc w:val="both"/>
        <w:rPr>
          <w:rPrChange w:id="3200" w:author="Panagiotis Karkazis" w:date="2022-03-01T20:05:00Z">
            <w:rPr>
              <w:highlight w:val="red"/>
            </w:rPr>
          </w:rPrChange>
        </w:rPr>
      </w:pPr>
      <w:r w:rsidRPr="00886CD4">
        <w:rPr>
          <w:rFonts w:ascii="Arial" w:eastAsia="Times New Roman" w:hAnsi="Arial" w:cs="Arial"/>
          <w:sz w:val="24"/>
          <w:szCs w:val="24"/>
          <w:rPrChange w:id="3201" w:author="Panagiotis Karkazis" w:date="2022-03-01T20:05:00Z">
            <w:rPr>
              <w:rFonts w:ascii="Arial" w:eastAsia="Times New Roman" w:hAnsi="Arial" w:cs="Arial"/>
              <w:sz w:val="24"/>
              <w:szCs w:val="24"/>
              <w:highlight w:val="red"/>
            </w:rPr>
          </w:rPrChange>
        </w:rPr>
        <w:t>Στα</w:t>
      </w:r>
      <w:r w:rsidR="00AF195A" w:rsidRPr="00886CD4">
        <w:rPr>
          <w:rFonts w:ascii="Arial" w:eastAsia="Times New Roman" w:hAnsi="Arial" w:cs="Arial"/>
          <w:sz w:val="24"/>
          <w:szCs w:val="24"/>
          <w:rPrChange w:id="3202" w:author="Panagiotis Karkazis" w:date="2022-03-01T20:05:00Z">
            <w:rPr>
              <w:rFonts w:ascii="Arial" w:eastAsia="Times New Roman" w:hAnsi="Arial" w:cs="Arial"/>
              <w:sz w:val="24"/>
              <w:szCs w:val="24"/>
              <w:highlight w:val="red"/>
            </w:rPr>
          </w:rPrChange>
        </w:rPr>
        <w:t xml:space="preserve"> Ανατροφοδοτούμεν</w:t>
      </w:r>
      <w:r w:rsidRPr="00886CD4">
        <w:rPr>
          <w:rFonts w:ascii="Arial" w:eastAsia="Times New Roman" w:hAnsi="Arial" w:cs="Arial"/>
          <w:sz w:val="24"/>
          <w:szCs w:val="24"/>
          <w:rPrChange w:id="3203" w:author="Panagiotis Karkazis" w:date="2022-03-01T20:05:00Z">
            <w:rPr>
              <w:rFonts w:ascii="Arial" w:eastAsia="Times New Roman" w:hAnsi="Arial" w:cs="Arial"/>
              <w:sz w:val="24"/>
              <w:szCs w:val="24"/>
              <w:highlight w:val="red"/>
            </w:rPr>
          </w:rPrChange>
        </w:rPr>
        <w:t>α</w:t>
      </w:r>
      <w:r w:rsidR="00AF195A" w:rsidRPr="00886CD4">
        <w:rPr>
          <w:rFonts w:ascii="Arial" w:eastAsia="Times New Roman" w:hAnsi="Arial" w:cs="Arial"/>
          <w:sz w:val="24"/>
          <w:szCs w:val="24"/>
          <w:rPrChange w:id="3204" w:author="Panagiotis Karkazis" w:date="2022-03-01T20:05:00Z">
            <w:rPr>
              <w:rFonts w:ascii="Arial" w:eastAsia="Times New Roman" w:hAnsi="Arial" w:cs="Arial"/>
              <w:sz w:val="24"/>
              <w:szCs w:val="24"/>
              <w:highlight w:val="red"/>
            </w:rPr>
          </w:rPrChange>
        </w:rPr>
        <w:t xml:space="preserve"> </w:t>
      </w:r>
      <w:r w:rsidRPr="00886CD4">
        <w:rPr>
          <w:rFonts w:ascii="Arial" w:eastAsia="Times New Roman" w:hAnsi="Arial" w:cs="Arial"/>
          <w:sz w:val="24"/>
          <w:szCs w:val="24"/>
          <w:rPrChange w:id="3205" w:author="Panagiotis Karkazis" w:date="2022-03-01T20:05:00Z">
            <w:rPr>
              <w:rFonts w:ascii="Arial" w:eastAsia="Times New Roman" w:hAnsi="Arial" w:cs="Arial"/>
              <w:sz w:val="24"/>
              <w:szCs w:val="24"/>
              <w:highlight w:val="red"/>
            </w:rPr>
          </w:rPrChange>
        </w:rPr>
        <w:t>Νευρωνικά Δίκτυα, μία πληροφορία επηρεάζει την τρέχουσα κατάσταση</w:t>
      </w:r>
      <w:ins w:id="3206" w:author="Panagiotis Karkazis" w:date="2022-03-01T20:24:00Z">
        <w:r w:rsidR="00E50D9F">
          <w:rPr>
            <w:rFonts w:ascii="Arial" w:eastAsia="Times New Roman" w:hAnsi="Arial" w:cs="Arial"/>
            <w:sz w:val="24"/>
            <w:szCs w:val="24"/>
          </w:rPr>
          <w:t>,</w:t>
        </w:r>
      </w:ins>
      <w:r w:rsidRPr="00886CD4">
        <w:rPr>
          <w:rFonts w:ascii="Arial" w:eastAsia="Times New Roman" w:hAnsi="Arial" w:cs="Arial"/>
          <w:sz w:val="24"/>
          <w:szCs w:val="24"/>
          <w:rPrChange w:id="3207" w:author="Panagiotis Karkazis" w:date="2022-03-01T20:05:00Z">
            <w:rPr>
              <w:rFonts w:ascii="Arial" w:eastAsia="Times New Roman" w:hAnsi="Arial" w:cs="Arial"/>
              <w:sz w:val="24"/>
              <w:szCs w:val="24"/>
              <w:highlight w:val="red"/>
            </w:rPr>
          </w:rPrChange>
        </w:rPr>
        <w:t xml:space="preserve"> όμως μπορεί αυτή η πληροφορία να μην προέρχεται από το κοντινό παρελθόν. Σε αυτή την περίπτωση, το </w:t>
      </w:r>
      <w:r w:rsidRPr="00886CD4">
        <w:rPr>
          <w:rFonts w:ascii="Arial" w:eastAsia="Times New Roman" w:hAnsi="Arial" w:cs="Arial"/>
          <w:sz w:val="24"/>
          <w:szCs w:val="24"/>
          <w:lang w:val="en-US"/>
          <w:rPrChange w:id="3208" w:author="Panagiotis Karkazis" w:date="2022-03-01T20:05:00Z">
            <w:rPr>
              <w:rFonts w:ascii="Arial" w:eastAsia="Times New Roman" w:hAnsi="Arial" w:cs="Arial"/>
              <w:sz w:val="24"/>
              <w:szCs w:val="24"/>
              <w:highlight w:val="red"/>
              <w:lang w:val="en-US"/>
            </w:rPr>
          </w:rPrChange>
        </w:rPr>
        <w:t>RNN</w:t>
      </w:r>
      <w:r w:rsidRPr="00886CD4">
        <w:rPr>
          <w:rFonts w:ascii="Arial" w:eastAsia="Times New Roman" w:hAnsi="Arial" w:cs="Arial"/>
          <w:sz w:val="24"/>
          <w:szCs w:val="24"/>
          <w:rPrChange w:id="3209" w:author="Panagiotis Karkazis" w:date="2022-03-01T20:05:00Z">
            <w:rPr>
              <w:rFonts w:ascii="Arial" w:eastAsia="Times New Roman" w:hAnsi="Arial" w:cs="Arial"/>
              <w:sz w:val="24"/>
              <w:szCs w:val="24"/>
              <w:highlight w:val="red"/>
            </w:rPr>
          </w:rPrChange>
        </w:rPr>
        <w:t xml:space="preserve"> δεν θα κάνει ακριβή πρόβλεψη γιατί δεν θα μπορεί να συσχετίσει τις κατάλληλες πληροφορίες ώστε να παραχθεί σωστή πρόβλεψη.</w:t>
      </w:r>
      <w:r w:rsidR="007A3DB8" w:rsidRPr="00886CD4">
        <w:rPr>
          <w:rFonts w:ascii="Arial" w:eastAsia="Times New Roman" w:hAnsi="Arial" w:cs="Arial"/>
          <w:sz w:val="24"/>
          <w:szCs w:val="24"/>
          <w:rPrChange w:id="3210" w:author="Panagiotis Karkazis" w:date="2022-03-01T20:05:00Z">
            <w:rPr>
              <w:rFonts w:ascii="Arial" w:eastAsia="Times New Roman" w:hAnsi="Arial" w:cs="Arial"/>
              <w:sz w:val="24"/>
              <w:szCs w:val="24"/>
              <w:highlight w:val="red"/>
            </w:rPr>
          </w:rPrChange>
        </w:rPr>
        <w:t xml:space="preserve"> Γι’ αυτό τον λόγο δημιουργήθηκαν τα Δίκτυα Νευρώνων Μακράς-Βραχείας Μνήμης. </w:t>
      </w:r>
      <w:r w:rsidR="0025437D" w:rsidRPr="00886CD4">
        <w:rPr>
          <w:rFonts w:ascii="Arial" w:eastAsia="Times New Roman" w:hAnsi="Arial" w:cs="Arial"/>
          <w:sz w:val="24"/>
          <w:szCs w:val="24"/>
          <w:rPrChange w:id="3211" w:author="Panagiotis Karkazis" w:date="2022-03-01T20:05:00Z">
            <w:rPr>
              <w:rFonts w:ascii="Arial" w:eastAsia="Times New Roman" w:hAnsi="Arial" w:cs="Arial"/>
              <w:sz w:val="24"/>
              <w:szCs w:val="24"/>
              <w:highlight w:val="red"/>
            </w:rPr>
          </w:rPrChange>
        </w:rPr>
        <w:t xml:space="preserve">Τα </w:t>
      </w:r>
      <w:r w:rsidR="0025437D" w:rsidRPr="00886CD4">
        <w:rPr>
          <w:rFonts w:ascii="Arial" w:eastAsia="Times New Roman" w:hAnsi="Arial" w:cs="Arial"/>
          <w:sz w:val="24"/>
          <w:szCs w:val="24"/>
          <w:lang w:val="en-US"/>
          <w:rPrChange w:id="3212" w:author="Panagiotis Karkazis" w:date="2022-03-01T20:05:00Z">
            <w:rPr>
              <w:rFonts w:ascii="Arial" w:eastAsia="Times New Roman" w:hAnsi="Arial" w:cs="Arial"/>
              <w:sz w:val="24"/>
              <w:szCs w:val="24"/>
              <w:highlight w:val="red"/>
              <w:lang w:val="en-US"/>
            </w:rPr>
          </w:rPrChange>
        </w:rPr>
        <w:t>LSTM</w:t>
      </w:r>
      <w:r w:rsidR="0025437D" w:rsidRPr="00886CD4">
        <w:rPr>
          <w:rFonts w:ascii="Arial" w:eastAsia="Times New Roman" w:hAnsi="Arial" w:cs="Arial"/>
          <w:sz w:val="24"/>
          <w:szCs w:val="24"/>
          <w:rPrChange w:id="3213" w:author="Panagiotis Karkazis" w:date="2022-03-01T20:05:00Z">
            <w:rPr>
              <w:rFonts w:ascii="Arial" w:eastAsia="Times New Roman" w:hAnsi="Arial" w:cs="Arial"/>
              <w:sz w:val="24"/>
              <w:szCs w:val="24"/>
              <w:highlight w:val="red"/>
            </w:rPr>
          </w:rPrChange>
        </w:rPr>
        <w:t xml:space="preserve"> για να το πετύχουν αυτό, περιέχουν </w:t>
      </w:r>
      <w:r w:rsidR="003765B8" w:rsidRPr="00886CD4">
        <w:rPr>
          <w:rFonts w:ascii="Arial" w:eastAsia="Times New Roman" w:hAnsi="Arial" w:cs="Arial"/>
          <w:sz w:val="24"/>
          <w:szCs w:val="24"/>
          <w:rPrChange w:id="3214" w:author="Panagiotis Karkazis" w:date="2022-03-01T20:05:00Z">
            <w:rPr>
              <w:rFonts w:ascii="Arial" w:eastAsia="Times New Roman" w:hAnsi="Arial" w:cs="Arial"/>
              <w:sz w:val="24"/>
              <w:szCs w:val="24"/>
              <w:highlight w:val="red"/>
            </w:rPr>
          </w:rPrChange>
        </w:rPr>
        <w:t>κύτταρα μνήμης (</w:t>
      </w:r>
      <w:r w:rsidR="003765B8" w:rsidRPr="00886CD4">
        <w:rPr>
          <w:rFonts w:ascii="Arial" w:eastAsia="Times New Roman" w:hAnsi="Arial" w:cs="Arial"/>
          <w:sz w:val="24"/>
          <w:szCs w:val="24"/>
          <w:lang w:val="en-US"/>
          <w:rPrChange w:id="3215" w:author="Panagiotis Karkazis" w:date="2022-03-01T20:05:00Z">
            <w:rPr>
              <w:rFonts w:ascii="Arial" w:eastAsia="Times New Roman" w:hAnsi="Arial" w:cs="Arial"/>
              <w:sz w:val="24"/>
              <w:szCs w:val="24"/>
              <w:highlight w:val="red"/>
              <w:lang w:val="en-US"/>
            </w:rPr>
          </w:rPrChange>
        </w:rPr>
        <w:t>memory</w:t>
      </w:r>
      <w:r w:rsidR="003765B8" w:rsidRPr="00886CD4">
        <w:rPr>
          <w:rFonts w:ascii="Arial" w:eastAsia="Times New Roman" w:hAnsi="Arial" w:cs="Arial"/>
          <w:sz w:val="24"/>
          <w:szCs w:val="24"/>
          <w:rPrChange w:id="3216" w:author="Panagiotis Karkazis" w:date="2022-03-01T20:05:00Z">
            <w:rPr>
              <w:rFonts w:ascii="Arial" w:eastAsia="Times New Roman" w:hAnsi="Arial" w:cs="Arial"/>
              <w:sz w:val="24"/>
              <w:szCs w:val="24"/>
              <w:highlight w:val="red"/>
            </w:rPr>
          </w:rPrChange>
        </w:rPr>
        <w:t xml:space="preserve"> </w:t>
      </w:r>
      <w:r w:rsidR="003765B8" w:rsidRPr="00886CD4">
        <w:rPr>
          <w:rFonts w:ascii="Arial" w:eastAsia="Times New Roman" w:hAnsi="Arial" w:cs="Arial"/>
          <w:sz w:val="24"/>
          <w:szCs w:val="24"/>
          <w:lang w:val="en-US"/>
          <w:rPrChange w:id="3217" w:author="Panagiotis Karkazis" w:date="2022-03-01T20:05:00Z">
            <w:rPr>
              <w:rFonts w:ascii="Arial" w:eastAsia="Times New Roman" w:hAnsi="Arial" w:cs="Arial"/>
              <w:sz w:val="24"/>
              <w:szCs w:val="24"/>
              <w:highlight w:val="red"/>
              <w:lang w:val="en-US"/>
            </w:rPr>
          </w:rPrChange>
        </w:rPr>
        <w:t>cell</w:t>
      </w:r>
      <w:r w:rsidR="003765B8" w:rsidRPr="00886CD4">
        <w:rPr>
          <w:rFonts w:ascii="Arial" w:eastAsia="Times New Roman" w:hAnsi="Arial" w:cs="Arial"/>
          <w:sz w:val="24"/>
          <w:szCs w:val="24"/>
          <w:rPrChange w:id="3218" w:author="Panagiotis Karkazis" w:date="2022-03-01T20:05:00Z">
            <w:rPr>
              <w:rFonts w:ascii="Arial" w:eastAsia="Times New Roman" w:hAnsi="Arial" w:cs="Arial"/>
              <w:sz w:val="24"/>
              <w:szCs w:val="24"/>
              <w:highlight w:val="red"/>
            </w:rPr>
          </w:rPrChange>
        </w:rPr>
        <w:t>) στα κρυφά επίπεδα</w:t>
      </w:r>
      <w:r w:rsidR="00914198" w:rsidRPr="00886CD4">
        <w:rPr>
          <w:rFonts w:ascii="Arial" w:eastAsia="Times New Roman" w:hAnsi="Arial" w:cs="Arial"/>
          <w:sz w:val="24"/>
          <w:szCs w:val="24"/>
          <w:rPrChange w:id="3219" w:author="Panagiotis Karkazis" w:date="2022-03-01T20:05:00Z">
            <w:rPr>
              <w:rFonts w:ascii="Arial" w:eastAsia="Times New Roman" w:hAnsi="Arial" w:cs="Arial"/>
              <w:sz w:val="24"/>
              <w:szCs w:val="24"/>
              <w:highlight w:val="red"/>
            </w:rPr>
          </w:rPrChange>
        </w:rPr>
        <w:t>,</w:t>
      </w:r>
      <w:r w:rsidR="003765B8" w:rsidRPr="00886CD4">
        <w:rPr>
          <w:rFonts w:ascii="Arial" w:eastAsia="Times New Roman" w:hAnsi="Arial" w:cs="Arial"/>
          <w:sz w:val="24"/>
          <w:szCs w:val="24"/>
          <w:rPrChange w:id="3220" w:author="Panagiotis Karkazis" w:date="2022-03-01T20:05:00Z">
            <w:rPr>
              <w:rFonts w:ascii="Arial" w:eastAsia="Times New Roman" w:hAnsi="Arial" w:cs="Arial"/>
              <w:sz w:val="24"/>
              <w:szCs w:val="24"/>
              <w:highlight w:val="red"/>
            </w:rPr>
          </w:rPrChange>
        </w:rPr>
        <w:t xml:space="preserve"> τα οποία απαρτίζονται από την πύλη εισόδου</w:t>
      </w:r>
      <w:r w:rsidR="00201ECA" w:rsidRPr="00886CD4">
        <w:rPr>
          <w:rFonts w:ascii="Arial" w:eastAsia="Times New Roman" w:hAnsi="Arial" w:cs="Arial"/>
          <w:sz w:val="24"/>
          <w:szCs w:val="24"/>
          <w:rPrChange w:id="3221" w:author="Panagiotis Karkazis" w:date="2022-03-01T20:05:00Z">
            <w:rPr>
              <w:rFonts w:ascii="Arial" w:eastAsia="Times New Roman" w:hAnsi="Arial" w:cs="Arial"/>
              <w:sz w:val="24"/>
              <w:szCs w:val="24"/>
              <w:highlight w:val="red"/>
            </w:rPr>
          </w:rPrChange>
        </w:rPr>
        <w:t xml:space="preserve"> (</w:t>
      </w:r>
      <w:r w:rsidR="00201ECA" w:rsidRPr="00886CD4">
        <w:rPr>
          <w:rFonts w:ascii="Arial" w:eastAsia="Times New Roman" w:hAnsi="Arial" w:cs="Arial"/>
          <w:sz w:val="24"/>
          <w:szCs w:val="24"/>
          <w:lang w:val="en-US"/>
          <w:rPrChange w:id="3222" w:author="Panagiotis Karkazis" w:date="2022-03-01T20:05:00Z">
            <w:rPr>
              <w:rFonts w:ascii="Arial" w:eastAsia="Times New Roman" w:hAnsi="Arial" w:cs="Arial"/>
              <w:sz w:val="24"/>
              <w:szCs w:val="24"/>
              <w:highlight w:val="red"/>
              <w:lang w:val="en-US"/>
            </w:rPr>
          </w:rPrChange>
        </w:rPr>
        <w:t>input</w:t>
      </w:r>
      <w:r w:rsidR="00201ECA" w:rsidRPr="00886CD4">
        <w:rPr>
          <w:rFonts w:ascii="Arial" w:eastAsia="Times New Roman" w:hAnsi="Arial" w:cs="Arial"/>
          <w:sz w:val="24"/>
          <w:szCs w:val="24"/>
          <w:rPrChange w:id="3223" w:author="Panagiotis Karkazis" w:date="2022-03-01T20:05:00Z">
            <w:rPr>
              <w:rFonts w:ascii="Arial" w:eastAsia="Times New Roman" w:hAnsi="Arial" w:cs="Arial"/>
              <w:sz w:val="24"/>
              <w:szCs w:val="24"/>
              <w:highlight w:val="red"/>
            </w:rPr>
          </w:rPrChange>
        </w:rPr>
        <w:t xml:space="preserve"> </w:t>
      </w:r>
      <w:r w:rsidR="00201ECA" w:rsidRPr="00886CD4">
        <w:rPr>
          <w:rFonts w:ascii="Arial" w:eastAsia="Times New Roman" w:hAnsi="Arial" w:cs="Arial"/>
          <w:sz w:val="24"/>
          <w:szCs w:val="24"/>
          <w:lang w:val="en-US"/>
          <w:rPrChange w:id="3224" w:author="Panagiotis Karkazis" w:date="2022-03-01T20:05:00Z">
            <w:rPr>
              <w:rFonts w:ascii="Arial" w:eastAsia="Times New Roman" w:hAnsi="Arial" w:cs="Arial"/>
              <w:sz w:val="24"/>
              <w:szCs w:val="24"/>
              <w:highlight w:val="red"/>
              <w:lang w:val="en-US"/>
            </w:rPr>
          </w:rPrChange>
        </w:rPr>
        <w:t>gate</w:t>
      </w:r>
      <w:r w:rsidR="00201ECA" w:rsidRPr="00886CD4">
        <w:rPr>
          <w:rFonts w:ascii="Arial" w:eastAsia="Times New Roman" w:hAnsi="Arial" w:cs="Arial"/>
          <w:sz w:val="24"/>
          <w:szCs w:val="24"/>
          <w:rPrChange w:id="3225" w:author="Panagiotis Karkazis" w:date="2022-03-01T20:05:00Z">
            <w:rPr>
              <w:rFonts w:ascii="Arial" w:eastAsia="Times New Roman" w:hAnsi="Arial" w:cs="Arial"/>
              <w:sz w:val="24"/>
              <w:szCs w:val="24"/>
              <w:highlight w:val="red"/>
            </w:rPr>
          </w:rPrChange>
        </w:rPr>
        <w:t>)</w:t>
      </w:r>
      <w:r w:rsidR="003765B8" w:rsidRPr="00886CD4">
        <w:rPr>
          <w:rFonts w:ascii="Arial" w:eastAsia="Times New Roman" w:hAnsi="Arial" w:cs="Arial"/>
          <w:sz w:val="24"/>
          <w:szCs w:val="24"/>
          <w:rPrChange w:id="3226" w:author="Panagiotis Karkazis" w:date="2022-03-01T20:05:00Z">
            <w:rPr>
              <w:rFonts w:ascii="Arial" w:eastAsia="Times New Roman" w:hAnsi="Arial" w:cs="Arial"/>
              <w:sz w:val="24"/>
              <w:szCs w:val="24"/>
              <w:highlight w:val="red"/>
            </w:rPr>
          </w:rPrChange>
        </w:rPr>
        <w:t xml:space="preserve"> η οποία</w:t>
      </w:r>
      <w:r w:rsidR="00ED4B3A" w:rsidRPr="00886CD4">
        <w:rPr>
          <w:rFonts w:ascii="Arial" w:eastAsia="Times New Roman" w:hAnsi="Arial" w:cs="Arial"/>
          <w:sz w:val="24"/>
          <w:szCs w:val="24"/>
          <w:rPrChange w:id="3227" w:author="Panagiotis Karkazis" w:date="2022-03-01T20:05:00Z">
            <w:rPr>
              <w:rFonts w:ascii="Arial" w:eastAsia="Times New Roman" w:hAnsi="Arial" w:cs="Arial"/>
              <w:sz w:val="24"/>
              <w:szCs w:val="24"/>
              <w:highlight w:val="red"/>
            </w:rPr>
          </w:rPrChange>
        </w:rPr>
        <w:t xml:space="preserve"> ελέγχει το πότε οι νέες πληροφορίες θα εισέλθουν στο κύτταρο μνήμης, </w:t>
      </w:r>
      <w:r w:rsidR="00201ECA" w:rsidRPr="00886CD4">
        <w:rPr>
          <w:rFonts w:ascii="Arial" w:eastAsia="Times New Roman" w:hAnsi="Arial" w:cs="Arial"/>
          <w:sz w:val="24"/>
          <w:szCs w:val="24"/>
          <w:rPrChange w:id="3228" w:author="Panagiotis Karkazis" w:date="2022-03-01T20:05:00Z">
            <w:rPr>
              <w:rFonts w:ascii="Arial" w:eastAsia="Times New Roman" w:hAnsi="Arial" w:cs="Arial"/>
              <w:sz w:val="24"/>
              <w:szCs w:val="24"/>
              <w:highlight w:val="red"/>
            </w:rPr>
          </w:rPrChange>
        </w:rPr>
        <w:t>από την πύλη λήθης (</w:t>
      </w:r>
      <w:r w:rsidR="00201ECA" w:rsidRPr="00886CD4">
        <w:rPr>
          <w:rFonts w:ascii="Arial" w:eastAsia="Times New Roman" w:hAnsi="Arial" w:cs="Arial"/>
          <w:sz w:val="24"/>
          <w:szCs w:val="24"/>
          <w:lang w:val="en-US"/>
          <w:rPrChange w:id="3229" w:author="Panagiotis Karkazis" w:date="2022-03-01T20:05:00Z">
            <w:rPr>
              <w:rFonts w:ascii="Arial" w:eastAsia="Times New Roman" w:hAnsi="Arial" w:cs="Arial"/>
              <w:sz w:val="24"/>
              <w:szCs w:val="24"/>
              <w:highlight w:val="red"/>
              <w:lang w:val="en-US"/>
            </w:rPr>
          </w:rPrChange>
        </w:rPr>
        <w:t>forget</w:t>
      </w:r>
      <w:r w:rsidR="00201ECA" w:rsidRPr="00886CD4">
        <w:rPr>
          <w:rFonts w:ascii="Arial" w:eastAsia="Times New Roman" w:hAnsi="Arial" w:cs="Arial"/>
          <w:sz w:val="24"/>
          <w:szCs w:val="24"/>
          <w:rPrChange w:id="3230" w:author="Panagiotis Karkazis" w:date="2022-03-01T20:05:00Z">
            <w:rPr>
              <w:rFonts w:ascii="Arial" w:eastAsia="Times New Roman" w:hAnsi="Arial" w:cs="Arial"/>
              <w:sz w:val="24"/>
              <w:szCs w:val="24"/>
              <w:highlight w:val="red"/>
            </w:rPr>
          </w:rPrChange>
        </w:rPr>
        <w:t xml:space="preserve"> </w:t>
      </w:r>
      <w:r w:rsidR="00201ECA" w:rsidRPr="00886CD4">
        <w:rPr>
          <w:rFonts w:ascii="Arial" w:eastAsia="Times New Roman" w:hAnsi="Arial" w:cs="Arial"/>
          <w:sz w:val="24"/>
          <w:szCs w:val="24"/>
          <w:lang w:val="en-US"/>
          <w:rPrChange w:id="3231" w:author="Panagiotis Karkazis" w:date="2022-03-01T20:05:00Z">
            <w:rPr>
              <w:rFonts w:ascii="Arial" w:eastAsia="Times New Roman" w:hAnsi="Arial" w:cs="Arial"/>
              <w:sz w:val="24"/>
              <w:szCs w:val="24"/>
              <w:highlight w:val="red"/>
              <w:lang w:val="en-US"/>
            </w:rPr>
          </w:rPrChange>
        </w:rPr>
        <w:t>gate</w:t>
      </w:r>
      <w:r w:rsidR="00201ECA" w:rsidRPr="00886CD4">
        <w:rPr>
          <w:rFonts w:ascii="Arial" w:eastAsia="Times New Roman" w:hAnsi="Arial" w:cs="Arial"/>
          <w:sz w:val="24"/>
          <w:szCs w:val="24"/>
          <w:rPrChange w:id="3232" w:author="Panagiotis Karkazis" w:date="2022-03-01T20:05:00Z">
            <w:rPr>
              <w:rFonts w:ascii="Arial" w:eastAsia="Times New Roman" w:hAnsi="Arial" w:cs="Arial"/>
              <w:sz w:val="24"/>
              <w:szCs w:val="24"/>
              <w:highlight w:val="red"/>
            </w:rPr>
          </w:rPrChange>
        </w:rPr>
        <w:t>) η οποία ελέγχει πόση πληροφορία από προηγούμενες καταστάσεις διατηρείται και από την πύλη εξόδου (</w:t>
      </w:r>
      <w:r w:rsidR="00201ECA" w:rsidRPr="00886CD4">
        <w:rPr>
          <w:rFonts w:ascii="Arial" w:eastAsia="Times New Roman" w:hAnsi="Arial" w:cs="Arial"/>
          <w:sz w:val="24"/>
          <w:szCs w:val="24"/>
          <w:lang w:val="en-US"/>
          <w:rPrChange w:id="3233" w:author="Panagiotis Karkazis" w:date="2022-03-01T20:05:00Z">
            <w:rPr>
              <w:rFonts w:ascii="Arial" w:eastAsia="Times New Roman" w:hAnsi="Arial" w:cs="Arial"/>
              <w:sz w:val="24"/>
              <w:szCs w:val="24"/>
              <w:highlight w:val="red"/>
              <w:lang w:val="en-US"/>
            </w:rPr>
          </w:rPrChange>
        </w:rPr>
        <w:t>output</w:t>
      </w:r>
      <w:r w:rsidR="00201ECA" w:rsidRPr="00886CD4">
        <w:rPr>
          <w:rFonts w:ascii="Arial" w:eastAsia="Times New Roman" w:hAnsi="Arial" w:cs="Arial"/>
          <w:sz w:val="24"/>
          <w:szCs w:val="24"/>
          <w:rPrChange w:id="3234" w:author="Panagiotis Karkazis" w:date="2022-03-01T20:05:00Z">
            <w:rPr>
              <w:rFonts w:ascii="Arial" w:eastAsia="Times New Roman" w:hAnsi="Arial" w:cs="Arial"/>
              <w:sz w:val="24"/>
              <w:szCs w:val="24"/>
              <w:highlight w:val="red"/>
            </w:rPr>
          </w:rPrChange>
        </w:rPr>
        <w:t xml:space="preserve"> </w:t>
      </w:r>
      <w:r w:rsidR="00201ECA" w:rsidRPr="00886CD4">
        <w:rPr>
          <w:rFonts w:ascii="Arial" w:eastAsia="Times New Roman" w:hAnsi="Arial" w:cs="Arial"/>
          <w:sz w:val="24"/>
          <w:szCs w:val="24"/>
          <w:lang w:val="en-US"/>
          <w:rPrChange w:id="3235" w:author="Panagiotis Karkazis" w:date="2022-03-01T20:05:00Z">
            <w:rPr>
              <w:rFonts w:ascii="Arial" w:eastAsia="Times New Roman" w:hAnsi="Arial" w:cs="Arial"/>
              <w:sz w:val="24"/>
              <w:szCs w:val="24"/>
              <w:highlight w:val="red"/>
              <w:lang w:val="en-US"/>
            </w:rPr>
          </w:rPrChange>
        </w:rPr>
        <w:t>gate</w:t>
      </w:r>
      <w:r w:rsidR="00201ECA" w:rsidRPr="00886CD4">
        <w:rPr>
          <w:rFonts w:ascii="Arial" w:eastAsia="Times New Roman" w:hAnsi="Arial" w:cs="Arial"/>
          <w:sz w:val="24"/>
          <w:szCs w:val="24"/>
          <w:rPrChange w:id="3236" w:author="Panagiotis Karkazis" w:date="2022-03-01T20:05:00Z">
            <w:rPr>
              <w:rFonts w:ascii="Arial" w:eastAsia="Times New Roman" w:hAnsi="Arial" w:cs="Arial"/>
              <w:sz w:val="24"/>
              <w:szCs w:val="24"/>
              <w:highlight w:val="red"/>
            </w:rPr>
          </w:rPrChange>
        </w:rPr>
        <w:t xml:space="preserve">) η οποία ελέγχει τις πληροφορίες που θα χρησιμοποιηθούν  </w:t>
      </w:r>
      <w:r w:rsidR="005B0DDB" w:rsidRPr="00886CD4">
        <w:rPr>
          <w:rFonts w:ascii="Arial" w:eastAsia="Times New Roman" w:hAnsi="Arial" w:cs="Arial"/>
          <w:sz w:val="24"/>
          <w:szCs w:val="24"/>
          <w:rPrChange w:id="3237" w:author="Panagiotis Karkazis" w:date="2022-03-01T20:05:00Z">
            <w:rPr>
              <w:rFonts w:ascii="Arial" w:eastAsia="Times New Roman" w:hAnsi="Arial" w:cs="Arial"/>
              <w:sz w:val="24"/>
              <w:szCs w:val="24"/>
              <w:highlight w:val="red"/>
            </w:rPr>
          </w:rPrChange>
        </w:rPr>
        <w:t xml:space="preserve">εκτός του κυττάρου μνήμης </w:t>
      </w:r>
      <w:r w:rsidR="00F25655" w:rsidRPr="00886CD4">
        <w:rPr>
          <w:rFonts w:ascii="Arial" w:eastAsia="Times New Roman" w:hAnsi="Arial" w:cs="Arial"/>
          <w:sz w:val="24"/>
          <w:szCs w:val="24"/>
          <w:rPrChange w:id="3238" w:author="Panagiotis Karkazis" w:date="2022-03-01T20:05:00Z">
            <w:rPr>
              <w:rFonts w:ascii="Arial" w:eastAsia="Times New Roman" w:hAnsi="Arial" w:cs="Arial"/>
              <w:sz w:val="24"/>
              <w:szCs w:val="24"/>
              <w:highlight w:val="red"/>
            </w:rPr>
          </w:rPrChange>
        </w:rPr>
        <w:t>[</w:t>
      </w:r>
      <w:r w:rsidR="00FC152C" w:rsidRPr="00886CD4">
        <w:rPr>
          <w:rFonts w:ascii="Arial" w:hAnsi="Arial" w:cs="Arial"/>
          <w:sz w:val="24"/>
          <w:szCs w:val="24"/>
          <w:lang w:val="en-US"/>
          <w:rPrChange w:id="3239" w:author="Panagiotis Karkazis" w:date="2022-03-01T20:05:00Z">
            <w:rPr>
              <w:rFonts w:ascii="Arial" w:hAnsi="Arial" w:cs="Arial"/>
              <w:sz w:val="24"/>
              <w:szCs w:val="24"/>
              <w:highlight w:val="red"/>
              <w:lang w:val="en-US"/>
            </w:rPr>
          </w:rPrChange>
        </w:rPr>
        <w:t>A</w:t>
      </w:r>
      <w:r w:rsidR="00FC152C" w:rsidRPr="00886CD4">
        <w:rPr>
          <w:rFonts w:ascii="Arial" w:hAnsi="Arial" w:cs="Arial"/>
          <w:sz w:val="24"/>
          <w:szCs w:val="24"/>
          <w:rPrChange w:id="3240" w:author="Panagiotis Karkazis" w:date="2022-03-01T20:05:00Z">
            <w:rPr>
              <w:rFonts w:ascii="Arial" w:hAnsi="Arial" w:cs="Arial"/>
              <w:sz w:val="24"/>
              <w:szCs w:val="24"/>
              <w:highlight w:val="red"/>
            </w:rPr>
          </w:rPrChange>
        </w:rPr>
        <w:t xml:space="preserve"> </w:t>
      </w:r>
      <w:r w:rsidR="00FC152C" w:rsidRPr="00886CD4">
        <w:rPr>
          <w:rFonts w:ascii="Arial" w:hAnsi="Arial" w:cs="Arial"/>
          <w:sz w:val="24"/>
          <w:szCs w:val="24"/>
          <w:lang w:val="en-US"/>
          <w:rPrChange w:id="3241" w:author="Panagiotis Karkazis" w:date="2022-03-01T20:05:00Z">
            <w:rPr>
              <w:rFonts w:ascii="Arial" w:hAnsi="Arial" w:cs="Arial"/>
              <w:sz w:val="24"/>
              <w:szCs w:val="24"/>
              <w:highlight w:val="red"/>
              <w:lang w:val="en-US"/>
            </w:rPr>
          </w:rPrChange>
        </w:rPr>
        <w:t>Critical</w:t>
      </w:r>
      <w:r w:rsidR="00FC152C" w:rsidRPr="00886CD4">
        <w:rPr>
          <w:rFonts w:ascii="Arial" w:hAnsi="Arial" w:cs="Arial"/>
          <w:sz w:val="24"/>
          <w:szCs w:val="24"/>
          <w:rPrChange w:id="3242" w:author="Panagiotis Karkazis" w:date="2022-03-01T20:05:00Z">
            <w:rPr>
              <w:rFonts w:ascii="Arial" w:hAnsi="Arial" w:cs="Arial"/>
              <w:sz w:val="24"/>
              <w:szCs w:val="24"/>
              <w:highlight w:val="red"/>
            </w:rPr>
          </w:rPrChange>
        </w:rPr>
        <w:t xml:space="preserve"> </w:t>
      </w:r>
      <w:r w:rsidR="00FC152C" w:rsidRPr="00886CD4">
        <w:rPr>
          <w:rFonts w:ascii="Arial" w:hAnsi="Arial" w:cs="Arial"/>
          <w:sz w:val="24"/>
          <w:szCs w:val="24"/>
          <w:lang w:val="en-US"/>
          <w:rPrChange w:id="3243" w:author="Panagiotis Karkazis" w:date="2022-03-01T20:05:00Z">
            <w:rPr>
              <w:rFonts w:ascii="Arial" w:hAnsi="Arial" w:cs="Arial"/>
              <w:sz w:val="24"/>
              <w:szCs w:val="24"/>
              <w:highlight w:val="red"/>
              <w:lang w:val="en-US"/>
            </w:rPr>
          </w:rPrChange>
        </w:rPr>
        <w:t>Review</w:t>
      </w:r>
      <w:r w:rsidR="00FC152C" w:rsidRPr="00886CD4">
        <w:rPr>
          <w:rFonts w:ascii="Arial" w:hAnsi="Arial" w:cs="Arial"/>
          <w:sz w:val="24"/>
          <w:szCs w:val="24"/>
          <w:rPrChange w:id="3244" w:author="Panagiotis Karkazis" w:date="2022-03-01T20:05:00Z">
            <w:rPr>
              <w:rFonts w:ascii="Arial" w:hAnsi="Arial" w:cs="Arial"/>
              <w:sz w:val="24"/>
              <w:szCs w:val="24"/>
              <w:highlight w:val="red"/>
            </w:rPr>
          </w:rPrChange>
        </w:rPr>
        <w:t xml:space="preserve"> </w:t>
      </w:r>
      <w:r w:rsidR="00FC152C" w:rsidRPr="00886CD4">
        <w:rPr>
          <w:rFonts w:ascii="Arial" w:hAnsi="Arial" w:cs="Arial"/>
          <w:sz w:val="24"/>
          <w:szCs w:val="24"/>
          <w:lang w:val="en-US"/>
          <w:rPrChange w:id="3245" w:author="Panagiotis Karkazis" w:date="2022-03-01T20:05:00Z">
            <w:rPr>
              <w:rFonts w:ascii="Arial" w:hAnsi="Arial" w:cs="Arial"/>
              <w:sz w:val="24"/>
              <w:szCs w:val="24"/>
              <w:highlight w:val="red"/>
              <w:lang w:val="en-US"/>
            </w:rPr>
          </w:rPrChange>
        </w:rPr>
        <w:t>of</w:t>
      </w:r>
      <w:r w:rsidR="00FC152C" w:rsidRPr="00886CD4">
        <w:rPr>
          <w:rFonts w:ascii="Arial" w:hAnsi="Arial" w:cs="Arial"/>
          <w:sz w:val="24"/>
          <w:szCs w:val="24"/>
          <w:rPrChange w:id="3246" w:author="Panagiotis Karkazis" w:date="2022-03-01T20:05:00Z">
            <w:rPr>
              <w:rFonts w:ascii="Arial" w:hAnsi="Arial" w:cs="Arial"/>
              <w:sz w:val="24"/>
              <w:szCs w:val="24"/>
              <w:highlight w:val="red"/>
            </w:rPr>
          </w:rPrChange>
        </w:rPr>
        <w:t xml:space="preserve"> </w:t>
      </w:r>
      <w:r w:rsidR="00FC152C" w:rsidRPr="00886CD4">
        <w:rPr>
          <w:rFonts w:ascii="Arial" w:hAnsi="Arial" w:cs="Arial"/>
          <w:sz w:val="24"/>
          <w:szCs w:val="24"/>
          <w:lang w:val="en-US"/>
          <w:rPrChange w:id="3247" w:author="Panagiotis Karkazis" w:date="2022-03-01T20:05:00Z">
            <w:rPr>
              <w:rFonts w:ascii="Arial" w:hAnsi="Arial" w:cs="Arial"/>
              <w:sz w:val="24"/>
              <w:szCs w:val="24"/>
              <w:highlight w:val="red"/>
              <w:lang w:val="en-US"/>
            </w:rPr>
          </w:rPrChange>
        </w:rPr>
        <w:t>Recurrent</w:t>
      </w:r>
      <w:r w:rsidR="00FC152C" w:rsidRPr="00886CD4">
        <w:rPr>
          <w:rFonts w:ascii="Arial" w:hAnsi="Arial" w:cs="Arial"/>
          <w:sz w:val="24"/>
          <w:szCs w:val="24"/>
          <w:rPrChange w:id="3248" w:author="Panagiotis Karkazis" w:date="2022-03-01T20:05:00Z">
            <w:rPr>
              <w:rFonts w:ascii="Arial" w:hAnsi="Arial" w:cs="Arial"/>
              <w:sz w:val="24"/>
              <w:szCs w:val="24"/>
              <w:highlight w:val="red"/>
            </w:rPr>
          </w:rPrChange>
        </w:rPr>
        <w:t xml:space="preserve"> </w:t>
      </w:r>
      <w:r w:rsidR="00FC152C" w:rsidRPr="00886CD4">
        <w:rPr>
          <w:rFonts w:ascii="Arial" w:hAnsi="Arial" w:cs="Arial"/>
          <w:sz w:val="24"/>
          <w:szCs w:val="24"/>
          <w:lang w:val="en-US"/>
          <w:rPrChange w:id="3249" w:author="Panagiotis Karkazis" w:date="2022-03-01T20:05:00Z">
            <w:rPr>
              <w:rFonts w:ascii="Arial" w:hAnsi="Arial" w:cs="Arial"/>
              <w:sz w:val="24"/>
              <w:szCs w:val="24"/>
              <w:highlight w:val="red"/>
              <w:lang w:val="en-US"/>
            </w:rPr>
          </w:rPrChange>
        </w:rPr>
        <w:t>Neural</w:t>
      </w:r>
      <w:r w:rsidR="00FC152C" w:rsidRPr="00886CD4">
        <w:rPr>
          <w:rFonts w:ascii="Arial" w:eastAsia="Times New Roman" w:hAnsi="Arial" w:cs="Arial"/>
          <w:sz w:val="24"/>
          <w:szCs w:val="24"/>
          <w:rPrChange w:id="3250" w:author="Panagiotis Karkazis" w:date="2022-03-01T20:05:00Z">
            <w:rPr>
              <w:rFonts w:ascii="Arial" w:eastAsia="Times New Roman" w:hAnsi="Arial" w:cs="Arial"/>
              <w:sz w:val="24"/>
              <w:szCs w:val="24"/>
              <w:highlight w:val="red"/>
            </w:rPr>
          </w:rPrChange>
        </w:rPr>
        <w:t xml:space="preserve">, </w:t>
      </w:r>
      <w:proofErr w:type="spellStart"/>
      <w:r w:rsidR="00F25655" w:rsidRPr="00886CD4">
        <w:rPr>
          <w:rFonts w:ascii="Arial" w:eastAsia="Times New Roman" w:hAnsi="Arial" w:cs="Arial"/>
          <w:sz w:val="24"/>
          <w:szCs w:val="24"/>
          <w:lang w:val="en-US"/>
          <w:rPrChange w:id="3251" w:author="Panagiotis Karkazis" w:date="2022-03-01T20:05:00Z">
            <w:rPr>
              <w:rFonts w:ascii="Arial" w:eastAsia="Times New Roman" w:hAnsi="Arial" w:cs="Arial"/>
              <w:sz w:val="24"/>
              <w:szCs w:val="24"/>
              <w:highlight w:val="red"/>
              <w:lang w:val="en-US"/>
            </w:rPr>
          </w:rPrChange>
        </w:rPr>
        <w:t>ibm</w:t>
      </w:r>
      <w:proofErr w:type="spellEnd"/>
      <w:r w:rsidR="00F25655" w:rsidRPr="00886CD4">
        <w:rPr>
          <w:rFonts w:ascii="Arial" w:eastAsia="Times New Roman" w:hAnsi="Arial" w:cs="Arial"/>
          <w:sz w:val="24"/>
          <w:szCs w:val="24"/>
          <w:rPrChange w:id="3252" w:author="Panagiotis Karkazis" w:date="2022-03-01T20:05:00Z">
            <w:rPr>
              <w:rFonts w:ascii="Arial" w:eastAsia="Times New Roman" w:hAnsi="Arial" w:cs="Arial"/>
              <w:sz w:val="24"/>
              <w:szCs w:val="24"/>
              <w:highlight w:val="red"/>
            </w:rPr>
          </w:rPrChange>
        </w:rPr>
        <w:t>.</w:t>
      </w:r>
      <w:r w:rsidR="00F25655" w:rsidRPr="00886CD4">
        <w:rPr>
          <w:rFonts w:ascii="Arial" w:eastAsia="Times New Roman" w:hAnsi="Arial" w:cs="Arial"/>
          <w:sz w:val="24"/>
          <w:szCs w:val="24"/>
          <w:lang w:val="en-US"/>
          <w:rPrChange w:id="3253" w:author="Panagiotis Karkazis" w:date="2022-03-01T20:05:00Z">
            <w:rPr>
              <w:rFonts w:ascii="Arial" w:eastAsia="Times New Roman" w:hAnsi="Arial" w:cs="Arial"/>
              <w:sz w:val="24"/>
              <w:szCs w:val="24"/>
              <w:highlight w:val="red"/>
              <w:lang w:val="en-US"/>
            </w:rPr>
          </w:rPrChange>
        </w:rPr>
        <w:t>com</w:t>
      </w:r>
      <w:r w:rsidR="00F25655" w:rsidRPr="00886CD4">
        <w:rPr>
          <w:rFonts w:ascii="Arial" w:eastAsia="Times New Roman" w:hAnsi="Arial" w:cs="Arial"/>
          <w:sz w:val="24"/>
          <w:szCs w:val="24"/>
          <w:rPrChange w:id="3254" w:author="Panagiotis Karkazis" w:date="2022-03-01T20:05:00Z">
            <w:rPr>
              <w:rFonts w:ascii="Arial" w:eastAsia="Times New Roman" w:hAnsi="Arial" w:cs="Arial"/>
              <w:sz w:val="24"/>
              <w:szCs w:val="24"/>
              <w:highlight w:val="red"/>
            </w:rPr>
          </w:rPrChange>
        </w:rPr>
        <w:t>/</w:t>
      </w:r>
      <w:r w:rsidR="00F25655" w:rsidRPr="00886CD4">
        <w:rPr>
          <w:rFonts w:ascii="Arial" w:eastAsia="Times New Roman" w:hAnsi="Arial" w:cs="Arial"/>
          <w:sz w:val="24"/>
          <w:szCs w:val="24"/>
          <w:lang w:val="en-US"/>
          <w:rPrChange w:id="3255" w:author="Panagiotis Karkazis" w:date="2022-03-01T20:05:00Z">
            <w:rPr>
              <w:rFonts w:ascii="Arial" w:eastAsia="Times New Roman" w:hAnsi="Arial" w:cs="Arial"/>
              <w:sz w:val="24"/>
              <w:szCs w:val="24"/>
              <w:highlight w:val="red"/>
              <w:lang w:val="en-US"/>
            </w:rPr>
          </w:rPrChange>
        </w:rPr>
        <w:t>cloud</w:t>
      </w:r>
      <w:r w:rsidR="00F25655" w:rsidRPr="00886CD4">
        <w:rPr>
          <w:rFonts w:ascii="Arial" w:eastAsia="Times New Roman" w:hAnsi="Arial" w:cs="Arial"/>
          <w:sz w:val="24"/>
          <w:szCs w:val="24"/>
          <w:rPrChange w:id="3256" w:author="Panagiotis Karkazis" w:date="2022-03-01T20:05:00Z">
            <w:rPr>
              <w:rFonts w:ascii="Arial" w:eastAsia="Times New Roman" w:hAnsi="Arial" w:cs="Arial"/>
              <w:sz w:val="24"/>
              <w:szCs w:val="24"/>
              <w:highlight w:val="red"/>
            </w:rPr>
          </w:rPrChange>
        </w:rPr>
        <w:t>/</w:t>
      </w:r>
      <w:r w:rsidR="00F25655" w:rsidRPr="00886CD4">
        <w:rPr>
          <w:rFonts w:ascii="Arial" w:eastAsia="Times New Roman" w:hAnsi="Arial" w:cs="Arial"/>
          <w:sz w:val="24"/>
          <w:szCs w:val="24"/>
          <w:lang w:val="en-US"/>
          <w:rPrChange w:id="3257" w:author="Panagiotis Karkazis" w:date="2022-03-01T20:05:00Z">
            <w:rPr>
              <w:rFonts w:ascii="Arial" w:eastAsia="Times New Roman" w:hAnsi="Arial" w:cs="Arial"/>
              <w:sz w:val="24"/>
              <w:szCs w:val="24"/>
              <w:highlight w:val="red"/>
              <w:lang w:val="en-US"/>
            </w:rPr>
          </w:rPrChange>
        </w:rPr>
        <w:t>learn</w:t>
      </w:r>
      <w:r w:rsidR="00F25655" w:rsidRPr="00886CD4">
        <w:rPr>
          <w:rFonts w:ascii="Arial" w:eastAsia="Times New Roman" w:hAnsi="Arial" w:cs="Arial"/>
          <w:sz w:val="24"/>
          <w:szCs w:val="24"/>
          <w:rPrChange w:id="3258" w:author="Panagiotis Karkazis" w:date="2022-03-01T20:05:00Z">
            <w:rPr>
              <w:rFonts w:ascii="Arial" w:eastAsia="Times New Roman" w:hAnsi="Arial" w:cs="Arial"/>
              <w:sz w:val="24"/>
              <w:szCs w:val="24"/>
              <w:highlight w:val="red"/>
            </w:rPr>
          </w:rPrChange>
        </w:rPr>
        <w:t>/</w:t>
      </w:r>
      <w:r w:rsidR="00F25655" w:rsidRPr="00886CD4">
        <w:rPr>
          <w:rFonts w:ascii="Arial" w:eastAsia="Times New Roman" w:hAnsi="Arial" w:cs="Arial"/>
          <w:sz w:val="24"/>
          <w:szCs w:val="24"/>
          <w:lang w:val="en-US"/>
          <w:rPrChange w:id="3259" w:author="Panagiotis Karkazis" w:date="2022-03-01T20:05:00Z">
            <w:rPr>
              <w:rFonts w:ascii="Arial" w:eastAsia="Times New Roman" w:hAnsi="Arial" w:cs="Arial"/>
              <w:sz w:val="24"/>
              <w:szCs w:val="24"/>
              <w:highlight w:val="red"/>
              <w:lang w:val="en-US"/>
            </w:rPr>
          </w:rPrChange>
        </w:rPr>
        <w:t>recurrent</w:t>
      </w:r>
      <w:r w:rsidR="003765B8" w:rsidRPr="00886CD4">
        <w:rPr>
          <w:rFonts w:ascii="Arial" w:eastAsia="Times New Roman" w:hAnsi="Arial" w:cs="Arial"/>
          <w:sz w:val="24"/>
          <w:szCs w:val="24"/>
          <w:rPrChange w:id="3260" w:author="Panagiotis Karkazis" w:date="2022-03-01T20:05:00Z">
            <w:rPr>
              <w:rFonts w:ascii="Arial" w:eastAsia="Times New Roman" w:hAnsi="Arial" w:cs="Arial"/>
              <w:sz w:val="24"/>
              <w:szCs w:val="24"/>
              <w:highlight w:val="red"/>
            </w:rPr>
          </w:rPrChange>
        </w:rPr>
        <w:t xml:space="preserve">, </w:t>
      </w:r>
      <w:proofErr w:type="spellStart"/>
      <w:r w:rsidR="007A51CA" w:rsidRPr="00886CD4">
        <w:rPr>
          <w:rFonts w:ascii="Arial" w:eastAsia="Times New Roman" w:hAnsi="Arial" w:cs="Arial"/>
          <w:sz w:val="24"/>
          <w:szCs w:val="24"/>
          <w:lang w:val="en-US"/>
          <w:rPrChange w:id="3261" w:author="Panagiotis Karkazis" w:date="2022-03-01T20:05:00Z">
            <w:rPr>
              <w:rFonts w:ascii="Arial" w:eastAsia="Times New Roman" w:hAnsi="Arial" w:cs="Arial"/>
              <w:sz w:val="24"/>
              <w:szCs w:val="24"/>
              <w:highlight w:val="red"/>
              <w:lang w:val="en-US"/>
            </w:rPr>
          </w:rPrChange>
        </w:rPr>
        <w:t>towardsdatascience</w:t>
      </w:r>
      <w:proofErr w:type="spellEnd"/>
      <w:r w:rsidR="007A51CA" w:rsidRPr="00886CD4">
        <w:rPr>
          <w:rFonts w:ascii="Arial" w:eastAsia="Times New Roman" w:hAnsi="Arial" w:cs="Arial"/>
          <w:sz w:val="24"/>
          <w:szCs w:val="24"/>
          <w:rPrChange w:id="3262" w:author="Panagiotis Karkazis" w:date="2022-03-01T20:05:00Z">
            <w:rPr>
              <w:rFonts w:ascii="Arial" w:eastAsia="Times New Roman" w:hAnsi="Arial" w:cs="Arial"/>
              <w:sz w:val="24"/>
              <w:szCs w:val="24"/>
              <w:highlight w:val="red"/>
            </w:rPr>
          </w:rPrChange>
        </w:rPr>
        <w:t>.</w:t>
      </w:r>
      <w:r w:rsidR="007A51CA" w:rsidRPr="00886CD4">
        <w:rPr>
          <w:rFonts w:ascii="Arial" w:eastAsia="Times New Roman" w:hAnsi="Arial" w:cs="Arial"/>
          <w:sz w:val="24"/>
          <w:szCs w:val="24"/>
          <w:lang w:val="en-US"/>
          <w:rPrChange w:id="3263" w:author="Panagiotis Karkazis" w:date="2022-03-01T20:05:00Z">
            <w:rPr>
              <w:rFonts w:ascii="Arial" w:eastAsia="Times New Roman" w:hAnsi="Arial" w:cs="Arial"/>
              <w:sz w:val="24"/>
              <w:szCs w:val="24"/>
              <w:highlight w:val="red"/>
              <w:lang w:val="en-US"/>
            </w:rPr>
          </w:rPrChange>
        </w:rPr>
        <w:t>com</w:t>
      </w:r>
      <w:r w:rsidR="007A51CA" w:rsidRPr="00886CD4">
        <w:rPr>
          <w:rFonts w:ascii="Arial" w:eastAsia="Times New Roman" w:hAnsi="Arial" w:cs="Arial"/>
          <w:sz w:val="24"/>
          <w:szCs w:val="24"/>
          <w:rPrChange w:id="3264" w:author="Panagiotis Karkazis" w:date="2022-03-01T20:05:00Z">
            <w:rPr>
              <w:rFonts w:ascii="Arial" w:eastAsia="Times New Roman" w:hAnsi="Arial" w:cs="Arial"/>
              <w:sz w:val="24"/>
              <w:szCs w:val="24"/>
              <w:highlight w:val="red"/>
            </w:rPr>
          </w:rPrChange>
        </w:rPr>
        <w:t>/6-</w:t>
      </w:r>
      <w:r w:rsidR="007A51CA" w:rsidRPr="00886CD4">
        <w:rPr>
          <w:rFonts w:ascii="Arial" w:eastAsia="Times New Roman" w:hAnsi="Arial" w:cs="Arial"/>
          <w:sz w:val="24"/>
          <w:szCs w:val="24"/>
          <w:lang w:val="en-US"/>
          <w:rPrChange w:id="3265" w:author="Panagiotis Karkazis" w:date="2022-03-01T20:05:00Z">
            <w:rPr>
              <w:rFonts w:ascii="Arial" w:eastAsia="Times New Roman" w:hAnsi="Arial" w:cs="Arial"/>
              <w:sz w:val="24"/>
              <w:szCs w:val="24"/>
              <w:highlight w:val="red"/>
              <w:lang w:val="en-US"/>
            </w:rPr>
          </w:rPrChange>
        </w:rPr>
        <w:t>types</w:t>
      </w:r>
      <w:r w:rsidR="007A51CA" w:rsidRPr="00886CD4">
        <w:rPr>
          <w:rFonts w:ascii="Arial" w:eastAsia="Times New Roman" w:hAnsi="Arial" w:cs="Arial"/>
          <w:sz w:val="24"/>
          <w:szCs w:val="24"/>
          <w:rPrChange w:id="3266" w:author="Panagiotis Karkazis" w:date="2022-03-01T20:05:00Z">
            <w:rPr>
              <w:rFonts w:ascii="Arial" w:eastAsia="Times New Roman" w:hAnsi="Arial" w:cs="Arial"/>
              <w:sz w:val="24"/>
              <w:szCs w:val="24"/>
              <w:highlight w:val="red"/>
            </w:rPr>
          </w:rPrChange>
        </w:rPr>
        <w:t>-</w:t>
      </w:r>
      <w:r w:rsidR="007A51CA" w:rsidRPr="00886CD4">
        <w:rPr>
          <w:rFonts w:ascii="Arial" w:eastAsia="Times New Roman" w:hAnsi="Arial" w:cs="Arial"/>
          <w:sz w:val="24"/>
          <w:szCs w:val="24"/>
          <w:lang w:val="en-US"/>
          <w:rPrChange w:id="3267" w:author="Panagiotis Karkazis" w:date="2022-03-01T20:05:00Z">
            <w:rPr>
              <w:rFonts w:ascii="Arial" w:eastAsia="Times New Roman" w:hAnsi="Arial" w:cs="Arial"/>
              <w:sz w:val="24"/>
              <w:szCs w:val="24"/>
              <w:highlight w:val="red"/>
              <w:lang w:val="en-US"/>
            </w:rPr>
          </w:rPrChange>
        </w:rPr>
        <w:t>of</w:t>
      </w:r>
      <w:r w:rsidR="007A51CA" w:rsidRPr="00886CD4">
        <w:rPr>
          <w:rFonts w:ascii="Arial" w:eastAsia="Times New Roman" w:hAnsi="Arial" w:cs="Arial"/>
          <w:sz w:val="24"/>
          <w:szCs w:val="24"/>
          <w:rPrChange w:id="3268" w:author="Panagiotis Karkazis" w:date="2022-03-01T20:05:00Z">
            <w:rPr>
              <w:rFonts w:ascii="Arial" w:eastAsia="Times New Roman" w:hAnsi="Arial" w:cs="Arial"/>
              <w:sz w:val="24"/>
              <w:szCs w:val="24"/>
              <w:highlight w:val="red"/>
            </w:rPr>
          </w:rPrChange>
        </w:rPr>
        <w:t>-].</w:t>
      </w:r>
    </w:p>
    <w:p w14:paraId="09F82801" w14:textId="7AC1C7A8" w:rsidR="00E15F0B" w:rsidRPr="00886CD4" w:rsidRDefault="00B6049F" w:rsidP="00050DE3">
      <w:pPr>
        <w:spacing w:after="0" w:line="360" w:lineRule="auto"/>
        <w:ind w:firstLine="227"/>
        <w:jc w:val="both"/>
        <w:rPr>
          <w:rFonts w:ascii="Arial" w:eastAsia="Times New Roman" w:hAnsi="Arial" w:cs="Arial"/>
          <w:sz w:val="24"/>
          <w:szCs w:val="24"/>
          <w:rPrChange w:id="3269" w:author="Panagiotis Karkazis" w:date="2022-03-01T20:05:00Z">
            <w:rPr>
              <w:rFonts w:ascii="Arial" w:eastAsia="Times New Roman" w:hAnsi="Arial" w:cs="Arial"/>
              <w:sz w:val="24"/>
              <w:szCs w:val="24"/>
              <w:highlight w:val="red"/>
            </w:rPr>
          </w:rPrChange>
        </w:rPr>
      </w:pPr>
      <w:r w:rsidRPr="00886CD4">
        <w:rPr>
          <w:rFonts w:ascii="Arial" w:eastAsia="Times New Roman" w:hAnsi="Arial" w:cs="Arial"/>
          <w:sz w:val="24"/>
          <w:szCs w:val="24"/>
          <w:rPrChange w:id="3270" w:author="Panagiotis Karkazis" w:date="2022-03-01T20:05:00Z">
            <w:rPr>
              <w:rFonts w:ascii="Arial" w:eastAsia="Times New Roman" w:hAnsi="Arial" w:cs="Arial"/>
              <w:sz w:val="24"/>
              <w:szCs w:val="24"/>
              <w:highlight w:val="red"/>
            </w:rPr>
          </w:rPrChange>
        </w:rPr>
        <w:t xml:space="preserve">Γενικά, τα Ανατροφοδοτούμενα Νευρωνικά Δίκτυα, </w:t>
      </w:r>
      <w:r w:rsidR="0095683D" w:rsidRPr="00886CD4">
        <w:rPr>
          <w:rFonts w:ascii="Arial" w:eastAsia="Times New Roman" w:hAnsi="Arial" w:cs="Arial"/>
          <w:sz w:val="24"/>
          <w:szCs w:val="24"/>
          <w:rPrChange w:id="3271" w:author="Panagiotis Karkazis" w:date="2022-03-01T20:05:00Z">
            <w:rPr>
              <w:rFonts w:ascii="Arial" w:eastAsia="Times New Roman" w:hAnsi="Arial" w:cs="Arial"/>
              <w:sz w:val="24"/>
              <w:szCs w:val="24"/>
              <w:highlight w:val="red"/>
            </w:rPr>
          </w:rPrChange>
        </w:rPr>
        <w:t>είναι απαραίτητα για την υλοποίηση αρκετών σύγχρονων λειτουργιών και εφαρμογών.</w:t>
      </w:r>
      <w:r w:rsidR="00374A2F" w:rsidRPr="00886CD4">
        <w:rPr>
          <w:rFonts w:ascii="Arial" w:eastAsia="Times New Roman" w:hAnsi="Arial" w:cs="Arial"/>
          <w:sz w:val="24"/>
          <w:szCs w:val="24"/>
          <w:rPrChange w:id="3272" w:author="Panagiotis Karkazis" w:date="2022-03-01T20:05:00Z">
            <w:rPr>
              <w:rFonts w:ascii="Arial" w:eastAsia="Times New Roman" w:hAnsi="Arial" w:cs="Arial"/>
              <w:sz w:val="24"/>
              <w:szCs w:val="24"/>
              <w:highlight w:val="red"/>
            </w:rPr>
          </w:rPrChange>
        </w:rPr>
        <w:t xml:space="preserve"> Για παράδειγμα</w:t>
      </w:r>
      <w:r w:rsidR="0081023B" w:rsidRPr="00886CD4">
        <w:rPr>
          <w:rFonts w:ascii="Arial" w:eastAsia="Times New Roman" w:hAnsi="Arial" w:cs="Arial"/>
          <w:sz w:val="24"/>
          <w:szCs w:val="24"/>
          <w:rPrChange w:id="3273" w:author="Panagiotis Karkazis" w:date="2022-03-01T20:05:00Z">
            <w:rPr>
              <w:rFonts w:ascii="Arial" w:eastAsia="Times New Roman" w:hAnsi="Arial" w:cs="Arial"/>
              <w:sz w:val="24"/>
              <w:szCs w:val="24"/>
              <w:highlight w:val="red"/>
            </w:rPr>
          </w:rPrChange>
        </w:rPr>
        <w:t>,</w:t>
      </w:r>
      <w:r w:rsidR="00374A2F" w:rsidRPr="00886CD4">
        <w:rPr>
          <w:rFonts w:ascii="Arial" w:eastAsia="Times New Roman" w:hAnsi="Arial" w:cs="Arial"/>
          <w:sz w:val="24"/>
          <w:szCs w:val="24"/>
          <w:rPrChange w:id="3274" w:author="Panagiotis Karkazis" w:date="2022-03-01T20:05:00Z">
            <w:rPr>
              <w:rFonts w:ascii="Arial" w:eastAsia="Times New Roman" w:hAnsi="Arial" w:cs="Arial"/>
              <w:sz w:val="24"/>
              <w:szCs w:val="24"/>
              <w:highlight w:val="red"/>
            </w:rPr>
          </w:rPrChange>
        </w:rPr>
        <w:t xml:space="preserve"> η </w:t>
      </w:r>
      <w:r w:rsidR="00374A2F" w:rsidRPr="00886CD4">
        <w:rPr>
          <w:rFonts w:ascii="Arial" w:eastAsia="Times New Roman" w:hAnsi="Arial" w:cs="Arial"/>
          <w:sz w:val="24"/>
          <w:szCs w:val="24"/>
          <w:lang w:val="en-US"/>
          <w:rPrChange w:id="3275" w:author="Panagiotis Karkazis" w:date="2022-03-01T20:05:00Z">
            <w:rPr>
              <w:rFonts w:ascii="Arial" w:eastAsia="Times New Roman" w:hAnsi="Arial" w:cs="Arial"/>
              <w:sz w:val="24"/>
              <w:szCs w:val="24"/>
              <w:highlight w:val="red"/>
              <w:lang w:val="en-US"/>
            </w:rPr>
          </w:rPrChange>
        </w:rPr>
        <w:t>Siri</w:t>
      </w:r>
      <w:r w:rsidR="0081023B" w:rsidRPr="00886CD4">
        <w:rPr>
          <w:rFonts w:ascii="Arial" w:eastAsia="Times New Roman" w:hAnsi="Arial" w:cs="Arial"/>
          <w:sz w:val="24"/>
          <w:szCs w:val="24"/>
          <w:rPrChange w:id="3276" w:author="Panagiotis Karkazis" w:date="2022-03-01T20:05:00Z">
            <w:rPr>
              <w:rFonts w:ascii="Arial" w:eastAsia="Times New Roman" w:hAnsi="Arial" w:cs="Arial"/>
              <w:sz w:val="24"/>
              <w:szCs w:val="24"/>
              <w:highlight w:val="red"/>
            </w:rPr>
          </w:rPrChange>
        </w:rPr>
        <w:t xml:space="preserve">, ο προσωπικός βοηθός που </w:t>
      </w:r>
      <w:r w:rsidR="00AA3041" w:rsidRPr="00886CD4">
        <w:rPr>
          <w:rFonts w:ascii="Arial" w:eastAsia="Times New Roman" w:hAnsi="Arial" w:cs="Arial"/>
          <w:sz w:val="24"/>
          <w:szCs w:val="24"/>
          <w:rPrChange w:id="3277" w:author="Panagiotis Karkazis" w:date="2022-03-01T20:05:00Z">
            <w:rPr>
              <w:rFonts w:ascii="Arial" w:eastAsia="Times New Roman" w:hAnsi="Arial" w:cs="Arial"/>
              <w:sz w:val="24"/>
              <w:szCs w:val="24"/>
              <w:highlight w:val="red"/>
            </w:rPr>
          </w:rPrChange>
        </w:rPr>
        <w:t>είναι ενσωματωμένος</w:t>
      </w:r>
      <w:r w:rsidR="0081023B" w:rsidRPr="00886CD4">
        <w:rPr>
          <w:rFonts w:ascii="Arial" w:eastAsia="Times New Roman" w:hAnsi="Arial" w:cs="Arial"/>
          <w:sz w:val="24"/>
          <w:szCs w:val="24"/>
          <w:rPrChange w:id="3278" w:author="Panagiotis Karkazis" w:date="2022-03-01T20:05:00Z">
            <w:rPr>
              <w:rFonts w:ascii="Arial" w:eastAsia="Times New Roman" w:hAnsi="Arial" w:cs="Arial"/>
              <w:sz w:val="24"/>
              <w:szCs w:val="24"/>
              <w:highlight w:val="red"/>
            </w:rPr>
          </w:rPrChange>
        </w:rPr>
        <w:t xml:space="preserve"> στις συσκευές τ</w:t>
      </w:r>
      <w:r w:rsidR="00EA71DF" w:rsidRPr="00886CD4">
        <w:rPr>
          <w:rFonts w:ascii="Arial" w:eastAsia="Times New Roman" w:hAnsi="Arial" w:cs="Arial"/>
          <w:sz w:val="24"/>
          <w:szCs w:val="24"/>
          <w:rPrChange w:id="3279" w:author="Panagiotis Karkazis" w:date="2022-03-01T20:05:00Z">
            <w:rPr>
              <w:rFonts w:ascii="Arial" w:eastAsia="Times New Roman" w:hAnsi="Arial" w:cs="Arial"/>
              <w:sz w:val="24"/>
              <w:szCs w:val="24"/>
              <w:highlight w:val="red"/>
            </w:rPr>
          </w:rPrChange>
        </w:rPr>
        <w:t>η</w:t>
      </w:r>
      <w:r w:rsidR="0081023B" w:rsidRPr="00886CD4">
        <w:rPr>
          <w:rFonts w:ascii="Arial" w:eastAsia="Times New Roman" w:hAnsi="Arial" w:cs="Arial"/>
          <w:sz w:val="24"/>
          <w:szCs w:val="24"/>
          <w:rPrChange w:id="3280" w:author="Panagiotis Karkazis" w:date="2022-03-01T20:05:00Z">
            <w:rPr>
              <w:rFonts w:ascii="Arial" w:eastAsia="Times New Roman" w:hAnsi="Arial" w:cs="Arial"/>
              <w:sz w:val="24"/>
              <w:szCs w:val="24"/>
              <w:highlight w:val="red"/>
            </w:rPr>
          </w:rPrChange>
        </w:rPr>
        <w:t xml:space="preserve">ς εταιρείας </w:t>
      </w:r>
      <w:r w:rsidR="0081023B" w:rsidRPr="00886CD4">
        <w:rPr>
          <w:rFonts w:ascii="Arial" w:eastAsia="Times New Roman" w:hAnsi="Arial" w:cs="Arial"/>
          <w:sz w:val="24"/>
          <w:szCs w:val="24"/>
          <w:lang w:val="en-US"/>
          <w:rPrChange w:id="3281" w:author="Panagiotis Karkazis" w:date="2022-03-01T20:05:00Z">
            <w:rPr>
              <w:rFonts w:ascii="Arial" w:eastAsia="Times New Roman" w:hAnsi="Arial" w:cs="Arial"/>
              <w:sz w:val="24"/>
              <w:szCs w:val="24"/>
              <w:highlight w:val="red"/>
              <w:lang w:val="en-US"/>
            </w:rPr>
          </w:rPrChange>
        </w:rPr>
        <w:t>Apple</w:t>
      </w:r>
      <w:r w:rsidR="0081023B" w:rsidRPr="00886CD4">
        <w:rPr>
          <w:rFonts w:ascii="Arial" w:eastAsia="Times New Roman" w:hAnsi="Arial" w:cs="Arial"/>
          <w:sz w:val="24"/>
          <w:szCs w:val="24"/>
          <w:rPrChange w:id="3282" w:author="Panagiotis Karkazis" w:date="2022-03-01T20:05:00Z">
            <w:rPr>
              <w:rFonts w:ascii="Arial" w:eastAsia="Times New Roman" w:hAnsi="Arial" w:cs="Arial"/>
              <w:sz w:val="24"/>
              <w:szCs w:val="24"/>
              <w:highlight w:val="red"/>
            </w:rPr>
          </w:rPrChange>
        </w:rPr>
        <w:t>,</w:t>
      </w:r>
      <w:r w:rsidR="00374A2F" w:rsidRPr="00886CD4">
        <w:rPr>
          <w:rFonts w:ascii="Arial" w:eastAsia="Times New Roman" w:hAnsi="Arial" w:cs="Arial"/>
          <w:sz w:val="24"/>
          <w:szCs w:val="24"/>
          <w:rPrChange w:id="3283" w:author="Panagiotis Karkazis" w:date="2022-03-01T20:05:00Z">
            <w:rPr>
              <w:rFonts w:ascii="Arial" w:eastAsia="Times New Roman" w:hAnsi="Arial" w:cs="Arial"/>
              <w:sz w:val="24"/>
              <w:szCs w:val="24"/>
              <w:highlight w:val="red"/>
            </w:rPr>
          </w:rPrChange>
        </w:rPr>
        <w:t xml:space="preserve"> χρησιμοποιεί Ανατροφοδοτούμενα Νευρωνικά Δίκτυα για να μπορεί να </w:t>
      </w:r>
      <w:r w:rsidR="00374A2F" w:rsidRPr="00886CD4">
        <w:rPr>
          <w:rFonts w:ascii="Arial" w:eastAsia="Times New Roman" w:hAnsi="Arial" w:cs="Arial"/>
          <w:sz w:val="24"/>
          <w:szCs w:val="24"/>
          <w:rPrChange w:id="3284" w:author="Panagiotis Karkazis" w:date="2022-03-01T20:05:00Z">
            <w:rPr>
              <w:rFonts w:ascii="Arial" w:eastAsia="Times New Roman" w:hAnsi="Arial" w:cs="Arial"/>
              <w:sz w:val="24"/>
              <w:szCs w:val="24"/>
              <w:highlight w:val="red"/>
            </w:rPr>
          </w:rPrChange>
        </w:rPr>
        <w:lastRenderedPageBreak/>
        <w:t>κατανοεί διάφορες γλώσσες</w:t>
      </w:r>
      <w:r w:rsidR="00914198" w:rsidRPr="00886CD4">
        <w:rPr>
          <w:rFonts w:ascii="Arial" w:eastAsia="Times New Roman" w:hAnsi="Arial" w:cs="Arial"/>
          <w:sz w:val="24"/>
          <w:szCs w:val="24"/>
          <w:rPrChange w:id="3285" w:author="Panagiotis Karkazis" w:date="2022-03-01T20:05:00Z">
            <w:rPr>
              <w:rFonts w:ascii="Arial" w:eastAsia="Times New Roman" w:hAnsi="Arial" w:cs="Arial"/>
              <w:sz w:val="24"/>
              <w:szCs w:val="24"/>
              <w:highlight w:val="red"/>
            </w:rPr>
          </w:rPrChange>
        </w:rPr>
        <w:t xml:space="preserve"> </w:t>
      </w:r>
      <w:r w:rsidR="00374A2F" w:rsidRPr="00886CD4">
        <w:rPr>
          <w:rFonts w:ascii="Arial" w:eastAsia="Times New Roman" w:hAnsi="Arial" w:cs="Arial"/>
          <w:sz w:val="24"/>
          <w:szCs w:val="24"/>
          <w:rPrChange w:id="3286" w:author="Panagiotis Karkazis" w:date="2022-03-01T20:05:00Z">
            <w:rPr>
              <w:rFonts w:ascii="Arial" w:eastAsia="Times New Roman" w:hAnsi="Arial" w:cs="Arial"/>
              <w:sz w:val="24"/>
              <w:szCs w:val="24"/>
              <w:highlight w:val="red"/>
            </w:rPr>
          </w:rPrChange>
        </w:rPr>
        <w:t>και να εκτελεί τις εντολές που τ</w:t>
      </w:r>
      <w:r w:rsidR="00AA3041" w:rsidRPr="00886CD4">
        <w:rPr>
          <w:rFonts w:ascii="Arial" w:eastAsia="Times New Roman" w:hAnsi="Arial" w:cs="Arial"/>
          <w:sz w:val="24"/>
          <w:szCs w:val="24"/>
          <w:rPrChange w:id="3287" w:author="Panagiotis Karkazis" w:date="2022-03-01T20:05:00Z">
            <w:rPr>
              <w:rFonts w:ascii="Arial" w:eastAsia="Times New Roman" w:hAnsi="Arial" w:cs="Arial"/>
              <w:sz w:val="24"/>
              <w:szCs w:val="24"/>
              <w:highlight w:val="red"/>
            </w:rPr>
          </w:rPrChange>
        </w:rPr>
        <w:t>ης</w:t>
      </w:r>
      <w:r w:rsidR="00374A2F" w:rsidRPr="00886CD4">
        <w:rPr>
          <w:rFonts w:ascii="Arial" w:eastAsia="Times New Roman" w:hAnsi="Arial" w:cs="Arial"/>
          <w:sz w:val="24"/>
          <w:szCs w:val="24"/>
          <w:rPrChange w:id="3288" w:author="Panagiotis Karkazis" w:date="2022-03-01T20:05:00Z">
            <w:rPr>
              <w:rFonts w:ascii="Arial" w:eastAsia="Times New Roman" w:hAnsi="Arial" w:cs="Arial"/>
              <w:sz w:val="24"/>
              <w:szCs w:val="24"/>
              <w:highlight w:val="red"/>
            </w:rPr>
          </w:rPrChange>
        </w:rPr>
        <w:t xml:space="preserve"> δίνουν οι κάτοχοι των συσκευών</w:t>
      </w:r>
      <w:r w:rsidR="00475D36" w:rsidRPr="00886CD4">
        <w:rPr>
          <w:rFonts w:ascii="Arial" w:eastAsia="Times New Roman" w:hAnsi="Arial" w:cs="Arial"/>
          <w:sz w:val="24"/>
          <w:szCs w:val="24"/>
          <w:rPrChange w:id="3289" w:author="Panagiotis Karkazis" w:date="2022-03-01T20:05:00Z">
            <w:rPr>
              <w:rFonts w:ascii="Arial" w:eastAsia="Times New Roman" w:hAnsi="Arial" w:cs="Arial"/>
              <w:sz w:val="24"/>
              <w:szCs w:val="24"/>
              <w:highlight w:val="red"/>
            </w:rPr>
          </w:rPrChange>
        </w:rPr>
        <w:t xml:space="preserve"> αναλύοντας τις προτάσεις που ακούει (εντολές)</w:t>
      </w:r>
      <w:r w:rsidR="00D52D56" w:rsidRPr="00886CD4">
        <w:rPr>
          <w:rFonts w:ascii="Arial" w:eastAsia="Times New Roman" w:hAnsi="Arial" w:cs="Arial"/>
          <w:sz w:val="24"/>
          <w:szCs w:val="24"/>
          <w:rPrChange w:id="3290" w:author="Panagiotis Karkazis" w:date="2022-03-01T20:05:00Z">
            <w:rPr>
              <w:rFonts w:ascii="Arial" w:eastAsia="Times New Roman" w:hAnsi="Arial" w:cs="Arial"/>
              <w:sz w:val="24"/>
              <w:szCs w:val="24"/>
              <w:highlight w:val="red"/>
            </w:rPr>
          </w:rPrChange>
        </w:rPr>
        <w:t>. Ο</w:t>
      </w:r>
      <w:r w:rsidR="00475D36" w:rsidRPr="00886CD4">
        <w:rPr>
          <w:rFonts w:ascii="Arial" w:eastAsia="Times New Roman" w:hAnsi="Arial" w:cs="Arial"/>
          <w:sz w:val="24"/>
          <w:szCs w:val="24"/>
          <w:rPrChange w:id="3291" w:author="Panagiotis Karkazis" w:date="2022-03-01T20:05:00Z">
            <w:rPr>
              <w:rFonts w:ascii="Arial" w:eastAsia="Times New Roman" w:hAnsi="Arial" w:cs="Arial"/>
              <w:sz w:val="24"/>
              <w:szCs w:val="24"/>
              <w:highlight w:val="red"/>
            </w:rPr>
          </w:rPrChange>
        </w:rPr>
        <w:t xml:space="preserve"> προσωπικός βοηθός γνωρίζει τις ενέργειες που πρέπει να πραγματοποιήσει ώστε να εκτελεστεί η</w:t>
      </w:r>
      <w:r w:rsidR="00D52D56" w:rsidRPr="00886CD4">
        <w:rPr>
          <w:rFonts w:ascii="Arial" w:eastAsia="Times New Roman" w:hAnsi="Arial" w:cs="Arial"/>
          <w:sz w:val="24"/>
          <w:szCs w:val="24"/>
          <w:rPrChange w:id="3292" w:author="Panagiotis Karkazis" w:date="2022-03-01T20:05:00Z">
            <w:rPr>
              <w:rFonts w:ascii="Arial" w:eastAsia="Times New Roman" w:hAnsi="Arial" w:cs="Arial"/>
              <w:sz w:val="24"/>
              <w:szCs w:val="24"/>
              <w:highlight w:val="red"/>
            </w:rPr>
          </w:rPrChange>
        </w:rPr>
        <w:t xml:space="preserve"> κατάλληλη</w:t>
      </w:r>
      <w:r w:rsidR="00475D36" w:rsidRPr="00886CD4">
        <w:rPr>
          <w:rFonts w:ascii="Arial" w:eastAsia="Times New Roman" w:hAnsi="Arial" w:cs="Arial"/>
          <w:sz w:val="24"/>
          <w:szCs w:val="24"/>
          <w:rPrChange w:id="3293" w:author="Panagiotis Karkazis" w:date="2022-03-01T20:05:00Z">
            <w:rPr>
              <w:rFonts w:ascii="Arial" w:eastAsia="Times New Roman" w:hAnsi="Arial" w:cs="Arial"/>
              <w:sz w:val="24"/>
              <w:szCs w:val="24"/>
              <w:highlight w:val="red"/>
            </w:rPr>
          </w:rPrChange>
        </w:rPr>
        <w:t xml:space="preserve"> εντολή</w:t>
      </w:r>
      <w:r w:rsidR="007D59CA" w:rsidRPr="00886CD4">
        <w:rPr>
          <w:rFonts w:ascii="Arial" w:eastAsia="Times New Roman" w:hAnsi="Arial" w:cs="Arial"/>
          <w:sz w:val="24"/>
          <w:szCs w:val="24"/>
          <w:rPrChange w:id="3294" w:author="Panagiotis Karkazis" w:date="2022-03-01T20:05:00Z">
            <w:rPr>
              <w:rFonts w:ascii="Arial" w:eastAsia="Times New Roman" w:hAnsi="Arial" w:cs="Arial"/>
              <w:sz w:val="24"/>
              <w:szCs w:val="24"/>
              <w:highlight w:val="red"/>
            </w:rPr>
          </w:rPrChange>
        </w:rPr>
        <w:t xml:space="preserve">. Μερικές ακόμα γνωστές εφαρμογές των Ανατροφοδοτούμενων </w:t>
      </w:r>
      <w:proofErr w:type="spellStart"/>
      <w:r w:rsidR="007D59CA" w:rsidRPr="00886CD4">
        <w:rPr>
          <w:rFonts w:ascii="Arial" w:eastAsia="Times New Roman" w:hAnsi="Arial" w:cs="Arial"/>
          <w:sz w:val="24"/>
          <w:szCs w:val="24"/>
          <w:rPrChange w:id="3295" w:author="Panagiotis Karkazis" w:date="2022-03-01T20:05:00Z">
            <w:rPr>
              <w:rFonts w:ascii="Arial" w:eastAsia="Times New Roman" w:hAnsi="Arial" w:cs="Arial"/>
              <w:sz w:val="24"/>
              <w:szCs w:val="24"/>
              <w:highlight w:val="red"/>
            </w:rPr>
          </w:rPrChange>
        </w:rPr>
        <w:t>Νευρωνικών</w:t>
      </w:r>
      <w:proofErr w:type="spellEnd"/>
      <w:r w:rsidR="007D59CA" w:rsidRPr="00886CD4">
        <w:rPr>
          <w:rFonts w:ascii="Arial" w:eastAsia="Times New Roman" w:hAnsi="Arial" w:cs="Arial"/>
          <w:sz w:val="24"/>
          <w:szCs w:val="24"/>
          <w:rPrChange w:id="3296" w:author="Panagiotis Karkazis" w:date="2022-03-01T20:05:00Z">
            <w:rPr>
              <w:rFonts w:ascii="Arial" w:eastAsia="Times New Roman" w:hAnsi="Arial" w:cs="Arial"/>
              <w:sz w:val="24"/>
              <w:szCs w:val="24"/>
              <w:highlight w:val="red"/>
            </w:rPr>
          </w:rPrChange>
        </w:rPr>
        <w:t xml:space="preserve">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sidRPr="00886CD4">
        <w:rPr>
          <w:rFonts w:ascii="Arial" w:eastAsia="Times New Roman" w:hAnsi="Arial" w:cs="Arial"/>
          <w:sz w:val="24"/>
          <w:szCs w:val="24"/>
          <w:rPrChange w:id="3297" w:author="Panagiotis Karkazis" w:date="2022-03-01T20:05:00Z">
            <w:rPr>
              <w:rFonts w:ascii="Arial" w:eastAsia="Times New Roman" w:hAnsi="Arial" w:cs="Arial"/>
              <w:sz w:val="24"/>
              <w:szCs w:val="24"/>
              <w:highlight w:val="red"/>
            </w:rPr>
          </w:rPrChange>
        </w:rPr>
        <w:t xml:space="preserve"> </w:t>
      </w:r>
      <w:r w:rsidR="007D59CA" w:rsidRPr="00886CD4">
        <w:rPr>
          <w:rFonts w:ascii="Arial" w:eastAsia="Times New Roman" w:hAnsi="Arial" w:cs="Arial"/>
          <w:sz w:val="24"/>
          <w:szCs w:val="24"/>
          <w:rPrChange w:id="3298" w:author="Panagiotis Karkazis" w:date="2022-03-01T20:05:00Z">
            <w:rPr>
              <w:rFonts w:ascii="Arial" w:eastAsia="Times New Roman" w:hAnsi="Arial" w:cs="Arial"/>
              <w:sz w:val="24"/>
              <w:szCs w:val="24"/>
              <w:highlight w:val="red"/>
            </w:rPr>
          </w:rPrChange>
        </w:rPr>
        <w:t>λαθών</w:t>
      </w:r>
      <w:r w:rsidR="00A145A6" w:rsidRPr="00886CD4">
        <w:rPr>
          <w:rFonts w:ascii="Arial" w:eastAsia="Times New Roman" w:hAnsi="Arial" w:cs="Arial"/>
          <w:sz w:val="24"/>
          <w:szCs w:val="24"/>
          <w:rPrChange w:id="3299" w:author="Panagiotis Karkazis" w:date="2022-03-01T20:05:00Z">
            <w:rPr>
              <w:rFonts w:ascii="Arial" w:eastAsia="Times New Roman" w:hAnsi="Arial" w:cs="Arial"/>
              <w:sz w:val="24"/>
              <w:szCs w:val="24"/>
              <w:highlight w:val="red"/>
            </w:rPr>
          </w:rPrChange>
        </w:rPr>
        <w:t xml:space="preserve"> </w:t>
      </w:r>
      <w:r w:rsidR="00374A2F" w:rsidRPr="00886CD4">
        <w:rPr>
          <w:color w:val="222222"/>
          <w:rPrChange w:id="3300" w:author="Panagiotis Karkazis" w:date="2022-03-01T20:05:00Z">
            <w:rPr>
              <w:color w:val="222222"/>
              <w:highlight w:val="red"/>
            </w:rPr>
          </w:rPrChange>
        </w:rPr>
        <w:t>[</w:t>
      </w:r>
      <w:proofErr w:type="spellStart"/>
      <w:r w:rsidR="00374A2F" w:rsidRPr="00886CD4">
        <w:rPr>
          <w:color w:val="222222"/>
          <w:lang w:val="en-US"/>
          <w:rPrChange w:id="3301" w:author="Panagiotis Karkazis" w:date="2022-03-01T20:05:00Z">
            <w:rPr>
              <w:color w:val="222222"/>
              <w:highlight w:val="red"/>
              <w:lang w:val="en-US"/>
            </w:rPr>
          </w:rPrChange>
        </w:rPr>
        <w:t>ibm</w:t>
      </w:r>
      <w:proofErr w:type="spellEnd"/>
      <w:r w:rsidR="00374A2F" w:rsidRPr="00886CD4">
        <w:rPr>
          <w:color w:val="222222"/>
          <w:rPrChange w:id="3302" w:author="Panagiotis Karkazis" w:date="2022-03-01T20:05:00Z">
            <w:rPr>
              <w:color w:val="222222"/>
              <w:highlight w:val="red"/>
            </w:rPr>
          </w:rPrChange>
        </w:rPr>
        <w:t>.</w:t>
      </w:r>
      <w:r w:rsidR="00374A2F" w:rsidRPr="00886CD4">
        <w:rPr>
          <w:color w:val="222222"/>
          <w:lang w:val="en-US"/>
          <w:rPrChange w:id="3303" w:author="Panagiotis Karkazis" w:date="2022-03-01T20:05:00Z">
            <w:rPr>
              <w:color w:val="222222"/>
              <w:highlight w:val="red"/>
              <w:lang w:val="en-US"/>
            </w:rPr>
          </w:rPrChange>
        </w:rPr>
        <w:t>com</w:t>
      </w:r>
      <w:r w:rsidR="00374A2F" w:rsidRPr="00886CD4">
        <w:rPr>
          <w:color w:val="222222"/>
          <w:rPrChange w:id="3304" w:author="Panagiotis Karkazis" w:date="2022-03-01T20:05:00Z">
            <w:rPr>
              <w:color w:val="222222"/>
              <w:highlight w:val="red"/>
            </w:rPr>
          </w:rPrChange>
        </w:rPr>
        <w:t>/</w:t>
      </w:r>
      <w:r w:rsidR="00374A2F" w:rsidRPr="00886CD4">
        <w:rPr>
          <w:color w:val="222222"/>
          <w:lang w:val="en-US"/>
          <w:rPrChange w:id="3305" w:author="Panagiotis Karkazis" w:date="2022-03-01T20:05:00Z">
            <w:rPr>
              <w:color w:val="222222"/>
              <w:highlight w:val="red"/>
              <w:lang w:val="en-US"/>
            </w:rPr>
          </w:rPrChange>
        </w:rPr>
        <w:t>cloud</w:t>
      </w:r>
      <w:r w:rsidR="00374A2F" w:rsidRPr="00886CD4">
        <w:rPr>
          <w:color w:val="222222"/>
          <w:rPrChange w:id="3306" w:author="Panagiotis Karkazis" w:date="2022-03-01T20:05:00Z">
            <w:rPr>
              <w:color w:val="222222"/>
              <w:highlight w:val="red"/>
            </w:rPr>
          </w:rPrChange>
        </w:rPr>
        <w:t>/</w:t>
      </w:r>
      <w:r w:rsidR="00374A2F" w:rsidRPr="00886CD4">
        <w:rPr>
          <w:color w:val="222222"/>
          <w:lang w:val="en-US"/>
          <w:rPrChange w:id="3307" w:author="Panagiotis Karkazis" w:date="2022-03-01T20:05:00Z">
            <w:rPr>
              <w:color w:val="222222"/>
              <w:highlight w:val="red"/>
              <w:lang w:val="en-US"/>
            </w:rPr>
          </w:rPrChange>
        </w:rPr>
        <w:t>learn</w:t>
      </w:r>
      <w:r w:rsidR="00374A2F" w:rsidRPr="00886CD4">
        <w:rPr>
          <w:color w:val="222222"/>
          <w:rPrChange w:id="3308" w:author="Panagiotis Karkazis" w:date="2022-03-01T20:05:00Z">
            <w:rPr>
              <w:color w:val="222222"/>
              <w:highlight w:val="red"/>
            </w:rPr>
          </w:rPrChange>
        </w:rPr>
        <w:t>/</w:t>
      </w:r>
      <w:r w:rsidR="00374A2F" w:rsidRPr="00886CD4">
        <w:rPr>
          <w:color w:val="222222"/>
          <w:lang w:val="en-US"/>
          <w:rPrChange w:id="3309" w:author="Panagiotis Karkazis" w:date="2022-03-01T20:05:00Z">
            <w:rPr>
              <w:color w:val="222222"/>
              <w:highlight w:val="red"/>
              <w:lang w:val="en-US"/>
            </w:rPr>
          </w:rPrChange>
        </w:rPr>
        <w:t>recurrent</w:t>
      </w:r>
      <w:r w:rsidR="00F1116E" w:rsidRPr="00886CD4">
        <w:rPr>
          <w:color w:val="222222"/>
          <w:rPrChange w:id="3310" w:author="Panagiotis Karkazis" w:date="2022-03-01T20:05:00Z">
            <w:rPr>
              <w:color w:val="222222"/>
              <w:highlight w:val="red"/>
            </w:rPr>
          </w:rPrChange>
        </w:rPr>
        <w:t xml:space="preserve">, </w:t>
      </w:r>
      <w:proofErr w:type="spellStart"/>
      <w:r w:rsidR="00F1116E" w:rsidRPr="00886CD4">
        <w:rPr>
          <w:rStyle w:val="a6"/>
          <w:rFonts w:ascii="Arial" w:hAnsi="Arial" w:cs="Arial"/>
          <w:color w:val="222222"/>
          <w:spacing w:val="4"/>
          <w:sz w:val="24"/>
          <w:szCs w:val="24"/>
          <w:lang w:val="en-US"/>
          <w:rPrChange w:id="3311" w:author="Panagiotis Karkazis" w:date="2022-03-01T20:05:00Z">
            <w:rPr>
              <w:rStyle w:val="a6"/>
              <w:rFonts w:ascii="Arial" w:hAnsi="Arial" w:cs="Arial"/>
              <w:color w:val="222222"/>
              <w:spacing w:val="4"/>
              <w:sz w:val="24"/>
              <w:szCs w:val="24"/>
              <w:highlight w:val="red"/>
              <w:lang w:val="en-US"/>
            </w:rPr>
          </w:rPrChange>
        </w:rPr>
        <w:t>mygreatlearning</w:t>
      </w:r>
      <w:proofErr w:type="spellEnd"/>
      <w:r w:rsidR="00F1116E" w:rsidRPr="00886CD4">
        <w:rPr>
          <w:rStyle w:val="a6"/>
          <w:rFonts w:ascii="Arial" w:hAnsi="Arial" w:cs="Arial"/>
          <w:color w:val="222222"/>
          <w:spacing w:val="4"/>
          <w:sz w:val="24"/>
          <w:szCs w:val="24"/>
          <w:rPrChange w:id="3312" w:author="Panagiotis Karkazis" w:date="2022-03-01T20:05:00Z">
            <w:rPr>
              <w:rStyle w:val="a6"/>
              <w:rFonts w:ascii="Arial" w:hAnsi="Arial" w:cs="Arial"/>
              <w:color w:val="222222"/>
              <w:spacing w:val="4"/>
              <w:sz w:val="24"/>
              <w:szCs w:val="24"/>
              <w:highlight w:val="red"/>
            </w:rPr>
          </w:rPrChange>
        </w:rPr>
        <w:t>.</w:t>
      </w:r>
      <w:r w:rsidR="00F1116E" w:rsidRPr="00886CD4">
        <w:rPr>
          <w:rStyle w:val="a6"/>
          <w:rFonts w:ascii="Arial" w:hAnsi="Arial" w:cs="Arial"/>
          <w:color w:val="222222"/>
          <w:spacing w:val="4"/>
          <w:sz w:val="24"/>
          <w:szCs w:val="24"/>
          <w:lang w:val="en-US"/>
          <w:rPrChange w:id="3313" w:author="Panagiotis Karkazis" w:date="2022-03-01T20:05:00Z">
            <w:rPr>
              <w:rStyle w:val="a6"/>
              <w:rFonts w:ascii="Arial" w:hAnsi="Arial" w:cs="Arial"/>
              <w:color w:val="222222"/>
              <w:spacing w:val="4"/>
              <w:sz w:val="24"/>
              <w:szCs w:val="24"/>
              <w:highlight w:val="red"/>
              <w:lang w:val="en-US"/>
            </w:rPr>
          </w:rPrChange>
        </w:rPr>
        <w:t>com</w:t>
      </w:r>
      <w:r w:rsidR="00F1116E" w:rsidRPr="00886CD4">
        <w:rPr>
          <w:rStyle w:val="a6"/>
          <w:rFonts w:ascii="Arial" w:hAnsi="Arial" w:cs="Arial"/>
          <w:color w:val="222222"/>
          <w:spacing w:val="4"/>
          <w:sz w:val="24"/>
          <w:szCs w:val="24"/>
          <w:rPrChange w:id="3314" w:author="Panagiotis Karkazis" w:date="2022-03-01T20:05:00Z">
            <w:rPr>
              <w:rStyle w:val="a6"/>
              <w:rFonts w:ascii="Arial" w:hAnsi="Arial" w:cs="Arial"/>
              <w:color w:val="222222"/>
              <w:spacing w:val="4"/>
              <w:sz w:val="24"/>
              <w:szCs w:val="24"/>
              <w:highlight w:val="red"/>
            </w:rPr>
          </w:rPrChange>
        </w:rPr>
        <w:t>/</w:t>
      </w:r>
      <w:r w:rsidR="00F1116E" w:rsidRPr="00886CD4">
        <w:rPr>
          <w:rStyle w:val="a6"/>
          <w:rFonts w:ascii="Arial" w:hAnsi="Arial" w:cs="Arial"/>
          <w:color w:val="222222"/>
          <w:spacing w:val="4"/>
          <w:sz w:val="24"/>
          <w:szCs w:val="24"/>
          <w:lang w:val="en-US"/>
          <w:rPrChange w:id="3315" w:author="Panagiotis Karkazis" w:date="2022-03-01T20:05:00Z">
            <w:rPr>
              <w:rStyle w:val="a6"/>
              <w:rFonts w:ascii="Arial" w:hAnsi="Arial" w:cs="Arial"/>
              <w:color w:val="222222"/>
              <w:spacing w:val="4"/>
              <w:sz w:val="24"/>
              <w:szCs w:val="24"/>
              <w:highlight w:val="red"/>
              <w:lang w:val="en-US"/>
            </w:rPr>
          </w:rPrChange>
        </w:rPr>
        <w:t>blog</w:t>
      </w:r>
      <w:r w:rsidR="00F1116E" w:rsidRPr="00886CD4">
        <w:rPr>
          <w:rStyle w:val="a6"/>
          <w:rFonts w:ascii="Arial" w:hAnsi="Arial" w:cs="Arial"/>
          <w:color w:val="222222"/>
          <w:spacing w:val="4"/>
          <w:sz w:val="24"/>
          <w:szCs w:val="24"/>
          <w:rPrChange w:id="3316" w:author="Panagiotis Karkazis" w:date="2022-03-01T20:05:00Z">
            <w:rPr>
              <w:rStyle w:val="a6"/>
              <w:rFonts w:ascii="Arial" w:hAnsi="Arial" w:cs="Arial"/>
              <w:color w:val="222222"/>
              <w:spacing w:val="4"/>
              <w:sz w:val="24"/>
              <w:szCs w:val="24"/>
              <w:highlight w:val="red"/>
            </w:rPr>
          </w:rPrChange>
        </w:rPr>
        <w:t>/</w:t>
      </w:r>
      <w:r w:rsidR="00F1116E" w:rsidRPr="00886CD4">
        <w:rPr>
          <w:rStyle w:val="a6"/>
          <w:rFonts w:ascii="Arial" w:hAnsi="Arial" w:cs="Arial"/>
          <w:color w:val="222222"/>
          <w:spacing w:val="4"/>
          <w:sz w:val="24"/>
          <w:szCs w:val="24"/>
          <w:lang w:val="en-US"/>
          <w:rPrChange w:id="3317" w:author="Panagiotis Karkazis" w:date="2022-03-01T20:05:00Z">
            <w:rPr>
              <w:rStyle w:val="a6"/>
              <w:rFonts w:ascii="Arial" w:hAnsi="Arial" w:cs="Arial"/>
              <w:color w:val="222222"/>
              <w:spacing w:val="4"/>
              <w:sz w:val="24"/>
              <w:szCs w:val="24"/>
              <w:highlight w:val="red"/>
              <w:lang w:val="en-US"/>
            </w:rPr>
          </w:rPrChange>
        </w:rPr>
        <w:t>types</w:t>
      </w:r>
      <w:r w:rsidR="00F1116E" w:rsidRPr="00886CD4">
        <w:rPr>
          <w:rStyle w:val="a6"/>
          <w:rFonts w:ascii="Arial" w:hAnsi="Arial" w:cs="Arial"/>
          <w:color w:val="222222"/>
          <w:spacing w:val="4"/>
          <w:sz w:val="24"/>
          <w:szCs w:val="24"/>
          <w:rPrChange w:id="3318" w:author="Panagiotis Karkazis" w:date="2022-03-01T20:05:00Z">
            <w:rPr>
              <w:rStyle w:val="a6"/>
              <w:rFonts w:ascii="Arial" w:hAnsi="Arial" w:cs="Arial"/>
              <w:color w:val="222222"/>
              <w:spacing w:val="4"/>
              <w:sz w:val="24"/>
              <w:szCs w:val="24"/>
              <w:highlight w:val="red"/>
            </w:rPr>
          </w:rPrChange>
        </w:rPr>
        <w:t>-</w:t>
      </w:r>
      <w:r w:rsidR="00F1116E" w:rsidRPr="00886CD4">
        <w:rPr>
          <w:rStyle w:val="a6"/>
          <w:rFonts w:ascii="Arial" w:hAnsi="Arial" w:cs="Arial"/>
          <w:color w:val="222222"/>
          <w:spacing w:val="4"/>
          <w:sz w:val="24"/>
          <w:szCs w:val="24"/>
          <w:lang w:val="en-US"/>
          <w:rPrChange w:id="3319" w:author="Panagiotis Karkazis" w:date="2022-03-01T20:05:00Z">
            <w:rPr>
              <w:rStyle w:val="a6"/>
              <w:rFonts w:ascii="Arial" w:hAnsi="Arial" w:cs="Arial"/>
              <w:color w:val="222222"/>
              <w:spacing w:val="4"/>
              <w:sz w:val="24"/>
              <w:szCs w:val="24"/>
              <w:highlight w:val="red"/>
              <w:lang w:val="en-US"/>
            </w:rPr>
          </w:rPrChange>
        </w:rPr>
        <w:t>of</w:t>
      </w:r>
      <w:r w:rsidR="00374A2F" w:rsidRPr="00886CD4">
        <w:rPr>
          <w:color w:val="222222"/>
          <w:rPrChange w:id="3320" w:author="Panagiotis Karkazis" w:date="2022-03-01T20:05:00Z">
            <w:rPr>
              <w:color w:val="222222"/>
              <w:highlight w:val="red"/>
            </w:rPr>
          </w:rPrChange>
        </w:rPr>
        <w:t>]</w:t>
      </w:r>
      <w:r w:rsidR="009B5169" w:rsidRPr="00886CD4">
        <w:rPr>
          <w:rFonts w:ascii="Arial" w:eastAsia="Times New Roman" w:hAnsi="Arial" w:cs="Arial"/>
          <w:sz w:val="24"/>
          <w:szCs w:val="24"/>
          <w:rPrChange w:id="3321" w:author="Panagiotis Karkazis" w:date="2022-03-01T20:05:00Z">
            <w:rPr>
              <w:rFonts w:ascii="Arial" w:eastAsia="Times New Roman" w:hAnsi="Arial" w:cs="Arial"/>
              <w:sz w:val="24"/>
              <w:szCs w:val="24"/>
              <w:highlight w:val="red"/>
            </w:rPr>
          </w:rPrChange>
        </w:rPr>
        <w:t>.</w:t>
      </w:r>
      <w:r w:rsidR="007D59CA" w:rsidRPr="00886CD4">
        <w:rPr>
          <w:rFonts w:ascii="Arial" w:eastAsia="Times New Roman" w:hAnsi="Arial" w:cs="Arial"/>
          <w:sz w:val="24"/>
          <w:szCs w:val="24"/>
          <w:rPrChange w:id="3322" w:author="Panagiotis Karkazis" w:date="2022-03-01T20:05:00Z">
            <w:rPr>
              <w:rFonts w:ascii="Arial" w:eastAsia="Times New Roman" w:hAnsi="Arial" w:cs="Arial"/>
              <w:sz w:val="24"/>
              <w:szCs w:val="24"/>
              <w:highlight w:val="red"/>
            </w:rPr>
          </w:rPrChange>
        </w:rPr>
        <w:t xml:space="preserve"> </w:t>
      </w:r>
    </w:p>
    <w:p w14:paraId="0AA64EBD" w14:textId="77777777" w:rsidR="00050DE3" w:rsidRPr="00886CD4" w:rsidRDefault="00050DE3" w:rsidP="00050DE3">
      <w:pPr>
        <w:spacing w:after="0" w:line="360" w:lineRule="auto"/>
        <w:ind w:firstLine="227"/>
        <w:jc w:val="both"/>
        <w:rPr>
          <w:rFonts w:ascii="Arial" w:eastAsia="Times New Roman" w:hAnsi="Arial" w:cs="Arial"/>
          <w:sz w:val="24"/>
          <w:szCs w:val="24"/>
          <w:rPrChange w:id="3323" w:author="Panagiotis Karkazis" w:date="2022-03-01T20:05:00Z">
            <w:rPr>
              <w:rFonts w:ascii="Arial" w:eastAsia="Times New Roman" w:hAnsi="Arial" w:cs="Arial"/>
              <w:sz w:val="24"/>
              <w:szCs w:val="24"/>
              <w:highlight w:val="red"/>
            </w:rPr>
          </w:rPrChange>
        </w:rPr>
      </w:pPr>
    </w:p>
    <w:p w14:paraId="113F6D8A" w14:textId="72458721" w:rsidR="002C1FE8" w:rsidRPr="00886CD4" w:rsidRDefault="002C1FE8" w:rsidP="00617E23">
      <w:pPr>
        <w:pStyle w:val="3"/>
        <w:rPr>
          <w:rFonts w:ascii="Arial" w:eastAsia="Times New Roman" w:hAnsi="Arial" w:cs="Arial"/>
          <w:color w:val="auto"/>
          <w:rPrChange w:id="3324" w:author="Panagiotis Karkazis" w:date="2022-03-01T20:05:00Z">
            <w:rPr>
              <w:rFonts w:ascii="Arial" w:eastAsia="Times New Roman" w:hAnsi="Arial" w:cs="Arial"/>
              <w:color w:val="auto"/>
              <w:highlight w:val="red"/>
            </w:rPr>
          </w:rPrChange>
        </w:rPr>
      </w:pPr>
      <w:bookmarkStart w:id="3325" w:name="_Toc96683892"/>
      <w:r w:rsidRPr="00886CD4">
        <w:rPr>
          <w:rFonts w:ascii="Arial" w:hAnsi="Arial" w:cs="Arial"/>
          <w:color w:val="auto"/>
          <w:rPrChange w:id="3326" w:author="Panagiotis Karkazis" w:date="2022-03-01T20:05:00Z">
            <w:rPr>
              <w:rFonts w:ascii="Arial" w:hAnsi="Arial" w:cs="Arial"/>
              <w:color w:val="auto"/>
              <w:highlight w:val="red"/>
            </w:rPr>
          </w:rPrChange>
        </w:rPr>
        <w:t>2.2.3 Επεξεργασία Φυσικής Γλώσσας - NLP</w:t>
      </w:r>
      <w:bookmarkEnd w:id="3325"/>
    </w:p>
    <w:p w14:paraId="625F776D" w14:textId="3D77D77C" w:rsidR="003673B0" w:rsidRPr="00886CD4" w:rsidDel="00E50D9F" w:rsidRDefault="003673B0" w:rsidP="00AE7B6B">
      <w:pPr>
        <w:spacing w:after="0" w:line="360" w:lineRule="auto"/>
        <w:ind w:firstLine="227"/>
        <w:jc w:val="both"/>
        <w:rPr>
          <w:del w:id="3327" w:author="Panagiotis Karkazis" w:date="2022-03-01T20:25:00Z"/>
          <w:rFonts w:ascii="Arial" w:eastAsia="Times New Roman" w:hAnsi="Arial" w:cs="Arial"/>
          <w:sz w:val="24"/>
          <w:szCs w:val="24"/>
          <w:rPrChange w:id="3328" w:author="Panagiotis Karkazis" w:date="2022-03-01T20:05:00Z">
            <w:rPr>
              <w:del w:id="3329" w:author="Panagiotis Karkazis" w:date="2022-03-01T20:25:00Z"/>
              <w:rFonts w:ascii="Arial" w:eastAsia="Times New Roman" w:hAnsi="Arial" w:cs="Arial"/>
              <w:sz w:val="24"/>
              <w:szCs w:val="24"/>
              <w:highlight w:val="red"/>
            </w:rPr>
          </w:rPrChange>
        </w:rPr>
      </w:pPr>
    </w:p>
    <w:p w14:paraId="52312332" w14:textId="0D7D9170" w:rsidR="000904AF" w:rsidRPr="00886CD4" w:rsidRDefault="00622506" w:rsidP="008B2C63">
      <w:pPr>
        <w:spacing w:after="0" w:line="360" w:lineRule="auto"/>
        <w:ind w:firstLine="227"/>
        <w:jc w:val="both"/>
        <w:rPr>
          <w:rFonts w:ascii="Arial" w:hAnsi="Arial" w:cs="Arial"/>
          <w:sz w:val="24"/>
          <w:szCs w:val="24"/>
          <w:rPrChange w:id="3330" w:author="Panagiotis Karkazis" w:date="2022-03-01T20:05:00Z">
            <w:rPr>
              <w:rFonts w:ascii="Arial" w:hAnsi="Arial" w:cs="Arial"/>
              <w:sz w:val="24"/>
              <w:szCs w:val="24"/>
              <w:highlight w:val="red"/>
            </w:rPr>
          </w:rPrChange>
        </w:rPr>
      </w:pPr>
      <w:r w:rsidRPr="00886CD4">
        <w:rPr>
          <w:rFonts w:ascii="Arial" w:eastAsia="Times New Roman" w:hAnsi="Arial" w:cs="Arial"/>
          <w:sz w:val="24"/>
          <w:szCs w:val="24"/>
          <w:rPrChange w:id="3331" w:author="Panagiotis Karkazis" w:date="2022-03-01T20:05:00Z">
            <w:rPr>
              <w:rFonts w:ascii="Arial" w:eastAsia="Times New Roman" w:hAnsi="Arial" w:cs="Arial"/>
              <w:sz w:val="24"/>
              <w:szCs w:val="24"/>
              <w:highlight w:val="red"/>
            </w:rPr>
          </w:rPrChange>
        </w:rPr>
        <w:t>Ακολουθεί η</w:t>
      </w:r>
      <w:r w:rsidR="006F3C50" w:rsidRPr="00886CD4">
        <w:rPr>
          <w:rFonts w:ascii="Arial" w:eastAsia="Times New Roman" w:hAnsi="Arial" w:cs="Arial"/>
          <w:sz w:val="24"/>
          <w:szCs w:val="24"/>
          <w:rPrChange w:id="3332" w:author="Panagiotis Karkazis" w:date="2022-03-01T20:05:00Z">
            <w:rPr>
              <w:rFonts w:ascii="Arial" w:eastAsia="Times New Roman" w:hAnsi="Arial" w:cs="Arial"/>
              <w:sz w:val="24"/>
              <w:szCs w:val="24"/>
              <w:highlight w:val="red"/>
            </w:rPr>
          </w:rPrChange>
        </w:rPr>
        <w:t xml:space="preserve"> περιληπτική αναφορά της υποκατηγορίας της Τεχνητής Νοημοσύνης που ονομάζεται </w:t>
      </w:r>
      <w:r w:rsidRPr="00886CD4">
        <w:rPr>
          <w:rFonts w:ascii="Arial" w:hAnsi="Arial" w:cs="Arial"/>
          <w:sz w:val="24"/>
          <w:szCs w:val="24"/>
          <w:rPrChange w:id="3333" w:author="Panagiotis Karkazis" w:date="2022-03-01T20:05:00Z">
            <w:rPr>
              <w:rFonts w:ascii="Arial" w:hAnsi="Arial" w:cs="Arial"/>
              <w:sz w:val="24"/>
              <w:szCs w:val="24"/>
              <w:highlight w:val="red"/>
            </w:rPr>
          </w:rPrChange>
        </w:rPr>
        <w:t xml:space="preserve">Επεξεργασία Φυσικής Γλώσσας ή </w:t>
      </w:r>
      <w:r w:rsidR="006F3C50" w:rsidRPr="00886CD4">
        <w:rPr>
          <w:rFonts w:ascii="Arial" w:hAnsi="Arial" w:cs="Arial"/>
          <w:sz w:val="24"/>
          <w:szCs w:val="24"/>
          <w:rPrChange w:id="3334" w:author="Panagiotis Karkazis" w:date="2022-03-01T20:05:00Z">
            <w:rPr>
              <w:rFonts w:ascii="Arial" w:hAnsi="Arial" w:cs="Arial"/>
              <w:sz w:val="24"/>
              <w:szCs w:val="24"/>
              <w:highlight w:val="red"/>
            </w:rPr>
          </w:rPrChange>
        </w:rPr>
        <w:t xml:space="preserve">εν </w:t>
      </w:r>
      <w:r w:rsidRPr="00886CD4">
        <w:rPr>
          <w:rFonts w:ascii="Arial" w:hAnsi="Arial" w:cs="Arial"/>
          <w:sz w:val="24"/>
          <w:szCs w:val="24"/>
          <w:rPrChange w:id="3335" w:author="Panagiotis Karkazis" w:date="2022-03-01T20:05:00Z">
            <w:rPr>
              <w:rFonts w:ascii="Arial" w:hAnsi="Arial" w:cs="Arial"/>
              <w:sz w:val="24"/>
              <w:szCs w:val="24"/>
              <w:highlight w:val="red"/>
            </w:rPr>
          </w:rPrChange>
        </w:rPr>
        <w:t xml:space="preserve">συντομία </w:t>
      </w:r>
      <w:r w:rsidRPr="00886CD4">
        <w:rPr>
          <w:rFonts w:ascii="Arial" w:hAnsi="Arial" w:cs="Arial"/>
          <w:sz w:val="24"/>
          <w:szCs w:val="24"/>
          <w:lang w:val="en-US"/>
          <w:rPrChange w:id="3336" w:author="Panagiotis Karkazis" w:date="2022-03-01T20:05:00Z">
            <w:rPr>
              <w:rFonts w:ascii="Arial" w:hAnsi="Arial" w:cs="Arial"/>
              <w:sz w:val="24"/>
              <w:szCs w:val="24"/>
              <w:highlight w:val="red"/>
              <w:lang w:val="en-US"/>
            </w:rPr>
          </w:rPrChange>
        </w:rPr>
        <w:t>NLP</w:t>
      </w:r>
      <w:r w:rsidR="006F3C50" w:rsidRPr="00886CD4">
        <w:rPr>
          <w:rFonts w:ascii="Arial" w:hAnsi="Arial" w:cs="Arial"/>
          <w:sz w:val="24"/>
          <w:szCs w:val="24"/>
          <w:rPrChange w:id="3337" w:author="Panagiotis Karkazis" w:date="2022-03-01T20:05:00Z">
            <w:rPr>
              <w:rFonts w:ascii="Arial" w:hAnsi="Arial" w:cs="Arial"/>
              <w:sz w:val="24"/>
              <w:szCs w:val="24"/>
              <w:highlight w:val="red"/>
            </w:rPr>
          </w:rPrChange>
        </w:rPr>
        <w:t xml:space="preserve"> (</w:t>
      </w:r>
      <w:r w:rsidR="006F3C50" w:rsidRPr="00886CD4">
        <w:rPr>
          <w:rFonts w:ascii="Arial" w:hAnsi="Arial" w:cs="Arial"/>
          <w:sz w:val="24"/>
          <w:szCs w:val="24"/>
          <w:lang w:val="en-US"/>
          <w:rPrChange w:id="3338" w:author="Panagiotis Karkazis" w:date="2022-03-01T20:05:00Z">
            <w:rPr>
              <w:rFonts w:ascii="Arial" w:hAnsi="Arial" w:cs="Arial"/>
              <w:sz w:val="24"/>
              <w:szCs w:val="24"/>
              <w:highlight w:val="red"/>
              <w:lang w:val="en-US"/>
            </w:rPr>
          </w:rPrChange>
        </w:rPr>
        <w:t>Natural</w:t>
      </w:r>
      <w:r w:rsidR="006F3C50" w:rsidRPr="00886CD4">
        <w:rPr>
          <w:rFonts w:ascii="Arial" w:hAnsi="Arial" w:cs="Arial"/>
          <w:sz w:val="24"/>
          <w:szCs w:val="24"/>
          <w:rPrChange w:id="3339" w:author="Panagiotis Karkazis" w:date="2022-03-01T20:05:00Z">
            <w:rPr>
              <w:rFonts w:ascii="Arial" w:hAnsi="Arial" w:cs="Arial"/>
              <w:sz w:val="24"/>
              <w:szCs w:val="24"/>
              <w:highlight w:val="red"/>
            </w:rPr>
          </w:rPrChange>
        </w:rPr>
        <w:t xml:space="preserve"> </w:t>
      </w:r>
      <w:r w:rsidR="006F3C50" w:rsidRPr="00886CD4">
        <w:rPr>
          <w:rFonts w:ascii="Arial" w:hAnsi="Arial" w:cs="Arial"/>
          <w:sz w:val="24"/>
          <w:szCs w:val="24"/>
          <w:lang w:val="en-US"/>
          <w:rPrChange w:id="3340" w:author="Panagiotis Karkazis" w:date="2022-03-01T20:05:00Z">
            <w:rPr>
              <w:rFonts w:ascii="Arial" w:hAnsi="Arial" w:cs="Arial"/>
              <w:sz w:val="24"/>
              <w:szCs w:val="24"/>
              <w:highlight w:val="red"/>
              <w:lang w:val="en-US"/>
            </w:rPr>
          </w:rPrChange>
        </w:rPr>
        <w:t>Language</w:t>
      </w:r>
      <w:r w:rsidR="006F3C50" w:rsidRPr="00886CD4">
        <w:rPr>
          <w:rFonts w:ascii="Arial" w:hAnsi="Arial" w:cs="Arial"/>
          <w:sz w:val="24"/>
          <w:szCs w:val="24"/>
          <w:rPrChange w:id="3341" w:author="Panagiotis Karkazis" w:date="2022-03-01T20:05:00Z">
            <w:rPr>
              <w:rFonts w:ascii="Arial" w:hAnsi="Arial" w:cs="Arial"/>
              <w:sz w:val="24"/>
              <w:szCs w:val="24"/>
              <w:highlight w:val="red"/>
            </w:rPr>
          </w:rPrChange>
        </w:rPr>
        <w:t xml:space="preserve"> </w:t>
      </w:r>
      <w:r w:rsidR="006F3C50" w:rsidRPr="00886CD4">
        <w:rPr>
          <w:rFonts w:ascii="Arial" w:hAnsi="Arial" w:cs="Arial"/>
          <w:sz w:val="24"/>
          <w:szCs w:val="24"/>
          <w:lang w:val="en-US"/>
          <w:rPrChange w:id="3342" w:author="Panagiotis Karkazis" w:date="2022-03-01T20:05:00Z">
            <w:rPr>
              <w:rFonts w:ascii="Arial" w:hAnsi="Arial" w:cs="Arial"/>
              <w:sz w:val="24"/>
              <w:szCs w:val="24"/>
              <w:highlight w:val="red"/>
              <w:lang w:val="en-US"/>
            </w:rPr>
          </w:rPrChange>
        </w:rPr>
        <w:t>Processing</w:t>
      </w:r>
      <w:r w:rsidR="006F3C50" w:rsidRPr="00886CD4">
        <w:rPr>
          <w:rFonts w:ascii="Arial" w:hAnsi="Arial" w:cs="Arial"/>
          <w:sz w:val="24"/>
          <w:szCs w:val="24"/>
          <w:rPrChange w:id="3343" w:author="Panagiotis Karkazis" w:date="2022-03-01T20:05:00Z">
            <w:rPr>
              <w:rFonts w:ascii="Arial" w:hAnsi="Arial" w:cs="Arial"/>
              <w:sz w:val="24"/>
              <w:szCs w:val="24"/>
              <w:highlight w:val="red"/>
            </w:rPr>
          </w:rPrChange>
        </w:rPr>
        <w:t>)</w:t>
      </w:r>
      <w:r w:rsidRPr="00886CD4">
        <w:rPr>
          <w:rFonts w:ascii="Arial" w:hAnsi="Arial" w:cs="Arial"/>
          <w:sz w:val="24"/>
          <w:szCs w:val="24"/>
          <w:rPrChange w:id="3344" w:author="Panagiotis Karkazis" w:date="2022-03-01T20:05:00Z">
            <w:rPr>
              <w:rFonts w:ascii="Arial" w:hAnsi="Arial" w:cs="Arial"/>
              <w:sz w:val="24"/>
              <w:szCs w:val="24"/>
              <w:highlight w:val="red"/>
            </w:rPr>
          </w:rPrChange>
        </w:rPr>
        <w:t>.</w:t>
      </w:r>
      <w:r w:rsidR="004961F9" w:rsidRPr="00886CD4">
        <w:rPr>
          <w:rFonts w:ascii="Arial" w:hAnsi="Arial" w:cs="Arial"/>
          <w:sz w:val="24"/>
          <w:szCs w:val="24"/>
          <w:rPrChange w:id="3345" w:author="Panagiotis Karkazis" w:date="2022-03-01T20:05:00Z">
            <w:rPr>
              <w:rFonts w:ascii="Arial" w:hAnsi="Arial" w:cs="Arial"/>
              <w:sz w:val="24"/>
              <w:szCs w:val="24"/>
              <w:highlight w:val="red"/>
            </w:rPr>
          </w:rPrChange>
        </w:rPr>
        <w:t xml:space="preserve"> Αν παρατηρήσουμε τα κινητά του 21</w:t>
      </w:r>
      <w:r w:rsidR="004961F9" w:rsidRPr="00886CD4">
        <w:rPr>
          <w:rFonts w:ascii="Arial" w:hAnsi="Arial" w:cs="Arial"/>
          <w:sz w:val="24"/>
          <w:szCs w:val="24"/>
          <w:vertAlign w:val="superscript"/>
          <w:rPrChange w:id="3346" w:author="Panagiotis Karkazis" w:date="2022-03-01T20:05:00Z">
            <w:rPr>
              <w:rFonts w:ascii="Arial" w:hAnsi="Arial" w:cs="Arial"/>
              <w:sz w:val="24"/>
              <w:szCs w:val="24"/>
              <w:highlight w:val="red"/>
              <w:vertAlign w:val="superscript"/>
            </w:rPr>
          </w:rPrChange>
        </w:rPr>
        <w:t>ου</w:t>
      </w:r>
      <w:r w:rsidR="004961F9" w:rsidRPr="00886CD4">
        <w:rPr>
          <w:rFonts w:ascii="Arial" w:hAnsi="Arial" w:cs="Arial"/>
          <w:sz w:val="24"/>
          <w:szCs w:val="24"/>
          <w:rPrChange w:id="3347" w:author="Panagiotis Karkazis" w:date="2022-03-01T20:05:00Z">
            <w:rPr>
              <w:rFonts w:ascii="Arial" w:hAnsi="Arial" w:cs="Arial"/>
              <w:sz w:val="24"/>
              <w:szCs w:val="24"/>
              <w:highlight w:val="red"/>
            </w:rPr>
          </w:rPrChange>
        </w:rPr>
        <w:t xml:space="preserve"> αιώνα</w:t>
      </w:r>
      <w:r w:rsidR="00B37EAC" w:rsidRPr="00886CD4">
        <w:rPr>
          <w:rFonts w:ascii="Arial" w:hAnsi="Arial" w:cs="Arial"/>
          <w:sz w:val="24"/>
          <w:szCs w:val="24"/>
          <w:rPrChange w:id="3348" w:author="Panagiotis Karkazis" w:date="2022-03-01T20:05:00Z">
            <w:rPr>
              <w:rFonts w:ascii="Arial" w:hAnsi="Arial" w:cs="Arial"/>
              <w:sz w:val="24"/>
              <w:szCs w:val="24"/>
              <w:highlight w:val="red"/>
            </w:rPr>
          </w:rPrChange>
        </w:rPr>
        <w:t>, τα περισσότερα αν όχι όλα, διαθέτουν την λειτουργία της υπαγόρευσης κειμένου. Με αυτή την λειτουργία</w:t>
      </w:r>
      <w:r w:rsidR="009B2B6E" w:rsidRPr="00886CD4">
        <w:rPr>
          <w:rFonts w:ascii="Arial" w:hAnsi="Arial" w:cs="Arial"/>
          <w:sz w:val="24"/>
          <w:szCs w:val="24"/>
          <w:rPrChange w:id="3349" w:author="Panagiotis Karkazis" w:date="2022-03-01T20:05:00Z">
            <w:rPr>
              <w:rFonts w:ascii="Arial" w:hAnsi="Arial" w:cs="Arial"/>
              <w:sz w:val="24"/>
              <w:szCs w:val="24"/>
              <w:highlight w:val="red"/>
            </w:rPr>
          </w:rPrChange>
        </w:rPr>
        <w:t>,</w:t>
      </w:r>
      <w:r w:rsidR="00B37EAC" w:rsidRPr="00886CD4">
        <w:rPr>
          <w:rFonts w:ascii="Arial" w:hAnsi="Arial" w:cs="Arial"/>
          <w:sz w:val="24"/>
          <w:szCs w:val="24"/>
          <w:rPrChange w:id="3350" w:author="Panagiotis Karkazis" w:date="2022-03-01T20:05:00Z">
            <w:rPr>
              <w:rFonts w:ascii="Arial" w:hAnsi="Arial" w:cs="Arial"/>
              <w:sz w:val="24"/>
              <w:szCs w:val="24"/>
              <w:highlight w:val="red"/>
            </w:rPr>
          </w:rPrChange>
        </w:rPr>
        <w:t xml:space="preserve"> ο κάτοχος του κινητού μπορεί </w:t>
      </w:r>
      <w:r w:rsidR="001338EC" w:rsidRPr="00886CD4">
        <w:rPr>
          <w:rFonts w:ascii="Arial" w:hAnsi="Arial" w:cs="Arial"/>
          <w:sz w:val="24"/>
          <w:szCs w:val="24"/>
          <w:rPrChange w:id="3351" w:author="Panagiotis Karkazis" w:date="2022-03-01T20:05:00Z">
            <w:rPr>
              <w:rFonts w:ascii="Arial" w:hAnsi="Arial" w:cs="Arial"/>
              <w:sz w:val="24"/>
              <w:szCs w:val="24"/>
              <w:highlight w:val="red"/>
            </w:rPr>
          </w:rPrChange>
        </w:rPr>
        <w:t>να υπαγορεύει προτάσεις και αυτές να γράφονται ως κείμενο στο κινητό.</w:t>
      </w:r>
      <w:r w:rsidR="00E16ED9" w:rsidRPr="00886CD4">
        <w:rPr>
          <w:rFonts w:ascii="Arial" w:hAnsi="Arial" w:cs="Arial"/>
          <w:sz w:val="24"/>
          <w:szCs w:val="24"/>
          <w:rPrChange w:id="3352" w:author="Panagiotis Karkazis" w:date="2022-03-01T20:05:00Z">
            <w:rPr>
              <w:rFonts w:ascii="Arial" w:hAnsi="Arial" w:cs="Arial"/>
              <w:sz w:val="24"/>
              <w:szCs w:val="24"/>
              <w:highlight w:val="red"/>
            </w:rPr>
          </w:rPrChange>
        </w:rPr>
        <w:t xml:space="preserve"> </w:t>
      </w:r>
      <w:r w:rsidR="00B06957" w:rsidRPr="00886CD4">
        <w:rPr>
          <w:rFonts w:ascii="Arial" w:hAnsi="Arial" w:cs="Arial"/>
          <w:sz w:val="24"/>
          <w:szCs w:val="24"/>
          <w:rPrChange w:id="3353" w:author="Panagiotis Karkazis" w:date="2022-03-01T20:05:00Z">
            <w:rPr>
              <w:rFonts w:ascii="Arial" w:hAnsi="Arial" w:cs="Arial"/>
              <w:sz w:val="24"/>
              <w:szCs w:val="24"/>
              <w:highlight w:val="red"/>
            </w:rPr>
          </w:rPrChange>
        </w:rPr>
        <w:t xml:space="preserve">Αρκετοί θα γνωρίζουν πλέον πως η συγκεκριμένη λειτουργία έχει </w:t>
      </w:r>
      <w:r w:rsidR="006F3C50" w:rsidRPr="00886CD4">
        <w:rPr>
          <w:rFonts w:ascii="Arial" w:hAnsi="Arial" w:cs="Arial"/>
          <w:sz w:val="24"/>
          <w:szCs w:val="24"/>
          <w:rPrChange w:id="3354" w:author="Panagiotis Karkazis" w:date="2022-03-01T20:05:00Z">
            <w:rPr>
              <w:rFonts w:ascii="Arial" w:hAnsi="Arial" w:cs="Arial"/>
              <w:sz w:val="24"/>
              <w:szCs w:val="24"/>
              <w:highlight w:val="red"/>
            </w:rPr>
          </w:rPrChange>
        </w:rPr>
        <w:t>άμεση σχέση</w:t>
      </w:r>
      <w:r w:rsidR="00B06957" w:rsidRPr="00886CD4">
        <w:rPr>
          <w:rFonts w:ascii="Arial" w:hAnsi="Arial" w:cs="Arial"/>
          <w:sz w:val="24"/>
          <w:szCs w:val="24"/>
          <w:rPrChange w:id="3355" w:author="Panagiotis Karkazis" w:date="2022-03-01T20:05:00Z">
            <w:rPr>
              <w:rFonts w:ascii="Arial" w:hAnsi="Arial" w:cs="Arial"/>
              <w:sz w:val="24"/>
              <w:szCs w:val="24"/>
              <w:highlight w:val="red"/>
            </w:rPr>
          </w:rPrChange>
        </w:rPr>
        <w:t xml:space="preserve"> με την Τεχνητή Νοημοσύνη</w:t>
      </w:r>
      <w:r w:rsidR="00AE7B6B" w:rsidRPr="00886CD4">
        <w:rPr>
          <w:rFonts w:ascii="Arial" w:hAnsi="Arial" w:cs="Arial"/>
          <w:sz w:val="24"/>
          <w:szCs w:val="24"/>
          <w:rPrChange w:id="3356" w:author="Panagiotis Karkazis" w:date="2022-03-01T20:05:00Z">
            <w:rPr>
              <w:rFonts w:ascii="Arial" w:hAnsi="Arial" w:cs="Arial"/>
              <w:sz w:val="24"/>
              <w:szCs w:val="24"/>
              <w:highlight w:val="red"/>
            </w:rPr>
          </w:rPrChange>
        </w:rPr>
        <w:t xml:space="preserve">, όμως λίγοι </w:t>
      </w:r>
      <w:r w:rsidR="006F3C50" w:rsidRPr="00886CD4">
        <w:rPr>
          <w:rFonts w:ascii="Arial" w:hAnsi="Arial" w:cs="Arial"/>
          <w:sz w:val="24"/>
          <w:szCs w:val="24"/>
          <w:rPrChange w:id="3357" w:author="Panagiotis Karkazis" w:date="2022-03-01T20:05:00Z">
            <w:rPr>
              <w:rFonts w:ascii="Arial" w:hAnsi="Arial" w:cs="Arial"/>
              <w:sz w:val="24"/>
              <w:szCs w:val="24"/>
              <w:highlight w:val="red"/>
            </w:rPr>
          </w:rPrChange>
        </w:rPr>
        <w:t>αντιλαμβάνονται</w:t>
      </w:r>
      <w:r w:rsidR="00AE7B6B" w:rsidRPr="00886CD4">
        <w:rPr>
          <w:rFonts w:ascii="Arial" w:hAnsi="Arial" w:cs="Arial"/>
          <w:sz w:val="24"/>
          <w:szCs w:val="24"/>
          <w:rPrChange w:id="3358" w:author="Panagiotis Karkazis" w:date="2022-03-01T20:05:00Z">
            <w:rPr>
              <w:rFonts w:ascii="Arial" w:hAnsi="Arial" w:cs="Arial"/>
              <w:sz w:val="24"/>
              <w:szCs w:val="24"/>
              <w:highlight w:val="red"/>
            </w:rPr>
          </w:rPrChange>
        </w:rPr>
        <w:t xml:space="preserve"> ότι για να δημιουργηθεί η λειτουργία αυτή ήταν αναγκαία η χρήση του </w:t>
      </w:r>
      <w:r w:rsidR="00AE7B6B" w:rsidRPr="00886CD4">
        <w:rPr>
          <w:rFonts w:ascii="Arial" w:hAnsi="Arial" w:cs="Arial"/>
          <w:sz w:val="24"/>
          <w:szCs w:val="24"/>
          <w:lang w:val="en-US"/>
          <w:rPrChange w:id="3359" w:author="Panagiotis Karkazis" w:date="2022-03-01T20:05:00Z">
            <w:rPr>
              <w:rFonts w:ascii="Arial" w:hAnsi="Arial" w:cs="Arial"/>
              <w:sz w:val="24"/>
              <w:szCs w:val="24"/>
              <w:highlight w:val="red"/>
              <w:lang w:val="en-US"/>
            </w:rPr>
          </w:rPrChange>
        </w:rPr>
        <w:t>NLP</w:t>
      </w:r>
      <w:r w:rsidR="00AE7B6B" w:rsidRPr="00886CD4">
        <w:rPr>
          <w:rFonts w:ascii="Arial" w:hAnsi="Arial" w:cs="Arial"/>
          <w:sz w:val="24"/>
          <w:szCs w:val="24"/>
          <w:rPrChange w:id="3360" w:author="Panagiotis Karkazis" w:date="2022-03-01T20:05:00Z">
            <w:rPr>
              <w:rFonts w:ascii="Arial" w:hAnsi="Arial" w:cs="Arial"/>
              <w:sz w:val="24"/>
              <w:szCs w:val="24"/>
              <w:highlight w:val="red"/>
            </w:rPr>
          </w:rPrChange>
        </w:rPr>
        <w:t xml:space="preserve">. Το </w:t>
      </w:r>
      <w:r w:rsidR="00AE7B6B" w:rsidRPr="00886CD4">
        <w:rPr>
          <w:rFonts w:ascii="Arial" w:hAnsi="Arial" w:cs="Arial"/>
          <w:sz w:val="24"/>
          <w:szCs w:val="24"/>
          <w:lang w:val="en-US"/>
          <w:rPrChange w:id="3361" w:author="Panagiotis Karkazis" w:date="2022-03-01T20:05:00Z">
            <w:rPr>
              <w:rFonts w:ascii="Arial" w:hAnsi="Arial" w:cs="Arial"/>
              <w:sz w:val="24"/>
              <w:szCs w:val="24"/>
              <w:highlight w:val="red"/>
              <w:lang w:val="en-US"/>
            </w:rPr>
          </w:rPrChange>
        </w:rPr>
        <w:t>NLP</w:t>
      </w:r>
      <w:r w:rsidR="00AE7B6B" w:rsidRPr="00886CD4">
        <w:rPr>
          <w:rFonts w:ascii="Arial" w:hAnsi="Arial" w:cs="Arial"/>
          <w:sz w:val="24"/>
          <w:szCs w:val="24"/>
          <w:rPrChange w:id="3362" w:author="Panagiotis Karkazis" w:date="2022-03-01T20:05:00Z">
            <w:rPr>
              <w:rFonts w:ascii="Arial" w:hAnsi="Arial" w:cs="Arial"/>
              <w:sz w:val="24"/>
              <w:szCs w:val="24"/>
              <w:highlight w:val="red"/>
            </w:rPr>
          </w:rPrChange>
        </w:rPr>
        <w:t xml:space="preserve"> είναι μία υποκατηγορία της Τεχνητής Νοημοσύνης η οποία ασχολείται</w:t>
      </w:r>
      <w:r w:rsidR="00BF0CD3" w:rsidRPr="00886CD4">
        <w:rPr>
          <w:rFonts w:ascii="Arial" w:hAnsi="Arial" w:cs="Arial"/>
          <w:sz w:val="24"/>
          <w:szCs w:val="24"/>
          <w:rPrChange w:id="3363" w:author="Panagiotis Karkazis" w:date="2022-03-01T20:05:00Z">
            <w:rPr>
              <w:rFonts w:ascii="Arial" w:hAnsi="Arial" w:cs="Arial"/>
              <w:sz w:val="24"/>
              <w:szCs w:val="24"/>
              <w:highlight w:val="red"/>
            </w:rPr>
          </w:rPrChange>
        </w:rPr>
        <w:t xml:space="preserve"> με την ανάλυση και την </w:t>
      </w:r>
      <w:r w:rsidR="00204BF2" w:rsidRPr="00886CD4">
        <w:rPr>
          <w:rFonts w:ascii="Arial" w:hAnsi="Arial" w:cs="Arial"/>
          <w:sz w:val="24"/>
          <w:szCs w:val="24"/>
          <w:rPrChange w:id="3364" w:author="Panagiotis Karkazis" w:date="2022-03-01T20:05:00Z">
            <w:rPr>
              <w:rFonts w:ascii="Arial" w:hAnsi="Arial" w:cs="Arial"/>
              <w:sz w:val="24"/>
              <w:szCs w:val="24"/>
              <w:highlight w:val="red"/>
            </w:rPr>
          </w:rPrChange>
        </w:rPr>
        <w:t>επεξεργασία</w:t>
      </w:r>
      <w:r w:rsidR="00BF0CD3" w:rsidRPr="00886CD4">
        <w:rPr>
          <w:rFonts w:ascii="Arial" w:hAnsi="Arial" w:cs="Arial"/>
          <w:sz w:val="24"/>
          <w:szCs w:val="24"/>
          <w:rPrChange w:id="3365" w:author="Panagiotis Karkazis" w:date="2022-03-01T20:05:00Z">
            <w:rPr>
              <w:rFonts w:ascii="Arial" w:hAnsi="Arial" w:cs="Arial"/>
              <w:sz w:val="24"/>
              <w:szCs w:val="24"/>
              <w:highlight w:val="red"/>
            </w:rPr>
          </w:rPrChange>
        </w:rPr>
        <w:t xml:space="preserve"> των γλωσσών που χρησιμοποιεί ο άνθρωπος</w:t>
      </w:r>
      <w:r w:rsidR="004636AA" w:rsidRPr="00886CD4">
        <w:rPr>
          <w:rFonts w:ascii="Arial" w:hAnsi="Arial" w:cs="Arial"/>
          <w:sz w:val="24"/>
          <w:szCs w:val="24"/>
          <w:rPrChange w:id="3366" w:author="Panagiotis Karkazis" w:date="2022-03-01T20:05:00Z">
            <w:rPr>
              <w:rFonts w:ascii="Arial" w:hAnsi="Arial" w:cs="Arial"/>
              <w:sz w:val="24"/>
              <w:szCs w:val="24"/>
              <w:highlight w:val="red"/>
            </w:rPr>
          </w:rPrChange>
        </w:rPr>
        <w:t xml:space="preserve"> για να επικοινωνήσει</w:t>
      </w:r>
      <w:r w:rsidR="00204BF2" w:rsidRPr="00886CD4">
        <w:rPr>
          <w:rFonts w:ascii="Arial" w:hAnsi="Arial" w:cs="Arial"/>
          <w:sz w:val="24"/>
          <w:szCs w:val="24"/>
          <w:rPrChange w:id="3367" w:author="Panagiotis Karkazis" w:date="2022-03-01T20:05:00Z">
            <w:rPr>
              <w:rFonts w:ascii="Arial" w:hAnsi="Arial" w:cs="Arial"/>
              <w:sz w:val="24"/>
              <w:szCs w:val="24"/>
              <w:highlight w:val="red"/>
            </w:rPr>
          </w:rPrChange>
        </w:rPr>
        <w:t>, κάνοντας χρήση διάφορων</w:t>
      </w:r>
      <w:r w:rsidR="00F331D9" w:rsidRPr="00886CD4">
        <w:rPr>
          <w:rFonts w:ascii="Arial" w:hAnsi="Arial" w:cs="Arial"/>
          <w:sz w:val="24"/>
          <w:szCs w:val="24"/>
          <w:rPrChange w:id="3368" w:author="Panagiotis Karkazis" w:date="2022-03-01T20:05:00Z">
            <w:rPr>
              <w:rFonts w:ascii="Arial" w:hAnsi="Arial" w:cs="Arial"/>
              <w:sz w:val="24"/>
              <w:szCs w:val="24"/>
              <w:highlight w:val="red"/>
            </w:rPr>
          </w:rPrChange>
        </w:rPr>
        <w:t xml:space="preserve"> υπολογιστικ</w:t>
      </w:r>
      <w:r w:rsidR="00204BF2" w:rsidRPr="00886CD4">
        <w:rPr>
          <w:rFonts w:ascii="Arial" w:hAnsi="Arial" w:cs="Arial"/>
          <w:sz w:val="24"/>
          <w:szCs w:val="24"/>
          <w:rPrChange w:id="3369" w:author="Panagiotis Karkazis" w:date="2022-03-01T20:05:00Z">
            <w:rPr>
              <w:rFonts w:ascii="Arial" w:hAnsi="Arial" w:cs="Arial"/>
              <w:sz w:val="24"/>
              <w:szCs w:val="24"/>
              <w:highlight w:val="red"/>
            </w:rPr>
          </w:rPrChange>
        </w:rPr>
        <w:t>ών</w:t>
      </w:r>
      <w:r w:rsidR="00F331D9" w:rsidRPr="00886CD4">
        <w:rPr>
          <w:rFonts w:ascii="Arial" w:hAnsi="Arial" w:cs="Arial"/>
          <w:sz w:val="24"/>
          <w:szCs w:val="24"/>
          <w:rPrChange w:id="3370" w:author="Panagiotis Karkazis" w:date="2022-03-01T20:05:00Z">
            <w:rPr>
              <w:rFonts w:ascii="Arial" w:hAnsi="Arial" w:cs="Arial"/>
              <w:sz w:val="24"/>
              <w:szCs w:val="24"/>
              <w:highlight w:val="red"/>
            </w:rPr>
          </w:rPrChange>
        </w:rPr>
        <w:t xml:space="preserve"> τεχνικ</w:t>
      </w:r>
      <w:r w:rsidR="00204BF2" w:rsidRPr="00886CD4">
        <w:rPr>
          <w:rFonts w:ascii="Arial" w:hAnsi="Arial" w:cs="Arial"/>
          <w:sz w:val="24"/>
          <w:szCs w:val="24"/>
          <w:rPrChange w:id="3371" w:author="Panagiotis Karkazis" w:date="2022-03-01T20:05:00Z">
            <w:rPr>
              <w:rFonts w:ascii="Arial" w:hAnsi="Arial" w:cs="Arial"/>
              <w:sz w:val="24"/>
              <w:szCs w:val="24"/>
              <w:highlight w:val="red"/>
            </w:rPr>
          </w:rPrChange>
        </w:rPr>
        <w:t xml:space="preserve">ών </w:t>
      </w:r>
      <w:r w:rsidR="00057CFE" w:rsidRPr="00886CD4">
        <w:rPr>
          <w:rFonts w:ascii="Arial" w:hAnsi="Arial" w:cs="Arial"/>
          <w:sz w:val="24"/>
          <w:szCs w:val="24"/>
          <w:rPrChange w:id="3372" w:author="Panagiotis Karkazis" w:date="2022-03-01T20:05:00Z">
            <w:rPr>
              <w:rFonts w:ascii="Arial" w:hAnsi="Arial" w:cs="Arial"/>
              <w:sz w:val="24"/>
              <w:szCs w:val="24"/>
              <w:highlight w:val="red"/>
            </w:rPr>
          </w:rPrChange>
        </w:rPr>
        <w:t>[</w:t>
      </w:r>
      <w:r w:rsidR="00057CFE" w:rsidRPr="00886CD4">
        <w:rPr>
          <w:rStyle w:val="-"/>
          <w:rFonts w:ascii="Arial" w:hAnsi="Arial" w:cs="Arial"/>
          <w:color w:val="auto"/>
          <w:sz w:val="24"/>
          <w:szCs w:val="24"/>
          <w:u w:val="none"/>
          <w:lang w:val="en-US"/>
          <w:rPrChange w:id="3373" w:author="Panagiotis Karkazis" w:date="2022-03-01T20:05:00Z">
            <w:rPr>
              <w:rStyle w:val="-"/>
              <w:rFonts w:ascii="Arial" w:hAnsi="Arial" w:cs="Arial"/>
              <w:color w:val="auto"/>
              <w:sz w:val="24"/>
              <w:szCs w:val="24"/>
              <w:highlight w:val="red"/>
              <w:u w:val="none"/>
              <w:lang w:val="en-US"/>
            </w:rPr>
          </w:rPrChange>
        </w:rPr>
        <w:t>Elizabeth</w:t>
      </w:r>
      <w:r w:rsidR="00057CFE" w:rsidRPr="00886CD4">
        <w:rPr>
          <w:rStyle w:val="-"/>
          <w:rFonts w:ascii="Arial" w:hAnsi="Arial" w:cs="Arial"/>
          <w:color w:val="auto"/>
          <w:sz w:val="24"/>
          <w:szCs w:val="24"/>
          <w:u w:val="none"/>
          <w:rPrChange w:id="3374" w:author="Panagiotis Karkazis" w:date="2022-03-01T20:05:00Z">
            <w:rPr>
              <w:rStyle w:val="-"/>
              <w:rFonts w:ascii="Arial" w:hAnsi="Arial" w:cs="Arial"/>
              <w:color w:val="auto"/>
              <w:sz w:val="24"/>
              <w:szCs w:val="24"/>
              <w:highlight w:val="red"/>
              <w:u w:val="none"/>
            </w:rPr>
          </w:rPrChange>
        </w:rPr>
        <w:t xml:space="preserve"> </w:t>
      </w:r>
      <w:r w:rsidR="00057CFE" w:rsidRPr="00886CD4">
        <w:rPr>
          <w:rStyle w:val="-"/>
          <w:rFonts w:ascii="Arial" w:hAnsi="Arial" w:cs="Arial"/>
          <w:color w:val="auto"/>
          <w:sz w:val="24"/>
          <w:szCs w:val="24"/>
          <w:u w:val="none"/>
          <w:lang w:val="en-US"/>
          <w:rPrChange w:id="3375" w:author="Panagiotis Karkazis" w:date="2022-03-01T20:05:00Z">
            <w:rPr>
              <w:rStyle w:val="-"/>
              <w:rFonts w:ascii="Arial" w:hAnsi="Arial" w:cs="Arial"/>
              <w:color w:val="auto"/>
              <w:sz w:val="24"/>
              <w:szCs w:val="24"/>
              <w:highlight w:val="red"/>
              <w:u w:val="none"/>
              <w:lang w:val="en-US"/>
            </w:rPr>
          </w:rPrChange>
        </w:rPr>
        <w:t>D</w:t>
      </w:r>
      <w:r w:rsidR="00057CFE" w:rsidRPr="00886CD4">
        <w:rPr>
          <w:rStyle w:val="-"/>
          <w:rFonts w:ascii="Arial" w:hAnsi="Arial" w:cs="Arial"/>
          <w:color w:val="auto"/>
          <w:sz w:val="24"/>
          <w:szCs w:val="24"/>
          <w:u w:val="none"/>
          <w:rPrChange w:id="3376" w:author="Panagiotis Karkazis" w:date="2022-03-01T20:05:00Z">
            <w:rPr>
              <w:rStyle w:val="-"/>
              <w:rFonts w:ascii="Arial" w:hAnsi="Arial" w:cs="Arial"/>
              <w:color w:val="auto"/>
              <w:sz w:val="24"/>
              <w:szCs w:val="24"/>
              <w:highlight w:val="red"/>
              <w:u w:val="none"/>
            </w:rPr>
          </w:rPrChange>
        </w:rPr>
        <w:t xml:space="preserve">. </w:t>
      </w:r>
      <w:r w:rsidR="00057CFE" w:rsidRPr="00886CD4">
        <w:rPr>
          <w:rStyle w:val="-"/>
          <w:rFonts w:ascii="Arial" w:hAnsi="Arial" w:cs="Arial"/>
          <w:color w:val="auto"/>
          <w:sz w:val="24"/>
          <w:szCs w:val="24"/>
          <w:u w:val="none"/>
          <w:lang w:val="en-US"/>
          <w:rPrChange w:id="3377" w:author="Panagiotis Karkazis" w:date="2022-03-01T20:05:00Z">
            <w:rPr>
              <w:rStyle w:val="-"/>
              <w:rFonts w:ascii="Arial" w:hAnsi="Arial" w:cs="Arial"/>
              <w:color w:val="auto"/>
              <w:sz w:val="24"/>
              <w:szCs w:val="24"/>
              <w:highlight w:val="red"/>
              <w:u w:val="none"/>
              <w:lang w:val="en-US"/>
            </w:rPr>
          </w:rPrChange>
        </w:rPr>
        <w:t>Liddy</w:t>
      </w:r>
      <w:r w:rsidR="00057CFE" w:rsidRPr="00886CD4">
        <w:rPr>
          <w:rStyle w:val="-"/>
          <w:rFonts w:ascii="Arial" w:hAnsi="Arial" w:cs="Arial"/>
          <w:color w:val="auto"/>
          <w:sz w:val="24"/>
          <w:szCs w:val="24"/>
          <w:u w:val="none"/>
          <w:rPrChange w:id="3378" w:author="Panagiotis Karkazis" w:date="2022-03-01T20:05:00Z">
            <w:rPr>
              <w:rStyle w:val="-"/>
              <w:rFonts w:ascii="Arial" w:hAnsi="Arial" w:cs="Arial"/>
              <w:color w:val="auto"/>
              <w:sz w:val="24"/>
              <w:szCs w:val="24"/>
              <w:highlight w:val="red"/>
              <w:u w:val="none"/>
            </w:rPr>
          </w:rPrChange>
        </w:rPr>
        <w:t xml:space="preserve">, JF </w:t>
      </w:r>
      <w:proofErr w:type="spellStart"/>
      <w:r w:rsidR="00057CFE" w:rsidRPr="00886CD4">
        <w:rPr>
          <w:rStyle w:val="-"/>
          <w:rFonts w:ascii="Arial" w:hAnsi="Arial" w:cs="Arial"/>
          <w:color w:val="auto"/>
          <w:sz w:val="24"/>
          <w:szCs w:val="24"/>
          <w:u w:val="none"/>
          <w:rPrChange w:id="3379" w:author="Panagiotis Karkazis" w:date="2022-03-01T20:05:00Z">
            <w:rPr>
              <w:rStyle w:val="-"/>
              <w:rFonts w:ascii="Arial" w:hAnsi="Arial" w:cs="Arial"/>
              <w:color w:val="auto"/>
              <w:sz w:val="24"/>
              <w:szCs w:val="24"/>
              <w:highlight w:val="red"/>
              <w:u w:val="none"/>
            </w:rPr>
          </w:rPrChange>
        </w:rPr>
        <w:t>Allen</w:t>
      </w:r>
      <w:proofErr w:type="spellEnd"/>
      <w:r w:rsidR="00057CFE" w:rsidRPr="00886CD4">
        <w:rPr>
          <w:rStyle w:val="-"/>
          <w:rFonts w:ascii="Arial" w:hAnsi="Arial" w:cs="Arial"/>
          <w:color w:val="auto"/>
          <w:sz w:val="24"/>
          <w:szCs w:val="24"/>
          <w:u w:val="none"/>
          <w:rPrChange w:id="3380" w:author="Panagiotis Karkazis" w:date="2022-03-01T20:05:00Z">
            <w:rPr>
              <w:rStyle w:val="-"/>
              <w:rFonts w:ascii="Arial" w:hAnsi="Arial" w:cs="Arial"/>
              <w:color w:val="auto"/>
              <w:sz w:val="24"/>
              <w:szCs w:val="24"/>
              <w:highlight w:val="red"/>
              <w:u w:val="none"/>
            </w:rPr>
          </w:rPrChange>
        </w:rPr>
        <w:t xml:space="preserve"> – </w:t>
      </w:r>
      <w:proofErr w:type="spellStart"/>
      <w:r w:rsidR="00057CFE" w:rsidRPr="00886CD4">
        <w:rPr>
          <w:rStyle w:val="-"/>
          <w:rFonts w:ascii="Arial" w:hAnsi="Arial" w:cs="Arial"/>
          <w:color w:val="auto"/>
          <w:sz w:val="24"/>
          <w:szCs w:val="24"/>
          <w:u w:val="none"/>
          <w:rPrChange w:id="3381" w:author="Panagiotis Karkazis" w:date="2022-03-01T20:05:00Z">
            <w:rPr>
              <w:rStyle w:val="-"/>
              <w:rFonts w:ascii="Arial" w:hAnsi="Arial" w:cs="Arial"/>
              <w:color w:val="auto"/>
              <w:sz w:val="24"/>
              <w:szCs w:val="24"/>
              <w:highlight w:val="red"/>
              <w:u w:val="none"/>
            </w:rPr>
          </w:rPrChange>
        </w:rPr>
        <w:t>Encyclopedia</w:t>
      </w:r>
      <w:proofErr w:type="spellEnd"/>
      <w:r w:rsidR="00057CFE" w:rsidRPr="00886CD4">
        <w:rPr>
          <w:rStyle w:val="-"/>
          <w:rFonts w:ascii="Arial" w:hAnsi="Arial" w:cs="Arial"/>
          <w:color w:val="auto"/>
          <w:sz w:val="24"/>
          <w:szCs w:val="24"/>
          <w:u w:val="none"/>
          <w:rPrChange w:id="3382" w:author="Panagiotis Karkazis" w:date="2022-03-01T20:05:00Z">
            <w:rPr>
              <w:rStyle w:val="-"/>
              <w:rFonts w:ascii="Arial" w:hAnsi="Arial" w:cs="Arial"/>
              <w:color w:val="auto"/>
              <w:sz w:val="24"/>
              <w:szCs w:val="24"/>
              <w:highlight w:val="red"/>
              <w:u w:val="none"/>
            </w:rPr>
          </w:rPrChange>
        </w:rPr>
        <w:t xml:space="preserve">, PM </w:t>
      </w:r>
      <w:proofErr w:type="spellStart"/>
      <w:r w:rsidR="00057CFE" w:rsidRPr="00886CD4">
        <w:rPr>
          <w:rStyle w:val="-"/>
          <w:rFonts w:ascii="Arial" w:hAnsi="Arial" w:cs="Arial"/>
          <w:color w:val="auto"/>
          <w:sz w:val="24"/>
          <w:szCs w:val="24"/>
          <w:u w:val="none"/>
          <w:rPrChange w:id="3383" w:author="Panagiotis Karkazis" w:date="2022-03-01T20:05:00Z">
            <w:rPr>
              <w:rStyle w:val="-"/>
              <w:rFonts w:ascii="Arial" w:hAnsi="Arial" w:cs="Arial"/>
              <w:color w:val="auto"/>
              <w:sz w:val="24"/>
              <w:szCs w:val="24"/>
              <w:highlight w:val="red"/>
              <w:u w:val="none"/>
            </w:rPr>
          </w:rPrChange>
        </w:rPr>
        <w:t>Nadkarni</w:t>
      </w:r>
      <w:proofErr w:type="spellEnd"/>
      <w:r w:rsidR="00057CFE" w:rsidRPr="00886CD4">
        <w:rPr>
          <w:rStyle w:val="-"/>
          <w:rFonts w:ascii="Arial" w:hAnsi="Arial" w:cs="Arial"/>
          <w:color w:val="auto"/>
          <w:sz w:val="24"/>
          <w:szCs w:val="24"/>
          <w:u w:val="none"/>
          <w:rPrChange w:id="3384" w:author="Panagiotis Karkazis" w:date="2022-03-01T20:05:00Z">
            <w:rPr>
              <w:rStyle w:val="-"/>
              <w:rFonts w:ascii="Arial" w:hAnsi="Arial" w:cs="Arial"/>
              <w:color w:val="auto"/>
              <w:sz w:val="24"/>
              <w:szCs w:val="24"/>
              <w:highlight w:val="red"/>
              <w:u w:val="none"/>
            </w:rPr>
          </w:rPrChange>
        </w:rPr>
        <w:t>, L</w:t>
      </w:r>
      <w:r w:rsidR="00057CFE" w:rsidRPr="00886CD4">
        <w:rPr>
          <w:rFonts w:ascii="Arial" w:hAnsi="Arial" w:cs="Arial"/>
          <w:sz w:val="24"/>
          <w:szCs w:val="24"/>
          <w:rPrChange w:id="3385" w:author="Panagiotis Karkazis" w:date="2022-03-01T20:05:00Z">
            <w:rPr>
              <w:rFonts w:ascii="Arial" w:hAnsi="Arial" w:cs="Arial"/>
              <w:sz w:val="24"/>
              <w:szCs w:val="24"/>
              <w:highlight w:val="red"/>
            </w:rPr>
          </w:rPrChange>
        </w:rPr>
        <w:t>]</w:t>
      </w:r>
      <w:r w:rsidR="00BF0CD3" w:rsidRPr="00886CD4">
        <w:rPr>
          <w:rFonts w:ascii="Arial" w:hAnsi="Arial" w:cs="Arial"/>
          <w:sz w:val="24"/>
          <w:szCs w:val="24"/>
          <w:rPrChange w:id="3386" w:author="Panagiotis Karkazis" w:date="2022-03-01T20:05:00Z">
            <w:rPr>
              <w:rFonts w:ascii="Arial" w:hAnsi="Arial" w:cs="Arial"/>
              <w:sz w:val="24"/>
              <w:szCs w:val="24"/>
              <w:highlight w:val="red"/>
            </w:rPr>
          </w:rPrChange>
        </w:rPr>
        <w:t>.</w:t>
      </w:r>
      <w:r w:rsidR="000F2600" w:rsidRPr="00886CD4">
        <w:rPr>
          <w:rFonts w:ascii="Arial" w:hAnsi="Arial" w:cs="Arial"/>
          <w:sz w:val="24"/>
          <w:szCs w:val="24"/>
          <w:rPrChange w:id="3387" w:author="Panagiotis Karkazis" w:date="2022-03-01T20:05:00Z">
            <w:rPr>
              <w:rFonts w:ascii="Arial" w:hAnsi="Arial" w:cs="Arial"/>
              <w:sz w:val="24"/>
              <w:szCs w:val="24"/>
              <w:highlight w:val="red"/>
            </w:rPr>
          </w:rPrChange>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 [</w:t>
      </w:r>
      <w:r w:rsidR="000F2600" w:rsidRPr="00886CD4">
        <w:rPr>
          <w:rStyle w:val="-"/>
          <w:rFonts w:ascii="Arial" w:hAnsi="Arial" w:cs="Arial"/>
          <w:color w:val="auto"/>
          <w:sz w:val="24"/>
          <w:szCs w:val="24"/>
          <w:u w:val="none"/>
          <w:rPrChange w:id="3388" w:author="Panagiotis Karkazis" w:date="2022-03-01T20:05:00Z">
            <w:rPr>
              <w:rStyle w:val="-"/>
              <w:rFonts w:ascii="Arial" w:hAnsi="Arial" w:cs="Arial"/>
              <w:color w:val="auto"/>
              <w:sz w:val="24"/>
              <w:szCs w:val="24"/>
              <w:highlight w:val="red"/>
              <w:u w:val="none"/>
            </w:rPr>
          </w:rPrChange>
        </w:rPr>
        <w:t xml:space="preserve">JF </w:t>
      </w:r>
      <w:proofErr w:type="spellStart"/>
      <w:r w:rsidR="000F2600" w:rsidRPr="00886CD4">
        <w:rPr>
          <w:rStyle w:val="-"/>
          <w:rFonts w:ascii="Arial" w:hAnsi="Arial" w:cs="Arial"/>
          <w:color w:val="auto"/>
          <w:sz w:val="24"/>
          <w:szCs w:val="24"/>
          <w:u w:val="none"/>
          <w:rPrChange w:id="3389" w:author="Panagiotis Karkazis" w:date="2022-03-01T20:05:00Z">
            <w:rPr>
              <w:rStyle w:val="-"/>
              <w:rFonts w:ascii="Arial" w:hAnsi="Arial" w:cs="Arial"/>
              <w:color w:val="auto"/>
              <w:sz w:val="24"/>
              <w:szCs w:val="24"/>
              <w:highlight w:val="red"/>
              <w:u w:val="none"/>
            </w:rPr>
          </w:rPrChange>
        </w:rPr>
        <w:t>Allen</w:t>
      </w:r>
      <w:proofErr w:type="spellEnd"/>
      <w:r w:rsidR="000F2600" w:rsidRPr="00886CD4">
        <w:rPr>
          <w:rStyle w:val="-"/>
          <w:rFonts w:ascii="Arial" w:hAnsi="Arial" w:cs="Arial"/>
          <w:color w:val="auto"/>
          <w:sz w:val="24"/>
          <w:szCs w:val="24"/>
          <w:u w:val="none"/>
          <w:rPrChange w:id="3390" w:author="Panagiotis Karkazis" w:date="2022-03-01T20:05:00Z">
            <w:rPr>
              <w:rStyle w:val="-"/>
              <w:rFonts w:ascii="Arial" w:hAnsi="Arial" w:cs="Arial"/>
              <w:color w:val="auto"/>
              <w:sz w:val="24"/>
              <w:szCs w:val="24"/>
              <w:highlight w:val="red"/>
              <w:u w:val="none"/>
            </w:rPr>
          </w:rPrChange>
        </w:rPr>
        <w:t xml:space="preserve"> – </w:t>
      </w:r>
      <w:proofErr w:type="spellStart"/>
      <w:r w:rsidR="000F2600" w:rsidRPr="00886CD4">
        <w:rPr>
          <w:rStyle w:val="-"/>
          <w:rFonts w:ascii="Arial" w:hAnsi="Arial" w:cs="Arial"/>
          <w:color w:val="auto"/>
          <w:sz w:val="24"/>
          <w:szCs w:val="24"/>
          <w:u w:val="none"/>
          <w:rPrChange w:id="3391" w:author="Panagiotis Karkazis" w:date="2022-03-01T20:05:00Z">
            <w:rPr>
              <w:rStyle w:val="-"/>
              <w:rFonts w:ascii="Arial" w:hAnsi="Arial" w:cs="Arial"/>
              <w:color w:val="auto"/>
              <w:sz w:val="24"/>
              <w:szCs w:val="24"/>
              <w:highlight w:val="red"/>
              <w:u w:val="none"/>
            </w:rPr>
          </w:rPrChange>
        </w:rPr>
        <w:t>Encyclopedia</w:t>
      </w:r>
      <w:proofErr w:type="spellEnd"/>
      <w:r w:rsidR="000F2600" w:rsidRPr="00886CD4">
        <w:rPr>
          <w:rFonts w:ascii="Arial" w:hAnsi="Arial" w:cs="Arial"/>
          <w:sz w:val="24"/>
          <w:szCs w:val="24"/>
          <w:rPrChange w:id="3392" w:author="Panagiotis Karkazis" w:date="2022-03-01T20:05:00Z">
            <w:rPr>
              <w:rFonts w:ascii="Arial" w:hAnsi="Arial" w:cs="Arial"/>
              <w:sz w:val="24"/>
              <w:szCs w:val="24"/>
              <w:highlight w:val="red"/>
            </w:rPr>
          </w:rPrChange>
        </w:rPr>
        <w:t xml:space="preserve">, </w:t>
      </w:r>
      <w:proofErr w:type="spellStart"/>
      <w:r w:rsidR="000F2600" w:rsidRPr="00886CD4">
        <w:rPr>
          <w:rFonts w:ascii="Arial" w:hAnsi="Arial" w:cs="Arial"/>
          <w:sz w:val="24"/>
          <w:szCs w:val="24"/>
          <w:lang w:val="en-US"/>
          <w:rPrChange w:id="3393" w:author="Panagiotis Karkazis" w:date="2022-03-01T20:05:00Z">
            <w:rPr>
              <w:rFonts w:ascii="Arial" w:hAnsi="Arial" w:cs="Arial"/>
              <w:sz w:val="24"/>
              <w:szCs w:val="24"/>
              <w:highlight w:val="red"/>
              <w:lang w:val="en-US"/>
            </w:rPr>
          </w:rPrChange>
        </w:rPr>
        <w:t>javatpoint</w:t>
      </w:r>
      <w:proofErr w:type="spellEnd"/>
      <w:r w:rsidR="000F2600" w:rsidRPr="00886CD4">
        <w:rPr>
          <w:rFonts w:ascii="Arial" w:hAnsi="Arial" w:cs="Arial"/>
          <w:sz w:val="24"/>
          <w:szCs w:val="24"/>
          <w:rPrChange w:id="3394" w:author="Panagiotis Karkazis" w:date="2022-03-01T20:05:00Z">
            <w:rPr>
              <w:rFonts w:ascii="Arial" w:hAnsi="Arial" w:cs="Arial"/>
              <w:sz w:val="24"/>
              <w:szCs w:val="24"/>
              <w:highlight w:val="red"/>
            </w:rPr>
          </w:rPrChange>
        </w:rPr>
        <w:t xml:space="preserve">]. Με την χρήση του </w:t>
      </w:r>
      <w:r w:rsidR="000F2600" w:rsidRPr="00886CD4">
        <w:rPr>
          <w:rFonts w:ascii="Arial" w:hAnsi="Arial" w:cs="Arial"/>
          <w:sz w:val="24"/>
          <w:szCs w:val="24"/>
          <w:lang w:val="en-US"/>
          <w:rPrChange w:id="3395" w:author="Panagiotis Karkazis" w:date="2022-03-01T20:05:00Z">
            <w:rPr>
              <w:rFonts w:ascii="Arial" w:hAnsi="Arial" w:cs="Arial"/>
              <w:sz w:val="24"/>
              <w:szCs w:val="24"/>
              <w:highlight w:val="red"/>
              <w:lang w:val="en-US"/>
            </w:rPr>
          </w:rPrChange>
        </w:rPr>
        <w:t>NLP</w:t>
      </w:r>
      <w:r w:rsidR="000F2600" w:rsidRPr="00886CD4">
        <w:rPr>
          <w:rFonts w:ascii="Arial" w:hAnsi="Arial" w:cs="Arial"/>
          <w:sz w:val="24"/>
          <w:szCs w:val="24"/>
          <w:rPrChange w:id="3396" w:author="Panagiotis Karkazis" w:date="2022-03-01T20:05:00Z">
            <w:rPr>
              <w:rFonts w:ascii="Arial" w:hAnsi="Arial" w:cs="Arial"/>
              <w:sz w:val="24"/>
              <w:szCs w:val="24"/>
              <w:highlight w:val="red"/>
            </w:rPr>
          </w:rPrChange>
        </w:rPr>
        <w:t>, τα υπολογιστικά συστήματα μπορούν να καταλαβαίνουν την γλώσσα που μιλάμε</w:t>
      </w:r>
      <w:r w:rsidR="00975978" w:rsidRPr="00886CD4">
        <w:rPr>
          <w:rFonts w:ascii="Arial" w:hAnsi="Arial" w:cs="Arial"/>
          <w:sz w:val="24"/>
          <w:szCs w:val="24"/>
          <w:rPrChange w:id="3397" w:author="Panagiotis Karkazis" w:date="2022-03-01T20:05:00Z">
            <w:rPr>
              <w:rFonts w:ascii="Arial" w:hAnsi="Arial" w:cs="Arial"/>
              <w:sz w:val="24"/>
              <w:szCs w:val="24"/>
              <w:highlight w:val="red"/>
            </w:rPr>
          </w:rPrChange>
        </w:rPr>
        <w:t xml:space="preserve"> και να πραγματοποιούν διάφορες λειτουργίες όπως μετάφραση γλωσσών</w:t>
      </w:r>
      <w:r w:rsidR="000F2600" w:rsidRPr="00886CD4">
        <w:rPr>
          <w:rFonts w:ascii="Arial" w:hAnsi="Arial" w:cs="Arial"/>
          <w:sz w:val="24"/>
          <w:szCs w:val="24"/>
          <w:rPrChange w:id="3398" w:author="Panagiotis Karkazis" w:date="2022-03-01T20:05:00Z">
            <w:rPr>
              <w:rFonts w:ascii="Arial" w:hAnsi="Arial" w:cs="Arial"/>
              <w:sz w:val="24"/>
              <w:szCs w:val="24"/>
              <w:highlight w:val="red"/>
            </w:rPr>
          </w:rPrChange>
        </w:rPr>
        <w:t xml:space="preserve"> [</w:t>
      </w:r>
      <w:r w:rsidR="005502B2" w:rsidRPr="00886CD4">
        <w:rPr>
          <w:rStyle w:val="-"/>
          <w:rFonts w:ascii="Arial" w:hAnsi="Arial" w:cs="Arial"/>
          <w:color w:val="auto"/>
          <w:sz w:val="24"/>
          <w:szCs w:val="24"/>
          <w:u w:val="none"/>
          <w:lang w:val="en-US"/>
          <w:rPrChange w:id="3399" w:author="Panagiotis Karkazis" w:date="2022-03-01T20:05:00Z">
            <w:rPr>
              <w:rStyle w:val="-"/>
              <w:rFonts w:ascii="Arial" w:hAnsi="Arial" w:cs="Arial"/>
              <w:color w:val="auto"/>
              <w:sz w:val="24"/>
              <w:szCs w:val="24"/>
              <w:highlight w:val="red"/>
              <w:u w:val="none"/>
              <w:lang w:val="en-US"/>
            </w:rPr>
          </w:rPrChange>
        </w:rPr>
        <w:t>Elizabeth</w:t>
      </w:r>
      <w:r w:rsidR="005502B2" w:rsidRPr="00886CD4">
        <w:rPr>
          <w:rStyle w:val="-"/>
          <w:rFonts w:ascii="Arial" w:hAnsi="Arial" w:cs="Arial"/>
          <w:color w:val="auto"/>
          <w:sz w:val="24"/>
          <w:szCs w:val="24"/>
          <w:u w:val="none"/>
          <w:rPrChange w:id="3400" w:author="Panagiotis Karkazis" w:date="2022-03-01T20:05:00Z">
            <w:rPr>
              <w:rStyle w:val="-"/>
              <w:rFonts w:ascii="Arial" w:hAnsi="Arial" w:cs="Arial"/>
              <w:color w:val="auto"/>
              <w:sz w:val="24"/>
              <w:szCs w:val="24"/>
              <w:highlight w:val="red"/>
              <w:u w:val="none"/>
            </w:rPr>
          </w:rPrChange>
        </w:rPr>
        <w:t xml:space="preserve"> </w:t>
      </w:r>
      <w:r w:rsidR="005502B2" w:rsidRPr="00886CD4">
        <w:rPr>
          <w:rStyle w:val="-"/>
          <w:rFonts w:ascii="Arial" w:hAnsi="Arial" w:cs="Arial"/>
          <w:color w:val="auto"/>
          <w:sz w:val="24"/>
          <w:szCs w:val="24"/>
          <w:u w:val="none"/>
          <w:lang w:val="en-US"/>
          <w:rPrChange w:id="3401" w:author="Panagiotis Karkazis" w:date="2022-03-01T20:05:00Z">
            <w:rPr>
              <w:rStyle w:val="-"/>
              <w:rFonts w:ascii="Arial" w:hAnsi="Arial" w:cs="Arial"/>
              <w:color w:val="auto"/>
              <w:sz w:val="24"/>
              <w:szCs w:val="24"/>
              <w:highlight w:val="red"/>
              <w:u w:val="none"/>
              <w:lang w:val="en-US"/>
            </w:rPr>
          </w:rPrChange>
        </w:rPr>
        <w:t>D</w:t>
      </w:r>
      <w:r w:rsidR="005502B2" w:rsidRPr="00886CD4">
        <w:rPr>
          <w:rStyle w:val="-"/>
          <w:rFonts w:ascii="Arial" w:hAnsi="Arial" w:cs="Arial"/>
          <w:color w:val="auto"/>
          <w:sz w:val="24"/>
          <w:szCs w:val="24"/>
          <w:u w:val="none"/>
          <w:rPrChange w:id="3402" w:author="Panagiotis Karkazis" w:date="2022-03-01T20:05:00Z">
            <w:rPr>
              <w:rStyle w:val="-"/>
              <w:rFonts w:ascii="Arial" w:hAnsi="Arial" w:cs="Arial"/>
              <w:color w:val="auto"/>
              <w:sz w:val="24"/>
              <w:szCs w:val="24"/>
              <w:highlight w:val="red"/>
              <w:u w:val="none"/>
            </w:rPr>
          </w:rPrChange>
        </w:rPr>
        <w:t xml:space="preserve">. </w:t>
      </w:r>
      <w:r w:rsidR="005502B2" w:rsidRPr="00886CD4">
        <w:rPr>
          <w:rStyle w:val="-"/>
          <w:rFonts w:ascii="Arial" w:hAnsi="Arial" w:cs="Arial"/>
          <w:color w:val="auto"/>
          <w:sz w:val="24"/>
          <w:szCs w:val="24"/>
          <w:u w:val="none"/>
          <w:lang w:val="en-US"/>
          <w:rPrChange w:id="3403" w:author="Panagiotis Karkazis" w:date="2022-03-01T20:05:00Z">
            <w:rPr>
              <w:rStyle w:val="-"/>
              <w:rFonts w:ascii="Arial" w:hAnsi="Arial" w:cs="Arial"/>
              <w:color w:val="auto"/>
              <w:sz w:val="24"/>
              <w:szCs w:val="24"/>
              <w:highlight w:val="red"/>
              <w:u w:val="none"/>
              <w:lang w:val="en-US"/>
            </w:rPr>
          </w:rPrChange>
        </w:rPr>
        <w:t>Liddy</w:t>
      </w:r>
      <w:r w:rsidR="005502B2" w:rsidRPr="00886CD4">
        <w:rPr>
          <w:rStyle w:val="-"/>
          <w:rFonts w:ascii="Arial" w:hAnsi="Arial" w:cs="Arial"/>
          <w:color w:val="auto"/>
          <w:sz w:val="24"/>
          <w:szCs w:val="24"/>
          <w:u w:val="none"/>
          <w:rPrChange w:id="3404" w:author="Panagiotis Karkazis" w:date="2022-03-01T20:05:00Z">
            <w:rPr>
              <w:rStyle w:val="-"/>
              <w:rFonts w:ascii="Arial" w:hAnsi="Arial" w:cs="Arial"/>
              <w:color w:val="auto"/>
              <w:sz w:val="24"/>
              <w:szCs w:val="24"/>
              <w:highlight w:val="red"/>
              <w:u w:val="none"/>
            </w:rPr>
          </w:rPrChange>
        </w:rPr>
        <w:t xml:space="preserve">, </w:t>
      </w:r>
      <w:r w:rsidR="00975978" w:rsidRPr="00886CD4">
        <w:rPr>
          <w:rStyle w:val="-"/>
          <w:rFonts w:ascii="Arial" w:hAnsi="Arial" w:cs="Arial"/>
          <w:color w:val="auto"/>
          <w:sz w:val="24"/>
          <w:szCs w:val="24"/>
          <w:u w:val="none"/>
          <w:rPrChange w:id="3405" w:author="Panagiotis Karkazis" w:date="2022-03-01T20:05:00Z">
            <w:rPr>
              <w:rStyle w:val="-"/>
              <w:rFonts w:ascii="Arial" w:hAnsi="Arial" w:cs="Arial"/>
              <w:color w:val="auto"/>
              <w:sz w:val="24"/>
              <w:szCs w:val="24"/>
              <w:highlight w:val="red"/>
              <w:u w:val="none"/>
            </w:rPr>
          </w:rPrChange>
        </w:rPr>
        <w:t xml:space="preserve">JF </w:t>
      </w:r>
      <w:proofErr w:type="spellStart"/>
      <w:r w:rsidR="00975978" w:rsidRPr="00886CD4">
        <w:rPr>
          <w:rStyle w:val="-"/>
          <w:rFonts w:ascii="Arial" w:hAnsi="Arial" w:cs="Arial"/>
          <w:color w:val="auto"/>
          <w:sz w:val="24"/>
          <w:szCs w:val="24"/>
          <w:u w:val="none"/>
          <w:rPrChange w:id="3406" w:author="Panagiotis Karkazis" w:date="2022-03-01T20:05:00Z">
            <w:rPr>
              <w:rStyle w:val="-"/>
              <w:rFonts w:ascii="Arial" w:hAnsi="Arial" w:cs="Arial"/>
              <w:color w:val="auto"/>
              <w:sz w:val="24"/>
              <w:szCs w:val="24"/>
              <w:highlight w:val="red"/>
              <w:u w:val="none"/>
            </w:rPr>
          </w:rPrChange>
        </w:rPr>
        <w:t>Allen</w:t>
      </w:r>
      <w:proofErr w:type="spellEnd"/>
      <w:r w:rsidR="00975978" w:rsidRPr="00886CD4">
        <w:rPr>
          <w:rStyle w:val="-"/>
          <w:rFonts w:ascii="Arial" w:hAnsi="Arial" w:cs="Arial"/>
          <w:color w:val="auto"/>
          <w:sz w:val="24"/>
          <w:szCs w:val="24"/>
          <w:u w:val="none"/>
          <w:rPrChange w:id="3407" w:author="Panagiotis Karkazis" w:date="2022-03-01T20:05:00Z">
            <w:rPr>
              <w:rStyle w:val="-"/>
              <w:rFonts w:ascii="Arial" w:hAnsi="Arial" w:cs="Arial"/>
              <w:color w:val="auto"/>
              <w:sz w:val="24"/>
              <w:szCs w:val="24"/>
              <w:highlight w:val="red"/>
              <w:u w:val="none"/>
            </w:rPr>
          </w:rPrChange>
        </w:rPr>
        <w:t xml:space="preserve"> – </w:t>
      </w:r>
      <w:proofErr w:type="spellStart"/>
      <w:r w:rsidR="00975978" w:rsidRPr="00886CD4">
        <w:rPr>
          <w:rStyle w:val="-"/>
          <w:rFonts w:ascii="Arial" w:hAnsi="Arial" w:cs="Arial"/>
          <w:color w:val="auto"/>
          <w:sz w:val="24"/>
          <w:szCs w:val="24"/>
          <w:u w:val="none"/>
          <w:rPrChange w:id="3408" w:author="Panagiotis Karkazis" w:date="2022-03-01T20:05:00Z">
            <w:rPr>
              <w:rStyle w:val="-"/>
              <w:rFonts w:ascii="Arial" w:hAnsi="Arial" w:cs="Arial"/>
              <w:color w:val="auto"/>
              <w:sz w:val="24"/>
              <w:szCs w:val="24"/>
              <w:highlight w:val="red"/>
              <w:u w:val="none"/>
            </w:rPr>
          </w:rPrChange>
        </w:rPr>
        <w:t>Encyclopedia</w:t>
      </w:r>
      <w:proofErr w:type="spellEnd"/>
      <w:r w:rsidR="00975978" w:rsidRPr="00886CD4">
        <w:rPr>
          <w:rStyle w:val="-"/>
          <w:rFonts w:ascii="Arial" w:hAnsi="Arial" w:cs="Arial"/>
          <w:color w:val="auto"/>
          <w:sz w:val="24"/>
          <w:szCs w:val="24"/>
          <w:u w:val="none"/>
          <w:rPrChange w:id="3409" w:author="Panagiotis Karkazis" w:date="2022-03-01T20:05:00Z">
            <w:rPr>
              <w:rStyle w:val="-"/>
              <w:rFonts w:ascii="Arial" w:hAnsi="Arial" w:cs="Arial"/>
              <w:color w:val="auto"/>
              <w:sz w:val="24"/>
              <w:szCs w:val="24"/>
              <w:highlight w:val="red"/>
              <w:u w:val="none"/>
            </w:rPr>
          </w:rPrChange>
        </w:rPr>
        <w:t>,</w:t>
      </w:r>
      <w:r w:rsidR="00975978" w:rsidRPr="00886CD4">
        <w:rPr>
          <w:rFonts w:ascii="Arial" w:hAnsi="Arial" w:cs="Arial"/>
          <w:sz w:val="24"/>
          <w:szCs w:val="24"/>
          <w:rPrChange w:id="3410" w:author="Panagiotis Karkazis" w:date="2022-03-01T20:05:00Z">
            <w:rPr>
              <w:rFonts w:ascii="Arial" w:hAnsi="Arial" w:cs="Arial"/>
              <w:sz w:val="24"/>
              <w:szCs w:val="24"/>
              <w:highlight w:val="red"/>
            </w:rPr>
          </w:rPrChange>
        </w:rPr>
        <w:t xml:space="preserve"> </w:t>
      </w:r>
      <w:proofErr w:type="spellStart"/>
      <w:r w:rsidR="000F2600" w:rsidRPr="00886CD4">
        <w:rPr>
          <w:rFonts w:ascii="Arial" w:hAnsi="Arial" w:cs="Arial"/>
          <w:sz w:val="24"/>
          <w:szCs w:val="24"/>
          <w:lang w:val="en-US"/>
          <w:rPrChange w:id="3411" w:author="Panagiotis Karkazis" w:date="2022-03-01T20:05:00Z">
            <w:rPr>
              <w:rFonts w:ascii="Arial" w:hAnsi="Arial" w:cs="Arial"/>
              <w:sz w:val="24"/>
              <w:szCs w:val="24"/>
              <w:highlight w:val="red"/>
              <w:lang w:val="en-US"/>
            </w:rPr>
          </w:rPrChange>
        </w:rPr>
        <w:t>intellipaat</w:t>
      </w:r>
      <w:proofErr w:type="spellEnd"/>
      <w:r w:rsidR="000F2600" w:rsidRPr="00886CD4">
        <w:rPr>
          <w:rFonts w:ascii="Arial" w:hAnsi="Arial" w:cs="Arial"/>
          <w:sz w:val="24"/>
          <w:szCs w:val="24"/>
          <w:rPrChange w:id="3412" w:author="Panagiotis Karkazis" w:date="2022-03-01T20:05:00Z">
            <w:rPr>
              <w:rFonts w:ascii="Arial" w:hAnsi="Arial" w:cs="Arial"/>
              <w:sz w:val="24"/>
              <w:szCs w:val="24"/>
              <w:highlight w:val="red"/>
            </w:rPr>
          </w:rPrChange>
        </w:rPr>
        <w:t xml:space="preserve">, </w:t>
      </w:r>
      <w:proofErr w:type="spellStart"/>
      <w:r w:rsidR="000F2600" w:rsidRPr="00886CD4">
        <w:rPr>
          <w:rFonts w:ascii="Arial" w:hAnsi="Arial" w:cs="Arial"/>
          <w:sz w:val="24"/>
          <w:szCs w:val="24"/>
          <w:rPrChange w:id="3413" w:author="Panagiotis Karkazis" w:date="2022-03-01T20:05:00Z">
            <w:rPr>
              <w:rFonts w:ascii="Arial" w:hAnsi="Arial" w:cs="Arial"/>
              <w:sz w:val="24"/>
              <w:szCs w:val="24"/>
              <w:highlight w:val="red"/>
            </w:rPr>
          </w:rPrChange>
        </w:rPr>
        <w:t>softwaretestinghelp</w:t>
      </w:r>
      <w:proofErr w:type="spellEnd"/>
      <w:r w:rsidR="000F2600" w:rsidRPr="00886CD4">
        <w:rPr>
          <w:rFonts w:ascii="Arial" w:hAnsi="Arial" w:cs="Arial"/>
          <w:sz w:val="24"/>
          <w:szCs w:val="24"/>
          <w:rPrChange w:id="3414" w:author="Panagiotis Karkazis" w:date="2022-03-01T20:05:00Z">
            <w:rPr>
              <w:rFonts w:ascii="Arial" w:hAnsi="Arial" w:cs="Arial"/>
              <w:sz w:val="24"/>
              <w:szCs w:val="24"/>
              <w:highlight w:val="red"/>
            </w:rPr>
          </w:rPrChange>
        </w:rPr>
        <w:t>].</w:t>
      </w:r>
      <w:r w:rsidR="008B2C63" w:rsidRPr="00886CD4">
        <w:rPr>
          <w:rFonts w:ascii="Arial" w:hAnsi="Arial" w:cs="Arial"/>
          <w:sz w:val="24"/>
          <w:szCs w:val="24"/>
          <w:rPrChange w:id="3415" w:author="Panagiotis Karkazis" w:date="2022-03-01T20:05:00Z">
            <w:rPr>
              <w:rFonts w:ascii="Arial" w:hAnsi="Arial" w:cs="Arial"/>
              <w:sz w:val="24"/>
              <w:szCs w:val="24"/>
              <w:highlight w:val="red"/>
            </w:rPr>
          </w:rPrChange>
        </w:rPr>
        <w:t xml:space="preserve"> </w:t>
      </w:r>
      <w:r w:rsidR="00D86483" w:rsidRPr="00886CD4">
        <w:rPr>
          <w:rFonts w:ascii="Arial" w:hAnsi="Arial" w:cs="Arial"/>
          <w:sz w:val="24"/>
          <w:szCs w:val="24"/>
          <w:rPrChange w:id="3416" w:author="Panagiotis Karkazis" w:date="2022-03-01T20:05:00Z">
            <w:rPr>
              <w:rFonts w:ascii="Arial" w:hAnsi="Arial" w:cs="Arial"/>
              <w:sz w:val="24"/>
              <w:szCs w:val="24"/>
              <w:highlight w:val="red"/>
            </w:rPr>
          </w:rPrChange>
        </w:rPr>
        <w:t xml:space="preserve">Απώτερος σκοπός του </w:t>
      </w:r>
      <w:r w:rsidR="00D86483" w:rsidRPr="00886CD4">
        <w:rPr>
          <w:rFonts w:ascii="Arial" w:hAnsi="Arial" w:cs="Arial"/>
          <w:sz w:val="24"/>
          <w:szCs w:val="24"/>
          <w:lang w:val="en-US"/>
          <w:rPrChange w:id="3417" w:author="Panagiotis Karkazis" w:date="2022-03-01T20:05:00Z">
            <w:rPr>
              <w:rFonts w:ascii="Arial" w:hAnsi="Arial" w:cs="Arial"/>
              <w:sz w:val="24"/>
              <w:szCs w:val="24"/>
              <w:highlight w:val="red"/>
              <w:lang w:val="en-US"/>
            </w:rPr>
          </w:rPrChange>
        </w:rPr>
        <w:t>NLP</w:t>
      </w:r>
      <w:r w:rsidR="00D86483" w:rsidRPr="00886CD4">
        <w:rPr>
          <w:rFonts w:ascii="Arial" w:hAnsi="Arial" w:cs="Arial"/>
          <w:sz w:val="24"/>
          <w:szCs w:val="24"/>
          <w:rPrChange w:id="3418" w:author="Panagiotis Karkazis" w:date="2022-03-01T20:05:00Z">
            <w:rPr>
              <w:rFonts w:ascii="Arial" w:hAnsi="Arial" w:cs="Arial"/>
              <w:sz w:val="24"/>
              <w:szCs w:val="24"/>
              <w:highlight w:val="red"/>
            </w:rPr>
          </w:rPrChange>
        </w:rPr>
        <w:t xml:space="preserve"> είναι η επίτευξη</w:t>
      </w:r>
      <w:r w:rsidR="009C3556" w:rsidRPr="00886CD4">
        <w:rPr>
          <w:rFonts w:ascii="Arial" w:hAnsi="Arial" w:cs="Arial"/>
          <w:sz w:val="24"/>
          <w:szCs w:val="24"/>
          <w:rPrChange w:id="3419" w:author="Panagiotis Karkazis" w:date="2022-03-01T20:05:00Z">
            <w:rPr>
              <w:rFonts w:ascii="Arial" w:hAnsi="Arial" w:cs="Arial"/>
              <w:sz w:val="24"/>
              <w:szCs w:val="24"/>
              <w:highlight w:val="red"/>
            </w:rPr>
          </w:rPrChange>
        </w:rPr>
        <w:t xml:space="preserve"> επεξεργασίας γλωσσών από τους υπολογιστές, παρόμοια με αυτή των ανθρώπων. Έτσι θα μπορέσει να υπάρξει επικοινωνία </w:t>
      </w:r>
      <w:r w:rsidR="00AE7B6B" w:rsidRPr="00886CD4">
        <w:rPr>
          <w:rFonts w:ascii="Arial" w:hAnsi="Arial" w:cs="Arial"/>
          <w:sz w:val="24"/>
          <w:szCs w:val="24"/>
          <w:rPrChange w:id="3420" w:author="Panagiotis Karkazis" w:date="2022-03-01T20:05:00Z">
            <w:rPr>
              <w:rFonts w:ascii="Arial" w:hAnsi="Arial" w:cs="Arial"/>
              <w:sz w:val="24"/>
              <w:szCs w:val="24"/>
              <w:highlight w:val="red"/>
            </w:rPr>
          </w:rPrChange>
        </w:rPr>
        <w:t>μεταξύ ανθρώπων και υπολογιστών</w:t>
      </w:r>
      <w:r w:rsidR="002D795A" w:rsidRPr="00886CD4">
        <w:rPr>
          <w:rFonts w:ascii="Arial" w:hAnsi="Arial" w:cs="Arial"/>
          <w:sz w:val="24"/>
          <w:szCs w:val="24"/>
          <w:rPrChange w:id="3421" w:author="Panagiotis Karkazis" w:date="2022-03-01T20:05:00Z">
            <w:rPr>
              <w:rFonts w:ascii="Arial" w:hAnsi="Arial" w:cs="Arial"/>
              <w:sz w:val="24"/>
              <w:szCs w:val="24"/>
              <w:highlight w:val="red"/>
            </w:rPr>
          </w:rPrChange>
        </w:rPr>
        <w:t xml:space="preserve"> [</w:t>
      </w:r>
      <w:r w:rsidR="009A3731" w:rsidRPr="00886CD4">
        <w:rPr>
          <w:rStyle w:val="-"/>
          <w:rFonts w:ascii="Arial" w:hAnsi="Arial" w:cs="Arial"/>
          <w:color w:val="auto"/>
          <w:sz w:val="24"/>
          <w:szCs w:val="24"/>
          <w:u w:val="none"/>
          <w:rPrChange w:id="3422" w:author="Panagiotis Karkazis" w:date="2022-03-01T20:05:00Z">
            <w:rPr>
              <w:rStyle w:val="-"/>
              <w:rFonts w:ascii="Arial" w:hAnsi="Arial" w:cs="Arial"/>
              <w:color w:val="auto"/>
              <w:sz w:val="24"/>
              <w:szCs w:val="24"/>
              <w:highlight w:val="red"/>
              <w:u w:val="none"/>
            </w:rPr>
          </w:rPrChange>
        </w:rPr>
        <w:t xml:space="preserve">JF </w:t>
      </w:r>
      <w:proofErr w:type="spellStart"/>
      <w:r w:rsidR="009A3731" w:rsidRPr="00886CD4">
        <w:rPr>
          <w:rStyle w:val="-"/>
          <w:rFonts w:ascii="Arial" w:hAnsi="Arial" w:cs="Arial"/>
          <w:color w:val="auto"/>
          <w:sz w:val="24"/>
          <w:szCs w:val="24"/>
          <w:u w:val="none"/>
          <w:rPrChange w:id="3423" w:author="Panagiotis Karkazis" w:date="2022-03-01T20:05:00Z">
            <w:rPr>
              <w:rStyle w:val="-"/>
              <w:rFonts w:ascii="Arial" w:hAnsi="Arial" w:cs="Arial"/>
              <w:color w:val="auto"/>
              <w:sz w:val="24"/>
              <w:szCs w:val="24"/>
              <w:highlight w:val="red"/>
              <w:u w:val="none"/>
            </w:rPr>
          </w:rPrChange>
        </w:rPr>
        <w:t>Allen</w:t>
      </w:r>
      <w:proofErr w:type="spellEnd"/>
      <w:r w:rsidR="009A3731" w:rsidRPr="00886CD4">
        <w:rPr>
          <w:rStyle w:val="-"/>
          <w:rFonts w:ascii="Arial" w:hAnsi="Arial" w:cs="Arial"/>
          <w:color w:val="auto"/>
          <w:sz w:val="24"/>
          <w:szCs w:val="24"/>
          <w:u w:val="none"/>
          <w:rPrChange w:id="3424" w:author="Panagiotis Karkazis" w:date="2022-03-01T20:05:00Z">
            <w:rPr>
              <w:rStyle w:val="-"/>
              <w:rFonts w:ascii="Arial" w:hAnsi="Arial" w:cs="Arial"/>
              <w:color w:val="auto"/>
              <w:sz w:val="24"/>
              <w:szCs w:val="24"/>
              <w:highlight w:val="red"/>
              <w:u w:val="none"/>
            </w:rPr>
          </w:rPrChange>
        </w:rPr>
        <w:t xml:space="preserve"> – </w:t>
      </w:r>
      <w:proofErr w:type="spellStart"/>
      <w:r w:rsidR="009A3731" w:rsidRPr="00886CD4">
        <w:rPr>
          <w:rStyle w:val="-"/>
          <w:rFonts w:ascii="Arial" w:hAnsi="Arial" w:cs="Arial"/>
          <w:color w:val="auto"/>
          <w:sz w:val="24"/>
          <w:szCs w:val="24"/>
          <w:u w:val="none"/>
          <w:rPrChange w:id="3425" w:author="Panagiotis Karkazis" w:date="2022-03-01T20:05:00Z">
            <w:rPr>
              <w:rStyle w:val="-"/>
              <w:rFonts w:ascii="Arial" w:hAnsi="Arial" w:cs="Arial"/>
              <w:color w:val="auto"/>
              <w:sz w:val="24"/>
              <w:szCs w:val="24"/>
              <w:highlight w:val="red"/>
              <w:u w:val="none"/>
            </w:rPr>
          </w:rPrChange>
        </w:rPr>
        <w:t>Encyclopedia</w:t>
      </w:r>
      <w:proofErr w:type="spellEnd"/>
      <w:r w:rsidR="009A3731" w:rsidRPr="00886CD4">
        <w:rPr>
          <w:rFonts w:ascii="Arial" w:hAnsi="Arial" w:cs="Arial"/>
          <w:sz w:val="24"/>
          <w:szCs w:val="24"/>
          <w:rPrChange w:id="3426" w:author="Panagiotis Karkazis" w:date="2022-03-01T20:05:00Z">
            <w:rPr>
              <w:rFonts w:ascii="Arial" w:hAnsi="Arial" w:cs="Arial"/>
              <w:sz w:val="24"/>
              <w:szCs w:val="24"/>
              <w:highlight w:val="red"/>
            </w:rPr>
          </w:rPrChange>
        </w:rPr>
        <w:t xml:space="preserve">, </w:t>
      </w:r>
      <w:proofErr w:type="spellStart"/>
      <w:r w:rsidR="002D795A" w:rsidRPr="00886CD4">
        <w:rPr>
          <w:rFonts w:ascii="Arial" w:hAnsi="Arial" w:cs="Arial"/>
          <w:sz w:val="24"/>
          <w:szCs w:val="24"/>
          <w:lang w:val="en-US"/>
          <w:rPrChange w:id="3427" w:author="Panagiotis Karkazis" w:date="2022-03-01T20:05:00Z">
            <w:rPr>
              <w:rFonts w:ascii="Arial" w:hAnsi="Arial" w:cs="Arial"/>
              <w:sz w:val="24"/>
              <w:szCs w:val="24"/>
              <w:highlight w:val="red"/>
              <w:lang w:val="en-US"/>
            </w:rPr>
          </w:rPrChange>
        </w:rPr>
        <w:t>rancholabs</w:t>
      </w:r>
      <w:proofErr w:type="spellEnd"/>
      <w:r w:rsidR="002D795A" w:rsidRPr="00886CD4">
        <w:rPr>
          <w:rFonts w:ascii="Arial" w:hAnsi="Arial" w:cs="Arial"/>
          <w:sz w:val="24"/>
          <w:szCs w:val="24"/>
          <w:rPrChange w:id="3428" w:author="Panagiotis Karkazis" w:date="2022-03-01T20:05:00Z">
            <w:rPr>
              <w:rFonts w:ascii="Arial" w:hAnsi="Arial" w:cs="Arial"/>
              <w:sz w:val="24"/>
              <w:szCs w:val="24"/>
              <w:highlight w:val="red"/>
            </w:rPr>
          </w:rPrChange>
        </w:rPr>
        <w:t>.</w:t>
      </w:r>
      <w:r w:rsidR="002D795A" w:rsidRPr="00886CD4">
        <w:rPr>
          <w:rFonts w:ascii="Arial" w:hAnsi="Arial" w:cs="Arial"/>
          <w:sz w:val="24"/>
          <w:szCs w:val="24"/>
          <w:lang w:val="en-US"/>
          <w:rPrChange w:id="3429" w:author="Panagiotis Karkazis" w:date="2022-03-01T20:05:00Z">
            <w:rPr>
              <w:rFonts w:ascii="Arial" w:hAnsi="Arial" w:cs="Arial"/>
              <w:sz w:val="24"/>
              <w:szCs w:val="24"/>
              <w:highlight w:val="red"/>
              <w:lang w:val="en-US"/>
            </w:rPr>
          </w:rPrChange>
        </w:rPr>
        <w:t>medium</w:t>
      </w:r>
      <w:r w:rsidR="002D795A" w:rsidRPr="00886CD4">
        <w:rPr>
          <w:rFonts w:ascii="Arial" w:hAnsi="Arial" w:cs="Arial"/>
          <w:sz w:val="24"/>
          <w:szCs w:val="24"/>
          <w:rPrChange w:id="3430" w:author="Panagiotis Karkazis" w:date="2022-03-01T20:05:00Z">
            <w:rPr>
              <w:rFonts w:ascii="Arial" w:hAnsi="Arial" w:cs="Arial"/>
              <w:sz w:val="24"/>
              <w:szCs w:val="24"/>
              <w:highlight w:val="red"/>
            </w:rPr>
          </w:rPrChange>
        </w:rPr>
        <w:t>]</w:t>
      </w:r>
      <w:r w:rsidR="00AE7B6B" w:rsidRPr="00886CD4">
        <w:rPr>
          <w:rFonts w:ascii="Arial" w:hAnsi="Arial" w:cs="Arial"/>
          <w:sz w:val="24"/>
          <w:szCs w:val="24"/>
          <w:rPrChange w:id="3431" w:author="Panagiotis Karkazis" w:date="2022-03-01T20:05:00Z">
            <w:rPr>
              <w:rFonts w:ascii="Arial" w:hAnsi="Arial" w:cs="Arial"/>
              <w:sz w:val="24"/>
              <w:szCs w:val="24"/>
              <w:highlight w:val="red"/>
            </w:rPr>
          </w:rPrChange>
        </w:rPr>
        <w:t>.</w:t>
      </w:r>
    </w:p>
    <w:p w14:paraId="3567EE1A" w14:textId="399293B4" w:rsidR="00777B23" w:rsidRPr="00886CD4" w:rsidRDefault="00170258" w:rsidP="0033151B">
      <w:pPr>
        <w:spacing w:after="0" w:line="360" w:lineRule="auto"/>
        <w:ind w:firstLine="227"/>
        <w:jc w:val="both"/>
        <w:rPr>
          <w:rFonts w:ascii="Arial" w:hAnsi="Arial" w:cs="Arial"/>
          <w:sz w:val="24"/>
          <w:szCs w:val="24"/>
          <w:rPrChange w:id="3432" w:author="Panagiotis Karkazis" w:date="2022-03-01T20:05:00Z">
            <w:rPr>
              <w:rFonts w:ascii="Arial" w:hAnsi="Arial" w:cs="Arial"/>
              <w:sz w:val="24"/>
              <w:szCs w:val="24"/>
              <w:highlight w:val="red"/>
            </w:rPr>
          </w:rPrChange>
        </w:rPr>
      </w:pPr>
      <w:r w:rsidRPr="00886CD4">
        <w:rPr>
          <w:rFonts w:ascii="Arial" w:hAnsi="Arial" w:cs="Arial"/>
          <w:sz w:val="24"/>
          <w:szCs w:val="24"/>
          <w:rPrChange w:id="3433" w:author="Panagiotis Karkazis" w:date="2022-03-01T20:05:00Z">
            <w:rPr>
              <w:rFonts w:ascii="Arial" w:hAnsi="Arial" w:cs="Arial"/>
              <w:sz w:val="24"/>
              <w:szCs w:val="24"/>
              <w:highlight w:val="red"/>
            </w:rPr>
          </w:rPrChange>
        </w:rPr>
        <w:lastRenderedPageBreak/>
        <w:t xml:space="preserve">Προκειμένου ο άνθρωπος να κατανοήσει ή να </w:t>
      </w:r>
      <w:proofErr w:type="spellStart"/>
      <w:r w:rsidRPr="00886CD4">
        <w:rPr>
          <w:rFonts w:ascii="Arial" w:hAnsi="Arial" w:cs="Arial"/>
          <w:sz w:val="24"/>
          <w:szCs w:val="24"/>
          <w:rPrChange w:id="3434" w:author="Panagiotis Karkazis" w:date="2022-03-01T20:05:00Z">
            <w:rPr>
              <w:rFonts w:ascii="Arial" w:hAnsi="Arial" w:cs="Arial"/>
              <w:sz w:val="24"/>
              <w:szCs w:val="24"/>
              <w:highlight w:val="red"/>
            </w:rPr>
          </w:rPrChange>
        </w:rPr>
        <w:t>παράξει</w:t>
      </w:r>
      <w:proofErr w:type="spellEnd"/>
      <w:r w:rsidRPr="00886CD4">
        <w:rPr>
          <w:rFonts w:ascii="Arial" w:hAnsi="Arial" w:cs="Arial"/>
          <w:sz w:val="24"/>
          <w:szCs w:val="24"/>
          <w:rPrChange w:id="3435" w:author="Panagiotis Karkazis" w:date="2022-03-01T20:05:00Z">
            <w:rPr>
              <w:rFonts w:ascii="Arial" w:hAnsi="Arial" w:cs="Arial"/>
              <w:sz w:val="24"/>
              <w:szCs w:val="24"/>
              <w:highlight w:val="red"/>
            </w:rPr>
          </w:rPrChange>
        </w:rPr>
        <w:t xml:space="preserve"> κάποια πρόταση, χρειάζεται να ενεργοποιηθούν διάφορα σημεία στον εγκέφαλό του</w:t>
      </w:r>
      <w:ins w:id="3436" w:author="Panagiotis Karkazis" w:date="2022-03-01T20:25:00Z">
        <w:r w:rsidR="00E50D9F">
          <w:rPr>
            <w:rFonts w:ascii="Arial" w:hAnsi="Arial" w:cs="Arial"/>
            <w:sz w:val="24"/>
            <w:szCs w:val="24"/>
          </w:rPr>
          <w:t>,</w:t>
        </w:r>
      </w:ins>
      <w:r w:rsidRPr="00886CD4">
        <w:rPr>
          <w:rFonts w:ascii="Arial" w:hAnsi="Arial" w:cs="Arial"/>
          <w:sz w:val="24"/>
          <w:szCs w:val="24"/>
          <w:rPrChange w:id="3437" w:author="Panagiotis Karkazis" w:date="2022-03-01T20:05:00Z">
            <w:rPr>
              <w:rFonts w:ascii="Arial" w:hAnsi="Arial" w:cs="Arial"/>
              <w:sz w:val="24"/>
              <w:szCs w:val="24"/>
              <w:highlight w:val="red"/>
            </w:rPr>
          </w:rPrChange>
        </w:rPr>
        <w:t xml:space="preserve"> ώστε να </w:t>
      </w:r>
      <w:r w:rsidR="005502B2" w:rsidRPr="00886CD4">
        <w:rPr>
          <w:rFonts w:ascii="Arial" w:hAnsi="Arial" w:cs="Arial"/>
          <w:sz w:val="24"/>
          <w:szCs w:val="24"/>
          <w:rPrChange w:id="3438" w:author="Panagiotis Karkazis" w:date="2022-03-01T20:05:00Z">
            <w:rPr>
              <w:rFonts w:ascii="Arial" w:hAnsi="Arial" w:cs="Arial"/>
              <w:sz w:val="24"/>
              <w:szCs w:val="24"/>
              <w:highlight w:val="red"/>
            </w:rPr>
          </w:rPrChange>
        </w:rPr>
        <w:t xml:space="preserve">γίνει η κατάλληλη </w:t>
      </w:r>
      <w:r w:rsidRPr="00886CD4">
        <w:rPr>
          <w:rFonts w:ascii="Arial" w:hAnsi="Arial" w:cs="Arial"/>
          <w:sz w:val="24"/>
          <w:szCs w:val="24"/>
          <w:rPrChange w:id="3439" w:author="Panagiotis Karkazis" w:date="2022-03-01T20:05:00Z">
            <w:rPr>
              <w:rFonts w:ascii="Arial" w:hAnsi="Arial" w:cs="Arial"/>
              <w:sz w:val="24"/>
              <w:szCs w:val="24"/>
              <w:highlight w:val="red"/>
            </w:rPr>
          </w:rPrChange>
        </w:rPr>
        <w:t xml:space="preserve">γλωσσική </w:t>
      </w:r>
      <w:r w:rsidR="00187C21" w:rsidRPr="00886CD4">
        <w:rPr>
          <w:rFonts w:ascii="Arial" w:hAnsi="Arial" w:cs="Arial"/>
          <w:sz w:val="24"/>
          <w:szCs w:val="24"/>
          <w:rPrChange w:id="3440" w:author="Panagiotis Karkazis" w:date="2022-03-01T20:05:00Z">
            <w:rPr>
              <w:rFonts w:ascii="Arial" w:hAnsi="Arial" w:cs="Arial"/>
              <w:sz w:val="24"/>
              <w:szCs w:val="24"/>
              <w:highlight w:val="red"/>
            </w:rPr>
          </w:rPrChange>
        </w:rPr>
        <w:t>ανάλυση</w:t>
      </w:r>
      <w:r w:rsidR="005502B2" w:rsidRPr="00886CD4">
        <w:rPr>
          <w:rFonts w:ascii="Arial" w:hAnsi="Arial" w:cs="Arial"/>
          <w:sz w:val="24"/>
          <w:szCs w:val="24"/>
          <w:rPrChange w:id="3441" w:author="Panagiotis Karkazis" w:date="2022-03-01T20:05:00Z">
            <w:rPr>
              <w:rFonts w:ascii="Arial" w:hAnsi="Arial" w:cs="Arial"/>
              <w:sz w:val="24"/>
              <w:szCs w:val="24"/>
              <w:highlight w:val="red"/>
            </w:rPr>
          </w:rPrChange>
        </w:rPr>
        <w:t xml:space="preserve"> [</w:t>
      </w:r>
      <w:r w:rsidR="005502B2" w:rsidRPr="00886CD4">
        <w:rPr>
          <w:rStyle w:val="-"/>
          <w:rFonts w:ascii="Arial" w:hAnsi="Arial" w:cs="Arial"/>
          <w:color w:val="auto"/>
          <w:sz w:val="24"/>
          <w:szCs w:val="24"/>
          <w:u w:val="none"/>
          <w:lang w:val="en-US"/>
          <w:rPrChange w:id="3442" w:author="Panagiotis Karkazis" w:date="2022-03-01T20:05:00Z">
            <w:rPr>
              <w:rStyle w:val="-"/>
              <w:rFonts w:ascii="Arial" w:hAnsi="Arial" w:cs="Arial"/>
              <w:color w:val="auto"/>
              <w:sz w:val="24"/>
              <w:szCs w:val="24"/>
              <w:highlight w:val="red"/>
              <w:u w:val="none"/>
              <w:lang w:val="en-US"/>
            </w:rPr>
          </w:rPrChange>
        </w:rPr>
        <w:t>Elizabeth</w:t>
      </w:r>
      <w:r w:rsidR="005502B2" w:rsidRPr="00886CD4">
        <w:rPr>
          <w:rStyle w:val="-"/>
          <w:rFonts w:ascii="Arial" w:hAnsi="Arial" w:cs="Arial"/>
          <w:color w:val="auto"/>
          <w:sz w:val="24"/>
          <w:szCs w:val="24"/>
          <w:u w:val="none"/>
          <w:rPrChange w:id="3443" w:author="Panagiotis Karkazis" w:date="2022-03-01T20:05:00Z">
            <w:rPr>
              <w:rStyle w:val="-"/>
              <w:rFonts w:ascii="Arial" w:hAnsi="Arial" w:cs="Arial"/>
              <w:color w:val="auto"/>
              <w:sz w:val="24"/>
              <w:szCs w:val="24"/>
              <w:highlight w:val="red"/>
              <w:u w:val="none"/>
            </w:rPr>
          </w:rPrChange>
        </w:rPr>
        <w:t xml:space="preserve"> </w:t>
      </w:r>
      <w:r w:rsidR="005502B2" w:rsidRPr="00886CD4">
        <w:rPr>
          <w:rStyle w:val="-"/>
          <w:rFonts w:ascii="Arial" w:hAnsi="Arial" w:cs="Arial"/>
          <w:color w:val="auto"/>
          <w:sz w:val="24"/>
          <w:szCs w:val="24"/>
          <w:u w:val="none"/>
          <w:lang w:val="en-US"/>
          <w:rPrChange w:id="3444" w:author="Panagiotis Karkazis" w:date="2022-03-01T20:05:00Z">
            <w:rPr>
              <w:rStyle w:val="-"/>
              <w:rFonts w:ascii="Arial" w:hAnsi="Arial" w:cs="Arial"/>
              <w:color w:val="auto"/>
              <w:sz w:val="24"/>
              <w:szCs w:val="24"/>
              <w:highlight w:val="red"/>
              <w:u w:val="none"/>
              <w:lang w:val="en-US"/>
            </w:rPr>
          </w:rPrChange>
        </w:rPr>
        <w:t>D</w:t>
      </w:r>
      <w:r w:rsidR="005502B2" w:rsidRPr="00886CD4">
        <w:rPr>
          <w:rStyle w:val="-"/>
          <w:rFonts w:ascii="Arial" w:hAnsi="Arial" w:cs="Arial"/>
          <w:color w:val="auto"/>
          <w:sz w:val="24"/>
          <w:szCs w:val="24"/>
          <w:u w:val="none"/>
          <w:rPrChange w:id="3445" w:author="Panagiotis Karkazis" w:date="2022-03-01T20:05:00Z">
            <w:rPr>
              <w:rStyle w:val="-"/>
              <w:rFonts w:ascii="Arial" w:hAnsi="Arial" w:cs="Arial"/>
              <w:color w:val="auto"/>
              <w:sz w:val="24"/>
              <w:szCs w:val="24"/>
              <w:highlight w:val="red"/>
              <w:u w:val="none"/>
            </w:rPr>
          </w:rPrChange>
        </w:rPr>
        <w:t xml:space="preserve">. </w:t>
      </w:r>
      <w:r w:rsidR="005502B2" w:rsidRPr="00886CD4">
        <w:rPr>
          <w:rStyle w:val="-"/>
          <w:rFonts w:ascii="Arial" w:hAnsi="Arial" w:cs="Arial"/>
          <w:color w:val="auto"/>
          <w:sz w:val="24"/>
          <w:szCs w:val="24"/>
          <w:u w:val="none"/>
          <w:lang w:val="en-US"/>
          <w:rPrChange w:id="3446" w:author="Panagiotis Karkazis" w:date="2022-03-01T20:05:00Z">
            <w:rPr>
              <w:rStyle w:val="-"/>
              <w:rFonts w:ascii="Arial" w:hAnsi="Arial" w:cs="Arial"/>
              <w:color w:val="auto"/>
              <w:sz w:val="24"/>
              <w:szCs w:val="24"/>
              <w:highlight w:val="red"/>
              <w:u w:val="none"/>
              <w:lang w:val="en-US"/>
            </w:rPr>
          </w:rPrChange>
        </w:rPr>
        <w:t>Liddy</w:t>
      </w:r>
      <w:r w:rsidR="005502B2" w:rsidRPr="00886CD4">
        <w:rPr>
          <w:rFonts w:ascii="Arial" w:hAnsi="Arial" w:cs="Arial"/>
          <w:sz w:val="24"/>
          <w:szCs w:val="24"/>
          <w:rPrChange w:id="3447" w:author="Panagiotis Karkazis" w:date="2022-03-01T20:05:00Z">
            <w:rPr>
              <w:rFonts w:ascii="Arial" w:hAnsi="Arial" w:cs="Arial"/>
              <w:sz w:val="24"/>
              <w:szCs w:val="24"/>
              <w:highlight w:val="red"/>
            </w:rPr>
          </w:rPrChange>
        </w:rPr>
        <w:t>]</w:t>
      </w:r>
      <w:r w:rsidRPr="00886CD4">
        <w:rPr>
          <w:rFonts w:ascii="Arial" w:hAnsi="Arial" w:cs="Arial"/>
          <w:sz w:val="24"/>
          <w:szCs w:val="24"/>
          <w:rPrChange w:id="3448" w:author="Panagiotis Karkazis" w:date="2022-03-01T20:05:00Z">
            <w:rPr>
              <w:rFonts w:ascii="Arial" w:hAnsi="Arial" w:cs="Arial"/>
              <w:sz w:val="24"/>
              <w:szCs w:val="24"/>
              <w:highlight w:val="red"/>
            </w:rPr>
          </w:rPrChange>
        </w:rPr>
        <w:t xml:space="preserve">. </w:t>
      </w:r>
      <w:r w:rsidR="005502B2" w:rsidRPr="00886CD4">
        <w:rPr>
          <w:rFonts w:ascii="Arial" w:hAnsi="Arial" w:cs="Arial"/>
          <w:sz w:val="24"/>
          <w:szCs w:val="24"/>
          <w:rPrChange w:id="3449" w:author="Panagiotis Karkazis" w:date="2022-03-01T20:05:00Z">
            <w:rPr>
              <w:rFonts w:ascii="Arial" w:hAnsi="Arial" w:cs="Arial"/>
              <w:sz w:val="24"/>
              <w:szCs w:val="24"/>
              <w:highlight w:val="red"/>
            </w:rPr>
          </w:rPrChange>
        </w:rPr>
        <w:t xml:space="preserve">Υπάρχουν διάφορα επίπεδα γλωσσικής </w:t>
      </w:r>
      <w:r w:rsidR="000D7FD3" w:rsidRPr="00886CD4">
        <w:rPr>
          <w:rFonts w:ascii="Arial" w:hAnsi="Arial" w:cs="Arial"/>
          <w:sz w:val="24"/>
          <w:szCs w:val="24"/>
          <w:rPrChange w:id="3450" w:author="Panagiotis Karkazis" w:date="2022-03-01T20:05:00Z">
            <w:rPr>
              <w:rFonts w:ascii="Arial" w:hAnsi="Arial" w:cs="Arial"/>
              <w:sz w:val="24"/>
              <w:szCs w:val="24"/>
              <w:highlight w:val="red"/>
            </w:rPr>
          </w:rPrChange>
        </w:rPr>
        <w:t>ανάλυση</w:t>
      </w:r>
      <w:r w:rsidR="005502B2" w:rsidRPr="00886CD4">
        <w:rPr>
          <w:rFonts w:ascii="Arial" w:hAnsi="Arial" w:cs="Arial"/>
          <w:sz w:val="24"/>
          <w:szCs w:val="24"/>
          <w:rPrChange w:id="3451" w:author="Panagiotis Karkazis" w:date="2022-03-01T20:05:00Z">
            <w:rPr>
              <w:rFonts w:ascii="Arial" w:hAnsi="Arial" w:cs="Arial"/>
              <w:sz w:val="24"/>
              <w:szCs w:val="24"/>
              <w:highlight w:val="red"/>
            </w:rPr>
          </w:rPrChange>
        </w:rPr>
        <w:t>ς τ</w:t>
      </w:r>
      <w:r w:rsidR="00F73FA6" w:rsidRPr="00886CD4">
        <w:rPr>
          <w:rFonts w:ascii="Arial" w:hAnsi="Arial" w:cs="Arial"/>
          <w:sz w:val="24"/>
          <w:szCs w:val="24"/>
          <w:rPrChange w:id="3452" w:author="Panagiotis Karkazis" w:date="2022-03-01T20:05:00Z">
            <w:rPr>
              <w:rFonts w:ascii="Arial" w:hAnsi="Arial" w:cs="Arial"/>
              <w:sz w:val="24"/>
              <w:szCs w:val="24"/>
              <w:highlight w:val="red"/>
            </w:rPr>
          </w:rPrChange>
        </w:rPr>
        <w:t>α</w:t>
      </w:r>
      <w:r w:rsidR="005502B2" w:rsidRPr="00886CD4">
        <w:rPr>
          <w:rFonts w:ascii="Arial" w:hAnsi="Arial" w:cs="Arial"/>
          <w:sz w:val="24"/>
          <w:szCs w:val="24"/>
          <w:rPrChange w:id="3453" w:author="Panagiotis Karkazis" w:date="2022-03-01T20:05:00Z">
            <w:rPr>
              <w:rFonts w:ascii="Arial" w:hAnsi="Arial" w:cs="Arial"/>
              <w:sz w:val="24"/>
              <w:szCs w:val="24"/>
              <w:highlight w:val="red"/>
            </w:rPr>
          </w:rPrChange>
        </w:rPr>
        <w:t xml:space="preserve"> οποί</w:t>
      </w:r>
      <w:r w:rsidR="00F73FA6" w:rsidRPr="00886CD4">
        <w:rPr>
          <w:rFonts w:ascii="Arial" w:hAnsi="Arial" w:cs="Arial"/>
          <w:sz w:val="24"/>
          <w:szCs w:val="24"/>
          <w:rPrChange w:id="3454" w:author="Panagiotis Karkazis" w:date="2022-03-01T20:05:00Z">
            <w:rPr>
              <w:rFonts w:ascii="Arial" w:hAnsi="Arial" w:cs="Arial"/>
              <w:sz w:val="24"/>
              <w:szCs w:val="24"/>
              <w:highlight w:val="red"/>
            </w:rPr>
          </w:rPrChange>
        </w:rPr>
        <w:t>α</w:t>
      </w:r>
      <w:r w:rsidR="005502B2" w:rsidRPr="00886CD4">
        <w:rPr>
          <w:rFonts w:ascii="Arial" w:hAnsi="Arial" w:cs="Arial"/>
          <w:sz w:val="24"/>
          <w:szCs w:val="24"/>
          <w:rPrChange w:id="3455" w:author="Panagiotis Karkazis" w:date="2022-03-01T20:05:00Z">
            <w:rPr>
              <w:rFonts w:ascii="Arial" w:hAnsi="Arial" w:cs="Arial"/>
              <w:sz w:val="24"/>
              <w:szCs w:val="24"/>
              <w:highlight w:val="red"/>
            </w:rPr>
          </w:rPrChange>
        </w:rPr>
        <w:t xml:space="preserve"> χρησιμοποιεί ο ανθρώπινος εγκέφαλος. Σε ένα σύστημα </w:t>
      </w:r>
      <w:r w:rsidR="005502B2" w:rsidRPr="00886CD4">
        <w:rPr>
          <w:rFonts w:ascii="Arial" w:hAnsi="Arial" w:cs="Arial"/>
          <w:sz w:val="24"/>
          <w:szCs w:val="24"/>
          <w:lang w:val="en-US"/>
          <w:rPrChange w:id="3456" w:author="Panagiotis Karkazis" w:date="2022-03-01T20:05:00Z">
            <w:rPr>
              <w:rFonts w:ascii="Arial" w:hAnsi="Arial" w:cs="Arial"/>
              <w:sz w:val="24"/>
              <w:szCs w:val="24"/>
              <w:highlight w:val="red"/>
              <w:lang w:val="en-US"/>
            </w:rPr>
          </w:rPrChange>
        </w:rPr>
        <w:t>NLP</w:t>
      </w:r>
      <w:r w:rsidR="005502B2" w:rsidRPr="00886CD4">
        <w:rPr>
          <w:rFonts w:ascii="Arial" w:hAnsi="Arial" w:cs="Arial"/>
          <w:sz w:val="24"/>
          <w:szCs w:val="24"/>
          <w:rPrChange w:id="3457" w:author="Panagiotis Karkazis" w:date="2022-03-01T20:05:00Z">
            <w:rPr>
              <w:rFonts w:ascii="Arial" w:hAnsi="Arial" w:cs="Arial"/>
              <w:sz w:val="24"/>
              <w:szCs w:val="24"/>
              <w:highlight w:val="red"/>
            </w:rPr>
          </w:rPrChange>
        </w:rPr>
        <w:t xml:space="preserve"> μπορεί να επιλεχθεί ποιο ή ποια επίπεδα γλωσσικής </w:t>
      </w:r>
      <w:r w:rsidR="000D7FD3" w:rsidRPr="00886CD4">
        <w:rPr>
          <w:rFonts w:ascii="Arial" w:hAnsi="Arial" w:cs="Arial"/>
          <w:sz w:val="24"/>
          <w:szCs w:val="24"/>
          <w:rPrChange w:id="3458" w:author="Panagiotis Karkazis" w:date="2022-03-01T20:05:00Z">
            <w:rPr>
              <w:rFonts w:ascii="Arial" w:hAnsi="Arial" w:cs="Arial"/>
              <w:sz w:val="24"/>
              <w:szCs w:val="24"/>
              <w:highlight w:val="red"/>
            </w:rPr>
          </w:rPrChange>
        </w:rPr>
        <w:t xml:space="preserve">ανάλυσης </w:t>
      </w:r>
      <w:r w:rsidR="005502B2" w:rsidRPr="00886CD4">
        <w:rPr>
          <w:rFonts w:ascii="Arial" w:hAnsi="Arial" w:cs="Arial"/>
          <w:sz w:val="24"/>
          <w:szCs w:val="24"/>
          <w:rPrChange w:id="3459" w:author="Panagiotis Karkazis" w:date="2022-03-01T20:05:00Z">
            <w:rPr>
              <w:rFonts w:ascii="Arial" w:hAnsi="Arial" w:cs="Arial"/>
              <w:sz w:val="24"/>
              <w:szCs w:val="24"/>
              <w:highlight w:val="red"/>
            </w:rPr>
          </w:rPrChange>
        </w:rPr>
        <w:t xml:space="preserve">θα χρησιμοποιηθούν ανάλογα </w:t>
      </w:r>
      <w:r w:rsidR="00F73FA6" w:rsidRPr="00886CD4">
        <w:rPr>
          <w:rFonts w:ascii="Arial" w:hAnsi="Arial" w:cs="Arial"/>
          <w:sz w:val="24"/>
          <w:szCs w:val="24"/>
          <w:rPrChange w:id="3460" w:author="Panagiotis Karkazis" w:date="2022-03-01T20:05:00Z">
            <w:rPr>
              <w:rFonts w:ascii="Arial" w:hAnsi="Arial" w:cs="Arial"/>
              <w:sz w:val="24"/>
              <w:szCs w:val="24"/>
              <w:highlight w:val="red"/>
            </w:rPr>
          </w:rPrChange>
        </w:rPr>
        <w:t xml:space="preserve">με </w:t>
      </w:r>
      <w:r w:rsidR="005502B2" w:rsidRPr="00886CD4">
        <w:rPr>
          <w:rFonts w:ascii="Arial" w:hAnsi="Arial" w:cs="Arial"/>
          <w:sz w:val="24"/>
          <w:szCs w:val="24"/>
          <w:rPrChange w:id="3461" w:author="Panagiotis Karkazis" w:date="2022-03-01T20:05:00Z">
            <w:rPr>
              <w:rFonts w:ascii="Arial" w:hAnsi="Arial" w:cs="Arial"/>
              <w:sz w:val="24"/>
              <w:szCs w:val="24"/>
              <w:highlight w:val="red"/>
            </w:rPr>
          </w:rPrChange>
        </w:rPr>
        <w:t>τις ανάγκες της εφαρμογής [</w:t>
      </w:r>
      <w:r w:rsidR="005502B2" w:rsidRPr="00886CD4">
        <w:rPr>
          <w:rStyle w:val="-"/>
          <w:rFonts w:ascii="Arial" w:hAnsi="Arial" w:cs="Arial"/>
          <w:color w:val="auto"/>
          <w:sz w:val="24"/>
          <w:szCs w:val="24"/>
          <w:u w:val="none"/>
          <w:lang w:val="en-US"/>
          <w:rPrChange w:id="3462" w:author="Panagiotis Karkazis" w:date="2022-03-01T20:05:00Z">
            <w:rPr>
              <w:rStyle w:val="-"/>
              <w:rFonts w:ascii="Arial" w:hAnsi="Arial" w:cs="Arial"/>
              <w:color w:val="auto"/>
              <w:sz w:val="24"/>
              <w:szCs w:val="24"/>
              <w:highlight w:val="red"/>
              <w:u w:val="none"/>
              <w:lang w:val="en-US"/>
            </w:rPr>
          </w:rPrChange>
        </w:rPr>
        <w:t>Elizabeth</w:t>
      </w:r>
      <w:r w:rsidR="005502B2" w:rsidRPr="00886CD4">
        <w:rPr>
          <w:rStyle w:val="-"/>
          <w:rFonts w:ascii="Arial" w:hAnsi="Arial" w:cs="Arial"/>
          <w:color w:val="auto"/>
          <w:sz w:val="24"/>
          <w:szCs w:val="24"/>
          <w:u w:val="none"/>
          <w:rPrChange w:id="3463" w:author="Panagiotis Karkazis" w:date="2022-03-01T20:05:00Z">
            <w:rPr>
              <w:rStyle w:val="-"/>
              <w:rFonts w:ascii="Arial" w:hAnsi="Arial" w:cs="Arial"/>
              <w:color w:val="auto"/>
              <w:sz w:val="24"/>
              <w:szCs w:val="24"/>
              <w:highlight w:val="red"/>
              <w:u w:val="none"/>
            </w:rPr>
          </w:rPrChange>
        </w:rPr>
        <w:t xml:space="preserve"> </w:t>
      </w:r>
      <w:r w:rsidR="005502B2" w:rsidRPr="00886CD4">
        <w:rPr>
          <w:rStyle w:val="-"/>
          <w:rFonts w:ascii="Arial" w:hAnsi="Arial" w:cs="Arial"/>
          <w:color w:val="auto"/>
          <w:sz w:val="24"/>
          <w:szCs w:val="24"/>
          <w:u w:val="none"/>
          <w:lang w:val="en-US"/>
          <w:rPrChange w:id="3464" w:author="Panagiotis Karkazis" w:date="2022-03-01T20:05:00Z">
            <w:rPr>
              <w:rStyle w:val="-"/>
              <w:rFonts w:ascii="Arial" w:hAnsi="Arial" w:cs="Arial"/>
              <w:color w:val="auto"/>
              <w:sz w:val="24"/>
              <w:szCs w:val="24"/>
              <w:highlight w:val="red"/>
              <w:u w:val="none"/>
              <w:lang w:val="en-US"/>
            </w:rPr>
          </w:rPrChange>
        </w:rPr>
        <w:t>D</w:t>
      </w:r>
      <w:r w:rsidR="005502B2" w:rsidRPr="00886CD4">
        <w:rPr>
          <w:rStyle w:val="-"/>
          <w:rFonts w:ascii="Arial" w:hAnsi="Arial" w:cs="Arial"/>
          <w:color w:val="auto"/>
          <w:sz w:val="24"/>
          <w:szCs w:val="24"/>
          <w:u w:val="none"/>
          <w:rPrChange w:id="3465" w:author="Panagiotis Karkazis" w:date="2022-03-01T20:05:00Z">
            <w:rPr>
              <w:rStyle w:val="-"/>
              <w:rFonts w:ascii="Arial" w:hAnsi="Arial" w:cs="Arial"/>
              <w:color w:val="auto"/>
              <w:sz w:val="24"/>
              <w:szCs w:val="24"/>
              <w:highlight w:val="red"/>
              <w:u w:val="none"/>
            </w:rPr>
          </w:rPrChange>
        </w:rPr>
        <w:t xml:space="preserve">. </w:t>
      </w:r>
      <w:r w:rsidR="005502B2" w:rsidRPr="00886CD4">
        <w:rPr>
          <w:rStyle w:val="-"/>
          <w:rFonts w:ascii="Arial" w:hAnsi="Arial" w:cs="Arial"/>
          <w:color w:val="auto"/>
          <w:sz w:val="24"/>
          <w:szCs w:val="24"/>
          <w:u w:val="none"/>
          <w:lang w:val="en-US"/>
          <w:rPrChange w:id="3466" w:author="Panagiotis Karkazis" w:date="2022-03-01T20:05:00Z">
            <w:rPr>
              <w:rStyle w:val="-"/>
              <w:rFonts w:ascii="Arial" w:hAnsi="Arial" w:cs="Arial"/>
              <w:color w:val="auto"/>
              <w:sz w:val="24"/>
              <w:szCs w:val="24"/>
              <w:highlight w:val="red"/>
              <w:u w:val="none"/>
              <w:lang w:val="en-US"/>
            </w:rPr>
          </w:rPrChange>
        </w:rPr>
        <w:t>Liddy</w:t>
      </w:r>
      <w:r w:rsidR="005502B2" w:rsidRPr="00886CD4">
        <w:rPr>
          <w:rStyle w:val="-"/>
          <w:rFonts w:ascii="Arial" w:hAnsi="Arial" w:cs="Arial"/>
          <w:color w:val="auto"/>
          <w:sz w:val="24"/>
          <w:szCs w:val="24"/>
          <w:u w:val="none"/>
          <w:rPrChange w:id="3467" w:author="Panagiotis Karkazis" w:date="2022-03-01T20:05:00Z">
            <w:rPr>
              <w:rStyle w:val="-"/>
              <w:rFonts w:ascii="Arial" w:hAnsi="Arial" w:cs="Arial"/>
              <w:color w:val="auto"/>
              <w:sz w:val="24"/>
              <w:szCs w:val="24"/>
              <w:highlight w:val="red"/>
              <w:u w:val="none"/>
            </w:rPr>
          </w:rPrChange>
        </w:rPr>
        <w:t xml:space="preserve">, JF </w:t>
      </w:r>
      <w:proofErr w:type="spellStart"/>
      <w:r w:rsidR="005502B2" w:rsidRPr="00886CD4">
        <w:rPr>
          <w:rStyle w:val="-"/>
          <w:rFonts w:ascii="Arial" w:hAnsi="Arial" w:cs="Arial"/>
          <w:color w:val="auto"/>
          <w:sz w:val="24"/>
          <w:szCs w:val="24"/>
          <w:u w:val="none"/>
          <w:rPrChange w:id="3468" w:author="Panagiotis Karkazis" w:date="2022-03-01T20:05:00Z">
            <w:rPr>
              <w:rStyle w:val="-"/>
              <w:rFonts w:ascii="Arial" w:hAnsi="Arial" w:cs="Arial"/>
              <w:color w:val="auto"/>
              <w:sz w:val="24"/>
              <w:szCs w:val="24"/>
              <w:highlight w:val="red"/>
              <w:u w:val="none"/>
            </w:rPr>
          </w:rPrChange>
        </w:rPr>
        <w:t>Allen</w:t>
      </w:r>
      <w:proofErr w:type="spellEnd"/>
      <w:r w:rsidR="005502B2" w:rsidRPr="00886CD4">
        <w:rPr>
          <w:rStyle w:val="-"/>
          <w:rFonts w:ascii="Arial" w:hAnsi="Arial" w:cs="Arial"/>
          <w:color w:val="auto"/>
          <w:sz w:val="24"/>
          <w:szCs w:val="24"/>
          <w:u w:val="none"/>
          <w:rPrChange w:id="3469" w:author="Panagiotis Karkazis" w:date="2022-03-01T20:05:00Z">
            <w:rPr>
              <w:rStyle w:val="-"/>
              <w:rFonts w:ascii="Arial" w:hAnsi="Arial" w:cs="Arial"/>
              <w:color w:val="auto"/>
              <w:sz w:val="24"/>
              <w:szCs w:val="24"/>
              <w:highlight w:val="red"/>
              <w:u w:val="none"/>
            </w:rPr>
          </w:rPrChange>
        </w:rPr>
        <w:t xml:space="preserve"> – </w:t>
      </w:r>
      <w:proofErr w:type="spellStart"/>
      <w:r w:rsidR="005502B2" w:rsidRPr="00886CD4">
        <w:rPr>
          <w:rStyle w:val="-"/>
          <w:rFonts w:ascii="Arial" w:hAnsi="Arial" w:cs="Arial"/>
          <w:color w:val="auto"/>
          <w:sz w:val="24"/>
          <w:szCs w:val="24"/>
          <w:u w:val="none"/>
          <w:rPrChange w:id="3470" w:author="Panagiotis Karkazis" w:date="2022-03-01T20:05:00Z">
            <w:rPr>
              <w:rStyle w:val="-"/>
              <w:rFonts w:ascii="Arial" w:hAnsi="Arial" w:cs="Arial"/>
              <w:color w:val="auto"/>
              <w:sz w:val="24"/>
              <w:szCs w:val="24"/>
              <w:highlight w:val="red"/>
              <w:u w:val="none"/>
            </w:rPr>
          </w:rPrChange>
        </w:rPr>
        <w:t>Encyclopedia</w:t>
      </w:r>
      <w:proofErr w:type="spellEnd"/>
      <w:r w:rsidR="005502B2" w:rsidRPr="00886CD4">
        <w:rPr>
          <w:rFonts w:ascii="Arial" w:hAnsi="Arial" w:cs="Arial"/>
          <w:sz w:val="24"/>
          <w:szCs w:val="24"/>
          <w:rPrChange w:id="3471" w:author="Panagiotis Karkazis" w:date="2022-03-01T20:05:00Z">
            <w:rPr>
              <w:rFonts w:ascii="Arial" w:hAnsi="Arial" w:cs="Arial"/>
              <w:sz w:val="24"/>
              <w:szCs w:val="24"/>
              <w:highlight w:val="red"/>
            </w:rPr>
          </w:rPrChange>
        </w:rPr>
        <w:t xml:space="preserve">]. </w:t>
      </w:r>
      <w:r w:rsidR="00187C21" w:rsidRPr="00886CD4">
        <w:rPr>
          <w:rFonts w:ascii="Arial" w:hAnsi="Arial" w:cs="Arial"/>
          <w:sz w:val="24"/>
          <w:szCs w:val="24"/>
          <w:rPrChange w:id="3472" w:author="Panagiotis Karkazis" w:date="2022-03-01T20:05:00Z">
            <w:rPr>
              <w:rFonts w:ascii="Arial" w:hAnsi="Arial" w:cs="Arial"/>
              <w:sz w:val="24"/>
              <w:szCs w:val="24"/>
              <w:highlight w:val="red"/>
            </w:rPr>
          </w:rPrChange>
        </w:rPr>
        <w:t xml:space="preserve">Στην συνέχεια θα </w:t>
      </w:r>
      <w:r w:rsidR="008B6B43" w:rsidRPr="00886CD4">
        <w:rPr>
          <w:rFonts w:ascii="Arial" w:hAnsi="Arial" w:cs="Arial"/>
          <w:sz w:val="24"/>
          <w:szCs w:val="24"/>
          <w:rPrChange w:id="3473" w:author="Panagiotis Karkazis" w:date="2022-03-01T20:05:00Z">
            <w:rPr>
              <w:rFonts w:ascii="Arial" w:hAnsi="Arial" w:cs="Arial"/>
              <w:sz w:val="24"/>
              <w:szCs w:val="24"/>
              <w:highlight w:val="red"/>
            </w:rPr>
          </w:rPrChange>
        </w:rPr>
        <w:t xml:space="preserve">παρουσιαστούν </w:t>
      </w:r>
      <w:r w:rsidR="000D7FD3" w:rsidRPr="00886CD4">
        <w:rPr>
          <w:rFonts w:ascii="Arial" w:hAnsi="Arial" w:cs="Arial"/>
          <w:sz w:val="24"/>
          <w:szCs w:val="24"/>
          <w:rPrChange w:id="3474" w:author="Panagiotis Karkazis" w:date="2022-03-01T20:05:00Z">
            <w:rPr>
              <w:rFonts w:ascii="Arial" w:hAnsi="Arial" w:cs="Arial"/>
              <w:sz w:val="24"/>
              <w:szCs w:val="24"/>
              <w:highlight w:val="red"/>
            </w:rPr>
          </w:rPrChange>
        </w:rPr>
        <w:t>τα επίπεδα γλωσσικής ανάλυσης</w:t>
      </w:r>
      <w:r w:rsidR="002F6D99" w:rsidRPr="00886CD4">
        <w:rPr>
          <w:rFonts w:ascii="Arial" w:hAnsi="Arial" w:cs="Arial"/>
          <w:sz w:val="24"/>
          <w:szCs w:val="24"/>
          <w:rPrChange w:id="3475" w:author="Panagiotis Karkazis" w:date="2022-03-01T20:05:00Z">
            <w:rPr>
              <w:rFonts w:ascii="Arial" w:hAnsi="Arial" w:cs="Arial"/>
              <w:sz w:val="24"/>
              <w:szCs w:val="24"/>
              <w:highlight w:val="red"/>
            </w:rPr>
          </w:rPrChange>
        </w:rPr>
        <w:t xml:space="preserve"> που υπάρχουν</w:t>
      </w:r>
      <w:r w:rsidR="000D7FD3" w:rsidRPr="00886CD4">
        <w:rPr>
          <w:rFonts w:ascii="Arial" w:hAnsi="Arial" w:cs="Arial"/>
          <w:sz w:val="24"/>
          <w:szCs w:val="24"/>
          <w:rPrChange w:id="3476" w:author="Panagiotis Karkazis" w:date="2022-03-01T20:05:00Z">
            <w:rPr>
              <w:rFonts w:ascii="Arial" w:hAnsi="Arial" w:cs="Arial"/>
              <w:sz w:val="24"/>
              <w:szCs w:val="24"/>
              <w:highlight w:val="red"/>
            </w:rPr>
          </w:rPrChange>
        </w:rPr>
        <w:t>.</w:t>
      </w:r>
    </w:p>
    <w:p w14:paraId="297D6FC6" w14:textId="3A2B02F7" w:rsidR="0033151B" w:rsidRPr="00886CD4" w:rsidRDefault="0033151B" w:rsidP="0033151B">
      <w:pPr>
        <w:spacing w:after="0" w:line="360" w:lineRule="auto"/>
        <w:ind w:firstLine="227"/>
        <w:jc w:val="both"/>
        <w:rPr>
          <w:rFonts w:ascii="Arial" w:hAnsi="Arial" w:cs="Arial"/>
          <w:sz w:val="24"/>
          <w:szCs w:val="24"/>
          <w:rPrChange w:id="3477" w:author="Panagiotis Karkazis" w:date="2022-03-01T20:05:00Z">
            <w:rPr>
              <w:rFonts w:ascii="Arial" w:hAnsi="Arial" w:cs="Arial"/>
              <w:sz w:val="24"/>
              <w:szCs w:val="24"/>
              <w:highlight w:val="red"/>
            </w:rPr>
          </w:rPrChange>
        </w:rPr>
      </w:pPr>
      <w:r w:rsidRPr="00886CD4">
        <w:rPr>
          <w:rFonts w:ascii="Arial" w:hAnsi="Arial" w:cs="Arial"/>
          <w:sz w:val="24"/>
          <w:szCs w:val="24"/>
          <w:rPrChange w:id="3478" w:author="Panagiotis Karkazis" w:date="2022-03-01T20:05:00Z">
            <w:rPr>
              <w:rFonts w:ascii="Arial" w:hAnsi="Arial" w:cs="Arial"/>
              <w:sz w:val="24"/>
              <w:szCs w:val="24"/>
              <w:highlight w:val="red"/>
            </w:rPr>
          </w:rPrChange>
        </w:rPr>
        <w:t xml:space="preserve">Όταν μία εφαρμογή απαιτεί την χρήση ενός συστήματος </w:t>
      </w:r>
      <w:r w:rsidRPr="00886CD4">
        <w:rPr>
          <w:rFonts w:ascii="Arial" w:hAnsi="Arial" w:cs="Arial"/>
          <w:sz w:val="24"/>
          <w:szCs w:val="24"/>
          <w:lang w:val="en-US"/>
          <w:rPrChange w:id="3479" w:author="Panagiotis Karkazis" w:date="2022-03-01T20:05:00Z">
            <w:rPr>
              <w:rFonts w:ascii="Arial" w:hAnsi="Arial" w:cs="Arial"/>
              <w:sz w:val="24"/>
              <w:szCs w:val="24"/>
              <w:highlight w:val="red"/>
              <w:lang w:val="en-US"/>
            </w:rPr>
          </w:rPrChange>
        </w:rPr>
        <w:t>NLP</w:t>
      </w:r>
      <w:r w:rsidRPr="00886CD4">
        <w:rPr>
          <w:rFonts w:ascii="Arial" w:hAnsi="Arial" w:cs="Arial"/>
          <w:sz w:val="24"/>
          <w:szCs w:val="24"/>
          <w:rPrChange w:id="3480" w:author="Panagiotis Karkazis" w:date="2022-03-01T20:05:00Z">
            <w:rPr>
              <w:rFonts w:ascii="Arial" w:hAnsi="Arial" w:cs="Arial"/>
              <w:sz w:val="24"/>
              <w:szCs w:val="24"/>
              <w:highlight w:val="red"/>
            </w:rPr>
          </w:rPrChange>
        </w:rPr>
        <w:t xml:space="preserve"> το οποίο θα δέχεται ως είσοδο </w:t>
      </w:r>
      <w:r w:rsidR="00B723C7" w:rsidRPr="00886CD4">
        <w:rPr>
          <w:rFonts w:ascii="Arial" w:hAnsi="Arial" w:cs="Arial"/>
          <w:sz w:val="24"/>
          <w:szCs w:val="24"/>
          <w:rPrChange w:id="3481" w:author="Panagiotis Karkazis" w:date="2022-03-01T20:05:00Z">
            <w:rPr>
              <w:rFonts w:ascii="Arial" w:hAnsi="Arial" w:cs="Arial"/>
              <w:sz w:val="24"/>
              <w:szCs w:val="24"/>
              <w:highlight w:val="red"/>
            </w:rPr>
          </w:rPrChange>
        </w:rPr>
        <w:t>την ανθρώπινη φωνή</w:t>
      </w:r>
      <w:r w:rsidRPr="00886CD4">
        <w:rPr>
          <w:rFonts w:ascii="Arial" w:hAnsi="Arial" w:cs="Arial"/>
          <w:sz w:val="24"/>
          <w:szCs w:val="24"/>
          <w:rPrChange w:id="3482" w:author="Panagiotis Karkazis" w:date="2022-03-01T20:05:00Z">
            <w:rPr>
              <w:rFonts w:ascii="Arial" w:hAnsi="Arial" w:cs="Arial"/>
              <w:sz w:val="24"/>
              <w:szCs w:val="24"/>
              <w:highlight w:val="red"/>
            </w:rPr>
          </w:rPrChange>
        </w:rPr>
        <w:t xml:space="preserve">, τότε είναι απαραίτητη η φωνολογική ανάλυση. </w:t>
      </w:r>
      <w:r w:rsidR="00094935" w:rsidRPr="00886CD4">
        <w:rPr>
          <w:rFonts w:ascii="Arial" w:hAnsi="Arial" w:cs="Arial"/>
          <w:sz w:val="24"/>
          <w:szCs w:val="24"/>
          <w:rPrChange w:id="3483" w:author="Panagiotis Karkazis" w:date="2022-03-01T20:05:00Z">
            <w:rPr>
              <w:rFonts w:ascii="Arial" w:hAnsi="Arial" w:cs="Arial"/>
              <w:sz w:val="24"/>
              <w:szCs w:val="24"/>
              <w:highlight w:val="red"/>
            </w:rPr>
          </w:rPrChange>
        </w:rPr>
        <w:t xml:space="preserve">Το συγκεκριμένο επίπεδο διαχειρίζεται </w:t>
      </w:r>
      <w:r w:rsidR="001A4F79" w:rsidRPr="00886CD4">
        <w:rPr>
          <w:rFonts w:ascii="Arial" w:hAnsi="Arial" w:cs="Arial"/>
          <w:sz w:val="24"/>
          <w:szCs w:val="24"/>
          <w:rPrChange w:id="3484" w:author="Panagiotis Karkazis" w:date="2022-03-01T20:05:00Z">
            <w:rPr>
              <w:rFonts w:ascii="Arial" w:hAnsi="Arial" w:cs="Arial"/>
              <w:sz w:val="24"/>
              <w:szCs w:val="24"/>
              <w:highlight w:val="red"/>
            </w:rPr>
          </w:rPrChange>
        </w:rPr>
        <w:t xml:space="preserve">και </w:t>
      </w:r>
      <w:r w:rsidR="003A01BC" w:rsidRPr="00886CD4">
        <w:rPr>
          <w:rFonts w:ascii="Arial" w:hAnsi="Arial" w:cs="Arial"/>
          <w:sz w:val="24"/>
          <w:szCs w:val="24"/>
          <w:rPrChange w:id="3485" w:author="Panagiotis Karkazis" w:date="2022-03-01T20:05:00Z">
            <w:rPr>
              <w:rFonts w:ascii="Arial" w:hAnsi="Arial" w:cs="Arial"/>
              <w:sz w:val="24"/>
              <w:szCs w:val="24"/>
              <w:highlight w:val="red"/>
            </w:rPr>
          </w:rPrChange>
        </w:rPr>
        <w:t>ερμηνεύει</w:t>
      </w:r>
      <w:r w:rsidR="001A4F79" w:rsidRPr="00886CD4">
        <w:rPr>
          <w:rFonts w:ascii="Arial" w:hAnsi="Arial" w:cs="Arial"/>
          <w:sz w:val="24"/>
          <w:szCs w:val="24"/>
          <w:rPrChange w:id="3486" w:author="Panagiotis Karkazis" w:date="2022-03-01T20:05:00Z">
            <w:rPr>
              <w:rFonts w:ascii="Arial" w:hAnsi="Arial" w:cs="Arial"/>
              <w:sz w:val="24"/>
              <w:szCs w:val="24"/>
              <w:highlight w:val="red"/>
            </w:rPr>
          </w:rPrChange>
        </w:rPr>
        <w:t xml:space="preserve"> την φωνή</w:t>
      </w:r>
      <w:r w:rsidR="00424969" w:rsidRPr="00886CD4">
        <w:rPr>
          <w:rFonts w:ascii="Arial" w:hAnsi="Arial" w:cs="Arial"/>
          <w:sz w:val="24"/>
          <w:szCs w:val="24"/>
          <w:rPrChange w:id="3487" w:author="Panagiotis Karkazis" w:date="2022-03-01T20:05:00Z">
            <w:rPr>
              <w:rFonts w:ascii="Arial" w:hAnsi="Arial" w:cs="Arial"/>
              <w:sz w:val="24"/>
              <w:szCs w:val="24"/>
              <w:highlight w:val="red"/>
            </w:rPr>
          </w:rPrChange>
        </w:rPr>
        <w:t>,</w:t>
      </w:r>
      <w:r w:rsidR="003A01BC" w:rsidRPr="00886CD4">
        <w:rPr>
          <w:rFonts w:ascii="Arial" w:hAnsi="Arial" w:cs="Arial"/>
          <w:sz w:val="24"/>
          <w:szCs w:val="24"/>
          <w:rPrChange w:id="3488" w:author="Panagiotis Karkazis" w:date="2022-03-01T20:05:00Z">
            <w:rPr>
              <w:rFonts w:ascii="Arial" w:hAnsi="Arial" w:cs="Arial"/>
              <w:sz w:val="24"/>
              <w:szCs w:val="24"/>
              <w:highlight w:val="red"/>
            </w:rPr>
          </w:rPrChange>
        </w:rPr>
        <w:t xml:space="preserve"> κωδικοποι</w:t>
      </w:r>
      <w:r w:rsidR="001A4F79" w:rsidRPr="00886CD4">
        <w:rPr>
          <w:rFonts w:ascii="Arial" w:hAnsi="Arial" w:cs="Arial"/>
          <w:sz w:val="24"/>
          <w:szCs w:val="24"/>
          <w:rPrChange w:id="3489" w:author="Panagiotis Karkazis" w:date="2022-03-01T20:05:00Z">
            <w:rPr>
              <w:rFonts w:ascii="Arial" w:hAnsi="Arial" w:cs="Arial"/>
              <w:sz w:val="24"/>
              <w:szCs w:val="24"/>
              <w:highlight w:val="red"/>
            </w:rPr>
          </w:rPrChange>
        </w:rPr>
        <w:t>ώντας</w:t>
      </w:r>
      <w:r w:rsidR="003A01BC" w:rsidRPr="00886CD4">
        <w:rPr>
          <w:rFonts w:ascii="Arial" w:hAnsi="Arial" w:cs="Arial"/>
          <w:sz w:val="24"/>
          <w:szCs w:val="24"/>
          <w:rPrChange w:id="3490" w:author="Panagiotis Karkazis" w:date="2022-03-01T20:05:00Z">
            <w:rPr>
              <w:rFonts w:ascii="Arial" w:hAnsi="Arial" w:cs="Arial"/>
              <w:sz w:val="24"/>
              <w:szCs w:val="24"/>
              <w:highlight w:val="red"/>
            </w:rPr>
          </w:rPrChange>
        </w:rPr>
        <w:t xml:space="preserve"> τα ηχητικά κύματ</w:t>
      </w:r>
      <w:r w:rsidR="001A4F79" w:rsidRPr="00886CD4">
        <w:rPr>
          <w:rFonts w:ascii="Arial" w:hAnsi="Arial" w:cs="Arial"/>
          <w:sz w:val="24"/>
          <w:szCs w:val="24"/>
          <w:rPrChange w:id="3491" w:author="Panagiotis Karkazis" w:date="2022-03-01T20:05:00Z">
            <w:rPr>
              <w:rFonts w:ascii="Arial" w:hAnsi="Arial" w:cs="Arial"/>
              <w:sz w:val="24"/>
              <w:szCs w:val="24"/>
              <w:highlight w:val="red"/>
            </w:rPr>
          </w:rPrChange>
        </w:rPr>
        <w:t>α. Έτσι</w:t>
      </w:r>
      <w:r w:rsidR="003A01BC" w:rsidRPr="00886CD4">
        <w:rPr>
          <w:rFonts w:ascii="Arial" w:hAnsi="Arial" w:cs="Arial"/>
          <w:sz w:val="24"/>
          <w:szCs w:val="24"/>
          <w:rPrChange w:id="3492" w:author="Panagiotis Karkazis" w:date="2022-03-01T20:05:00Z">
            <w:rPr>
              <w:rFonts w:ascii="Arial" w:hAnsi="Arial" w:cs="Arial"/>
              <w:sz w:val="24"/>
              <w:szCs w:val="24"/>
              <w:highlight w:val="red"/>
            </w:rPr>
          </w:rPrChange>
        </w:rPr>
        <w:t xml:space="preserve"> παράγει ένα ψηφιοποιημένο σήμα</w:t>
      </w:r>
      <w:r w:rsidR="006D1607" w:rsidRPr="00886CD4">
        <w:rPr>
          <w:rFonts w:ascii="Arial" w:hAnsi="Arial" w:cs="Arial"/>
          <w:sz w:val="24"/>
          <w:szCs w:val="24"/>
          <w:rPrChange w:id="3493" w:author="Panagiotis Karkazis" w:date="2022-03-01T20:05:00Z">
            <w:rPr>
              <w:rFonts w:ascii="Arial" w:hAnsi="Arial" w:cs="Arial"/>
              <w:sz w:val="24"/>
              <w:szCs w:val="24"/>
              <w:highlight w:val="red"/>
            </w:rPr>
          </w:rPrChange>
        </w:rPr>
        <w:t>,</w:t>
      </w:r>
      <w:r w:rsidR="003A01BC" w:rsidRPr="00886CD4">
        <w:rPr>
          <w:rFonts w:ascii="Arial" w:hAnsi="Arial" w:cs="Arial"/>
          <w:sz w:val="24"/>
          <w:szCs w:val="24"/>
          <w:rPrChange w:id="3494" w:author="Panagiotis Karkazis" w:date="2022-03-01T20:05:00Z">
            <w:rPr>
              <w:rFonts w:ascii="Arial" w:hAnsi="Arial" w:cs="Arial"/>
              <w:sz w:val="24"/>
              <w:szCs w:val="24"/>
              <w:highlight w:val="red"/>
            </w:rPr>
          </w:rPrChange>
        </w:rPr>
        <w:t xml:space="preserve"> </w:t>
      </w:r>
      <w:r w:rsidR="006D1607" w:rsidRPr="00886CD4">
        <w:rPr>
          <w:rFonts w:ascii="Arial" w:hAnsi="Arial" w:cs="Arial"/>
          <w:sz w:val="24"/>
          <w:szCs w:val="24"/>
          <w:rPrChange w:id="3495" w:author="Panagiotis Karkazis" w:date="2022-03-01T20:05:00Z">
            <w:rPr>
              <w:rFonts w:ascii="Arial" w:hAnsi="Arial" w:cs="Arial"/>
              <w:sz w:val="24"/>
              <w:szCs w:val="24"/>
              <w:highlight w:val="red"/>
            </w:rPr>
          </w:rPrChange>
        </w:rPr>
        <w:t xml:space="preserve">το οποίο </w:t>
      </w:r>
      <w:r w:rsidR="003A01BC" w:rsidRPr="00886CD4">
        <w:rPr>
          <w:rFonts w:ascii="Arial" w:hAnsi="Arial" w:cs="Arial"/>
          <w:sz w:val="24"/>
          <w:szCs w:val="24"/>
          <w:rPrChange w:id="3496" w:author="Panagiotis Karkazis" w:date="2022-03-01T20:05:00Z">
            <w:rPr>
              <w:rFonts w:ascii="Arial" w:hAnsi="Arial" w:cs="Arial"/>
              <w:sz w:val="24"/>
              <w:szCs w:val="24"/>
              <w:highlight w:val="red"/>
            </w:rPr>
          </w:rPrChange>
        </w:rPr>
        <w:t>στη συνέχεια</w:t>
      </w:r>
      <w:r w:rsidR="006D1607" w:rsidRPr="00886CD4">
        <w:rPr>
          <w:rFonts w:ascii="Arial" w:hAnsi="Arial" w:cs="Arial"/>
          <w:sz w:val="24"/>
          <w:szCs w:val="24"/>
          <w:rPrChange w:id="3497" w:author="Panagiotis Karkazis" w:date="2022-03-01T20:05:00Z">
            <w:rPr>
              <w:rFonts w:ascii="Arial" w:hAnsi="Arial" w:cs="Arial"/>
              <w:sz w:val="24"/>
              <w:szCs w:val="24"/>
              <w:highlight w:val="red"/>
            </w:rPr>
          </w:rPrChange>
        </w:rPr>
        <w:t>,</w:t>
      </w:r>
      <w:r w:rsidR="003A01BC" w:rsidRPr="00886CD4">
        <w:rPr>
          <w:rFonts w:ascii="Arial" w:hAnsi="Arial" w:cs="Arial"/>
          <w:sz w:val="24"/>
          <w:szCs w:val="24"/>
          <w:rPrChange w:id="3498" w:author="Panagiotis Karkazis" w:date="2022-03-01T20:05:00Z">
            <w:rPr>
              <w:rFonts w:ascii="Arial" w:hAnsi="Arial" w:cs="Arial"/>
              <w:sz w:val="24"/>
              <w:szCs w:val="24"/>
              <w:highlight w:val="red"/>
            </w:rPr>
          </w:rPrChange>
        </w:rPr>
        <w:t xml:space="preserve"> με βάση διάφορους κανόνες</w:t>
      </w:r>
      <w:r w:rsidR="006D1607" w:rsidRPr="00886CD4">
        <w:rPr>
          <w:rFonts w:ascii="Arial" w:hAnsi="Arial" w:cs="Arial"/>
          <w:sz w:val="24"/>
          <w:szCs w:val="24"/>
          <w:rPrChange w:id="3499" w:author="Panagiotis Karkazis" w:date="2022-03-01T20:05:00Z">
            <w:rPr>
              <w:rFonts w:ascii="Arial" w:hAnsi="Arial" w:cs="Arial"/>
              <w:sz w:val="24"/>
              <w:szCs w:val="24"/>
              <w:highlight w:val="red"/>
            </w:rPr>
          </w:rPrChange>
        </w:rPr>
        <w:t>,</w:t>
      </w:r>
      <w:r w:rsidR="003A01BC" w:rsidRPr="00886CD4">
        <w:rPr>
          <w:rFonts w:ascii="Arial" w:hAnsi="Arial" w:cs="Arial"/>
          <w:sz w:val="24"/>
          <w:szCs w:val="24"/>
          <w:rPrChange w:id="3500" w:author="Panagiotis Karkazis" w:date="2022-03-01T20:05:00Z">
            <w:rPr>
              <w:rFonts w:ascii="Arial" w:hAnsi="Arial" w:cs="Arial"/>
              <w:sz w:val="24"/>
              <w:szCs w:val="24"/>
              <w:highlight w:val="red"/>
            </w:rPr>
          </w:rPrChange>
        </w:rPr>
        <w:t xml:space="preserve"> το ερμηνεύει</w:t>
      </w:r>
      <w:r w:rsidR="00A17716" w:rsidRPr="00886CD4">
        <w:rPr>
          <w:rFonts w:ascii="Arial" w:hAnsi="Arial" w:cs="Arial"/>
          <w:sz w:val="24"/>
          <w:szCs w:val="24"/>
          <w:rPrChange w:id="3501" w:author="Panagiotis Karkazis" w:date="2022-03-01T20:05:00Z">
            <w:rPr>
              <w:rFonts w:ascii="Arial" w:hAnsi="Arial" w:cs="Arial"/>
              <w:sz w:val="24"/>
              <w:szCs w:val="24"/>
              <w:highlight w:val="red"/>
            </w:rPr>
          </w:rPrChange>
        </w:rPr>
        <w:t xml:space="preserve"> και παράγει αποτελέσματα</w:t>
      </w:r>
      <w:r w:rsidR="004A49AA" w:rsidRPr="00886CD4">
        <w:rPr>
          <w:rFonts w:ascii="Arial" w:hAnsi="Arial" w:cs="Arial"/>
          <w:sz w:val="24"/>
          <w:szCs w:val="24"/>
          <w:rPrChange w:id="3502" w:author="Panagiotis Karkazis" w:date="2022-03-01T20:05:00Z">
            <w:rPr>
              <w:rFonts w:ascii="Arial" w:hAnsi="Arial" w:cs="Arial"/>
              <w:sz w:val="24"/>
              <w:szCs w:val="24"/>
              <w:highlight w:val="red"/>
            </w:rPr>
          </w:rPrChange>
        </w:rPr>
        <w:t xml:space="preserve"> [</w:t>
      </w:r>
      <w:r w:rsidR="004A49AA" w:rsidRPr="00886CD4">
        <w:rPr>
          <w:rStyle w:val="-"/>
          <w:rFonts w:ascii="Arial" w:hAnsi="Arial" w:cs="Arial"/>
          <w:color w:val="auto"/>
          <w:sz w:val="24"/>
          <w:szCs w:val="24"/>
          <w:u w:val="none"/>
          <w:lang w:val="en-US"/>
          <w:rPrChange w:id="3503" w:author="Panagiotis Karkazis" w:date="2022-03-01T20:05:00Z">
            <w:rPr>
              <w:rStyle w:val="-"/>
              <w:rFonts w:ascii="Arial" w:hAnsi="Arial" w:cs="Arial"/>
              <w:color w:val="auto"/>
              <w:sz w:val="24"/>
              <w:szCs w:val="24"/>
              <w:highlight w:val="red"/>
              <w:u w:val="none"/>
              <w:lang w:val="en-US"/>
            </w:rPr>
          </w:rPrChange>
        </w:rPr>
        <w:t>Elizabeth</w:t>
      </w:r>
      <w:r w:rsidR="004A49AA" w:rsidRPr="00886CD4">
        <w:rPr>
          <w:rStyle w:val="-"/>
          <w:rFonts w:ascii="Arial" w:hAnsi="Arial" w:cs="Arial"/>
          <w:color w:val="auto"/>
          <w:sz w:val="24"/>
          <w:szCs w:val="24"/>
          <w:u w:val="none"/>
          <w:rPrChange w:id="3504" w:author="Panagiotis Karkazis" w:date="2022-03-01T20:05:00Z">
            <w:rPr>
              <w:rStyle w:val="-"/>
              <w:rFonts w:ascii="Arial" w:hAnsi="Arial" w:cs="Arial"/>
              <w:color w:val="auto"/>
              <w:sz w:val="24"/>
              <w:szCs w:val="24"/>
              <w:highlight w:val="red"/>
              <w:u w:val="none"/>
            </w:rPr>
          </w:rPrChange>
        </w:rPr>
        <w:t xml:space="preserve"> </w:t>
      </w:r>
      <w:r w:rsidR="004A49AA" w:rsidRPr="00886CD4">
        <w:rPr>
          <w:rStyle w:val="-"/>
          <w:rFonts w:ascii="Arial" w:hAnsi="Arial" w:cs="Arial"/>
          <w:color w:val="auto"/>
          <w:sz w:val="24"/>
          <w:szCs w:val="24"/>
          <w:u w:val="none"/>
          <w:lang w:val="en-US"/>
          <w:rPrChange w:id="3505" w:author="Panagiotis Karkazis" w:date="2022-03-01T20:05:00Z">
            <w:rPr>
              <w:rStyle w:val="-"/>
              <w:rFonts w:ascii="Arial" w:hAnsi="Arial" w:cs="Arial"/>
              <w:color w:val="auto"/>
              <w:sz w:val="24"/>
              <w:szCs w:val="24"/>
              <w:highlight w:val="red"/>
              <w:u w:val="none"/>
              <w:lang w:val="en-US"/>
            </w:rPr>
          </w:rPrChange>
        </w:rPr>
        <w:t>D</w:t>
      </w:r>
      <w:r w:rsidR="004A49AA" w:rsidRPr="00886CD4">
        <w:rPr>
          <w:rFonts w:ascii="Arial" w:hAnsi="Arial" w:cs="Arial"/>
          <w:sz w:val="24"/>
          <w:szCs w:val="24"/>
          <w:rPrChange w:id="3506" w:author="Panagiotis Karkazis" w:date="2022-03-01T20:05:00Z">
            <w:rPr>
              <w:rFonts w:ascii="Arial" w:hAnsi="Arial" w:cs="Arial"/>
              <w:sz w:val="24"/>
              <w:szCs w:val="24"/>
              <w:highlight w:val="red"/>
            </w:rPr>
          </w:rPrChange>
        </w:rPr>
        <w:t>]</w:t>
      </w:r>
      <w:r w:rsidR="00A17716" w:rsidRPr="00886CD4">
        <w:rPr>
          <w:rFonts w:ascii="Arial" w:hAnsi="Arial" w:cs="Arial"/>
          <w:sz w:val="24"/>
          <w:szCs w:val="24"/>
          <w:rPrChange w:id="3507" w:author="Panagiotis Karkazis" w:date="2022-03-01T20:05:00Z">
            <w:rPr>
              <w:rFonts w:ascii="Arial" w:hAnsi="Arial" w:cs="Arial"/>
              <w:sz w:val="24"/>
              <w:szCs w:val="24"/>
              <w:highlight w:val="red"/>
            </w:rPr>
          </w:rPrChange>
        </w:rPr>
        <w:t>.</w:t>
      </w:r>
    </w:p>
    <w:p w14:paraId="6C361617" w14:textId="2C04315C" w:rsidR="00F44733" w:rsidRPr="00886CD4" w:rsidRDefault="00567F35" w:rsidP="0033151B">
      <w:pPr>
        <w:spacing w:after="0" w:line="360" w:lineRule="auto"/>
        <w:ind w:firstLine="227"/>
        <w:jc w:val="both"/>
        <w:rPr>
          <w:rStyle w:val="-"/>
          <w:rFonts w:ascii="Arial" w:hAnsi="Arial" w:cs="Arial"/>
          <w:color w:val="auto"/>
          <w:sz w:val="24"/>
          <w:szCs w:val="24"/>
          <w:u w:val="none"/>
          <w:rPrChange w:id="3508" w:author="Panagiotis Karkazis" w:date="2022-03-01T20:05:00Z">
            <w:rPr>
              <w:rStyle w:val="-"/>
              <w:rFonts w:ascii="Arial" w:hAnsi="Arial" w:cs="Arial"/>
              <w:color w:val="auto"/>
              <w:sz w:val="24"/>
              <w:szCs w:val="24"/>
              <w:highlight w:val="red"/>
              <w:u w:val="none"/>
            </w:rPr>
          </w:rPrChange>
        </w:rPr>
      </w:pPr>
      <w:r w:rsidRPr="00886CD4">
        <w:rPr>
          <w:rFonts w:ascii="Arial" w:hAnsi="Arial" w:cs="Arial"/>
          <w:sz w:val="24"/>
          <w:szCs w:val="24"/>
          <w:rPrChange w:id="3509" w:author="Panagiotis Karkazis" w:date="2022-03-01T20:05:00Z">
            <w:rPr>
              <w:rFonts w:ascii="Arial" w:hAnsi="Arial" w:cs="Arial"/>
              <w:sz w:val="24"/>
              <w:szCs w:val="24"/>
              <w:highlight w:val="red"/>
            </w:rPr>
          </w:rPrChange>
        </w:rPr>
        <w:t>Έπειτα ακολουθεί η μορφολογική ανάλυση. Όταν ο άνθρωπος συναντάει μια άγνωστη</w:t>
      </w:r>
      <w:r w:rsidR="004A49AA" w:rsidRPr="00886CD4">
        <w:rPr>
          <w:rFonts w:ascii="Arial" w:hAnsi="Arial" w:cs="Arial"/>
          <w:sz w:val="24"/>
          <w:szCs w:val="24"/>
          <w:rPrChange w:id="3510" w:author="Panagiotis Karkazis" w:date="2022-03-01T20:05:00Z">
            <w:rPr>
              <w:rFonts w:ascii="Arial" w:hAnsi="Arial" w:cs="Arial"/>
              <w:sz w:val="24"/>
              <w:szCs w:val="24"/>
              <w:highlight w:val="red"/>
            </w:rPr>
          </w:rPrChange>
        </w:rPr>
        <w:t xml:space="preserve"> λέξη, τότε την αναλύει και βρίσκει τα συστατικά της μορφώματα</w:t>
      </w:r>
      <w:r w:rsidR="00B048A5" w:rsidRPr="00886CD4">
        <w:rPr>
          <w:rFonts w:ascii="Arial" w:hAnsi="Arial" w:cs="Arial"/>
          <w:sz w:val="24"/>
          <w:szCs w:val="24"/>
          <w:rPrChange w:id="3511" w:author="Panagiotis Karkazis" w:date="2022-03-01T20:05:00Z">
            <w:rPr>
              <w:rFonts w:ascii="Arial" w:hAnsi="Arial" w:cs="Arial"/>
              <w:sz w:val="24"/>
              <w:szCs w:val="24"/>
              <w:highlight w:val="red"/>
            </w:rPr>
          </w:rPrChange>
        </w:rPr>
        <w:t xml:space="preserve"> </w:t>
      </w:r>
      <w:r w:rsidR="00801F41" w:rsidRPr="00886CD4">
        <w:rPr>
          <w:rFonts w:ascii="Arial" w:hAnsi="Arial" w:cs="Arial"/>
          <w:sz w:val="24"/>
          <w:szCs w:val="24"/>
          <w:rPrChange w:id="3512" w:author="Panagiotis Karkazis" w:date="2022-03-01T20:05:00Z">
            <w:rPr>
              <w:rFonts w:ascii="Arial" w:hAnsi="Arial" w:cs="Arial"/>
              <w:sz w:val="24"/>
              <w:szCs w:val="24"/>
              <w:highlight w:val="red"/>
            </w:rPr>
          </w:rPrChange>
        </w:rPr>
        <w:t>(πρόθεμα, επίθεμα, ριζικό κλπ.)</w:t>
      </w:r>
      <w:r w:rsidR="004A49AA" w:rsidRPr="00886CD4">
        <w:rPr>
          <w:rFonts w:ascii="Arial" w:hAnsi="Arial" w:cs="Arial"/>
          <w:sz w:val="24"/>
          <w:szCs w:val="24"/>
          <w:rPrChange w:id="3513" w:author="Panagiotis Karkazis" w:date="2022-03-01T20:05:00Z">
            <w:rPr>
              <w:rFonts w:ascii="Arial" w:hAnsi="Arial" w:cs="Arial"/>
              <w:sz w:val="24"/>
              <w:szCs w:val="24"/>
              <w:highlight w:val="red"/>
            </w:rPr>
          </w:rPrChange>
        </w:rPr>
        <w:t xml:space="preserve">. Ένα σύστημα </w:t>
      </w:r>
      <w:r w:rsidR="004A49AA" w:rsidRPr="00886CD4">
        <w:rPr>
          <w:rFonts w:ascii="Arial" w:hAnsi="Arial" w:cs="Arial"/>
          <w:sz w:val="24"/>
          <w:szCs w:val="24"/>
          <w:lang w:val="en-US"/>
          <w:rPrChange w:id="3514" w:author="Panagiotis Karkazis" w:date="2022-03-01T20:05:00Z">
            <w:rPr>
              <w:rFonts w:ascii="Arial" w:hAnsi="Arial" w:cs="Arial"/>
              <w:sz w:val="24"/>
              <w:szCs w:val="24"/>
              <w:highlight w:val="red"/>
              <w:lang w:val="en-US"/>
            </w:rPr>
          </w:rPrChange>
        </w:rPr>
        <w:t>NLP</w:t>
      </w:r>
      <w:r w:rsidR="004A49AA" w:rsidRPr="00886CD4">
        <w:rPr>
          <w:rFonts w:ascii="Arial" w:hAnsi="Arial" w:cs="Arial"/>
          <w:sz w:val="24"/>
          <w:szCs w:val="24"/>
          <w:rPrChange w:id="3515" w:author="Panagiotis Karkazis" w:date="2022-03-01T20:05:00Z">
            <w:rPr>
              <w:rFonts w:ascii="Arial" w:hAnsi="Arial" w:cs="Arial"/>
              <w:sz w:val="24"/>
              <w:szCs w:val="24"/>
              <w:highlight w:val="red"/>
            </w:rPr>
          </w:rPrChange>
        </w:rPr>
        <w:t xml:space="preserve">, εκμεταλλεύεται αυτή την διαδικασία και την χρησιμοποιεί προκειμένου να πραγματοποιήσει την μορφολογική ανάλυση. </w:t>
      </w:r>
      <w:r w:rsidR="007E2136" w:rsidRPr="00886CD4">
        <w:rPr>
          <w:rFonts w:ascii="Arial" w:hAnsi="Arial" w:cs="Arial"/>
          <w:sz w:val="24"/>
          <w:szCs w:val="24"/>
          <w:rPrChange w:id="3516" w:author="Panagiotis Karkazis" w:date="2022-03-01T20:05:00Z">
            <w:rPr>
              <w:rFonts w:ascii="Arial" w:hAnsi="Arial" w:cs="Arial"/>
              <w:sz w:val="24"/>
              <w:szCs w:val="24"/>
              <w:highlight w:val="red"/>
            </w:rPr>
          </w:rPrChange>
        </w:rPr>
        <w:t>Αναλύοντας μία λέξη και βρίσκοντας τα συστατικά της μορφώματα</w:t>
      </w:r>
      <w:r w:rsidR="00AC0806" w:rsidRPr="00886CD4">
        <w:rPr>
          <w:rFonts w:ascii="Arial" w:hAnsi="Arial" w:cs="Arial"/>
          <w:sz w:val="24"/>
          <w:szCs w:val="24"/>
          <w:rPrChange w:id="3517" w:author="Panagiotis Karkazis" w:date="2022-03-01T20:05:00Z">
            <w:rPr>
              <w:rFonts w:ascii="Arial" w:hAnsi="Arial" w:cs="Arial"/>
              <w:sz w:val="24"/>
              <w:szCs w:val="24"/>
              <w:highlight w:val="red"/>
            </w:rPr>
          </w:rPrChange>
        </w:rPr>
        <w:t xml:space="preserve">, ένα σύστημα </w:t>
      </w:r>
      <w:r w:rsidR="007E2136" w:rsidRPr="00886CD4">
        <w:rPr>
          <w:rFonts w:ascii="Arial" w:hAnsi="Arial" w:cs="Arial"/>
          <w:sz w:val="24"/>
          <w:szCs w:val="24"/>
          <w:rPrChange w:id="3518" w:author="Panagiotis Karkazis" w:date="2022-03-01T20:05:00Z">
            <w:rPr>
              <w:rFonts w:ascii="Arial" w:hAnsi="Arial" w:cs="Arial"/>
              <w:sz w:val="24"/>
              <w:szCs w:val="24"/>
              <w:highlight w:val="red"/>
            </w:rPr>
          </w:rPrChange>
        </w:rPr>
        <w:t xml:space="preserve">μπορεί να </w:t>
      </w:r>
      <w:r w:rsidR="00AC0806" w:rsidRPr="00886CD4">
        <w:rPr>
          <w:rFonts w:ascii="Arial" w:hAnsi="Arial" w:cs="Arial"/>
          <w:sz w:val="24"/>
          <w:szCs w:val="24"/>
          <w:rPrChange w:id="3519" w:author="Panagiotis Karkazis" w:date="2022-03-01T20:05:00Z">
            <w:rPr>
              <w:rFonts w:ascii="Arial" w:hAnsi="Arial" w:cs="Arial"/>
              <w:sz w:val="24"/>
              <w:szCs w:val="24"/>
              <w:highlight w:val="red"/>
            </w:rPr>
          </w:rPrChange>
        </w:rPr>
        <w:t xml:space="preserve">προσδίδει νόημα στις λέξεις που δέχεται </w:t>
      </w:r>
      <w:r w:rsidR="004A49AA" w:rsidRPr="00886CD4">
        <w:rPr>
          <w:rFonts w:ascii="Arial" w:hAnsi="Arial" w:cs="Arial"/>
          <w:sz w:val="24"/>
          <w:szCs w:val="24"/>
          <w:rPrChange w:id="3520" w:author="Panagiotis Karkazis" w:date="2022-03-01T20:05:00Z">
            <w:rPr>
              <w:rFonts w:ascii="Arial" w:hAnsi="Arial" w:cs="Arial"/>
              <w:sz w:val="24"/>
              <w:szCs w:val="24"/>
              <w:highlight w:val="red"/>
            </w:rPr>
          </w:rPrChange>
        </w:rPr>
        <w:t>[</w:t>
      </w:r>
      <w:r w:rsidR="004A49AA" w:rsidRPr="00886CD4">
        <w:rPr>
          <w:rStyle w:val="-"/>
          <w:rFonts w:ascii="Arial" w:hAnsi="Arial" w:cs="Arial"/>
          <w:color w:val="auto"/>
          <w:sz w:val="24"/>
          <w:szCs w:val="24"/>
          <w:u w:val="none"/>
          <w:lang w:val="en-US"/>
          <w:rPrChange w:id="3521" w:author="Panagiotis Karkazis" w:date="2022-03-01T20:05:00Z">
            <w:rPr>
              <w:rStyle w:val="-"/>
              <w:rFonts w:ascii="Arial" w:hAnsi="Arial" w:cs="Arial"/>
              <w:color w:val="auto"/>
              <w:sz w:val="24"/>
              <w:szCs w:val="24"/>
              <w:highlight w:val="red"/>
              <w:u w:val="none"/>
              <w:lang w:val="en-US"/>
            </w:rPr>
          </w:rPrChange>
        </w:rPr>
        <w:t>Elizabeth</w:t>
      </w:r>
      <w:r w:rsidR="004A49AA" w:rsidRPr="00886CD4">
        <w:rPr>
          <w:rStyle w:val="-"/>
          <w:rFonts w:ascii="Arial" w:hAnsi="Arial" w:cs="Arial"/>
          <w:color w:val="auto"/>
          <w:sz w:val="24"/>
          <w:szCs w:val="24"/>
          <w:u w:val="none"/>
          <w:rPrChange w:id="3522" w:author="Panagiotis Karkazis" w:date="2022-03-01T20:05:00Z">
            <w:rPr>
              <w:rStyle w:val="-"/>
              <w:rFonts w:ascii="Arial" w:hAnsi="Arial" w:cs="Arial"/>
              <w:color w:val="auto"/>
              <w:sz w:val="24"/>
              <w:szCs w:val="24"/>
              <w:highlight w:val="red"/>
              <w:u w:val="none"/>
            </w:rPr>
          </w:rPrChange>
        </w:rPr>
        <w:t xml:space="preserve"> </w:t>
      </w:r>
      <w:r w:rsidR="004A49AA" w:rsidRPr="00886CD4">
        <w:rPr>
          <w:rStyle w:val="-"/>
          <w:rFonts w:ascii="Arial" w:hAnsi="Arial" w:cs="Arial"/>
          <w:color w:val="auto"/>
          <w:sz w:val="24"/>
          <w:szCs w:val="24"/>
          <w:u w:val="none"/>
          <w:lang w:val="en-US"/>
          <w:rPrChange w:id="3523" w:author="Panagiotis Karkazis" w:date="2022-03-01T20:05:00Z">
            <w:rPr>
              <w:rStyle w:val="-"/>
              <w:rFonts w:ascii="Arial" w:hAnsi="Arial" w:cs="Arial"/>
              <w:color w:val="auto"/>
              <w:sz w:val="24"/>
              <w:szCs w:val="24"/>
              <w:highlight w:val="red"/>
              <w:u w:val="none"/>
              <w:lang w:val="en-US"/>
            </w:rPr>
          </w:rPrChange>
        </w:rPr>
        <w:t>D</w:t>
      </w:r>
      <w:r w:rsidR="0000169C" w:rsidRPr="00886CD4">
        <w:rPr>
          <w:rStyle w:val="-"/>
          <w:rFonts w:ascii="Arial" w:hAnsi="Arial" w:cs="Arial"/>
          <w:color w:val="auto"/>
          <w:sz w:val="24"/>
          <w:szCs w:val="24"/>
          <w:u w:val="none"/>
          <w:rPrChange w:id="3524" w:author="Panagiotis Karkazis" w:date="2022-03-01T20:05:00Z">
            <w:rPr>
              <w:rStyle w:val="-"/>
              <w:rFonts w:ascii="Arial" w:hAnsi="Arial" w:cs="Arial"/>
              <w:color w:val="auto"/>
              <w:sz w:val="24"/>
              <w:szCs w:val="24"/>
              <w:highlight w:val="red"/>
              <w:u w:val="none"/>
            </w:rPr>
          </w:rPrChange>
        </w:rPr>
        <w:t xml:space="preserve">, PM </w:t>
      </w:r>
      <w:proofErr w:type="spellStart"/>
      <w:r w:rsidR="0000169C" w:rsidRPr="00886CD4">
        <w:rPr>
          <w:rStyle w:val="-"/>
          <w:rFonts w:ascii="Arial" w:hAnsi="Arial" w:cs="Arial"/>
          <w:color w:val="auto"/>
          <w:sz w:val="24"/>
          <w:szCs w:val="24"/>
          <w:u w:val="none"/>
          <w:rPrChange w:id="3525" w:author="Panagiotis Karkazis" w:date="2022-03-01T20:05:00Z">
            <w:rPr>
              <w:rStyle w:val="-"/>
              <w:rFonts w:ascii="Arial" w:hAnsi="Arial" w:cs="Arial"/>
              <w:color w:val="auto"/>
              <w:sz w:val="24"/>
              <w:szCs w:val="24"/>
              <w:highlight w:val="red"/>
              <w:u w:val="none"/>
            </w:rPr>
          </w:rPrChange>
        </w:rPr>
        <w:t>Nadkarni</w:t>
      </w:r>
      <w:proofErr w:type="spellEnd"/>
      <w:r w:rsidR="004A49AA" w:rsidRPr="00886CD4">
        <w:rPr>
          <w:rStyle w:val="-"/>
          <w:rFonts w:ascii="Arial" w:hAnsi="Arial" w:cs="Arial"/>
          <w:color w:val="auto"/>
          <w:sz w:val="24"/>
          <w:szCs w:val="24"/>
          <w:u w:val="none"/>
          <w:rPrChange w:id="3526" w:author="Panagiotis Karkazis" w:date="2022-03-01T20:05:00Z">
            <w:rPr>
              <w:rStyle w:val="-"/>
              <w:rFonts w:ascii="Arial" w:hAnsi="Arial" w:cs="Arial"/>
              <w:color w:val="auto"/>
              <w:sz w:val="24"/>
              <w:szCs w:val="24"/>
              <w:highlight w:val="red"/>
              <w:u w:val="none"/>
            </w:rPr>
          </w:rPrChange>
        </w:rPr>
        <w:t>].</w:t>
      </w:r>
    </w:p>
    <w:p w14:paraId="50E5192A" w14:textId="62CFF0EE" w:rsidR="000058D3" w:rsidRPr="00886CD4" w:rsidRDefault="0091175F" w:rsidP="000410A7">
      <w:pPr>
        <w:spacing w:after="0" w:line="360" w:lineRule="auto"/>
        <w:ind w:firstLine="227"/>
        <w:jc w:val="both"/>
        <w:rPr>
          <w:rStyle w:val="-"/>
          <w:rFonts w:ascii="Arial" w:hAnsi="Arial" w:cs="Arial"/>
          <w:color w:val="auto"/>
          <w:sz w:val="24"/>
          <w:szCs w:val="24"/>
          <w:u w:val="none"/>
          <w:rPrChange w:id="3527" w:author="Panagiotis Karkazis" w:date="2022-03-01T20:05:00Z">
            <w:rPr>
              <w:rStyle w:val="-"/>
              <w:rFonts w:ascii="Arial" w:hAnsi="Arial" w:cs="Arial"/>
              <w:color w:val="auto"/>
              <w:sz w:val="24"/>
              <w:szCs w:val="24"/>
              <w:highlight w:val="red"/>
              <w:u w:val="none"/>
            </w:rPr>
          </w:rPrChange>
        </w:rPr>
      </w:pPr>
      <w:r w:rsidRPr="00886CD4">
        <w:rPr>
          <w:rStyle w:val="-"/>
          <w:rFonts w:ascii="Arial" w:hAnsi="Arial" w:cs="Arial"/>
          <w:color w:val="auto"/>
          <w:sz w:val="24"/>
          <w:szCs w:val="24"/>
          <w:u w:val="none"/>
          <w:rPrChange w:id="3528" w:author="Panagiotis Karkazis" w:date="2022-03-01T20:05:00Z">
            <w:rPr>
              <w:rStyle w:val="-"/>
              <w:rFonts w:ascii="Arial" w:hAnsi="Arial" w:cs="Arial"/>
              <w:color w:val="auto"/>
              <w:sz w:val="24"/>
              <w:szCs w:val="24"/>
              <w:highlight w:val="red"/>
              <w:u w:val="none"/>
            </w:rPr>
          </w:rPrChang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sidRPr="00886CD4">
        <w:rPr>
          <w:rStyle w:val="-"/>
          <w:rFonts w:ascii="Arial" w:hAnsi="Arial" w:cs="Arial"/>
          <w:color w:val="auto"/>
          <w:sz w:val="24"/>
          <w:szCs w:val="24"/>
          <w:u w:val="none"/>
          <w:rPrChange w:id="3529" w:author="Panagiotis Karkazis" w:date="2022-03-01T20:05:00Z">
            <w:rPr>
              <w:rStyle w:val="-"/>
              <w:rFonts w:ascii="Arial" w:hAnsi="Arial" w:cs="Arial"/>
              <w:color w:val="auto"/>
              <w:sz w:val="24"/>
              <w:szCs w:val="24"/>
              <w:highlight w:val="red"/>
              <w:u w:val="none"/>
            </w:rPr>
          </w:rPrChange>
        </w:rPr>
        <w:t>Χρησιμοποιείται ένα λεξικό της εκάστοτε γλώσσας το οποίο είναι γεμάτο με λεξήματα.</w:t>
      </w:r>
      <w:r w:rsidR="00226745" w:rsidRPr="00886CD4">
        <w:rPr>
          <w:rStyle w:val="-"/>
          <w:rFonts w:ascii="Arial" w:hAnsi="Arial" w:cs="Arial"/>
          <w:color w:val="auto"/>
          <w:sz w:val="24"/>
          <w:szCs w:val="24"/>
          <w:u w:val="none"/>
          <w:rPrChange w:id="3530" w:author="Panagiotis Karkazis" w:date="2022-03-01T20:05:00Z">
            <w:rPr>
              <w:rStyle w:val="-"/>
              <w:rFonts w:ascii="Arial" w:hAnsi="Arial" w:cs="Arial"/>
              <w:color w:val="auto"/>
              <w:sz w:val="24"/>
              <w:szCs w:val="24"/>
              <w:highlight w:val="red"/>
              <w:u w:val="none"/>
            </w:rPr>
          </w:rPrChang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sidRPr="00886CD4">
        <w:rPr>
          <w:rStyle w:val="-"/>
          <w:rFonts w:ascii="Arial" w:hAnsi="Arial" w:cs="Arial"/>
          <w:color w:val="auto"/>
          <w:sz w:val="24"/>
          <w:szCs w:val="24"/>
          <w:u w:val="none"/>
          <w:rPrChange w:id="3531" w:author="Panagiotis Karkazis" w:date="2022-03-01T20:05:00Z">
            <w:rPr>
              <w:rStyle w:val="-"/>
              <w:rFonts w:ascii="Arial" w:hAnsi="Arial" w:cs="Arial"/>
              <w:color w:val="auto"/>
              <w:sz w:val="24"/>
              <w:szCs w:val="24"/>
              <w:highlight w:val="red"/>
              <w:u w:val="none"/>
            </w:rPr>
          </w:rPrChange>
        </w:rPr>
        <w:t xml:space="preserve"> </w:t>
      </w:r>
      <w:r w:rsidR="000410A7" w:rsidRPr="00886CD4">
        <w:rPr>
          <w:rFonts w:ascii="Arial" w:hAnsi="Arial" w:cs="Arial"/>
          <w:sz w:val="24"/>
          <w:szCs w:val="24"/>
          <w:rPrChange w:id="3532" w:author="Panagiotis Karkazis" w:date="2022-03-01T20:05:00Z">
            <w:rPr>
              <w:rFonts w:ascii="Arial" w:hAnsi="Arial" w:cs="Arial"/>
              <w:sz w:val="24"/>
              <w:szCs w:val="24"/>
              <w:highlight w:val="red"/>
            </w:rPr>
          </w:rPrChange>
        </w:rPr>
        <w:t>[</w:t>
      </w:r>
      <w:r w:rsidR="000410A7" w:rsidRPr="00886CD4">
        <w:rPr>
          <w:rStyle w:val="-"/>
          <w:rFonts w:ascii="Arial" w:hAnsi="Arial" w:cs="Arial"/>
          <w:color w:val="auto"/>
          <w:sz w:val="24"/>
          <w:szCs w:val="24"/>
          <w:u w:val="none"/>
          <w:lang w:val="en-US"/>
          <w:rPrChange w:id="3533" w:author="Panagiotis Karkazis" w:date="2022-03-01T20:05:00Z">
            <w:rPr>
              <w:rStyle w:val="-"/>
              <w:rFonts w:ascii="Arial" w:hAnsi="Arial" w:cs="Arial"/>
              <w:color w:val="auto"/>
              <w:sz w:val="24"/>
              <w:szCs w:val="24"/>
              <w:highlight w:val="red"/>
              <w:u w:val="none"/>
              <w:lang w:val="en-US"/>
            </w:rPr>
          </w:rPrChange>
        </w:rPr>
        <w:t>Elizabeth</w:t>
      </w:r>
      <w:r w:rsidR="000410A7" w:rsidRPr="00886CD4">
        <w:rPr>
          <w:rStyle w:val="-"/>
          <w:rFonts w:ascii="Arial" w:hAnsi="Arial" w:cs="Arial"/>
          <w:color w:val="auto"/>
          <w:sz w:val="24"/>
          <w:szCs w:val="24"/>
          <w:u w:val="none"/>
          <w:rPrChange w:id="3534" w:author="Panagiotis Karkazis" w:date="2022-03-01T20:05:00Z">
            <w:rPr>
              <w:rStyle w:val="-"/>
              <w:rFonts w:ascii="Arial" w:hAnsi="Arial" w:cs="Arial"/>
              <w:color w:val="auto"/>
              <w:sz w:val="24"/>
              <w:szCs w:val="24"/>
              <w:highlight w:val="red"/>
              <w:u w:val="none"/>
            </w:rPr>
          </w:rPrChange>
        </w:rPr>
        <w:t xml:space="preserve"> </w:t>
      </w:r>
      <w:r w:rsidR="000410A7" w:rsidRPr="00886CD4">
        <w:rPr>
          <w:rStyle w:val="-"/>
          <w:rFonts w:ascii="Arial" w:hAnsi="Arial" w:cs="Arial"/>
          <w:color w:val="auto"/>
          <w:sz w:val="24"/>
          <w:szCs w:val="24"/>
          <w:u w:val="none"/>
          <w:lang w:val="en-US"/>
          <w:rPrChange w:id="3535" w:author="Panagiotis Karkazis" w:date="2022-03-01T20:05:00Z">
            <w:rPr>
              <w:rStyle w:val="-"/>
              <w:rFonts w:ascii="Arial" w:hAnsi="Arial" w:cs="Arial"/>
              <w:color w:val="auto"/>
              <w:sz w:val="24"/>
              <w:szCs w:val="24"/>
              <w:highlight w:val="red"/>
              <w:u w:val="none"/>
              <w:lang w:val="en-US"/>
            </w:rPr>
          </w:rPrChange>
        </w:rPr>
        <w:t>D</w:t>
      </w:r>
      <w:r w:rsidR="000410A7" w:rsidRPr="00886CD4">
        <w:rPr>
          <w:rStyle w:val="-"/>
          <w:rFonts w:ascii="Arial" w:hAnsi="Arial" w:cs="Arial"/>
          <w:color w:val="auto"/>
          <w:sz w:val="24"/>
          <w:szCs w:val="24"/>
          <w:u w:val="none"/>
          <w:rPrChange w:id="3536" w:author="Panagiotis Karkazis" w:date="2022-03-01T20:05:00Z">
            <w:rPr>
              <w:rStyle w:val="-"/>
              <w:rFonts w:ascii="Arial" w:hAnsi="Arial" w:cs="Arial"/>
              <w:color w:val="auto"/>
              <w:sz w:val="24"/>
              <w:szCs w:val="24"/>
              <w:highlight w:val="red"/>
              <w:u w:val="none"/>
            </w:rPr>
          </w:rPrChange>
        </w:rPr>
        <w:t>,</w:t>
      </w:r>
      <w:r w:rsidR="000410A7" w:rsidRPr="00886CD4">
        <w:rPr>
          <w:rFonts w:ascii="Arial" w:hAnsi="Arial" w:cs="Arial"/>
          <w:sz w:val="24"/>
          <w:szCs w:val="24"/>
          <w:rPrChange w:id="3537" w:author="Panagiotis Karkazis" w:date="2022-03-01T20:05:00Z">
            <w:rPr>
              <w:rFonts w:ascii="Arial" w:hAnsi="Arial" w:cs="Arial"/>
              <w:sz w:val="24"/>
              <w:szCs w:val="24"/>
              <w:highlight w:val="red"/>
            </w:rPr>
          </w:rPrChange>
        </w:rPr>
        <w:t xml:space="preserve"> </w:t>
      </w:r>
      <w:proofErr w:type="spellStart"/>
      <w:r w:rsidR="000410A7" w:rsidRPr="00886CD4">
        <w:rPr>
          <w:rFonts w:ascii="Arial" w:hAnsi="Arial" w:cs="Arial"/>
          <w:sz w:val="24"/>
          <w:szCs w:val="24"/>
          <w:rPrChange w:id="3538" w:author="Panagiotis Karkazis" w:date="2022-03-01T20:05:00Z">
            <w:rPr>
              <w:rFonts w:ascii="Arial" w:hAnsi="Arial" w:cs="Arial"/>
              <w:sz w:val="24"/>
              <w:szCs w:val="24"/>
              <w:highlight w:val="red"/>
            </w:rPr>
          </w:rPrChange>
        </w:rPr>
        <w:t>different</w:t>
      </w:r>
      <w:proofErr w:type="spellEnd"/>
      <w:r w:rsidR="000410A7" w:rsidRPr="00886CD4">
        <w:rPr>
          <w:rFonts w:ascii="Arial" w:hAnsi="Arial" w:cs="Arial"/>
          <w:sz w:val="24"/>
          <w:szCs w:val="24"/>
          <w:rPrChange w:id="3539" w:author="Panagiotis Karkazis" w:date="2022-03-01T20:05:00Z">
            <w:rPr>
              <w:rFonts w:ascii="Arial" w:hAnsi="Arial" w:cs="Arial"/>
              <w:sz w:val="24"/>
              <w:szCs w:val="24"/>
              <w:highlight w:val="red"/>
            </w:rPr>
          </w:rPrChange>
        </w:rPr>
        <w:t>-</w:t>
      </w:r>
      <w:proofErr w:type="spellStart"/>
      <w:r w:rsidR="000410A7" w:rsidRPr="00886CD4">
        <w:rPr>
          <w:rFonts w:ascii="Arial" w:hAnsi="Arial" w:cs="Arial"/>
          <w:sz w:val="24"/>
          <w:szCs w:val="24"/>
          <w:rPrChange w:id="3540" w:author="Panagiotis Karkazis" w:date="2022-03-01T20:05:00Z">
            <w:rPr>
              <w:rFonts w:ascii="Arial" w:hAnsi="Arial" w:cs="Arial"/>
              <w:sz w:val="24"/>
              <w:szCs w:val="24"/>
              <w:highlight w:val="red"/>
            </w:rPr>
          </w:rPrChange>
        </w:rPr>
        <w:t>levels</w:t>
      </w:r>
      <w:proofErr w:type="spellEnd"/>
      <w:r w:rsidR="000410A7" w:rsidRPr="00886CD4">
        <w:rPr>
          <w:rFonts w:ascii="Arial" w:hAnsi="Arial" w:cs="Arial"/>
          <w:sz w:val="24"/>
          <w:szCs w:val="24"/>
          <w:rPrChange w:id="3541" w:author="Panagiotis Karkazis" w:date="2022-03-01T20:05:00Z">
            <w:rPr>
              <w:rFonts w:ascii="Arial" w:hAnsi="Arial" w:cs="Arial"/>
              <w:sz w:val="24"/>
              <w:szCs w:val="24"/>
              <w:highlight w:val="red"/>
            </w:rPr>
          </w:rPrChange>
        </w:rPr>
        <w:t>-of-</w:t>
      </w:r>
      <w:proofErr w:type="spellStart"/>
      <w:r w:rsidR="000410A7" w:rsidRPr="00886CD4">
        <w:rPr>
          <w:rFonts w:ascii="Arial" w:hAnsi="Arial" w:cs="Arial"/>
          <w:sz w:val="24"/>
          <w:szCs w:val="24"/>
          <w:rPrChange w:id="3542" w:author="Panagiotis Karkazis" w:date="2022-03-01T20:05:00Z">
            <w:rPr>
              <w:rFonts w:ascii="Arial" w:hAnsi="Arial" w:cs="Arial"/>
              <w:sz w:val="24"/>
              <w:szCs w:val="24"/>
              <w:highlight w:val="red"/>
            </w:rPr>
          </w:rPrChange>
        </w:rPr>
        <w:t>nlp</w:t>
      </w:r>
      <w:proofErr w:type="spellEnd"/>
      <w:r w:rsidR="000410A7" w:rsidRPr="00886CD4">
        <w:rPr>
          <w:rFonts w:ascii="Arial" w:hAnsi="Arial" w:cs="Arial"/>
          <w:sz w:val="24"/>
          <w:szCs w:val="24"/>
          <w:rPrChange w:id="3543" w:author="Panagiotis Karkazis" w:date="2022-03-01T20:05:00Z">
            <w:rPr>
              <w:rFonts w:ascii="Arial" w:hAnsi="Arial" w:cs="Arial"/>
              <w:sz w:val="24"/>
              <w:szCs w:val="24"/>
              <w:highlight w:val="red"/>
            </w:rPr>
          </w:rPrChange>
        </w:rPr>
        <w:t xml:space="preserve">]. </w:t>
      </w:r>
    </w:p>
    <w:p w14:paraId="37147225" w14:textId="2B827A0C" w:rsidR="00944FC9" w:rsidRPr="00886CD4" w:rsidRDefault="00944FC9" w:rsidP="0033151B">
      <w:pPr>
        <w:spacing w:after="0" w:line="360" w:lineRule="auto"/>
        <w:ind w:firstLine="227"/>
        <w:jc w:val="both"/>
        <w:rPr>
          <w:rFonts w:ascii="Arial" w:hAnsi="Arial" w:cs="Arial"/>
          <w:sz w:val="24"/>
          <w:szCs w:val="24"/>
          <w:rPrChange w:id="3544" w:author="Panagiotis Karkazis" w:date="2022-03-01T20:05:00Z">
            <w:rPr>
              <w:rFonts w:ascii="Arial" w:hAnsi="Arial" w:cs="Arial"/>
              <w:sz w:val="24"/>
              <w:szCs w:val="24"/>
              <w:highlight w:val="red"/>
            </w:rPr>
          </w:rPrChange>
        </w:rPr>
      </w:pPr>
      <w:r w:rsidRPr="00886CD4">
        <w:rPr>
          <w:rFonts w:ascii="Arial" w:hAnsi="Arial" w:cs="Arial"/>
          <w:sz w:val="24"/>
          <w:szCs w:val="24"/>
          <w:rPrChange w:id="3545" w:author="Panagiotis Karkazis" w:date="2022-03-01T20:05:00Z">
            <w:rPr>
              <w:rFonts w:ascii="Arial" w:hAnsi="Arial" w:cs="Arial"/>
              <w:sz w:val="24"/>
              <w:szCs w:val="24"/>
              <w:highlight w:val="red"/>
            </w:rPr>
          </w:rPrChange>
        </w:rPr>
        <w:t xml:space="preserve">Στις περισσότερες γλώσσες που χρησιμοποιούν οι άνθρωποι, η σύνταξη των προτάσεων </w:t>
      </w:r>
      <w:r w:rsidR="00F74B43" w:rsidRPr="00886CD4">
        <w:rPr>
          <w:rFonts w:ascii="Arial" w:hAnsi="Arial" w:cs="Arial"/>
          <w:sz w:val="24"/>
          <w:szCs w:val="24"/>
          <w:rPrChange w:id="3546" w:author="Panagiotis Karkazis" w:date="2022-03-01T20:05:00Z">
            <w:rPr>
              <w:rFonts w:ascii="Arial" w:hAnsi="Arial" w:cs="Arial"/>
              <w:sz w:val="24"/>
              <w:szCs w:val="24"/>
              <w:highlight w:val="red"/>
            </w:rPr>
          </w:rPrChange>
        </w:rPr>
        <w:t xml:space="preserve">είναι πολύ σημαντική γι’ αυτό και χρειάζεται προσοχή καθώς η </w:t>
      </w:r>
      <w:r w:rsidR="00F73DEF" w:rsidRPr="00886CD4">
        <w:rPr>
          <w:rFonts w:ascii="Arial" w:hAnsi="Arial" w:cs="Arial"/>
          <w:noProof/>
          <w:sz w:val="24"/>
          <w:szCs w:val="24"/>
          <w:rPrChange w:id="3547" w:author="Panagiotis Karkazis" w:date="2022-03-01T20:05:00Z">
            <w:rPr>
              <w:rFonts w:ascii="Arial" w:hAnsi="Arial" w:cs="Arial"/>
              <w:noProof/>
              <w:sz w:val="24"/>
              <w:szCs w:val="24"/>
              <w:highlight w:val="red"/>
            </w:rPr>
          </w:rPrChange>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ex="http://schemas.microsoft.com/office/word/2018/wordml/cex">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21" o:title=""/>
              </v:shape>
            </w:pict>
          </mc:Fallback>
        </mc:AlternateContent>
      </w:r>
      <w:r w:rsidR="00F73DEF" w:rsidRPr="00886CD4">
        <w:rPr>
          <w:rFonts w:ascii="Arial" w:hAnsi="Arial" w:cs="Arial"/>
          <w:noProof/>
          <w:sz w:val="24"/>
          <w:szCs w:val="24"/>
          <w:rPrChange w:id="3548" w:author="Panagiotis Karkazis" w:date="2022-03-01T20:05:00Z">
            <w:rPr>
              <w:rFonts w:ascii="Arial" w:hAnsi="Arial" w:cs="Arial"/>
              <w:noProof/>
              <w:sz w:val="24"/>
              <w:szCs w:val="24"/>
              <w:highlight w:val="red"/>
            </w:rPr>
          </w:rPrChange>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22">
                      <w14:nvContentPartPr>
                        <w14:cNvContentPartPr/>
                      </w14:nvContentPartPr>
                      <w14:xfrm>
                        <a:off x="0" y="0"/>
                        <a:ext cx="360" cy="3960"/>
                      </w14:xfrm>
                    </w14:contentPart>
                  </a:graphicData>
                </a:graphic>
              </wp:anchor>
            </w:drawing>
          </mc:Choice>
          <mc:Fallback xmlns:w16sdtdh="http://schemas.microsoft.com/office/word/2020/wordml/sdtdatahash" xmlns:w16="http://schemas.microsoft.com/office/word/2018/wordml" xmlns:w16cex="http://schemas.microsoft.com/office/word/2018/wordml/cex">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21" o:title=""/>
              </v:shape>
            </w:pict>
          </mc:Fallback>
        </mc:AlternateContent>
      </w:r>
      <w:r w:rsidR="00F74B43" w:rsidRPr="00886CD4">
        <w:rPr>
          <w:rFonts w:ascii="Arial" w:hAnsi="Arial" w:cs="Arial"/>
          <w:sz w:val="24"/>
          <w:szCs w:val="24"/>
          <w:rPrChange w:id="3549" w:author="Panagiotis Karkazis" w:date="2022-03-01T20:05:00Z">
            <w:rPr>
              <w:rFonts w:ascii="Arial" w:hAnsi="Arial" w:cs="Arial"/>
              <w:sz w:val="24"/>
              <w:szCs w:val="24"/>
              <w:highlight w:val="red"/>
            </w:rPr>
          </w:rPrChange>
        </w:rPr>
        <w:t xml:space="preserve">παραμικρή αλλαγή στην σύνταξη μίας πρότασης μπορεί να αλλάξει τελείως το νόημα της. </w:t>
      </w:r>
      <w:r w:rsidR="00E2516D" w:rsidRPr="00886CD4">
        <w:rPr>
          <w:rFonts w:ascii="Arial" w:hAnsi="Arial" w:cs="Arial"/>
          <w:sz w:val="24"/>
          <w:szCs w:val="24"/>
          <w:rPrChange w:id="3550" w:author="Panagiotis Karkazis" w:date="2022-03-01T20:05:00Z">
            <w:rPr>
              <w:rFonts w:ascii="Arial" w:hAnsi="Arial" w:cs="Arial"/>
              <w:sz w:val="24"/>
              <w:szCs w:val="24"/>
              <w:highlight w:val="red"/>
            </w:rPr>
          </w:rPrChange>
        </w:rPr>
        <w:t>Γι’ αυτό χρησιμοποιείται τ</w:t>
      </w:r>
      <w:r w:rsidR="001E2C7E" w:rsidRPr="00886CD4">
        <w:rPr>
          <w:rFonts w:ascii="Arial" w:hAnsi="Arial" w:cs="Arial"/>
          <w:sz w:val="24"/>
          <w:szCs w:val="24"/>
          <w:rPrChange w:id="3551" w:author="Panagiotis Karkazis" w:date="2022-03-01T20:05:00Z">
            <w:rPr>
              <w:rFonts w:ascii="Arial" w:hAnsi="Arial" w:cs="Arial"/>
              <w:sz w:val="24"/>
              <w:szCs w:val="24"/>
              <w:highlight w:val="red"/>
            </w:rPr>
          </w:rPrChange>
        </w:rPr>
        <w:t xml:space="preserve">ο επίπεδο </w:t>
      </w:r>
      <w:r w:rsidR="00707898" w:rsidRPr="00886CD4">
        <w:rPr>
          <w:rFonts w:ascii="Arial" w:hAnsi="Arial" w:cs="Arial"/>
          <w:sz w:val="24"/>
          <w:szCs w:val="24"/>
          <w:rPrChange w:id="3552" w:author="Panagiotis Karkazis" w:date="2022-03-01T20:05:00Z">
            <w:rPr>
              <w:rFonts w:ascii="Arial" w:hAnsi="Arial" w:cs="Arial"/>
              <w:sz w:val="24"/>
              <w:szCs w:val="24"/>
              <w:highlight w:val="red"/>
            </w:rPr>
          </w:rPrChange>
        </w:rPr>
        <w:t>της συντακτικής ανάλυσης</w:t>
      </w:r>
      <w:r w:rsidR="00E2516D" w:rsidRPr="00886CD4">
        <w:rPr>
          <w:rFonts w:ascii="Arial" w:hAnsi="Arial" w:cs="Arial"/>
          <w:sz w:val="24"/>
          <w:szCs w:val="24"/>
          <w:rPrChange w:id="3553" w:author="Panagiotis Karkazis" w:date="2022-03-01T20:05:00Z">
            <w:rPr>
              <w:rFonts w:ascii="Arial" w:hAnsi="Arial" w:cs="Arial"/>
              <w:sz w:val="24"/>
              <w:szCs w:val="24"/>
              <w:highlight w:val="red"/>
            </w:rPr>
          </w:rPrChange>
        </w:rPr>
        <w:t>. Το επίπεδο της συντακτικής ανάλυσης</w:t>
      </w:r>
      <w:r w:rsidR="00707898" w:rsidRPr="00886CD4">
        <w:rPr>
          <w:rFonts w:ascii="Arial" w:hAnsi="Arial" w:cs="Arial"/>
          <w:sz w:val="24"/>
          <w:szCs w:val="24"/>
          <w:rPrChange w:id="3554" w:author="Panagiotis Karkazis" w:date="2022-03-01T20:05:00Z">
            <w:rPr>
              <w:rFonts w:ascii="Arial" w:hAnsi="Arial" w:cs="Arial"/>
              <w:sz w:val="24"/>
              <w:szCs w:val="24"/>
              <w:highlight w:val="red"/>
            </w:rPr>
          </w:rPrChange>
        </w:rPr>
        <w:t xml:space="preserve"> </w:t>
      </w:r>
      <w:r w:rsidR="001E2C7E" w:rsidRPr="00886CD4">
        <w:rPr>
          <w:rFonts w:ascii="Arial" w:hAnsi="Arial" w:cs="Arial"/>
          <w:sz w:val="24"/>
          <w:szCs w:val="24"/>
          <w:rPrChange w:id="3555" w:author="Panagiotis Karkazis" w:date="2022-03-01T20:05:00Z">
            <w:rPr>
              <w:rFonts w:ascii="Arial" w:hAnsi="Arial" w:cs="Arial"/>
              <w:sz w:val="24"/>
              <w:szCs w:val="24"/>
              <w:highlight w:val="red"/>
            </w:rPr>
          </w:rPrChange>
        </w:rPr>
        <w:t>ασχολείται με την ανάλυση των λέξεων σε μία πρόταση, ψάχνοντας τις εξαρτήσεις που έχουν οι λέξεις μεταξύ τους</w:t>
      </w:r>
      <w:r w:rsidR="00C71415" w:rsidRPr="00886CD4">
        <w:rPr>
          <w:rFonts w:ascii="Arial" w:hAnsi="Arial" w:cs="Arial"/>
          <w:sz w:val="24"/>
          <w:szCs w:val="24"/>
          <w:rPrChange w:id="3556" w:author="Panagiotis Karkazis" w:date="2022-03-01T20:05:00Z">
            <w:rPr>
              <w:rFonts w:ascii="Arial" w:hAnsi="Arial" w:cs="Arial"/>
              <w:sz w:val="24"/>
              <w:szCs w:val="24"/>
              <w:highlight w:val="red"/>
            </w:rPr>
          </w:rPrChange>
        </w:rPr>
        <w:t xml:space="preserve"> [</w:t>
      </w:r>
      <w:r w:rsidR="00C71415" w:rsidRPr="00886CD4">
        <w:rPr>
          <w:rStyle w:val="-"/>
          <w:rFonts w:ascii="Arial" w:hAnsi="Arial" w:cs="Arial"/>
          <w:color w:val="auto"/>
          <w:sz w:val="24"/>
          <w:szCs w:val="24"/>
          <w:u w:val="none"/>
          <w:lang w:val="en-US"/>
          <w:rPrChange w:id="3557" w:author="Panagiotis Karkazis" w:date="2022-03-01T20:05:00Z">
            <w:rPr>
              <w:rStyle w:val="-"/>
              <w:rFonts w:ascii="Arial" w:hAnsi="Arial" w:cs="Arial"/>
              <w:color w:val="auto"/>
              <w:sz w:val="24"/>
              <w:szCs w:val="24"/>
              <w:highlight w:val="red"/>
              <w:u w:val="none"/>
              <w:lang w:val="en-US"/>
            </w:rPr>
          </w:rPrChange>
        </w:rPr>
        <w:t>Elizabeth</w:t>
      </w:r>
      <w:r w:rsidR="00C71415" w:rsidRPr="00886CD4">
        <w:rPr>
          <w:rStyle w:val="-"/>
          <w:rFonts w:ascii="Arial" w:hAnsi="Arial" w:cs="Arial"/>
          <w:color w:val="auto"/>
          <w:sz w:val="24"/>
          <w:szCs w:val="24"/>
          <w:u w:val="none"/>
          <w:rPrChange w:id="3558" w:author="Panagiotis Karkazis" w:date="2022-03-01T20:05:00Z">
            <w:rPr>
              <w:rStyle w:val="-"/>
              <w:rFonts w:ascii="Arial" w:hAnsi="Arial" w:cs="Arial"/>
              <w:color w:val="auto"/>
              <w:sz w:val="24"/>
              <w:szCs w:val="24"/>
              <w:highlight w:val="red"/>
              <w:u w:val="none"/>
            </w:rPr>
          </w:rPrChange>
        </w:rPr>
        <w:t xml:space="preserve"> </w:t>
      </w:r>
      <w:r w:rsidR="00C71415" w:rsidRPr="00886CD4">
        <w:rPr>
          <w:rStyle w:val="-"/>
          <w:rFonts w:ascii="Arial" w:hAnsi="Arial" w:cs="Arial"/>
          <w:color w:val="auto"/>
          <w:sz w:val="24"/>
          <w:szCs w:val="24"/>
          <w:u w:val="none"/>
          <w:lang w:val="en-US"/>
          <w:rPrChange w:id="3559" w:author="Panagiotis Karkazis" w:date="2022-03-01T20:05:00Z">
            <w:rPr>
              <w:rStyle w:val="-"/>
              <w:rFonts w:ascii="Arial" w:hAnsi="Arial" w:cs="Arial"/>
              <w:color w:val="auto"/>
              <w:sz w:val="24"/>
              <w:szCs w:val="24"/>
              <w:highlight w:val="red"/>
              <w:u w:val="none"/>
              <w:lang w:val="en-US"/>
            </w:rPr>
          </w:rPrChange>
        </w:rPr>
        <w:t>D</w:t>
      </w:r>
      <w:r w:rsidR="00C71415" w:rsidRPr="00886CD4">
        <w:rPr>
          <w:rStyle w:val="-"/>
          <w:rFonts w:ascii="Arial" w:hAnsi="Arial" w:cs="Arial"/>
          <w:color w:val="auto"/>
          <w:sz w:val="24"/>
          <w:szCs w:val="24"/>
          <w:u w:val="none"/>
          <w:rPrChange w:id="3560" w:author="Panagiotis Karkazis" w:date="2022-03-01T20:05:00Z">
            <w:rPr>
              <w:rStyle w:val="-"/>
              <w:rFonts w:ascii="Arial" w:hAnsi="Arial" w:cs="Arial"/>
              <w:color w:val="auto"/>
              <w:sz w:val="24"/>
              <w:szCs w:val="24"/>
              <w:highlight w:val="red"/>
              <w:u w:val="none"/>
            </w:rPr>
          </w:rPrChange>
        </w:rPr>
        <w:t xml:space="preserve">, PM </w:t>
      </w:r>
      <w:proofErr w:type="spellStart"/>
      <w:r w:rsidR="00C71415" w:rsidRPr="00886CD4">
        <w:rPr>
          <w:rStyle w:val="-"/>
          <w:rFonts w:ascii="Arial" w:hAnsi="Arial" w:cs="Arial"/>
          <w:color w:val="auto"/>
          <w:sz w:val="24"/>
          <w:szCs w:val="24"/>
          <w:u w:val="none"/>
          <w:rPrChange w:id="3561" w:author="Panagiotis Karkazis" w:date="2022-03-01T20:05:00Z">
            <w:rPr>
              <w:rStyle w:val="-"/>
              <w:rFonts w:ascii="Arial" w:hAnsi="Arial" w:cs="Arial"/>
              <w:color w:val="auto"/>
              <w:sz w:val="24"/>
              <w:szCs w:val="24"/>
              <w:highlight w:val="red"/>
              <w:u w:val="none"/>
            </w:rPr>
          </w:rPrChange>
        </w:rPr>
        <w:t>Nadkarni</w:t>
      </w:r>
      <w:proofErr w:type="spellEnd"/>
      <w:r w:rsidR="00C71415" w:rsidRPr="00886CD4">
        <w:rPr>
          <w:rFonts w:ascii="Arial" w:hAnsi="Arial" w:cs="Arial"/>
          <w:sz w:val="24"/>
          <w:szCs w:val="24"/>
          <w:rPrChange w:id="3562" w:author="Panagiotis Karkazis" w:date="2022-03-01T20:05:00Z">
            <w:rPr>
              <w:rFonts w:ascii="Arial" w:hAnsi="Arial" w:cs="Arial"/>
              <w:sz w:val="24"/>
              <w:szCs w:val="24"/>
              <w:highlight w:val="red"/>
            </w:rPr>
          </w:rPrChange>
        </w:rPr>
        <w:t>]</w:t>
      </w:r>
      <w:r w:rsidR="001E2C7E" w:rsidRPr="00886CD4">
        <w:rPr>
          <w:rFonts w:ascii="Arial" w:hAnsi="Arial" w:cs="Arial"/>
          <w:sz w:val="24"/>
          <w:szCs w:val="24"/>
          <w:rPrChange w:id="3563" w:author="Panagiotis Karkazis" w:date="2022-03-01T20:05:00Z">
            <w:rPr>
              <w:rFonts w:ascii="Arial" w:hAnsi="Arial" w:cs="Arial"/>
              <w:sz w:val="24"/>
              <w:szCs w:val="24"/>
              <w:highlight w:val="red"/>
            </w:rPr>
          </w:rPrChange>
        </w:rPr>
        <w:t>.</w:t>
      </w:r>
    </w:p>
    <w:p w14:paraId="6139D60D" w14:textId="2623E5D1" w:rsidR="006635F3" w:rsidRPr="00886CD4" w:rsidRDefault="00445A1B" w:rsidP="0033151B">
      <w:pPr>
        <w:spacing w:after="0" w:line="360" w:lineRule="auto"/>
        <w:ind w:firstLine="227"/>
        <w:jc w:val="both"/>
        <w:rPr>
          <w:rFonts w:ascii="Arial" w:hAnsi="Arial" w:cs="Arial"/>
          <w:sz w:val="24"/>
          <w:szCs w:val="24"/>
          <w:rPrChange w:id="3564" w:author="Panagiotis Karkazis" w:date="2022-03-01T20:05:00Z">
            <w:rPr>
              <w:rFonts w:ascii="Arial" w:hAnsi="Arial" w:cs="Arial"/>
              <w:sz w:val="24"/>
              <w:szCs w:val="24"/>
              <w:highlight w:val="red"/>
            </w:rPr>
          </w:rPrChange>
        </w:rPr>
      </w:pPr>
      <w:r w:rsidRPr="00886CD4">
        <w:rPr>
          <w:rFonts w:ascii="Arial" w:hAnsi="Arial" w:cs="Arial"/>
          <w:sz w:val="24"/>
          <w:szCs w:val="24"/>
          <w:rPrChange w:id="3565" w:author="Panagiotis Karkazis" w:date="2022-03-01T20:05:00Z">
            <w:rPr>
              <w:rFonts w:ascii="Arial" w:hAnsi="Arial" w:cs="Arial"/>
              <w:sz w:val="24"/>
              <w:szCs w:val="24"/>
              <w:highlight w:val="red"/>
            </w:rPr>
          </w:rPrChange>
        </w:rPr>
        <w:t xml:space="preserve">Μία λέξη μπορεί να έχει διαφορετική σημασία ανάλογα με τον τρόπο που θα διατυπωθεί μέσα σε μία πρόταση. </w:t>
      </w:r>
      <w:r w:rsidR="000E5FBF" w:rsidRPr="00886CD4">
        <w:rPr>
          <w:rFonts w:ascii="Arial" w:hAnsi="Arial" w:cs="Arial"/>
          <w:sz w:val="24"/>
          <w:szCs w:val="24"/>
          <w:rPrChange w:id="3566" w:author="Panagiotis Karkazis" w:date="2022-03-01T20:05:00Z">
            <w:rPr>
              <w:rFonts w:ascii="Arial" w:hAnsi="Arial" w:cs="Arial"/>
              <w:sz w:val="24"/>
              <w:szCs w:val="24"/>
              <w:highlight w:val="red"/>
            </w:rPr>
          </w:rPrChange>
        </w:rPr>
        <w:t xml:space="preserve">Προκειμένου ένα σύστημα </w:t>
      </w:r>
      <w:r w:rsidR="000E5FBF" w:rsidRPr="00886CD4">
        <w:rPr>
          <w:rFonts w:ascii="Arial" w:hAnsi="Arial" w:cs="Arial"/>
          <w:sz w:val="24"/>
          <w:szCs w:val="24"/>
          <w:lang w:val="en-US"/>
          <w:rPrChange w:id="3567" w:author="Panagiotis Karkazis" w:date="2022-03-01T20:05:00Z">
            <w:rPr>
              <w:rFonts w:ascii="Arial" w:hAnsi="Arial" w:cs="Arial"/>
              <w:sz w:val="24"/>
              <w:szCs w:val="24"/>
              <w:highlight w:val="red"/>
              <w:lang w:val="en-US"/>
            </w:rPr>
          </w:rPrChange>
        </w:rPr>
        <w:t>NLP</w:t>
      </w:r>
      <w:r w:rsidR="000E5FBF" w:rsidRPr="00886CD4">
        <w:rPr>
          <w:rFonts w:ascii="Arial" w:hAnsi="Arial" w:cs="Arial"/>
          <w:sz w:val="24"/>
          <w:szCs w:val="24"/>
          <w:rPrChange w:id="3568" w:author="Panagiotis Karkazis" w:date="2022-03-01T20:05:00Z">
            <w:rPr>
              <w:rFonts w:ascii="Arial" w:hAnsi="Arial" w:cs="Arial"/>
              <w:sz w:val="24"/>
              <w:szCs w:val="24"/>
              <w:highlight w:val="red"/>
            </w:rPr>
          </w:rPrChange>
        </w:rPr>
        <w:t xml:space="preserve"> να καταλαβαίνει </w:t>
      </w:r>
      <w:r w:rsidR="000E5FBF" w:rsidRPr="00886CD4">
        <w:rPr>
          <w:rFonts w:ascii="Arial" w:hAnsi="Arial" w:cs="Arial"/>
          <w:sz w:val="24"/>
          <w:szCs w:val="24"/>
          <w:rPrChange w:id="3569" w:author="Panagiotis Karkazis" w:date="2022-03-01T20:05:00Z">
            <w:rPr>
              <w:rFonts w:ascii="Arial" w:hAnsi="Arial" w:cs="Arial"/>
              <w:sz w:val="24"/>
              <w:szCs w:val="24"/>
              <w:highlight w:val="red"/>
            </w:rPr>
          </w:rPrChange>
        </w:rPr>
        <w:lastRenderedPageBreak/>
        <w:t xml:space="preserve">κάθε φορά την σωστή σημασία που έχει μία λέξη στην πρόταση, χρησιμοποιείται η σημασιολογική ανάλυση. </w:t>
      </w:r>
      <w:r w:rsidR="00530056" w:rsidRPr="00886CD4">
        <w:rPr>
          <w:rFonts w:ascii="Arial" w:hAnsi="Arial" w:cs="Arial"/>
          <w:sz w:val="24"/>
          <w:szCs w:val="24"/>
          <w:rPrChange w:id="3570" w:author="Panagiotis Karkazis" w:date="2022-03-01T20:05:00Z">
            <w:rPr>
              <w:rFonts w:ascii="Arial" w:hAnsi="Arial" w:cs="Arial"/>
              <w:sz w:val="24"/>
              <w:szCs w:val="24"/>
              <w:highlight w:val="red"/>
            </w:rPr>
          </w:rPrChange>
        </w:rPr>
        <w:t>Στο συγκεκριμένο επίπεδο καθορίζονται οι πιθανές έννοιες των λέξεων σε μία πρόταση</w:t>
      </w:r>
      <w:r w:rsidR="003850D7" w:rsidRPr="00886CD4">
        <w:rPr>
          <w:rFonts w:ascii="Arial" w:hAnsi="Arial" w:cs="Arial"/>
          <w:sz w:val="24"/>
          <w:szCs w:val="24"/>
          <w:rPrChange w:id="3571" w:author="Panagiotis Karkazis" w:date="2022-03-01T20:05:00Z">
            <w:rPr>
              <w:rFonts w:ascii="Arial" w:hAnsi="Arial" w:cs="Arial"/>
              <w:sz w:val="24"/>
              <w:szCs w:val="24"/>
              <w:highlight w:val="red"/>
            </w:rPr>
          </w:rPrChange>
        </w:rPr>
        <w:t xml:space="preserve"> </w:t>
      </w:r>
      <w:r w:rsidR="00683850" w:rsidRPr="00886CD4">
        <w:rPr>
          <w:rFonts w:ascii="Arial" w:hAnsi="Arial" w:cs="Arial"/>
          <w:sz w:val="24"/>
          <w:szCs w:val="24"/>
          <w:rPrChange w:id="3572" w:author="Panagiotis Karkazis" w:date="2022-03-01T20:05:00Z">
            <w:rPr>
              <w:rFonts w:ascii="Arial" w:hAnsi="Arial" w:cs="Arial"/>
              <w:sz w:val="24"/>
              <w:szCs w:val="24"/>
              <w:highlight w:val="red"/>
            </w:rPr>
          </w:rPrChange>
        </w:rPr>
        <w:t>[</w:t>
      </w:r>
      <w:r w:rsidR="00683850" w:rsidRPr="00886CD4">
        <w:rPr>
          <w:rStyle w:val="-"/>
          <w:rFonts w:ascii="Arial" w:hAnsi="Arial" w:cs="Arial"/>
          <w:color w:val="auto"/>
          <w:sz w:val="24"/>
          <w:szCs w:val="24"/>
          <w:u w:val="none"/>
          <w:lang w:val="en-US"/>
          <w:rPrChange w:id="3573" w:author="Panagiotis Karkazis" w:date="2022-03-01T20:05:00Z">
            <w:rPr>
              <w:rStyle w:val="-"/>
              <w:rFonts w:ascii="Arial" w:hAnsi="Arial" w:cs="Arial"/>
              <w:color w:val="auto"/>
              <w:sz w:val="24"/>
              <w:szCs w:val="24"/>
              <w:highlight w:val="red"/>
              <w:u w:val="none"/>
              <w:lang w:val="en-US"/>
            </w:rPr>
          </w:rPrChange>
        </w:rPr>
        <w:t>Elizabeth</w:t>
      </w:r>
      <w:r w:rsidR="00683850" w:rsidRPr="00886CD4">
        <w:rPr>
          <w:rStyle w:val="-"/>
          <w:rFonts w:ascii="Arial" w:hAnsi="Arial" w:cs="Arial"/>
          <w:color w:val="auto"/>
          <w:sz w:val="24"/>
          <w:szCs w:val="24"/>
          <w:u w:val="none"/>
          <w:rPrChange w:id="3574" w:author="Panagiotis Karkazis" w:date="2022-03-01T20:05:00Z">
            <w:rPr>
              <w:rStyle w:val="-"/>
              <w:rFonts w:ascii="Arial" w:hAnsi="Arial" w:cs="Arial"/>
              <w:color w:val="auto"/>
              <w:sz w:val="24"/>
              <w:szCs w:val="24"/>
              <w:highlight w:val="red"/>
              <w:u w:val="none"/>
            </w:rPr>
          </w:rPrChange>
        </w:rPr>
        <w:t xml:space="preserve"> </w:t>
      </w:r>
      <w:r w:rsidR="00683850" w:rsidRPr="00886CD4">
        <w:rPr>
          <w:rStyle w:val="-"/>
          <w:rFonts w:ascii="Arial" w:hAnsi="Arial" w:cs="Arial"/>
          <w:color w:val="auto"/>
          <w:sz w:val="24"/>
          <w:szCs w:val="24"/>
          <w:u w:val="none"/>
          <w:lang w:val="en-US"/>
          <w:rPrChange w:id="3575" w:author="Panagiotis Karkazis" w:date="2022-03-01T20:05:00Z">
            <w:rPr>
              <w:rStyle w:val="-"/>
              <w:rFonts w:ascii="Arial" w:hAnsi="Arial" w:cs="Arial"/>
              <w:color w:val="auto"/>
              <w:sz w:val="24"/>
              <w:szCs w:val="24"/>
              <w:highlight w:val="red"/>
              <w:u w:val="none"/>
              <w:lang w:val="en-US"/>
            </w:rPr>
          </w:rPrChange>
        </w:rPr>
        <w:t>D</w:t>
      </w:r>
      <w:r w:rsidR="00F73DEF" w:rsidRPr="00886CD4">
        <w:rPr>
          <w:rStyle w:val="-"/>
          <w:rFonts w:ascii="Arial" w:hAnsi="Arial" w:cs="Arial"/>
          <w:color w:val="auto"/>
          <w:sz w:val="24"/>
          <w:szCs w:val="24"/>
          <w:u w:val="none"/>
          <w:rPrChange w:id="3576" w:author="Panagiotis Karkazis" w:date="2022-03-01T20:05:00Z">
            <w:rPr>
              <w:rStyle w:val="-"/>
              <w:rFonts w:ascii="Arial" w:hAnsi="Arial" w:cs="Arial"/>
              <w:color w:val="auto"/>
              <w:sz w:val="24"/>
              <w:szCs w:val="24"/>
              <w:highlight w:val="red"/>
              <w:u w:val="none"/>
            </w:rPr>
          </w:rPrChange>
        </w:rPr>
        <w:t xml:space="preserve">, JF </w:t>
      </w:r>
      <w:proofErr w:type="spellStart"/>
      <w:r w:rsidR="00F73DEF" w:rsidRPr="00886CD4">
        <w:rPr>
          <w:rStyle w:val="-"/>
          <w:rFonts w:ascii="Arial" w:hAnsi="Arial" w:cs="Arial"/>
          <w:color w:val="auto"/>
          <w:sz w:val="24"/>
          <w:szCs w:val="24"/>
          <w:u w:val="none"/>
          <w:rPrChange w:id="3577" w:author="Panagiotis Karkazis" w:date="2022-03-01T20:05:00Z">
            <w:rPr>
              <w:rStyle w:val="-"/>
              <w:rFonts w:ascii="Arial" w:hAnsi="Arial" w:cs="Arial"/>
              <w:color w:val="auto"/>
              <w:sz w:val="24"/>
              <w:szCs w:val="24"/>
              <w:highlight w:val="red"/>
              <w:u w:val="none"/>
            </w:rPr>
          </w:rPrChange>
        </w:rPr>
        <w:t>Allen</w:t>
      </w:r>
      <w:proofErr w:type="spellEnd"/>
      <w:r w:rsidR="00F73DEF" w:rsidRPr="00886CD4">
        <w:rPr>
          <w:rStyle w:val="-"/>
          <w:rFonts w:ascii="Arial" w:hAnsi="Arial" w:cs="Arial"/>
          <w:color w:val="auto"/>
          <w:sz w:val="24"/>
          <w:szCs w:val="24"/>
          <w:u w:val="none"/>
          <w:rPrChange w:id="3578" w:author="Panagiotis Karkazis" w:date="2022-03-01T20:05:00Z">
            <w:rPr>
              <w:rStyle w:val="-"/>
              <w:rFonts w:ascii="Arial" w:hAnsi="Arial" w:cs="Arial"/>
              <w:color w:val="auto"/>
              <w:sz w:val="24"/>
              <w:szCs w:val="24"/>
              <w:highlight w:val="red"/>
              <w:u w:val="none"/>
            </w:rPr>
          </w:rPrChange>
        </w:rPr>
        <w:t xml:space="preserve"> – </w:t>
      </w:r>
      <w:proofErr w:type="spellStart"/>
      <w:r w:rsidR="00F73DEF" w:rsidRPr="00886CD4">
        <w:rPr>
          <w:rStyle w:val="-"/>
          <w:rFonts w:ascii="Arial" w:hAnsi="Arial" w:cs="Arial"/>
          <w:color w:val="auto"/>
          <w:sz w:val="24"/>
          <w:szCs w:val="24"/>
          <w:u w:val="none"/>
          <w:rPrChange w:id="3579" w:author="Panagiotis Karkazis" w:date="2022-03-01T20:05:00Z">
            <w:rPr>
              <w:rStyle w:val="-"/>
              <w:rFonts w:ascii="Arial" w:hAnsi="Arial" w:cs="Arial"/>
              <w:color w:val="auto"/>
              <w:sz w:val="24"/>
              <w:szCs w:val="24"/>
              <w:highlight w:val="red"/>
              <w:u w:val="none"/>
            </w:rPr>
          </w:rPrChange>
        </w:rPr>
        <w:t>Encyclopedia</w:t>
      </w:r>
      <w:proofErr w:type="spellEnd"/>
      <w:r w:rsidR="00683850" w:rsidRPr="00886CD4">
        <w:rPr>
          <w:rStyle w:val="-"/>
          <w:rFonts w:ascii="Arial" w:hAnsi="Arial" w:cs="Arial"/>
          <w:color w:val="auto"/>
          <w:sz w:val="24"/>
          <w:szCs w:val="24"/>
          <w:u w:val="none"/>
          <w:rPrChange w:id="3580" w:author="Panagiotis Karkazis" w:date="2022-03-01T20:05:00Z">
            <w:rPr>
              <w:rStyle w:val="-"/>
              <w:rFonts w:ascii="Arial" w:hAnsi="Arial" w:cs="Arial"/>
              <w:color w:val="auto"/>
              <w:sz w:val="24"/>
              <w:szCs w:val="24"/>
              <w:highlight w:val="red"/>
              <w:u w:val="none"/>
            </w:rPr>
          </w:rPrChange>
        </w:rPr>
        <w:t>]</w:t>
      </w:r>
      <w:r w:rsidR="00530056" w:rsidRPr="00886CD4">
        <w:rPr>
          <w:rFonts w:ascii="Arial" w:hAnsi="Arial" w:cs="Arial"/>
          <w:sz w:val="24"/>
          <w:szCs w:val="24"/>
          <w:rPrChange w:id="3581" w:author="Panagiotis Karkazis" w:date="2022-03-01T20:05:00Z">
            <w:rPr>
              <w:rFonts w:ascii="Arial" w:hAnsi="Arial" w:cs="Arial"/>
              <w:sz w:val="24"/>
              <w:szCs w:val="24"/>
              <w:highlight w:val="red"/>
            </w:rPr>
          </w:rPrChange>
        </w:rPr>
        <w:t>.</w:t>
      </w:r>
    </w:p>
    <w:p w14:paraId="059461AD" w14:textId="5C1D1030" w:rsidR="001E0FF2" w:rsidRPr="00886CD4" w:rsidRDefault="00676755" w:rsidP="0033151B">
      <w:pPr>
        <w:spacing w:after="0" w:line="360" w:lineRule="auto"/>
        <w:ind w:firstLine="227"/>
        <w:jc w:val="both"/>
        <w:rPr>
          <w:rFonts w:ascii="Arial" w:hAnsi="Arial" w:cs="Arial"/>
          <w:sz w:val="24"/>
          <w:szCs w:val="24"/>
          <w:rPrChange w:id="3582" w:author="Panagiotis Karkazis" w:date="2022-03-01T20:05:00Z">
            <w:rPr>
              <w:rFonts w:ascii="Arial" w:hAnsi="Arial" w:cs="Arial"/>
              <w:sz w:val="24"/>
              <w:szCs w:val="24"/>
              <w:highlight w:val="red"/>
            </w:rPr>
          </w:rPrChange>
        </w:rPr>
      </w:pPr>
      <w:r w:rsidRPr="00886CD4">
        <w:rPr>
          <w:rFonts w:ascii="Arial" w:hAnsi="Arial" w:cs="Arial"/>
          <w:sz w:val="24"/>
          <w:szCs w:val="24"/>
          <w:rPrChange w:id="3583" w:author="Panagiotis Karkazis" w:date="2022-03-01T20:05:00Z">
            <w:rPr>
              <w:rFonts w:ascii="Arial" w:hAnsi="Arial" w:cs="Arial"/>
              <w:sz w:val="24"/>
              <w:szCs w:val="24"/>
              <w:highlight w:val="red"/>
            </w:rPr>
          </w:rPrChange>
        </w:rPr>
        <w:t>Το επίπεδο της συνδιάλεξης (</w:t>
      </w:r>
      <w:r w:rsidRPr="00886CD4">
        <w:rPr>
          <w:rFonts w:ascii="Arial" w:hAnsi="Arial" w:cs="Arial"/>
          <w:sz w:val="24"/>
          <w:szCs w:val="24"/>
          <w:lang w:val="en-US"/>
          <w:rPrChange w:id="3584" w:author="Panagiotis Karkazis" w:date="2022-03-01T20:05:00Z">
            <w:rPr>
              <w:rFonts w:ascii="Arial" w:hAnsi="Arial" w:cs="Arial"/>
              <w:sz w:val="24"/>
              <w:szCs w:val="24"/>
              <w:highlight w:val="red"/>
              <w:lang w:val="en-US"/>
            </w:rPr>
          </w:rPrChange>
        </w:rPr>
        <w:t>discourse</w:t>
      </w:r>
      <w:r w:rsidRPr="00886CD4">
        <w:rPr>
          <w:rFonts w:ascii="Arial" w:hAnsi="Arial" w:cs="Arial"/>
          <w:sz w:val="24"/>
          <w:szCs w:val="24"/>
          <w:rPrChange w:id="3585" w:author="Panagiotis Karkazis" w:date="2022-03-01T20:05:00Z">
            <w:rPr>
              <w:rFonts w:ascii="Arial" w:hAnsi="Arial" w:cs="Arial"/>
              <w:sz w:val="24"/>
              <w:szCs w:val="24"/>
              <w:highlight w:val="red"/>
            </w:rPr>
          </w:rPrChange>
        </w:rPr>
        <w:t xml:space="preserve">) ασχολείται με την </w:t>
      </w:r>
      <w:r w:rsidR="00AA1009" w:rsidRPr="00886CD4">
        <w:rPr>
          <w:rFonts w:ascii="Arial" w:hAnsi="Arial" w:cs="Arial"/>
          <w:sz w:val="24"/>
          <w:szCs w:val="24"/>
          <w:rPrChange w:id="3586" w:author="Panagiotis Karkazis" w:date="2022-03-01T20:05:00Z">
            <w:rPr>
              <w:rFonts w:ascii="Arial" w:hAnsi="Arial" w:cs="Arial"/>
              <w:sz w:val="24"/>
              <w:szCs w:val="24"/>
              <w:highlight w:val="red"/>
            </w:rPr>
          </w:rPrChange>
        </w:rPr>
        <w:t xml:space="preserve">ανάλυση της δομής και του νοήματος σε κείμενα μεγάλων εκτάσεων. Δεν αναλύει απλά την </w:t>
      </w:r>
      <w:r w:rsidRPr="00886CD4">
        <w:rPr>
          <w:rFonts w:ascii="Arial" w:hAnsi="Arial" w:cs="Arial"/>
          <w:sz w:val="24"/>
          <w:szCs w:val="24"/>
          <w:rPrChange w:id="3587" w:author="Panagiotis Karkazis" w:date="2022-03-01T20:05:00Z">
            <w:rPr>
              <w:rFonts w:ascii="Arial" w:hAnsi="Arial" w:cs="Arial"/>
              <w:sz w:val="24"/>
              <w:szCs w:val="24"/>
              <w:highlight w:val="red"/>
            </w:rPr>
          </w:rPrChange>
        </w:rPr>
        <w:t xml:space="preserve">σύνδεση </w:t>
      </w:r>
      <w:r w:rsidR="00AA1009" w:rsidRPr="00886CD4">
        <w:rPr>
          <w:rFonts w:ascii="Arial" w:hAnsi="Arial" w:cs="Arial"/>
          <w:sz w:val="24"/>
          <w:szCs w:val="24"/>
          <w:rPrChange w:id="3588" w:author="Panagiotis Karkazis" w:date="2022-03-01T20:05:00Z">
            <w:rPr>
              <w:rFonts w:ascii="Arial" w:hAnsi="Arial" w:cs="Arial"/>
              <w:sz w:val="24"/>
              <w:szCs w:val="24"/>
              <w:highlight w:val="red"/>
            </w:rPr>
          </w:rPrChange>
        </w:rPr>
        <w:t xml:space="preserve">των </w:t>
      </w:r>
      <w:r w:rsidRPr="00886CD4">
        <w:rPr>
          <w:rFonts w:ascii="Arial" w:hAnsi="Arial" w:cs="Arial"/>
          <w:sz w:val="24"/>
          <w:szCs w:val="24"/>
          <w:rPrChange w:id="3589" w:author="Panagiotis Karkazis" w:date="2022-03-01T20:05:00Z">
            <w:rPr>
              <w:rFonts w:ascii="Arial" w:hAnsi="Arial" w:cs="Arial"/>
              <w:sz w:val="24"/>
              <w:szCs w:val="24"/>
              <w:highlight w:val="red"/>
            </w:rPr>
          </w:rPrChange>
        </w:rPr>
        <w:t>λέξεων</w:t>
      </w:r>
      <w:r w:rsidR="00AA1009" w:rsidRPr="00886CD4">
        <w:rPr>
          <w:rFonts w:ascii="Arial" w:hAnsi="Arial" w:cs="Arial"/>
          <w:sz w:val="24"/>
          <w:szCs w:val="24"/>
          <w:rPrChange w:id="3590" w:author="Panagiotis Karkazis" w:date="2022-03-01T20:05:00Z">
            <w:rPr>
              <w:rFonts w:ascii="Arial" w:hAnsi="Arial" w:cs="Arial"/>
              <w:sz w:val="24"/>
              <w:szCs w:val="24"/>
              <w:highlight w:val="red"/>
            </w:rPr>
          </w:rPrChange>
        </w:rPr>
        <w:t xml:space="preserve"> σε μία πρόταση, αντίθετα, προσπαθεί να βρει τις συσχετίσεις που υπάρχουν μεταξύ των λέξεων και των προτάσεων</w:t>
      </w:r>
      <w:r w:rsidR="009732C8" w:rsidRPr="00886CD4">
        <w:rPr>
          <w:rFonts w:ascii="Arial" w:hAnsi="Arial" w:cs="Arial"/>
          <w:sz w:val="24"/>
          <w:szCs w:val="24"/>
          <w:rPrChange w:id="3591" w:author="Panagiotis Karkazis" w:date="2022-03-01T20:05:00Z">
            <w:rPr>
              <w:rFonts w:ascii="Arial" w:hAnsi="Arial" w:cs="Arial"/>
              <w:sz w:val="24"/>
              <w:szCs w:val="24"/>
              <w:highlight w:val="red"/>
            </w:rPr>
          </w:rPrChange>
        </w:rPr>
        <w:t xml:space="preserve"> [</w:t>
      </w:r>
      <w:r w:rsidR="009732C8" w:rsidRPr="00886CD4">
        <w:rPr>
          <w:rStyle w:val="-"/>
          <w:rFonts w:ascii="Arial" w:hAnsi="Arial" w:cs="Arial"/>
          <w:color w:val="auto"/>
          <w:sz w:val="24"/>
          <w:szCs w:val="24"/>
          <w:u w:val="none"/>
          <w:lang w:val="en-US"/>
          <w:rPrChange w:id="3592" w:author="Panagiotis Karkazis" w:date="2022-03-01T20:05:00Z">
            <w:rPr>
              <w:rStyle w:val="-"/>
              <w:rFonts w:ascii="Arial" w:hAnsi="Arial" w:cs="Arial"/>
              <w:color w:val="auto"/>
              <w:sz w:val="24"/>
              <w:szCs w:val="24"/>
              <w:highlight w:val="red"/>
              <w:u w:val="none"/>
              <w:lang w:val="en-US"/>
            </w:rPr>
          </w:rPrChange>
        </w:rPr>
        <w:t>Elizabeth</w:t>
      </w:r>
      <w:r w:rsidR="009732C8" w:rsidRPr="00886CD4">
        <w:rPr>
          <w:rStyle w:val="-"/>
          <w:rFonts w:ascii="Arial" w:hAnsi="Arial" w:cs="Arial"/>
          <w:color w:val="auto"/>
          <w:sz w:val="24"/>
          <w:szCs w:val="24"/>
          <w:u w:val="none"/>
          <w:rPrChange w:id="3593" w:author="Panagiotis Karkazis" w:date="2022-03-01T20:05:00Z">
            <w:rPr>
              <w:rStyle w:val="-"/>
              <w:rFonts w:ascii="Arial" w:hAnsi="Arial" w:cs="Arial"/>
              <w:color w:val="auto"/>
              <w:sz w:val="24"/>
              <w:szCs w:val="24"/>
              <w:highlight w:val="red"/>
              <w:u w:val="none"/>
            </w:rPr>
          </w:rPrChange>
        </w:rPr>
        <w:t xml:space="preserve"> </w:t>
      </w:r>
      <w:r w:rsidR="009732C8" w:rsidRPr="00886CD4">
        <w:rPr>
          <w:rStyle w:val="-"/>
          <w:rFonts w:ascii="Arial" w:hAnsi="Arial" w:cs="Arial"/>
          <w:color w:val="auto"/>
          <w:sz w:val="24"/>
          <w:szCs w:val="24"/>
          <w:u w:val="none"/>
          <w:lang w:val="en-US"/>
          <w:rPrChange w:id="3594" w:author="Panagiotis Karkazis" w:date="2022-03-01T20:05:00Z">
            <w:rPr>
              <w:rStyle w:val="-"/>
              <w:rFonts w:ascii="Arial" w:hAnsi="Arial" w:cs="Arial"/>
              <w:color w:val="auto"/>
              <w:sz w:val="24"/>
              <w:szCs w:val="24"/>
              <w:highlight w:val="red"/>
              <w:u w:val="none"/>
              <w:lang w:val="en-US"/>
            </w:rPr>
          </w:rPrChange>
        </w:rPr>
        <w:t>D</w:t>
      </w:r>
      <w:r w:rsidR="009732C8" w:rsidRPr="00886CD4">
        <w:rPr>
          <w:rStyle w:val="-"/>
          <w:rFonts w:ascii="Arial" w:hAnsi="Arial" w:cs="Arial"/>
          <w:color w:val="auto"/>
          <w:sz w:val="24"/>
          <w:szCs w:val="24"/>
          <w:u w:val="none"/>
          <w:rPrChange w:id="3595" w:author="Panagiotis Karkazis" w:date="2022-03-01T20:05:00Z">
            <w:rPr>
              <w:rStyle w:val="-"/>
              <w:rFonts w:ascii="Arial" w:hAnsi="Arial" w:cs="Arial"/>
              <w:color w:val="auto"/>
              <w:sz w:val="24"/>
              <w:szCs w:val="24"/>
              <w:highlight w:val="red"/>
              <w:u w:val="none"/>
            </w:rPr>
          </w:rPrChange>
        </w:rPr>
        <w:t>,</w:t>
      </w:r>
      <w:r w:rsidR="009732C8" w:rsidRPr="00886CD4">
        <w:rPr>
          <w:rFonts w:ascii="Arial" w:hAnsi="Arial" w:cs="Arial"/>
          <w:sz w:val="24"/>
          <w:szCs w:val="24"/>
          <w:rPrChange w:id="3596" w:author="Panagiotis Karkazis" w:date="2022-03-01T20:05:00Z">
            <w:rPr>
              <w:rFonts w:ascii="Arial" w:hAnsi="Arial" w:cs="Arial"/>
              <w:sz w:val="24"/>
              <w:szCs w:val="24"/>
              <w:highlight w:val="red"/>
            </w:rPr>
          </w:rPrChange>
        </w:rPr>
        <w:t xml:space="preserve"> </w:t>
      </w:r>
      <w:proofErr w:type="spellStart"/>
      <w:r w:rsidR="009732C8" w:rsidRPr="00886CD4">
        <w:rPr>
          <w:rFonts w:ascii="Arial" w:hAnsi="Arial" w:cs="Arial"/>
          <w:sz w:val="24"/>
          <w:szCs w:val="24"/>
          <w:rPrChange w:id="3597" w:author="Panagiotis Karkazis" w:date="2022-03-01T20:05:00Z">
            <w:rPr>
              <w:rFonts w:ascii="Arial" w:hAnsi="Arial" w:cs="Arial"/>
              <w:sz w:val="24"/>
              <w:szCs w:val="24"/>
              <w:highlight w:val="red"/>
            </w:rPr>
          </w:rPrChange>
        </w:rPr>
        <w:t>different</w:t>
      </w:r>
      <w:proofErr w:type="spellEnd"/>
      <w:r w:rsidR="009732C8" w:rsidRPr="00886CD4">
        <w:rPr>
          <w:rFonts w:ascii="Arial" w:hAnsi="Arial" w:cs="Arial"/>
          <w:sz w:val="24"/>
          <w:szCs w:val="24"/>
          <w:rPrChange w:id="3598" w:author="Panagiotis Karkazis" w:date="2022-03-01T20:05:00Z">
            <w:rPr>
              <w:rFonts w:ascii="Arial" w:hAnsi="Arial" w:cs="Arial"/>
              <w:sz w:val="24"/>
              <w:szCs w:val="24"/>
              <w:highlight w:val="red"/>
            </w:rPr>
          </w:rPrChange>
        </w:rPr>
        <w:t>-</w:t>
      </w:r>
      <w:proofErr w:type="spellStart"/>
      <w:r w:rsidR="009732C8" w:rsidRPr="00886CD4">
        <w:rPr>
          <w:rFonts w:ascii="Arial" w:hAnsi="Arial" w:cs="Arial"/>
          <w:sz w:val="24"/>
          <w:szCs w:val="24"/>
          <w:rPrChange w:id="3599" w:author="Panagiotis Karkazis" w:date="2022-03-01T20:05:00Z">
            <w:rPr>
              <w:rFonts w:ascii="Arial" w:hAnsi="Arial" w:cs="Arial"/>
              <w:sz w:val="24"/>
              <w:szCs w:val="24"/>
              <w:highlight w:val="red"/>
            </w:rPr>
          </w:rPrChange>
        </w:rPr>
        <w:t>levels</w:t>
      </w:r>
      <w:proofErr w:type="spellEnd"/>
      <w:r w:rsidR="009732C8" w:rsidRPr="00886CD4">
        <w:rPr>
          <w:rFonts w:ascii="Arial" w:hAnsi="Arial" w:cs="Arial"/>
          <w:sz w:val="24"/>
          <w:szCs w:val="24"/>
          <w:rPrChange w:id="3600" w:author="Panagiotis Karkazis" w:date="2022-03-01T20:05:00Z">
            <w:rPr>
              <w:rFonts w:ascii="Arial" w:hAnsi="Arial" w:cs="Arial"/>
              <w:sz w:val="24"/>
              <w:szCs w:val="24"/>
              <w:highlight w:val="red"/>
            </w:rPr>
          </w:rPrChange>
        </w:rPr>
        <w:t>-of-</w:t>
      </w:r>
      <w:proofErr w:type="spellStart"/>
      <w:r w:rsidR="009732C8" w:rsidRPr="00886CD4">
        <w:rPr>
          <w:rFonts w:ascii="Arial" w:hAnsi="Arial" w:cs="Arial"/>
          <w:sz w:val="24"/>
          <w:szCs w:val="24"/>
          <w:rPrChange w:id="3601" w:author="Panagiotis Karkazis" w:date="2022-03-01T20:05:00Z">
            <w:rPr>
              <w:rFonts w:ascii="Arial" w:hAnsi="Arial" w:cs="Arial"/>
              <w:sz w:val="24"/>
              <w:szCs w:val="24"/>
              <w:highlight w:val="red"/>
            </w:rPr>
          </w:rPrChange>
        </w:rPr>
        <w:t>nlp</w:t>
      </w:r>
      <w:proofErr w:type="spellEnd"/>
      <w:r w:rsidR="009732C8" w:rsidRPr="00886CD4">
        <w:rPr>
          <w:rFonts w:ascii="Arial" w:hAnsi="Arial" w:cs="Arial"/>
          <w:sz w:val="24"/>
          <w:szCs w:val="24"/>
          <w:rPrChange w:id="3602" w:author="Panagiotis Karkazis" w:date="2022-03-01T20:05:00Z">
            <w:rPr>
              <w:rFonts w:ascii="Arial" w:hAnsi="Arial" w:cs="Arial"/>
              <w:sz w:val="24"/>
              <w:szCs w:val="24"/>
              <w:highlight w:val="red"/>
            </w:rPr>
          </w:rPrChange>
        </w:rPr>
        <w:t xml:space="preserve">]. </w:t>
      </w:r>
    </w:p>
    <w:p w14:paraId="5FDE829F" w14:textId="5B0E1433" w:rsidR="00683850" w:rsidRPr="00886CD4" w:rsidRDefault="00BF0981" w:rsidP="0033151B">
      <w:pPr>
        <w:spacing w:after="0" w:line="360" w:lineRule="auto"/>
        <w:ind w:firstLine="227"/>
        <w:jc w:val="both"/>
        <w:rPr>
          <w:rFonts w:ascii="Arial" w:hAnsi="Arial" w:cs="Arial"/>
          <w:sz w:val="24"/>
          <w:szCs w:val="24"/>
          <w:rPrChange w:id="3603" w:author="Panagiotis Karkazis" w:date="2022-03-01T20:05:00Z">
            <w:rPr>
              <w:rFonts w:ascii="Arial" w:hAnsi="Arial" w:cs="Arial"/>
              <w:sz w:val="24"/>
              <w:szCs w:val="24"/>
              <w:highlight w:val="red"/>
            </w:rPr>
          </w:rPrChange>
        </w:rPr>
      </w:pPr>
      <w:r w:rsidRPr="00886CD4">
        <w:rPr>
          <w:rFonts w:ascii="Arial" w:hAnsi="Arial" w:cs="Arial"/>
          <w:sz w:val="24"/>
          <w:szCs w:val="24"/>
          <w:rPrChange w:id="3604" w:author="Panagiotis Karkazis" w:date="2022-03-01T20:05:00Z">
            <w:rPr>
              <w:rFonts w:ascii="Arial" w:hAnsi="Arial" w:cs="Arial"/>
              <w:sz w:val="24"/>
              <w:szCs w:val="24"/>
              <w:highlight w:val="red"/>
            </w:rPr>
          </w:rPrChange>
        </w:rPr>
        <w:t xml:space="preserve">Το </w:t>
      </w:r>
      <w:r w:rsidR="00E17B3D" w:rsidRPr="00886CD4">
        <w:rPr>
          <w:rFonts w:ascii="Arial" w:hAnsi="Arial" w:cs="Arial"/>
          <w:sz w:val="24"/>
          <w:szCs w:val="24"/>
          <w:rPrChange w:id="3605" w:author="Panagiotis Karkazis" w:date="2022-03-01T20:05:00Z">
            <w:rPr>
              <w:rFonts w:ascii="Arial" w:hAnsi="Arial" w:cs="Arial"/>
              <w:sz w:val="24"/>
              <w:szCs w:val="24"/>
              <w:highlight w:val="red"/>
            </w:rPr>
          </w:rPrChange>
        </w:rPr>
        <w:t>τελευταίο</w:t>
      </w:r>
      <w:r w:rsidRPr="00886CD4">
        <w:rPr>
          <w:rFonts w:ascii="Arial" w:hAnsi="Arial" w:cs="Arial"/>
          <w:sz w:val="24"/>
          <w:szCs w:val="24"/>
          <w:rPrChange w:id="3606" w:author="Panagiotis Karkazis" w:date="2022-03-01T20:05:00Z">
            <w:rPr>
              <w:rFonts w:ascii="Arial" w:hAnsi="Arial" w:cs="Arial"/>
              <w:sz w:val="24"/>
              <w:szCs w:val="24"/>
              <w:highlight w:val="red"/>
            </w:rPr>
          </w:rPrChange>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sidRPr="00886CD4">
        <w:rPr>
          <w:rFonts w:ascii="Arial" w:hAnsi="Arial" w:cs="Arial"/>
          <w:sz w:val="24"/>
          <w:szCs w:val="24"/>
          <w:rPrChange w:id="3607" w:author="Panagiotis Karkazis" w:date="2022-03-01T20:05:00Z">
            <w:rPr>
              <w:rFonts w:ascii="Arial" w:hAnsi="Arial" w:cs="Arial"/>
              <w:sz w:val="24"/>
              <w:szCs w:val="24"/>
              <w:highlight w:val="red"/>
            </w:rPr>
          </w:rPrChange>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sidRPr="00886CD4">
        <w:rPr>
          <w:rFonts w:ascii="Arial" w:hAnsi="Arial" w:cs="Arial"/>
          <w:sz w:val="24"/>
          <w:szCs w:val="24"/>
          <w:rPrChange w:id="3608" w:author="Panagiotis Karkazis" w:date="2022-03-01T20:05:00Z">
            <w:rPr>
              <w:rFonts w:ascii="Arial" w:hAnsi="Arial" w:cs="Arial"/>
              <w:sz w:val="24"/>
              <w:szCs w:val="24"/>
              <w:highlight w:val="red"/>
            </w:rPr>
          </w:rPrChange>
        </w:rPr>
        <w:t xml:space="preserve"> αφού το ρήμα «έσπασες» χρησιμοποιείται μεταφορικά</w:t>
      </w:r>
      <w:r w:rsidR="00EC1AB8" w:rsidRPr="00886CD4">
        <w:rPr>
          <w:rFonts w:ascii="Arial" w:hAnsi="Arial" w:cs="Arial"/>
          <w:sz w:val="24"/>
          <w:szCs w:val="24"/>
          <w:rPrChange w:id="3609" w:author="Panagiotis Karkazis" w:date="2022-03-01T20:05:00Z">
            <w:rPr>
              <w:rFonts w:ascii="Arial" w:hAnsi="Arial" w:cs="Arial"/>
              <w:sz w:val="24"/>
              <w:szCs w:val="24"/>
              <w:highlight w:val="red"/>
            </w:rPr>
          </w:rPrChange>
        </w:rPr>
        <w:t>. Η δουλειά αυτού του επίπεδου είναι να βρίσκει και να κατανοεί αυτές τις περιπτώσεις</w:t>
      </w:r>
      <w:r w:rsidR="00D50F25" w:rsidRPr="00886CD4">
        <w:rPr>
          <w:rFonts w:ascii="Arial" w:hAnsi="Arial" w:cs="Arial"/>
          <w:sz w:val="24"/>
          <w:szCs w:val="24"/>
          <w:rPrChange w:id="3610" w:author="Panagiotis Karkazis" w:date="2022-03-01T20:05:00Z">
            <w:rPr>
              <w:rFonts w:ascii="Arial" w:hAnsi="Arial" w:cs="Arial"/>
              <w:sz w:val="24"/>
              <w:szCs w:val="24"/>
              <w:highlight w:val="red"/>
            </w:rPr>
          </w:rPrChange>
        </w:rPr>
        <w:t xml:space="preserve"> [</w:t>
      </w:r>
      <w:r w:rsidR="00D50F25" w:rsidRPr="00886CD4">
        <w:rPr>
          <w:rStyle w:val="-"/>
          <w:rFonts w:ascii="Arial" w:hAnsi="Arial" w:cs="Arial"/>
          <w:color w:val="auto"/>
          <w:sz w:val="24"/>
          <w:szCs w:val="24"/>
          <w:u w:val="none"/>
          <w:lang w:val="en-US"/>
          <w:rPrChange w:id="3611" w:author="Panagiotis Karkazis" w:date="2022-03-01T20:05:00Z">
            <w:rPr>
              <w:rStyle w:val="-"/>
              <w:rFonts w:ascii="Arial" w:hAnsi="Arial" w:cs="Arial"/>
              <w:color w:val="auto"/>
              <w:sz w:val="24"/>
              <w:szCs w:val="24"/>
              <w:highlight w:val="red"/>
              <w:u w:val="none"/>
              <w:lang w:val="en-US"/>
            </w:rPr>
          </w:rPrChange>
        </w:rPr>
        <w:t>Elizabeth</w:t>
      </w:r>
      <w:r w:rsidR="00D50F25" w:rsidRPr="00886CD4">
        <w:rPr>
          <w:rStyle w:val="-"/>
          <w:rFonts w:ascii="Arial" w:hAnsi="Arial" w:cs="Arial"/>
          <w:color w:val="auto"/>
          <w:sz w:val="24"/>
          <w:szCs w:val="24"/>
          <w:u w:val="none"/>
          <w:rPrChange w:id="3612" w:author="Panagiotis Karkazis" w:date="2022-03-01T20:05:00Z">
            <w:rPr>
              <w:rStyle w:val="-"/>
              <w:rFonts w:ascii="Arial" w:hAnsi="Arial" w:cs="Arial"/>
              <w:color w:val="auto"/>
              <w:sz w:val="24"/>
              <w:szCs w:val="24"/>
              <w:highlight w:val="red"/>
              <w:u w:val="none"/>
            </w:rPr>
          </w:rPrChange>
        </w:rPr>
        <w:t xml:space="preserve"> </w:t>
      </w:r>
      <w:r w:rsidR="00D50F25" w:rsidRPr="00886CD4">
        <w:rPr>
          <w:rStyle w:val="-"/>
          <w:rFonts w:ascii="Arial" w:hAnsi="Arial" w:cs="Arial"/>
          <w:color w:val="auto"/>
          <w:sz w:val="24"/>
          <w:szCs w:val="24"/>
          <w:u w:val="none"/>
          <w:lang w:val="en-US"/>
          <w:rPrChange w:id="3613" w:author="Panagiotis Karkazis" w:date="2022-03-01T20:05:00Z">
            <w:rPr>
              <w:rStyle w:val="-"/>
              <w:rFonts w:ascii="Arial" w:hAnsi="Arial" w:cs="Arial"/>
              <w:color w:val="auto"/>
              <w:sz w:val="24"/>
              <w:szCs w:val="24"/>
              <w:highlight w:val="red"/>
              <w:u w:val="none"/>
              <w:lang w:val="en-US"/>
            </w:rPr>
          </w:rPrChange>
        </w:rPr>
        <w:t>D</w:t>
      </w:r>
      <w:r w:rsidR="00D50F25" w:rsidRPr="00886CD4">
        <w:rPr>
          <w:rStyle w:val="-"/>
          <w:rFonts w:ascii="Arial" w:hAnsi="Arial" w:cs="Arial"/>
          <w:color w:val="auto"/>
          <w:sz w:val="24"/>
          <w:szCs w:val="24"/>
          <w:u w:val="none"/>
          <w:rPrChange w:id="3614" w:author="Panagiotis Karkazis" w:date="2022-03-01T20:05:00Z">
            <w:rPr>
              <w:rStyle w:val="-"/>
              <w:rFonts w:ascii="Arial" w:hAnsi="Arial" w:cs="Arial"/>
              <w:color w:val="auto"/>
              <w:sz w:val="24"/>
              <w:szCs w:val="24"/>
              <w:highlight w:val="red"/>
              <w:u w:val="none"/>
            </w:rPr>
          </w:rPrChange>
        </w:rPr>
        <w:t>,</w:t>
      </w:r>
      <w:r w:rsidR="00D50F25" w:rsidRPr="00886CD4">
        <w:rPr>
          <w:rFonts w:ascii="Arial" w:hAnsi="Arial" w:cs="Arial"/>
          <w:sz w:val="24"/>
          <w:szCs w:val="24"/>
          <w:rPrChange w:id="3615" w:author="Panagiotis Karkazis" w:date="2022-03-01T20:05:00Z">
            <w:rPr>
              <w:rFonts w:ascii="Arial" w:hAnsi="Arial" w:cs="Arial"/>
              <w:sz w:val="24"/>
              <w:szCs w:val="24"/>
              <w:highlight w:val="red"/>
            </w:rPr>
          </w:rPrChange>
        </w:rPr>
        <w:t xml:space="preserve"> </w:t>
      </w:r>
      <w:proofErr w:type="spellStart"/>
      <w:r w:rsidR="00D50F25" w:rsidRPr="00886CD4">
        <w:rPr>
          <w:rFonts w:ascii="Arial" w:hAnsi="Arial" w:cs="Arial"/>
          <w:sz w:val="24"/>
          <w:szCs w:val="24"/>
          <w:rPrChange w:id="3616" w:author="Panagiotis Karkazis" w:date="2022-03-01T20:05:00Z">
            <w:rPr>
              <w:rFonts w:ascii="Arial" w:hAnsi="Arial" w:cs="Arial"/>
              <w:sz w:val="24"/>
              <w:szCs w:val="24"/>
              <w:highlight w:val="red"/>
            </w:rPr>
          </w:rPrChange>
        </w:rPr>
        <w:t>different</w:t>
      </w:r>
      <w:proofErr w:type="spellEnd"/>
      <w:r w:rsidR="00D50F25" w:rsidRPr="00886CD4">
        <w:rPr>
          <w:rFonts w:ascii="Arial" w:hAnsi="Arial" w:cs="Arial"/>
          <w:sz w:val="24"/>
          <w:szCs w:val="24"/>
          <w:rPrChange w:id="3617" w:author="Panagiotis Karkazis" w:date="2022-03-01T20:05:00Z">
            <w:rPr>
              <w:rFonts w:ascii="Arial" w:hAnsi="Arial" w:cs="Arial"/>
              <w:sz w:val="24"/>
              <w:szCs w:val="24"/>
              <w:highlight w:val="red"/>
            </w:rPr>
          </w:rPrChange>
        </w:rPr>
        <w:t>-</w:t>
      </w:r>
      <w:proofErr w:type="spellStart"/>
      <w:r w:rsidR="00D50F25" w:rsidRPr="00886CD4">
        <w:rPr>
          <w:rFonts w:ascii="Arial" w:hAnsi="Arial" w:cs="Arial"/>
          <w:sz w:val="24"/>
          <w:szCs w:val="24"/>
          <w:rPrChange w:id="3618" w:author="Panagiotis Karkazis" w:date="2022-03-01T20:05:00Z">
            <w:rPr>
              <w:rFonts w:ascii="Arial" w:hAnsi="Arial" w:cs="Arial"/>
              <w:sz w:val="24"/>
              <w:szCs w:val="24"/>
              <w:highlight w:val="red"/>
            </w:rPr>
          </w:rPrChange>
        </w:rPr>
        <w:t>levels</w:t>
      </w:r>
      <w:proofErr w:type="spellEnd"/>
      <w:r w:rsidR="00D50F25" w:rsidRPr="00886CD4">
        <w:rPr>
          <w:rFonts w:ascii="Arial" w:hAnsi="Arial" w:cs="Arial"/>
          <w:sz w:val="24"/>
          <w:szCs w:val="24"/>
          <w:rPrChange w:id="3619" w:author="Panagiotis Karkazis" w:date="2022-03-01T20:05:00Z">
            <w:rPr>
              <w:rFonts w:ascii="Arial" w:hAnsi="Arial" w:cs="Arial"/>
              <w:sz w:val="24"/>
              <w:szCs w:val="24"/>
              <w:highlight w:val="red"/>
            </w:rPr>
          </w:rPrChange>
        </w:rPr>
        <w:t>-of-</w:t>
      </w:r>
      <w:proofErr w:type="spellStart"/>
      <w:r w:rsidR="00D50F25" w:rsidRPr="00886CD4">
        <w:rPr>
          <w:rFonts w:ascii="Arial" w:hAnsi="Arial" w:cs="Arial"/>
          <w:sz w:val="24"/>
          <w:szCs w:val="24"/>
          <w:rPrChange w:id="3620" w:author="Panagiotis Karkazis" w:date="2022-03-01T20:05:00Z">
            <w:rPr>
              <w:rFonts w:ascii="Arial" w:hAnsi="Arial" w:cs="Arial"/>
              <w:sz w:val="24"/>
              <w:szCs w:val="24"/>
              <w:highlight w:val="red"/>
            </w:rPr>
          </w:rPrChange>
        </w:rPr>
        <w:t>nlp</w:t>
      </w:r>
      <w:proofErr w:type="spellEnd"/>
      <w:r w:rsidR="00D50F25" w:rsidRPr="00886CD4">
        <w:rPr>
          <w:rFonts w:ascii="Arial" w:hAnsi="Arial" w:cs="Arial"/>
          <w:sz w:val="24"/>
          <w:szCs w:val="24"/>
          <w:rPrChange w:id="3621" w:author="Panagiotis Karkazis" w:date="2022-03-01T20:05:00Z">
            <w:rPr>
              <w:rFonts w:ascii="Arial" w:hAnsi="Arial" w:cs="Arial"/>
              <w:sz w:val="24"/>
              <w:szCs w:val="24"/>
              <w:highlight w:val="red"/>
            </w:rPr>
          </w:rPrChange>
        </w:rPr>
        <w:t>]</w:t>
      </w:r>
      <w:r w:rsidR="00EC1AB8" w:rsidRPr="00886CD4">
        <w:rPr>
          <w:rFonts w:ascii="Arial" w:hAnsi="Arial" w:cs="Arial"/>
          <w:sz w:val="24"/>
          <w:szCs w:val="24"/>
          <w:rPrChange w:id="3622" w:author="Panagiotis Karkazis" w:date="2022-03-01T20:05:00Z">
            <w:rPr>
              <w:rFonts w:ascii="Arial" w:hAnsi="Arial" w:cs="Arial"/>
              <w:sz w:val="24"/>
              <w:szCs w:val="24"/>
              <w:highlight w:val="red"/>
            </w:rPr>
          </w:rPrChange>
        </w:rPr>
        <w:t xml:space="preserve">.  </w:t>
      </w:r>
    </w:p>
    <w:p w14:paraId="03FC453B" w14:textId="197CB48D" w:rsidR="004334BB" w:rsidRPr="00886CD4" w:rsidRDefault="00097554" w:rsidP="00097554">
      <w:pPr>
        <w:spacing w:after="0" w:line="360" w:lineRule="auto"/>
        <w:ind w:firstLine="227"/>
        <w:jc w:val="both"/>
        <w:rPr>
          <w:rFonts w:ascii="Arial" w:hAnsi="Arial" w:cs="Arial"/>
          <w:sz w:val="24"/>
          <w:szCs w:val="24"/>
          <w:rPrChange w:id="3623" w:author="Panagiotis Karkazis" w:date="2022-03-01T20:05:00Z">
            <w:rPr>
              <w:rFonts w:ascii="Arial" w:hAnsi="Arial" w:cs="Arial"/>
              <w:sz w:val="24"/>
              <w:szCs w:val="24"/>
              <w:highlight w:val="red"/>
            </w:rPr>
          </w:rPrChange>
        </w:rPr>
      </w:pPr>
      <w:r w:rsidRPr="00886CD4">
        <w:rPr>
          <w:rFonts w:ascii="Arial" w:hAnsi="Arial" w:cs="Arial"/>
          <w:sz w:val="24"/>
          <w:szCs w:val="24"/>
          <w:rPrChange w:id="3624" w:author="Panagiotis Karkazis" w:date="2022-03-01T20:05:00Z">
            <w:rPr>
              <w:rFonts w:ascii="Arial" w:hAnsi="Arial" w:cs="Arial"/>
              <w:sz w:val="24"/>
              <w:szCs w:val="24"/>
              <w:highlight w:val="red"/>
            </w:rPr>
          </w:rPrChange>
        </w:rPr>
        <w:t xml:space="preserve">Γνωρίζοντας αυτά, γίνεται αντιληπτό το εύρος χρήσης αυτής της υποκατηγορίας. </w:t>
      </w:r>
      <w:r w:rsidR="00736CA8" w:rsidRPr="00886CD4">
        <w:rPr>
          <w:rFonts w:ascii="Arial" w:hAnsi="Arial" w:cs="Arial"/>
          <w:sz w:val="24"/>
          <w:szCs w:val="24"/>
          <w:rPrChange w:id="3625" w:author="Panagiotis Karkazis" w:date="2022-03-01T20:05:00Z">
            <w:rPr>
              <w:rFonts w:ascii="Arial" w:hAnsi="Arial" w:cs="Arial"/>
              <w:sz w:val="24"/>
              <w:szCs w:val="24"/>
              <w:highlight w:val="red"/>
            </w:rPr>
          </w:rPrChange>
        </w:rPr>
        <w:t xml:space="preserve">Έχουν φτιαχτεί πολλές εφαρμογές οι οποίες </w:t>
      </w:r>
      <w:r w:rsidR="004334BB" w:rsidRPr="00886CD4">
        <w:rPr>
          <w:rFonts w:ascii="Arial" w:hAnsi="Arial" w:cs="Arial"/>
          <w:sz w:val="24"/>
          <w:szCs w:val="24"/>
          <w:rPrChange w:id="3626" w:author="Panagiotis Karkazis" w:date="2022-03-01T20:05:00Z">
            <w:rPr>
              <w:rFonts w:ascii="Arial" w:hAnsi="Arial" w:cs="Arial"/>
              <w:sz w:val="24"/>
              <w:szCs w:val="24"/>
              <w:highlight w:val="red"/>
            </w:rPr>
          </w:rPrChange>
        </w:rPr>
        <w:t>αξιοποιούν</w:t>
      </w:r>
      <w:r w:rsidR="00736CA8" w:rsidRPr="00886CD4">
        <w:rPr>
          <w:rFonts w:ascii="Arial" w:hAnsi="Arial" w:cs="Arial"/>
          <w:sz w:val="24"/>
          <w:szCs w:val="24"/>
          <w:rPrChange w:id="3627" w:author="Panagiotis Karkazis" w:date="2022-03-01T20:05:00Z">
            <w:rPr>
              <w:rFonts w:ascii="Arial" w:hAnsi="Arial" w:cs="Arial"/>
              <w:sz w:val="24"/>
              <w:szCs w:val="24"/>
              <w:highlight w:val="red"/>
            </w:rPr>
          </w:rPrChange>
        </w:rPr>
        <w:t xml:space="preserve"> το </w:t>
      </w:r>
      <w:r w:rsidR="00736CA8" w:rsidRPr="00886CD4">
        <w:rPr>
          <w:rFonts w:ascii="Arial" w:hAnsi="Arial" w:cs="Arial"/>
          <w:sz w:val="24"/>
          <w:szCs w:val="24"/>
          <w:lang w:val="en-US"/>
          <w:rPrChange w:id="3628" w:author="Panagiotis Karkazis" w:date="2022-03-01T20:05:00Z">
            <w:rPr>
              <w:rFonts w:ascii="Arial" w:hAnsi="Arial" w:cs="Arial"/>
              <w:sz w:val="24"/>
              <w:szCs w:val="24"/>
              <w:highlight w:val="red"/>
              <w:lang w:val="en-US"/>
            </w:rPr>
          </w:rPrChange>
        </w:rPr>
        <w:t>NLP</w:t>
      </w:r>
      <w:r w:rsidR="004334BB" w:rsidRPr="00886CD4">
        <w:rPr>
          <w:rFonts w:ascii="Arial" w:hAnsi="Arial" w:cs="Arial"/>
          <w:sz w:val="24"/>
          <w:szCs w:val="24"/>
          <w:rPrChange w:id="3629" w:author="Panagiotis Karkazis" w:date="2022-03-01T20:05:00Z">
            <w:rPr>
              <w:rFonts w:ascii="Arial" w:hAnsi="Arial" w:cs="Arial"/>
              <w:sz w:val="24"/>
              <w:szCs w:val="24"/>
              <w:highlight w:val="red"/>
            </w:rPr>
          </w:rPrChange>
        </w:rPr>
        <w:t xml:space="preserve"> και χρησιμοποιούνται αρκετά σήμερα</w:t>
      </w:r>
      <w:r w:rsidR="001F2B90" w:rsidRPr="00886CD4">
        <w:rPr>
          <w:rFonts w:ascii="Arial" w:hAnsi="Arial" w:cs="Arial"/>
          <w:sz w:val="24"/>
          <w:szCs w:val="24"/>
          <w:rPrChange w:id="3630" w:author="Panagiotis Karkazis" w:date="2022-03-01T20:05:00Z">
            <w:rPr>
              <w:rFonts w:ascii="Arial" w:hAnsi="Arial" w:cs="Arial"/>
              <w:sz w:val="24"/>
              <w:szCs w:val="24"/>
              <w:highlight w:val="red"/>
            </w:rPr>
          </w:rPrChange>
        </w:rPr>
        <w:t>. Μ</w:t>
      </w:r>
      <w:r w:rsidR="004334BB" w:rsidRPr="00886CD4">
        <w:rPr>
          <w:rFonts w:ascii="Arial" w:hAnsi="Arial" w:cs="Arial"/>
          <w:sz w:val="24"/>
          <w:szCs w:val="24"/>
          <w:rPrChange w:id="3631" w:author="Panagiotis Karkazis" w:date="2022-03-01T20:05:00Z">
            <w:rPr>
              <w:rFonts w:ascii="Arial" w:hAnsi="Arial" w:cs="Arial"/>
              <w:sz w:val="24"/>
              <w:szCs w:val="24"/>
              <w:highlight w:val="red"/>
            </w:rPr>
          </w:rPrChange>
        </w:rPr>
        <w:t>ερικές από αυτές είναι οι εξής</w:t>
      </w:r>
      <w:r w:rsidR="00260393" w:rsidRPr="00886CD4">
        <w:rPr>
          <w:rFonts w:ascii="Arial" w:hAnsi="Arial" w:cs="Arial"/>
          <w:sz w:val="24"/>
          <w:szCs w:val="24"/>
          <w:rPrChange w:id="3632" w:author="Panagiotis Karkazis" w:date="2022-03-01T20:05:00Z">
            <w:rPr>
              <w:rFonts w:ascii="Arial" w:hAnsi="Arial" w:cs="Arial"/>
              <w:sz w:val="24"/>
              <w:szCs w:val="24"/>
              <w:highlight w:val="red"/>
            </w:rPr>
          </w:rPrChange>
        </w:rPr>
        <w:t xml:space="preserve"> [</w:t>
      </w:r>
      <w:r w:rsidR="00260393" w:rsidRPr="00886CD4">
        <w:rPr>
          <w:rStyle w:val="-"/>
          <w:rFonts w:ascii="Arial" w:hAnsi="Arial" w:cs="Arial"/>
          <w:color w:val="auto"/>
          <w:sz w:val="24"/>
          <w:szCs w:val="24"/>
          <w:u w:val="none"/>
          <w:lang w:val="en-US"/>
          <w:rPrChange w:id="3633" w:author="Panagiotis Karkazis" w:date="2022-03-01T20:05:00Z">
            <w:rPr>
              <w:rStyle w:val="-"/>
              <w:rFonts w:ascii="Arial" w:hAnsi="Arial" w:cs="Arial"/>
              <w:color w:val="auto"/>
              <w:sz w:val="24"/>
              <w:szCs w:val="24"/>
              <w:highlight w:val="red"/>
              <w:u w:val="none"/>
              <w:lang w:val="en-US"/>
            </w:rPr>
          </w:rPrChange>
        </w:rPr>
        <w:t>Elizabeth</w:t>
      </w:r>
      <w:r w:rsidR="00260393" w:rsidRPr="00886CD4">
        <w:rPr>
          <w:rStyle w:val="-"/>
          <w:rFonts w:ascii="Arial" w:hAnsi="Arial" w:cs="Arial"/>
          <w:color w:val="auto"/>
          <w:sz w:val="24"/>
          <w:szCs w:val="24"/>
          <w:u w:val="none"/>
          <w:rPrChange w:id="3634" w:author="Panagiotis Karkazis" w:date="2022-03-01T20:05:00Z">
            <w:rPr>
              <w:rStyle w:val="-"/>
              <w:rFonts w:ascii="Arial" w:hAnsi="Arial" w:cs="Arial"/>
              <w:color w:val="auto"/>
              <w:sz w:val="24"/>
              <w:szCs w:val="24"/>
              <w:highlight w:val="red"/>
              <w:u w:val="none"/>
            </w:rPr>
          </w:rPrChange>
        </w:rPr>
        <w:t xml:space="preserve"> </w:t>
      </w:r>
      <w:r w:rsidR="00260393" w:rsidRPr="00886CD4">
        <w:rPr>
          <w:rStyle w:val="-"/>
          <w:rFonts w:ascii="Arial" w:hAnsi="Arial" w:cs="Arial"/>
          <w:color w:val="auto"/>
          <w:sz w:val="24"/>
          <w:szCs w:val="24"/>
          <w:u w:val="none"/>
          <w:lang w:val="en-US"/>
          <w:rPrChange w:id="3635" w:author="Panagiotis Karkazis" w:date="2022-03-01T20:05:00Z">
            <w:rPr>
              <w:rStyle w:val="-"/>
              <w:rFonts w:ascii="Arial" w:hAnsi="Arial" w:cs="Arial"/>
              <w:color w:val="auto"/>
              <w:sz w:val="24"/>
              <w:szCs w:val="24"/>
              <w:highlight w:val="red"/>
              <w:u w:val="none"/>
              <w:lang w:val="en-US"/>
            </w:rPr>
          </w:rPrChange>
        </w:rPr>
        <w:t>D</w:t>
      </w:r>
      <w:r w:rsidR="007D7951" w:rsidRPr="00886CD4">
        <w:rPr>
          <w:rStyle w:val="-"/>
          <w:rFonts w:ascii="Arial" w:hAnsi="Arial" w:cs="Arial"/>
          <w:color w:val="auto"/>
          <w:sz w:val="24"/>
          <w:szCs w:val="24"/>
          <w:u w:val="none"/>
          <w:rPrChange w:id="3636" w:author="Panagiotis Karkazis" w:date="2022-03-01T20:05:00Z">
            <w:rPr>
              <w:rStyle w:val="-"/>
              <w:rFonts w:ascii="Arial" w:hAnsi="Arial" w:cs="Arial"/>
              <w:color w:val="auto"/>
              <w:sz w:val="24"/>
              <w:szCs w:val="24"/>
              <w:highlight w:val="red"/>
              <w:u w:val="none"/>
            </w:rPr>
          </w:rPrChange>
        </w:rPr>
        <w:t xml:space="preserve">, JF </w:t>
      </w:r>
      <w:proofErr w:type="spellStart"/>
      <w:r w:rsidR="007D7951" w:rsidRPr="00886CD4">
        <w:rPr>
          <w:rStyle w:val="-"/>
          <w:rFonts w:ascii="Arial" w:hAnsi="Arial" w:cs="Arial"/>
          <w:color w:val="auto"/>
          <w:sz w:val="24"/>
          <w:szCs w:val="24"/>
          <w:u w:val="none"/>
          <w:rPrChange w:id="3637" w:author="Panagiotis Karkazis" w:date="2022-03-01T20:05:00Z">
            <w:rPr>
              <w:rStyle w:val="-"/>
              <w:rFonts w:ascii="Arial" w:hAnsi="Arial" w:cs="Arial"/>
              <w:color w:val="auto"/>
              <w:sz w:val="24"/>
              <w:szCs w:val="24"/>
              <w:highlight w:val="red"/>
              <w:u w:val="none"/>
            </w:rPr>
          </w:rPrChange>
        </w:rPr>
        <w:t>Allen</w:t>
      </w:r>
      <w:proofErr w:type="spellEnd"/>
      <w:r w:rsidR="007D7951" w:rsidRPr="00886CD4">
        <w:rPr>
          <w:rStyle w:val="-"/>
          <w:rFonts w:ascii="Arial" w:hAnsi="Arial" w:cs="Arial"/>
          <w:color w:val="auto"/>
          <w:sz w:val="24"/>
          <w:szCs w:val="24"/>
          <w:u w:val="none"/>
          <w:rPrChange w:id="3638" w:author="Panagiotis Karkazis" w:date="2022-03-01T20:05:00Z">
            <w:rPr>
              <w:rStyle w:val="-"/>
              <w:rFonts w:ascii="Arial" w:hAnsi="Arial" w:cs="Arial"/>
              <w:color w:val="auto"/>
              <w:sz w:val="24"/>
              <w:szCs w:val="24"/>
              <w:highlight w:val="red"/>
              <w:u w:val="none"/>
            </w:rPr>
          </w:rPrChange>
        </w:rPr>
        <w:t xml:space="preserve"> – </w:t>
      </w:r>
      <w:proofErr w:type="spellStart"/>
      <w:r w:rsidR="007D7951" w:rsidRPr="00886CD4">
        <w:rPr>
          <w:rStyle w:val="-"/>
          <w:rFonts w:ascii="Arial" w:hAnsi="Arial" w:cs="Arial"/>
          <w:color w:val="auto"/>
          <w:sz w:val="24"/>
          <w:szCs w:val="24"/>
          <w:u w:val="none"/>
          <w:rPrChange w:id="3639" w:author="Panagiotis Karkazis" w:date="2022-03-01T20:05:00Z">
            <w:rPr>
              <w:rStyle w:val="-"/>
              <w:rFonts w:ascii="Arial" w:hAnsi="Arial" w:cs="Arial"/>
              <w:color w:val="auto"/>
              <w:sz w:val="24"/>
              <w:szCs w:val="24"/>
              <w:highlight w:val="red"/>
              <w:u w:val="none"/>
            </w:rPr>
          </w:rPrChange>
        </w:rPr>
        <w:t>Encyclopedia</w:t>
      </w:r>
      <w:proofErr w:type="spellEnd"/>
      <w:r w:rsidR="00260393" w:rsidRPr="00886CD4">
        <w:rPr>
          <w:rFonts w:ascii="Arial" w:hAnsi="Arial" w:cs="Arial"/>
          <w:sz w:val="24"/>
          <w:szCs w:val="24"/>
          <w:rPrChange w:id="3640" w:author="Panagiotis Karkazis" w:date="2022-03-01T20:05:00Z">
            <w:rPr>
              <w:rFonts w:ascii="Arial" w:hAnsi="Arial" w:cs="Arial"/>
              <w:sz w:val="24"/>
              <w:szCs w:val="24"/>
              <w:highlight w:val="red"/>
            </w:rPr>
          </w:rPrChange>
        </w:rPr>
        <w:t>]</w:t>
      </w:r>
      <w:r w:rsidR="004334BB" w:rsidRPr="00886CD4">
        <w:rPr>
          <w:rFonts w:ascii="Arial" w:hAnsi="Arial" w:cs="Arial"/>
          <w:sz w:val="24"/>
          <w:szCs w:val="24"/>
          <w:rPrChange w:id="3641" w:author="Panagiotis Karkazis" w:date="2022-03-01T20:05:00Z">
            <w:rPr>
              <w:rFonts w:ascii="Arial" w:hAnsi="Arial" w:cs="Arial"/>
              <w:sz w:val="24"/>
              <w:szCs w:val="24"/>
              <w:highlight w:val="red"/>
            </w:rPr>
          </w:rPrChange>
        </w:rPr>
        <w:t>:</w:t>
      </w:r>
    </w:p>
    <w:p w14:paraId="7EB5F47F" w14:textId="576C4E8E" w:rsidR="004334BB" w:rsidRPr="00886CD4" w:rsidRDefault="004334BB" w:rsidP="004334BB">
      <w:pPr>
        <w:pStyle w:val="a3"/>
        <w:numPr>
          <w:ilvl w:val="0"/>
          <w:numId w:val="13"/>
        </w:numPr>
        <w:spacing w:after="0" w:line="360" w:lineRule="auto"/>
        <w:jc w:val="both"/>
        <w:rPr>
          <w:rFonts w:ascii="Arial" w:hAnsi="Arial" w:cs="Arial"/>
          <w:sz w:val="24"/>
          <w:szCs w:val="24"/>
          <w:lang w:val="en-US"/>
          <w:rPrChange w:id="3642"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3643" w:author="Panagiotis Karkazis" w:date="2022-03-01T20:05:00Z">
            <w:rPr>
              <w:rFonts w:ascii="Arial" w:hAnsi="Arial" w:cs="Arial"/>
              <w:sz w:val="24"/>
              <w:szCs w:val="24"/>
              <w:highlight w:val="red"/>
            </w:rPr>
          </w:rPrChange>
        </w:rPr>
        <w:t>Εξαγωγή Πληροφοριών (</w:t>
      </w:r>
      <w:r w:rsidRPr="00886CD4">
        <w:rPr>
          <w:rFonts w:ascii="Arial" w:hAnsi="Arial" w:cs="Arial"/>
          <w:sz w:val="24"/>
          <w:szCs w:val="24"/>
          <w:lang w:val="en-US"/>
          <w:rPrChange w:id="3644" w:author="Panagiotis Karkazis" w:date="2022-03-01T20:05:00Z">
            <w:rPr>
              <w:rFonts w:ascii="Arial" w:hAnsi="Arial" w:cs="Arial"/>
              <w:sz w:val="24"/>
              <w:szCs w:val="24"/>
              <w:highlight w:val="red"/>
              <w:lang w:val="en-US"/>
            </w:rPr>
          </w:rPrChange>
        </w:rPr>
        <w:t>Information Extraction</w:t>
      </w:r>
      <w:r w:rsidRPr="00886CD4">
        <w:rPr>
          <w:rFonts w:ascii="Arial" w:hAnsi="Arial" w:cs="Arial"/>
          <w:sz w:val="24"/>
          <w:szCs w:val="24"/>
          <w:rPrChange w:id="3645" w:author="Panagiotis Karkazis" w:date="2022-03-01T20:05:00Z">
            <w:rPr>
              <w:rFonts w:ascii="Arial" w:hAnsi="Arial" w:cs="Arial"/>
              <w:sz w:val="24"/>
              <w:szCs w:val="24"/>
              <w:highlight w:val="red"/>
            </w:rPr>
          </w:rPrChange>
        </w:rPr>
        <w:t>)</w:t>
      </w:r>
    </w:p>
    <w:p w14:paraId="710E73D3" w14:textId="6F6AE1D0" w:rsidR="004334BB" w:rsidRPr="00886CD4" w:rsidRDefault="0087321D" w:rsidP="004334BB">
      <w:pPr>
        <w:pStyle w:val="a3"/>
        <w:numPr>
          <w:ilvl w:val="0"/>
          <w:numId w:val="13"/>
        </w:numPr>
        <w:spacing w:after="0" w:line="360" w:lineRule="auto"/>
        <w:jc w:val="both"/>
        <w:rPr>
          <w:rFonts w:ascii="Arial" w:hAnsi="Arial" w:cs="Arial"/>
          <w:sz w:val="24"/>
          <w:szCs w:val="24"/>
          <w:lang w:val="en-US"/>
          <w:rPrChange w:id="3646"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3647" w:author="Panagiotis Karkazis" w:date="2022-03-01T20:05:00Z">
            <w:rPr>
              <w:rFonts w:ascii="Arial" w:hAnsi="Arial" w:cs="Arial"/>
              <w:sz w:val="24"/>
              <w:szCs w:val="24"/>
              <w:highlight w:val="red"/>
            </w:rPr>
          </w:rPrChange>
        </w:rPr>
        <w:t>Ανάκτηση Πληροφορίας (</w:t>
      </w:r>
      <w:r w:rsidRPr="00886CD4">
        <w:rPr>
          <w:rFonts w:ascii="Arial" w:hAnsi="Arial" w:cs="Arial"/>
          <w:sz w:val="24"/>
          <w:szCs w:val="24"/>
          <w:lang w:val="en-US"/>
          <w:rPrChange w:id="3648" w:author="Panagiotis Karkazis" w:date="2022-03-01T20:05:00Z">
            <w:rPr>
              <w:rFonts w:ascii="Arial" w:hAnsi="Arial" w:cs="Arial"/>
              <w:sz w:val="24"/>
              <w:szCs w:val="24"/>
              <w:highlight w:val="red"/>
              <w:lang w:val="en-US"/>
            </w:rPr>
          </w:rPrChange>
        </w:rPr>
        <w:t>Information Retrieval</w:t>
      </w:r>
      <w:r w:rsidRPr="00886CD4">
        <w:rPr>
          <w:rFonts w:ascii="Arial" w:hAnsi="Arial" w:cs="Arial"/>
          <w:sz w:val="24"/>
          <w:szCs w:val="24"/>
          <w:rPrChange w:id="3649" w:author="Panagiotis Karkazis" w:date="2022-03-01T20:05:00Z">
            <w:rPr>
              <w:rFonts w:ascii="Arial" w:hAnsi="Arial" w:cs="Arial"/>
              <w:sz w:val="24"/>
              <w:szCs w:val="24"/>
              <w:highlight w:val="red"/>
            </w:rPr>
          </w:rPrChange>
        </w:rPr>
        <w:t>)</w:t>
      </w:r>
    </w:p>
    <w:p w14:paraId="7265D641" w14:textId="3407EA04" w:rsidR="0087321D" w:rsidRPr="00886CD4" w:rsidRDefault="0087321D" w:rsidP="004334BB">
      <w:pPr>
        <w:pStyle w:val="a3"/>
        <w:numPr>
          <w:ilvl w:val="0"/>
          <w:numId w:val="13"/>
        </w:numPr>
        <w:spacing w:after="0" w:line="360" w:lineRule="auto"/>
        <w:jc w:val="both"/>
        <w:rPr>
          <w:rFonts w:ascii="Arial" w:hAnsi="Arial" w:cs="Arial"/>
          <w:sz w:val="24"/>
          <w:szCs w:val="24"/>
          <w:lang w:val="en-US"/>
          <w:rPrChange w:id="3650"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3651" w:author="Panagiotis Karkazis" w:date="2022-03-01T20:05:00Z">
            <w:rPr>
              <w:rFonts w:ascii="Arial" w:hAnsi="Arial" w:cs="Arial"/>
              <w:sz w:val="24"/>
              <w:szCs w:val="24"/>
              <w:highlight w:val="red"/>
            </w:rPr>
          </w:rPrChange>
        </w:rPr>
        <w:t>Συστήματα Διαλόγου (</w:t>
      </w:r>
      <w:r w:rsidRPr="00886CD4">
        <w:rPr>
          <w:rFonts w:ascii="Arial" w:hAnsi="Arial" w:cs="Arial"/>
          <w:sz w:val="24"/>
          <w:szCs w:val="24"/>
          <w:lang w:val="en-US"/>
          <w:rPrChange w:id="3652" w:author="Panagiotis Karkazis" w:date="2022-03-01T20:05:00Z">
            <w:rPr>
              <w:rFonts w:ascii="Arial" w:hAnsi="Arial" w:cs="Arial"/>
              <w:sz w:val="24"/>
              <w:szCs w:val="24"/>
              <w:highlight w:val="red"/>
              <w:lang w:val="en-US"/>
            </w:rPr>
          </w:rPrChange>
        </w:rPr>
        <w:t>Dialog Systems</w:t>
      </w:r>
      <w:r w:rsidRPr="00886CD4">
        <w:rPr>
          <w:rFonts w:ascii="Arial" w:hAnsi="Arial" w:cs="Arial"/>
          <w:sz w:val="24"/>
          <w:szCs w:val="24"/>
          <w:rPrChange w:id="3653" w:author="Panagiotis Karkazis" w:date="2022-03-01T20:05:00Z">
            <w:rPr>
              <w:rFonts w:ascii="Arial" w:hAnsi="Arial" w:cs="Arial"/>
              <w:sz w:val="24"/>
              <w:szCs w:val="24"/>
              <w:highlight w:val="red"/>
            </w:rPr>
          </w:rPrChange>
        </w:rPr>
        <w:t>)</w:t>
      </w:r>
    </w:p>
    <w:p w14:paraId="2EA96F26" w14:textId="50FC843D" w:rsidR="0087321D" w:rsidRPr="00886CD4" w:rsidRDefault="008F0247" w:rsidP="004334BB">
      <w:pPr>
        <w:pStyle w:val="a3"/>
        <w:numPr>
          <w:ilvl w:val="0"/>
          <w:numId w:val="13"/>
        </w:numPr>
        <w:spacing w:after="0" w:line="360" w:lineRule="auto"/>
        <w:jc w:val="both"/>
        <w:rPr>
          <w:rFonts w:ascii="Arial" w:hAnsi="Arial" w:cs="Arial"/>
          <w:sz w:val="24"/>
          <w:szCs w:val="24"/>
          <w:lang w:val="en-US"/>
          <w:rPrChange w:id="3654"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3655" w:author="Panagiotis Karkazis" w:date="2022-03-01T20:05:00Z">
            <w:rPr>
              <w:rFonts w:ascii="Arial" w:hAnsi="Arial" w:cs="Arial"/>
              <w:sz w:val="24"/>
              <w:szCs w:val="24"/>
              <w:highlight w:val="red"/>
            </w:rPr>
          </w:rPrChange>
        </w:rPr>
        <w:t>Σύνοψη (</w:t>
      </w:r>
      <w:r w:rsidRPr="00886CD4">
        <w:rPr>
          <w:rFonts w:ascii="Arial" w:hAnsi="Arial" w:cs="Arial"/>
          <w:sz w:val="24"/>
          <w:szCs w:val="24"/>
          <w:lang w:val="en-US"/>
          <w:rPrChange w:id="3656" w:author="Panagiotis Karkazis" w:date="2022-03-01T20:05:00Z">
            <w:rPr>
              <w:rFonts w:ascii="Arial" w:hAnsi="Arial" w:cs="Arial"/>
              <w:sz w:val="24"/>
              <w:szCs w:val="24"/>
              <w:highlight w:val="red"/>
              <w:lang w:val="en-US"/>
            </w:rPr>
          </w:rPrChange>
        </w:rPr>
        <w:t>Summarization</w:t>
      </w:r>
      <w:r w:rsidRPr="00886CD4">
        <w:rPr>
          <w:rFonts w:ascii="Arial" w:hAnsi="Arial" w:cs="Arial"/>
          <w:sz w:val="24"/>
          <w:szCs w:val="24"/>
          <w:rPrChange w:id="3657" w:author="Panagiotis Karkazis" w:date="2022-03-01T20:05:00Z">
            <w:rPr>
              <w:rFonts w:ascii="Arial" w:hAnsi="Arial" w:cs="Arial"/>
              <w:sz w:val="24"/>
              <w:szCs w:val="24"/>
              <w:highlight w:val="red"/>
            </w:rPr>
          </w:rPrChange>
        </w:rPr>
        <w:t>)</w:t>
      </w:r>
    </w:p>
    <w:p w14:paraId="026A0AE1" w14:textId="79FA84CA" w:rsidR="008F0247" w:rsidRPr="00886CD4" w:rsidRDefault="001B2BEF" w:rsidP="004334BB">
      <w:pPr>
        <w:pStyle w:val="a3"/>
        <w:numPr>
          <w:ilvl w:val="0"/>
          <w:numId w:val="13"/>
        </w:numPr>
        <w:spacing w:after="0" w:line="360" w:lineRule="auto"/>
        <w:jc w:val="both"/>
        <w:rPr>
          <w:rFonts w:ascii="Arial" w:hAnsi="Arial" w:cs="Arial"/>
          <w:sz w:val="24"/>
          <w:szCs w:val="24"/>
          <w:lang w:val="en-US"/>
          <w:rPrChange w:id="3658" w:author="Panagiotis Karkazis" w:date="2022-03-01T20:05:00Z">
            <w:rPr>
              <w:rFonts w:ascii="Arial" w:hAnsi="Arial" w:cs="Arial"/>
              <w:sz w:val="24"/>
              <w:szCs w:val="24"/>
              <w:highlight w:val="red"/>
              <w:lang w:val="en-US"/>
            </w:rPr>
          </w:rPrChange>
        </w:rPr>
      </w:pPr>
      <w:r w:rsidRPr="00886CD4">
        <w:rPr>
          <w:rFonts w:ascii="Arial" w:hAnsi="Arial" w:cs="Arial"/>
          <w:sz w:val="24"/>
          <w:szCs w:val="24"/>
          <w:rPrChange w:id="3659" w:author="Panagiotis Karkazis" w:date="2022-03-01T20:05:00Z">
            <w:rPr>
              <w:rFonts w:ascii="Arial" w:hAnsi="Arial" w:cs="Arial"/>
              <w:sz w:val="24"/>
              <w:szCs w:val="24"/>
              <w:highlight w:val="red"/>
            </w:rPr>
          </w:rPrChange>
        </w:rPr>
        <w:t>Αυτόματη Μετάφραση</w:t>
      </w:r>
      <w:r w:rsidRPr="00886CD4">
        <w:rPr>
          <w:rFonts w:ascii="Arial" w:hAnsi="Arial" w:cs="Arial"/>
          <w:sz w:val="24"/>
          <w:szCs w:val="24"/>
          <w:lang w:val="en-US"/>
          <w:rPrChange w:id="3660" w:author="Panagiotis Karkazis" w:date="2022-03-01T20:05:00Z">
            <w:rPr>
              <w:rFonts w:ascii="Arial" w:hAnsi="Arial" w:cs="Arial"/>
              <w:sz w:val="24"/>
              <w:szCs w:val="24"/>
              <w:highlight w:val="red"/>
              <w:lang w:val="en-US"/>
            </w:rPr>
          </w:rPrChange>
        </w:rPr>
        <w:t>(Machine Translation)</w:t>
      </w:r>
    </w:p>
    <w:p w14:paraId="41E8F6D9" w14:textId="7968CDE0" w:rsidR="00AE7B6B" w:rsidRPr="00886CD4" w:rsidRDefault="006267BF" w:rsidP="006267BF">
      <w:pPr>
        <w:spacing w:after="0" w:line="360" w:lineRule="auto"/>
        <w:jc w:val="both"/>
        <w:rPr>
          <w:rFonts w:ascii="Arial" w:hAnsi="Arial" w:cs="Arial"/>
          <w:sz w:val="24"/>
          <w:szCs w:val="24"/>
          <w:rPrChange w:id="3661" w:author="Panagiotis Karkazis" w:date="2022-03-01T20:05:00Z">
            <w:rPr>
              <w:rFonts w:ascii="Arial" w:hAnsi="Arial" w:cs="Arial"/>
              <w:sz w:val="24"/>
              <w:szCs w:val="24"/>
              <w:highlight w:val="red"/>
            </w:rPr>
          </w:rPrChange>
        </w:rPr>
      </w:pPr>
      <w:r w:rsidRPr="00886CD4">
        <w:rPr>
          <w:rFonts w:ascii="Arial" w:hAnsi="Arial" w:cs="Arial"/>
          <w:sz w:val="24"/>
          <w:szCs w:val="24"/>
          <w:rPrChange w:id="3662" w:author="Panagiotis Karkazis" w:date="2022-03-01T20:05:00Z">
            <w:rPr>
              <w:rFonts w:ascii="Arial" w:hAnsi="Arial" w:cs="Arial"/>
              <w:sz w:val="24"/>
              <w:szCs w:val="24"/>
              <w:highlight w:val="red"/>
            </w:rPr>
          </w:rPrChange>
        </w:rPr>
        <w:t>Ένα κλασσικό παράδειγμα</w:t>
      </w:r>
      <w:r w:rsidR="00E54010" w:rsidRPr="00886CD4">
        <w:rPr>
          <w:rFonts w:ascii="Arial" w:hAnsi="Arial" w:cs="Arial"/>
          <w:sz w:val="24"/>
          <w:szCs w:val="24"/>
          <w:rPrChange w:id="3663" w:author="Panagiotis Karkazis" w:date="2022-03-01T20:05:00Z">
            <w:rPr>
              <w:rFonts w:ascii="Arial" w:hAnsi="Arial" w:cs="Arial"/>
              <w:sz w:val="24"/>
              <w:szCs w:val="24"/>
              <w:highlight w:val="red"/>
            </w:rPr>
          </w:rPrChange>
        </w:rPr>
        <w:t xml:space="preserve"> εφαρμογής του </w:t>
      </w:r>
      <w:r w:rsidR="00E54010" w:rsidRPr="00886CD4">
        <w:rPr>
          <w:rFonts w:ascii="Arial" w:hAnsi="Arial" w:cs="Arial"/>
          <w:sz w:val="24"/>
          <w:szCs w:val="24"/>
          <w:lang w:val="en-US"/>
          <w:rPrChange w:id="3664" w:author="Panagiotis Karkazis" w:date="2022-03-01T20:05:00Z">
            <w:rPr>
              <w:rFonts w:ascii="Arial" w:hAnsi="Arial" w:cs="Arial"/>
              <w:sz w:val="24"/>
              <w:szCs w:val="24"/>
              <w:highlight w:val="red"/>
              <w:lang w:val="en-US"/>
            </w:rPr>
          </w:rPrChange>
        </w:rPr>
        <w:t>NLP</w:t>
      </w:r>
      <w:r w:rsidR="00E54010" w:rsidRPr="00886CD4">
        <w:rPr>
          <w:rFonts w:ascii="Arial" w:hAnsi="Arial" w:cs="Arial"/>
          <w:sz w:val="24"/>
          <w:szCs w:val="24"/>
          <w:rPrChange w:id="3665" w:author="Panagiotis Karkazis" w:date="2022-03-01T20:05:00Z">
            <w:rPr>
              <w:rFonts w:ascii="Arial" w:hAnsi="Arial" w:cs="Arial"/>
              <w:sz w:val="24"/>
              <w:szCs w:val="24"/>
              <w:highlight w:val="red"/>
            </w:rPr>
          </w:rPrChange>
        </w:rPr>
        <w:t xml:space="preserve"> είναι η </w:t>
      </w:r>
      <w:r w:rsidR="00E54010" w:rsidRPr="00886CD4">
        <w:rPr>
          <w:rFonts w:ascii="Arial" w:hAnsi="Arial" w:cs="Arial"/>
          <w:sz w:val="24"/>
          <w:szCs w:val="24"/>
          <w:lang w:val="en-US"/>
          <w:rPrChange w:id="3666" w:author="Panagiotis Karkazis" w:date="2022-03-01T20:05:00Z">
            <w:rPr>
              <w:rFonts w:ascii="Arial" w:hAnsi="Arial" w:cs="Arial"/>
              <w:sz w:val="24"/>
              <w:szCs w:val="24"/>
              <w:highlight w:val="red"/>
              <w:lang w:val="en-US"/>
            </w:rPr>
          </w:rPrChange>
        </w:rPr>
        <w:t>Siri</w:t>
      </w:r>
      <w:r w:rsidR="00E54010" w:rsidRPr="00886CD4">
        <w:rPr>
          <w:rFonts w:ascii="Arial" w:hAnsi="Arial" w:cs="Arial"/>
          <w:sz w:val="24"/>
          <w:szCs w:val="24"/>
          <w:rPrChange w:id="3667" w:author="Panagiotis Karkazis" w:date="2022-03-01T20:05:00Z">
            <w:rPr>
              <w:rFonts w:ascii="Arial" w:hAnsi="Arial" w:cs="Arial"/>
              <w:sz w:val="24"/>
              <w:szCs w:val="24"/>
              <w:highlight w:val="red"/>
            </w:rPr>
          </w:rPrChange>
        </w:rPr>
        <w:t xml:space="preserve">, ο προσωπικός βοηθός που βρίσκουμε στις συσκευές της εταιρείας </w:t>
      </w:r>
      <w:r w:rsidR="00E54010" w:rsidRPr="00886CD4">
        <w:rPr>
          <w:rFonts w:ascii="Arial" w:hAnsi="Arial" w:cs="Arial"/>
          <w:sz w:val="24"/>
          <w:szCs w:val="24"/>
          <w:lang w:val="en-US"/>
          <w:rPrChange w:id="3668" w:author="Panagiotis Karkazis" w:date="2022-03-01T20:05:00Z">
            <w:rPr>
              <w:rFonts w:ascii="Arial" w:hAnsi="Arial" w:cs="Arial"/>
              <w:sz w:val="24"/>
              <w:szCs w:val="24"/>
              <w:highlight w:val="red"/>
              <w:lang w:val="en-US"/>
            </w:rPr>
          </w:rPrChange>
        </w:rPr>
        <w:t>Apple</w:t>
      </w:r>
      <w:r w:rsidR="00E54010" w:rsidRPr="00886CD4">
        <w:rPr>
          <w:rFonts w:ascii="Arial" w:hAnsi="Arial" w:cs="Arial"/>
          <w:sz w:val="24"/>
          <w:szCs w:val="24"/>
          <w:rPrChange w:id="3669" w:author="Panagiotis Karkazis" w:date="2022-03-01T20:05:00Z">
            <w:rPr>
              <w:rFonts w:ascii="Arial" w:hAnsi="Arial" w:cs="Arial"/>
              <w:sz w:val="24"/>
              <w:szCs w:val="24"/>
              <w:highlight w:val="red"/>
            </w:rPr>
          </w:rPrChange>
        </w:rPr>
        <w:t xml:space="preserve">. Η </w:t>
      </w:r>
      <w:r w:rsidR="00E54010" w:rsidRPr="00886CD4">
        <w:rPr>
          <w:rFonts w:ascii="Arial" w:hAnsi="Arial" w:cs="Arial"/>
          <w:sz w:val="24"/>
          <w:szCs w:val="24"/>
          <w:lang w:val="en-US"/>
          <w:rPrChange w:id="3670" w:author="Panagiotis Karkazis" w:date="2022-03-01T20:05:00Z">
            <w:rPr>
              <w:rFonts w:ascii="Arial" w:hAnsi="Arial" w:cs="Arial"/>
              <w:sz w:val="24"/>
              <w:szCs w:val="24"/>
              <w:highlight w:val="red"/>
              <w:lang w:val="en-US"/>
            </w:rPr>
          </w:rPrChange>
        </w:rPr>
        <w:t>Siri</w:t>
      </w:r>
      <w:r w:rsidR="00E54010" w:rsidRPr="00886CD4">
        <w:rPr>
          <w:rFonts w:ascii="Arial" w:hAnsi="Arial" w:cs="Arial"/>
          <w:sz w:val="24"/>
          <w:szCs w:val="24"/>
          <w:rPrChange w:id="3671" w:author="Panagiotis Karkazis" w:date="2022-03-01T20:05:00Z">
            <w:rPr>
              <w:rFonts w:ascii="Arial" w:hAnsi="Arial" w:cs="Arial"/>
              <w:sz w:val="24"/>
              <w:szCs w:val="24"/>
              <w:highlight w:val="red"/>
            </w:rPr>
          </w:rPrChange>
        </w:rPr>
        <w:t xml:space="preserve"> για να μπορεί </w:t>
      </w:r>
      <w:r w:rsidR="00775B23" w:rsidRPr="00886CD4">
        <w:rPr>
          <w:rFonts w:ascii="Arial" w:hAnsi="Arial" w:cs="Arial"/>
          <w:sz w:val="24"/>
          <w:szCs w:val="24"/>
          <w:rPrChange w:id="3672" w:author="Panagiotis Karkazis" w:date="2022-03-01T20:05:00Z">
            <w:rPr>
              <w:rFonts w:ascii="Arial" w:hAnsi="Arial" w:cs="Arial"/>
              <w:sz w:val="24"/>
              <w:szCs w:val="24"/>
              <w:highlight w:val="red"/>
            </w:rPr>
          </w:rPrChange>
        </w:rPr>
        <w:t>να πραγματοποιεί όλες αυτές τις λειτουργίες</w:t>
      </w:r>
      <w:r w:rsidR="00E54010" w:rsidRPr="00886CD4">
        <w:rPr>
          <w:rFonts w:ascii="Arial" w:hAnsi="Arial" w:cs="Arial"/>
          <w:sz w:val="24"/>
          <w:szCs w:val="24"/>
          <w:rPrChange w:id="3673" w:author="Panagiotis Karkazis" w:date="2022-03-01T20:05:00Z">
            <w:rPr>
              <w:rFonts w:ascii="Arial" w:hAnsi="Arial" w:cs="Arial"/>
              <w:sz w:val="24"/>
              <w:szCs w:val="24"/>
              <w:highlight w:val="red"/>
            </w:rPr>
          </w:rPrChange>
        </w:rPr>
        <w:t xml:space="preserve"> [apple.com/</w:t>
      </w:r>
      <w:proofErr w:type="spellStart"/>
      <w:r w:rsidR="00E54010" w:rsidRPr="00886CD4">
        <w:rPr>
          <w:rFonts w:ascii="Arial" w:hAnsi="Arial" w:cs="Arial"/>
          <w:sz w:val="24"/>
          <w:szCs w:val="24"/>
          <w:rPrChange w:id="3674" w:author="Panagiotis Karkazis" w:date="2022-03-01T20:05:00Z">
            <w:rPr>
              <w:rFonts w:ascii="Arial" w:hAnsi="Arial" w:cs="Arial"/>
              <w:sz w:val="24"/>
              <w:szCs w:val="24"/>
              <w:highlight w:val="red"/>
            </w:rPr>
          </w:rPrChange>
        </w:rPr>
        <w:t>siri</w:t>
      </w:r>
      <w:proofErr w:type="spellEnd"/>
      <w:r w:rsidR="00E54010" w:rsidRPr="00886CD4">
        <w:rPr>
          <w:rFonts w:ascii="Arial" w:hAnsi="Arial" w:cs="Arial"/>
          <w:sz w:val="24"/>
          <w:szCs w:val="24"/>
          <w:rPrChange w:id="3675" w:author="Panagiotis Karkazis" w:date="2022-03-01T20:05:00Z">
            <w:rPr>
              <w:rFonts w:ascii="Arial" w:hAnsi="Arial" w:cs="Arial"/>
              <w:sz w:val="24"/>
              <w:szCs w:val="24"/>
              <w:highlight w:val="red"/>
            </w:rPr>
          </w:rPrChange>
        </w:rPr>
        <w:t>, HT204389]</w:t>
      </w:r>
      <w:r w:rsidR="00775B23" w:rsidRPr="00886CD4">
        <w:rPr>
          <w:rFonts w:ascii="Arial" w:hAnsi="Arial" w:cs="Arial"/>
          <w:sz w:val="24"/>
          <w:szCs w:val="24"/>
          <w:rPrChange w:id="3676" w:author="Panagiotis Karkazis" w:date="2022-03-01T20:05:00Z">
            <w:rPr>
              <w:rFonts w:ascii="Arial" w:hAnsi="Arial" w:cs="Arial"/>
              <w:sz w:val="24"/>
              <w:szCs w:val="24"/>
              <w:highlight w:val="red"/>
            </w:rPr>
          </w:rPrChange>
        </w:rPr>
        <w:t>,</w:t>
      </w:r>
      <w:r w:rsidR="00E54010" w:rsidRPr="00886CD4">
        <w:rPr>
          <w:rFonts w:ascii="Arial" w:hAnsi="Arial" w:cs="Arial"/>
          <w:sz w:val="24"/>
          <w:szCs w:val="24"/>
          <w:rPrChange w:id="3677" w:author="Panagiotis Karkazis" w:date="2022-03-01T20:05:00Z">
            <w:rPr>
              <w:rFonts w:ascii="Arial" w:hAnsi="Arial" w:cs="Arial"/>
              <w:sz w:val="24"/>
              <w:szCs w:val="24"/>
              <w:highlight w:val="red"/>
            </w:rPr>
          </w:rPrChange>
        </w:rPr>
        <w:t xml:space="preserve"> κάνει χρήση</w:t>
      </w:r>
      <w:r w:rsidR="00CC5A08" w:rsidRPr="00886CD4">
        <w:rPr>
          <w:rFonts w:ascii="Arial" w:hAnsi="Arial" w:cs="Arial"/>
          <w:sz w:val="24"/>
          <w:szCs w:val="24"/>
          <w:rPrChange w:id="3678" w:author="Panagiotis Karkazis" w:date="2022-03-01T20:05:00Z">
            <w:rPr>
              <w:rFonts w:ascii="Arial" w:hAnsi="Arial" w:cs="Arial"/>
              <w:sz w:val="24"/>
              <w:szCs w:val="24"/>
              <w:highlight w:val="red"/>
            </w:rPr>
          </w:rPrChange>
        </w:rPr>
        <w:t xml:space="preserve"> αρκετών μεθόδων γλωσσικής ανάλυσης.</w:t>
      </w:r>
      <w:r w:rsidR="00AB7742" w:rsidRPr="00886CD4">
        <w:rPr>
          <w:rFonts w:ascii="Arial" w:hAnsi="Arial" w:cs="Arial"/>
          <w:sz w:val="24"/>
          <w:szCs w:val="24"/>
          <w:rPrChange w:id="3679" w:author="Panagiotis Karkazis" w:date="2022-03-01T20:05:00Z">
            <w:rPr>
              <w:rFonts w:ascii="Arial" w:hAnsi="Arial" w:cs="Arial"/>
              <w:sz w:val="24"/>
              <w:szCs w:val="24"/>
              <w:highlight w:val="red"/>
            </w:rPr>
          </w:rPrChange>
        </w:rPr>
        <w:t xml:space="preserve"> Με βάση </w:t>
      </w:r>
      <w:r w:rsidR="009C3F80" w:rsidRPr="00886CD4">
        <w:rPr>
          <w:rFonts w:ascii="Arial" w:hAnsi="Arial" w:cs="Arial"/>
          <w:sz w:val="24"/>
          <w:szCs w:val="24"/>
          <w:rPrChange w:id="3680" w:author="Panagiotis Karkazis" w:date="2022-03-01T20:05:00Z">
            <w:rPr>
              <w:rFonts w:ascii="Arial" w:hAnsi="Arial" w:cs="Arial"/>
              <w:sz w:val="24"/>
              <w:szCs w:val="24"/>
              <w:highlight w:val="red"/>
            </w:rPr>
          </w:rPrChange>
        </w:rPr>
        <w:t>τα παραπάνω,</w:t>
      </w:r>
      <w:r w:rsidR="00AB7742" w:rsidRPr="00886CD4">
        <w:rPr>
          <w:rFonts w:ascii="Arial" w:hAnsi="Arial" w:cs="Arial"/>
          <w:sz w:val="24"/>
          <w:szCs w:val="24"/>
          <w:rPrChange w:id="3681" w:author="Panagiotis Karkazis" w:date="2022-03-01T20:05:00Z">
            <w:rPr>
              <w:rFonts w:ascii="Arial" w:hAnsi="Arial" w:cs="Arial"/>
              <w:sz w:val="24"/>
              <w:szCs w:val="24"/>
              <w:highlight w:val="red"/>
            </w:rPr>
          </w:rPrChange>
        </w:rPr>
        <w:t xml:space="preserve"> μπορούν να </w:t>
      </w:r>
      <w:r w:rsidR="00AB7742" w:rsidRPr="00886CD4">
        <w:rPr>
          <w:rFonts w:ascii="Arial" w:hAnsi="Arial" w:cs="Arial"/>
          <w:sz w:val="24"/>
          <w:szCs w:val="24"/>
          <w:rPrChange w:id="3682" w:author="Panagiotis Karkazis" w:date="2022-03-01T20:05:00Z">
            <w:rPr>
              <w:rFonts w:ascii="Arial" w:hAnsi="Arial" w:cs="Arial"/>
              <w:sz w:val="24"/>
              <w:szCs w:val="24"/>
              <w:highlight w:val="red"/>
            </w:rPr>
          </w:rPrChange>
        </w:rPr>
        <w:lastRenderedPageBreak/>
        <w:t>δημιουργηθούν παρόμοιες εφαρμογές οι οποίες θα κάνουν πιο εύκολη και ευχάριστη την αλληλεπίδραση με τις συσκε</w:t>
      </w:r>
      <w:r w:rsidR="009C3F80" w:rsidRPr="00886CD4">
        <w:rPr>
          <w:rFonts w:ascii="Arial" w:hAnsi="Arial" w:cs="Arial"/>
          <w:sz w:val="24"/>
          <w:szCs w:val="24"/>
          <w:rPrChange w:id="3683" w:author="Panagiotis Karkazis" w:date="2022-03-01T20:05:00Z">
            <w:rPr>
              <w:rFonts w:ascii="Arial" w:hAnsi="Arial" w:cs="Arial"/>
              <w:sz w:val="24"/>
              <w:szCs w:val="24"/>
              <w:highlight w:val="red"/>
            </w:rPr>
          </w:rPrChange>
        </w:rPr>
        <w:t>υές</w:t>
      </w:r>
      <w:r w:rsidR="00AB7742" w:rsidRPr="00886CD4">
        <w:rPr>
          <w:rFonts w:ascii="Arial" w:hAnsi="Arial" w:cs="Arial"/>
          <w:sz w:val="24"/>
          <w:szCs w:val="24"/>
          <w:rPrChange w:id="3684" w:author="Panagiotis Karkazis" w:date="2022-03-01T20:05:00Z">
            <w:rPr>
              <w:rFonts w:ascii="Arial" w:hAnsi="Arial" w:cs="Arial"/>
              <w:sz w:val="24"/>
              <w:szCs w:val="24"/>
              <w:highlight w:val="red"/>
            </w:rPr>
          </w:rPrChange>
        </w:rPr>
        <w:t>.</w:t>
      </w:r>
    </w:p>
    <w:p w14:paraId="4E1A255D" w14:textId="77777777" w:rsidR="009806C0" w:rsidRPr="00886CD4" w:rsidRDefault="009806C0" w:rsidP="00325DE3">
      <w:pPr>
        <w:spacing w:after="0" w:line="360" w:lineRule="auto"/>
        <w:jc w:val="both"/>
        <w:rPr>
          <w:rFonts w:ascii="Arial" w:hAnsi="Arial" w:cs="Arial"/>
          <w:b/>
          <w:bCs/>
          <w:sz w:val="24"/>
          <w:szCs w:val="24"/>
          <w:rPrChange w:id="3685" w:author="Panagiotis Karkazis" w:date="2022-03-01T20:05:00Z">
            <w:rPr>
              <w:rFonts w:ascii="Arial" w:hAnsi="Arial" w:cs="Arial"/>
              <w:b/>
              <w:bCs/>
              <w:sz w:val="24"/>
              <w:szCs w:val="24"/>
              <w:highlight w:val="red"/>
            </w:rPr>
          </w:rPrChange>
        </w:rPr>
      </w:pPr>
    </w:p>
    <w:p w14:paraId="6726C274" w14:textId="15877517" w:rsidR="00E47E70" w:rsidRPr="00886CD4" w:rsidRDefault="00E47E70" w:rsidP="00D80259">
      <w:pPr>
        <w:pStyle w:val="3"/>
        <w:rPr>
          <w:rFonts w:ascii="Arial" w:hAnsi="Arial" w:cs="Arial"/>
          <w:color w:val="auto"/>
          <w:rPrChange w:id="3686" w:author="Panagiotis Karkazis" w:date="2022-03-01T20:05:00Z">
            <w:rPr>
              <w:rFonts w:ascii="Arial" w:hAnsi="Arial" w:cs="Arial"/>
              <w:color w:val="auto"/>
              <w:highlight w:val="red"/>
            </w:rPr>
          </w:rPrChange>
        </w:rPr>
      </w:pPr>
      <w:bookmarkStart w:id="3687" w:name="_Toc96683893"/>
      <w:r w:rsidRPr="00886CD4">
        <w:rPr>
          <w:rFonts w:ascii="Arial" w:hAnsi="Arial" w:cs="Arial"/>
          <w:color w:val="auto"/>
          <w:rPrChange w:id="3688" w:author="Panagiotis Karkazis" w:date="2022-03-01T20:05:00Z">
            <w:rPr>
              <w:rFonts w:ascii="Arial" w:hAnsi="Arial" w:cs="Arial"/>
              <w:color w:val="auto"/>
              <w:highlight w:val="red"/>
            </w:rPr>
          </w:rPrChange>
        </w:rPr>
        <w:t>2.2.</w:t>
      </w:r>
      <w:r w:rsidR="00364A63" w:rsidRPr="00886CD4">
        <w:rPr>
          <w:rFonts w:ascii="Arial" w:hAnsi="Arial" w:cs="Arial"/>
          <w:color w:val="auto"/>
          <w:rPrChange w:id="3689" w:author="Panagiotis Karkazis" w:date="2022-03-01T20:05:00Z">
            <w:rPr>
              <w:rFonts w:ascii="Arial" w:hAnsi="Arial" w:cs="Arial"/>
              <w:color w:val="auto"/>
              <w:highlight w:val="red"/>
            </w:rPr>
          </w:rPrChange>
        </w:rPr>
        <w:t>4</w:t>
      </w:r>
      <w:r w:rsidRPr="00886CD4">
        <w:rPr>
          <w:rFonts w:ascii="Arial" w:hAnsi="Arial" w:cs="Arial"/>
          <w:color w:val="auto"/>
          <w:rPrChange w:id="3690" w:author="Panagiotis Karkazis" w:date="2022-03-01T20:05:00Z">
            <w:rPr>
              <w:rFonts w:ascii="Arial" w:hAnsi="Arial" w:cs="Arial"/>
              <w:color w:val="auto"/>
              <w:highlight w:val="red"/>
            </w:rPr>
          </w:rPrChange>
        </w:rPr>
        <w:t xml:space="preserve"> Γνωστική Υπολογιστική </w:t>
      </w:r>
      <w:del w:id="3691" w:author="Panagiotis Karkazis" w:date="2022-03-01T21:59:00Z">
        <w:r w:rsidRPr="00886CD4" w:rsidDel="002B46F2">
          <w:rPr>
            <w:rFonts w:ascii="Arial" w:hAnsi="Arial" w:cs="Arial"/>
            <w:color w:val="auto"/>
            <w:rPrChange w:id="3692" w:author="Panagiotis Karkazis" w:date="2022-03-01T20:05:00Z">
              <w:rPr>
                <w:rFonts w:ascii="Arial" w:hAnsi="Arial" w:cs="Arial"/>
                <w:color w:val="auto"/>
                <w:highlight w:val="red"/>
              </w:rPr>
            </w:rPrChange>
          </w:rPr>
          <w:delText xml:space="preserve">– </w:delText>
        </w:r>
        <w:r w:rsidRPr="00886CD4" w:rsidDel="002B46F2">
          <w:rPr>
            <w:rFonts w:ascii="Arial" w:hAnsi="Arial" w:cs="Arial"/>
            <w:color w:val="auto"/>
            <w:lang w:val="en-US"/>
            <w:rPrChange w:id="3693" w:author="Panagiotis Karkazis" w:date="2022-03-01T20:05:00Z">
              <w:rPr>
                <w:rFonts w:ascii="Arial" w:hAnsi="Arial" w:cs="Arial"/>
                <w:color w:val="auto"/>
                <w:highlight w:val="red"/>
                <w:lang w:val="en-US"/>
              </w:rPr>
            </w:rPrChange>
          </w:rPr>
          <w:delText>Cognitive</w:delText>
        </w:r>
        <w:r w:rsidRPr="00886CD4" w:rsidDel="002B46F2">
          <w:rPr>
            <w:rFonts w:ascii="Arial" w:hAnsi="Arial" w:cs="Arial"/>
            <w:color w:val="auto"/>
            <w:rPrChange w:id="3694" w:author="Panagiotis Karkazis" w:date="2022-03-01T20:05:00Z">
              <w:rPr>
                <w:rFonts w:ascii="Arial" w:hAnsi="Arial" w:cs="Arial"/>
                <w:color w:val="auto"/>
                <w:highlight w:val="red"/>
              </w:rPr>
            </w:rPrChange>
          </w:rPr>
          <w:delText xml:space="preserve"> </w:delText>
        </w:r>
        <w:r w:rsidRPr="00886CD4" w:rsidDel="002B46F2">
          <w:rPr>
            <w:rFonts w:ascii="Arial" w:hAnsi="Arial" w:cs="Arial"/>
            <w:color w:val="auto"/>
            <w:lang w:val="en-US"/>
            <w:rPrChange w:id="3695" w:author="Panagiotis Karkazis" w:date="2022-03-01T20:05:00Z">
              <w:rPr>
                <w:rFonts w:ascii="Arial" w:hAnsi="Arial" w:cs="Arial"/>
                <w:color w:val="auto"/>
                <w:highlight w:val="red"/>
                <w:lang w:val="en-US"/>
              </w:rPr>
            </w:rPrChange>
          </w:rPr>
          <w:delText>Computing</w:delText>
        </w:r>
        <w:bookmarkEnd w:id="3687"/>
        <w:r w:rsidRPr="00886CD4" w:rsidDel="002B46F2">
          <w:rPr>
            <w:rFonts w:ascii="Arial" w:hAnsi="Arial" w:cs="Arial"/>
            <w:color w:val="auto"/>
            <w:rPrChange w:id="3696" w:author="Panagiotis Karkazis" w:date="2022-03-01T20:05:00Z">
              <w:rPr>
                <w:rFonts w:ascii="Arial" w:hAnsi="Arial" w:cs="Arial"/>
                <w:color w:val="auto"/>
                <w:highlight w:val="red"/>
              </w:rPr>
            </w:rPrChange>
          </w:rPr>
          <w:delText xml:space="preserve"> </w:delText>
        </w:r>
      </w:del>
    </w:p>
    <w:p w14:paraId="261229F1" w14:textId="47392A32" w:rsidR="003673B0" w:rsidRPr="00886CD4" w:rsidDel="00E50D9F" w:rsidRDefault="003673B0" w:rsidP="00985B65">
      <w:pPr>
        <w:spacing w:after="0" w:line="360" w:lineRule="auto"/>
        <w:ind w:firstLine="227"/>
        <w:jc w:val="both"/>
        <w:rPr>
          <w:del w:id="3697" w:author="Panagiotis Karkazis" w:date="2022-03-01T20:26:00Z"/>
          <w:rFonts w:ascii="Arial" w:hAnsi="Arial" w:cs="Arial"/>
          <w:sz w:val="24"/>
          <w:szCs w:val="24"/>
          <w:rPrChange w:id="3698" w:author="Panagiotis Karkazis" w:date="2022-03-01T20:05:00Z">
            <w:rPr>
              <w:del w:id="3699" w:author="Panagiotis Karkazis" w:date="2022-03-01T20:26:00Z"/>
              <w:rFonts w:ascii="Arial" w:hAnsi="Arial" w:cs="Arial"/>
              <w:sz w:val="24"/>
              <w:szCs w:val="24"/>
              <w:highlight w:val="red"/>
            </w:rPr>
          </w:rPrChange>
        </w:rPr>
      </w:pPr>
    </w:p>
    <w:p w14:paraId="4B75BC7B" w14:textId="77777777" w:rsidR="005C193A" w:rsidRPr="00886CD4" w:rsidRDefault="00F94460" w:rsidP="00985B65">
      <w:pPr>
        <w:spacing w:after="0" w:line="360" w:lineRule="auto"/>
        <w:ind w:firstLine="227"/>
        <w:jc w:val="both"/>
        <w:rPr>
          <w:rFonts w:ascii="Arial" w:hAnsi="Arial" w:cs="Arial"/>
          <w:sz w:val="24"/>
          <w:szCs w:val="24"/>
          <w:rPrChange w:id="3700" w:author="Panagiotis Karkazis" w:date="2022-03-01T20:05:00Z">
            <w:rPr>
              <w:rFonts w:ascii="Arial" w:hAnsi="Arial" w:cs="Arial"/>
              <w:sz w:val="24"/>
              <w:szCs w:val="24"/>
              <w:highlight w:val="red"/>
            </w:rPr>
          </w:rPrChange>
        </w:rPr>
      </w:pPr>
      <w:r w:rsidRPr="00886CD4">
        <w:rPr>
          <w:rFonts w:ascii="Arial" w:hAnsi="Arial" w:cs="Arial"/>
          <w:sz w:val="24"/>
          <w:szCs w:val="24"/>
          <w:rPrChange w:id="3701" w:author="Panagiotis Karkazis" w:date="2022-03-01T20:05:00Z">
            <w:rPr>
              <w:rFonts w:ascii="Arial" w:hAnsi="Arial" w:cs="Arial"/>
              <w:sz w:val="24"/>
              <w:szCs w:val="24"/>
              <w:highlight w:val="red"/>
            </w:rPr>
          </w:rPrChange>
        </w:rPr>
        <w:t>Η επόμενη υποκατηγορία που πρόκειται να αναλυθεί είναι η Γνωσ</w:t>
      </w:r>
      <w:r w:rsidR="00076F6E" w:rsidRPr="00886CD4">
        <w:rPr>
          <w:rFonts w:ascii="Arial" w:hAnsi="Arial" w:cs="Arial"/>
          <w:sz w:val="24"/>
          <w:szCs w:val="24"/>
          <w:rPrChange w:id="3702" w:author="Panagiotis Karkazis" w:date="2022-03-01T20:05:00Z">
            <w:rPr>
              <w:rFonts w:ascii="Arial" w:hAnsi="Arial" w:cs="Arial"/>
              <w:sz w:val="24"/>
              <w:szCs w:val="24"/>
              <w:highlight w:val="red"/>
            </w:rPr>
          </w:rPrChange>
        </w:rPr>
        <w:t>τι</w:t>
      </w:r>
      <w:r w:rsidRPr="00886CD4">
        <w:rPr>
          <w:rFonts w:ascii="Arial" w:hAnsi="Arial" w:cs="Arial"/>
          <w:sz w:val="24"/>
          <w:szCs w:val="24"/>
          <w:rPrChange w:id="3703" w:author="Panagiotis Karkazis" w:date="2022-03-01T20:05:00Z">
            <w:rPr>
              <w:rFonts w:ascii="Arial" w:hAnsi="Arial" w:cs="Arial"/>
              <w:sz w:val="24"/>
              <w:szCs w:val="24"/>
              <w:highlight w:val="red"/>
            </w:rPr>
          </w:rPrChange>
        </w:rPr>
        <w:t>κή Υπολογιστική (</w:t>
      </w:r>
      <w:r w:rsidRPr="00886CD4">
        <w:rPr>
          <w:rFonts w:ascii="Arial" w:hAnsi="Arial" w:cs="Arial"/>
          <w:sz w:val="24"/>
          <w:szCs w:val="24"/>
          <w:lang w:val="en-US"/>
          <w:rPrChange w:id="3704" w:author="Panagiotis Karkazis" w:date="2022-03-01T20:05:00Z">
            <w:rPr>
              <w:rFonts w:ascii="Arial" w:hAnsi="Arial" w:cs="Arial"/>
              <w:sz w:val="24"/>
              <w:szCs w:val="24"/>
              <w:highlight w:val="red"/>
              <w:lang w:val="en-US"/>
            </w:rPr>
          </w:rPrChange>
        </w:rPr>
        <w:t>Cognitive</w:t>
      </w:r>
      <w:r w:rsidRPr="00886CD4">
        <w:rPr>
          <w:rFonts w:ascii="Arial" w:hAnsi="Arial" w:cs="Arial"/>
          <w:sz w:val="24"/>
          <w:szCs w:val="24"/>
          <w:rPrChange w:id="3705" w:author="Panagiotis Karkazis" w:date="2022-03-01T20:05:00Z">
            <w:rPr>
              <w:rFonts w:ascii="Arial" w:hAnsi="Arial" w:cs="Arial"/>
              <w:sz w:val="24"/>
              <w:szCs w:val="24"/>
              <w:highlight w:val="red"/>
            </w:rPr>
          </w:rPrChange>
        </w:rPr>
        <w:t xml:space="preserve"> </w:t>
      </w:r>
      <w:r w:rsidRPr="00886CD4">
        <w:rPr>
          <w:rFonts w:ascii="Arial" w:hAnsi="Arial" w:cs="Arial"/>
          <w:sz w:val="24"/>
          <w:szCs w:val="24"/>
          <w:lang w:val="en-US"/>
          <w:rPrChange w:id="3706" w:author="Panagiotis Karkazis" w:date="2022-03-01T20:05:00Z">
            <w:rPr>
              <w:rFonts w:ascii="Arial" w:hAnsi="Arial" w:cs="Arial"/>
              <w:sz w:val="24"/>
              <w:szCs w:val="24"/>
              <w:highlight w:val="red"/>
              <w:lang w:val="en-US"/>
            </w:rPr>
          </w:rPrChange>
        </w:rPr>
        <w:t>Computing</w:t>
      </w:r>
      <w:r w:rsidRPr="00886CD4">
        <w:rPr>
          <w:rFonts w:ascii="Arial" w:hAnsi="Arial" w:cs="Arial"/>
          <w:sz w:val="24"/>
          <w:szCs w:val="24"/>
          <w:rPrChange w:id="3707" w:author="Panagiotis Karkazis" w:date="2022-03-01T20:05:00Z">
            <w:rPr>
              <w:rFonts w:ascii="Arial" w:hAnsi="Arial" w:cs="Arial"/>
              <w:sz w:val="24"/>
              <w:szCs w:val="24"/>
              <w:highlight w:val="red"/>
            </w:rPr>
          </w:rPrChange>
        </w:rPr>
        <w:t xml:space="preserve">). </w:t>
      </w:r>
      <w:r w:rsidR="008311AE" w:rsidRPr="00886CD4">
        <w:rPr>
          <w:rFonts w:ascii="Arial" w:hAnsi="Arial" w:cs="Arial"/>
          <w:sz w:val="24"/>
          <w:szCs w:val="24"/>
          <w:rPrChange w:id="3708" w:author="Panagiotis Karkazis" w:date="2022-03-01T20:05:00Z">
            <w:rPr>
              <w:rFonts w:ascii="Arial" w:hAnsi="Arial" w:cs="Arial"/>
              <w:sz w:val="24"/>
              <w:szCs w:val="24"/>
              <w:highlight w:val="red"/>
            </w:rPr>
          </w:rPrChange>
        </w:rPr>
        <w:t>Τα</w:t>
      </w:r>
      <w:r w:rsidR="004138D8" w:rsidRPr="00886CD4">
        <w:rPr>
          <w:rFonts w:ascii="Arial" w:hAnsi="Arial" w:cs="Arial"/>
          <w:sz w:val="24"/>
          <w:szCs w:val="24"/>
          <w:rPrChange w:id="3709" w:author="Panagiotis Karkazis" w:date="2022-03-01T20:05:00Z">
            <w:rPr>
              <w:rFonts w:ascii="Arial" w:hAnsi="Arial" w:cs="Arial"/>
              <w:sz w:val="24"/>
              <w:szCs w:val="24"/>
              <w:highlight w:val="red"/>
            </w:rPr>
          </w:rPrChange>
        </w:rPr>
        <w:t xml:space="preserve"> ευφυή </w:t>
      </w:r>
      <w:r w:rsidR="008311AE" w:rsidRPr="00886CD4">
        <w:rPr>
          <w:rFonts w:ascii="Arial" w:hAnsi="Arial" w:cs="Arial"/>
          <w:sz w:val="24"/>
          <w:szCs w:val="24"/>
          <w:rPrChange w:id="3710" w:author="Panagiotis Karkazis" w:date="2022-03-01T20:05:00Z">
            <w:rPr>
              <w:rFonts w:ascii="Arial" w:hAnsi="Arial" w:cs="Arial"/>
              <w:sz w:val="24"/>
              <w:szCs w:val="24"/>
              <w:highlight w:val="red"/>
            </w:rPr>
          </w:rPrChange>
        </w:rPr>
        <w:t>υπολογιστικ</w:t>
      </w:r>
      <w:r w:rsidR="004138D8" w:rsidRPr="00886CD4">
        <w:rPr>
          <w:rFonts w:ascii="Arial" w:hAnsi="Arial" w:cs="Arial"/>
          <w:sz w:val="24"/>
          <w:szCs w:val="24"/>
          <w:rPrChange w:id="3711" w:author="Panagiotis Karkazis" w:date="2022-03-01T20:05:00Z">
            <w:rPr>
              <w:rFonts w:ascii="Arial" w:hAnsi="Arial" w:cs="Arial"/>
              <w:sz w:val="24"/>
              <w:szCs w:val="24"/>
              <w:highlight w:val="red"/>
            </w:rPr>
          </w:rPrChange>
        </w:rPr>
        <w:t>ά</w:t>
      </w:r>
      <w:r w:rsidR="008311AE" w:rsidRPr="00886CD4">
        <w:rPr>
          <w:rFonts w:ascii="Arial" w:hAnsi="Arial" w:cs="Arial"/>
          <w:sz w:val="24"/>
          <w:szCs w:val="24"/>
          <w:rPrChange w:id="3712" w:author="Panagiotis Karkazis" w:date="2022-03-01T20:05:00Z">
            <w:rPr>
              <w:rFonts w:ascii="Arial" w:hAnsi="Arial" w:cs="Arial"/>
              <w:sz w:val="24"/>
              <w:szCs w:val="24"/>
              <w:highlight w:val="red"/>
            </w:rPr>
          </w:rPrChange>
        </w:rPr>
        <w:t xml:space="preserve"> </w:t>
      </w:r>
      <w:r w:rsidR="004138D8" w:rsidRPr="00886CD4">
        <w:rPr>
          <w:rFonts w:ascii="Arial" w:hAnsi="Arial" w:cs="Arial"/>
          <w:sz w:val="24"/>
          <w:szCs w:val="24"/>
          <w:rPrChange w:id="3713" w:author="Panagiotis Karkazis" w:date="2022-03-01T20:05:00Z">
            <w:rPr>
              <w:rFonts w:ascii="Arial" w:hAnsi="Arial" w:cs="Arial"/>
              <w:sz w:val="24"/>
              <w:szCs w:val="24"/>
              <w:highlight w:val="red"/>
            </w:rPr>
          </w:rPrChange>
        </w:rPr>
        <w:t>συστήματα, στοχεύουν στην διευκόλυνση</w:t>
      </w:r>
      <w:r w:rsidR="008311AE" w:rsidRPr="00886CD4">
        <w:rPr>
          <w:rFonts w:ascii="Arial" w:hAnsi="Arial" w:cs="Arial"/>
          <w:sz w:val="24"/>
          <w:szCs w:val="24"/>
          <w:rPrChange w:id="3714" w:author="Panagiotis Karkazis" w:date="2022-03-01T20:05:00Z">
            <w:rPr>
              <w:rFonts w:ascii="Arial" w:hAnsi="Arial" w:cs="Arial"/>
              <w:sz w:val="24"/>
              <w:szCs w:val="24"/>
              <w:highlight w:val="red"/>
            </w:rPr>
          </w:rPrChange>
        </w:rPr>
        <w:t xml:space="preserve"> </w:t>
      </w:r>
      <w:r w:rsidR="004138D8" w:rsidRPr="00886CD4">
        <w:rPr>
          <w:rFonts w:ascii="Arial" w:hAnsi="Arial" w:cs="Arial"/>
          <w:sz w:val="24"/>
          <w:szCs w:val="24"/>
          <w:rPrChange w:id="3715" w:author="Panagiotis Karkazis" w:date="2022-03-01T20:05:00Z">
            <w:rPr>
              <w:rFonts w:ascii="Arial" w:hAnsi="Arial" w:cs="Arial"/>
              <w:sz w:val="24"/>
              <w:szCs w:val="24"/>
              <w:highlight w:val="red"/>
            </w:rPr>
          </w:rPrChange>
        </w:rPr>
        <w:t xml:space="preserve">και την καλυτέρευση της ποιότητας </w:t>
      </w:r>
      <w:r w:rsidR="00ED33BC" w:rsidRPr="00886CD4">
        <w:rPr>
          <w:rFonts w:ascii="Arial" w:hAnsi="Arial" w:cs="Arial"/>
          <w:sz w:val="24"/>
          <w:szCs w:val="24"/>
          <w:rPrChange w:id="3716" w:author="Panagiotis Karkazis" w:date="2022-03-01T20:05:00Z">
            <w:rPr>
              <w:rFonts w:ascii="Arial" w:hAnsi="Arial" w:cs="Arial"/>
              <w:sz w:val="24"/>
              <w:szCs w:val="24"/>
              <w:highlight w:val="red"/>
            </w:rPr>
          </w:rPrChange>
        </w:rPr>
        <w:t>ζωή</w:t>
      </w:r>
      <w:r w:rsidR="004138D8" w:rsidRPr="00886CD4">
        <w:rPr>
          <w:rFonts w:ascii="Arial" w:hAnsi="Arial" w:cs="Arial"/>
          <w:sz w:val="24"/>
          <w:szCs w:val="24"/>
          <w:rPrChange w:id="3717" w:author="Panagiotis Karkazis" w:date="2022-03-01T20:05:00Z">
            <w:rPr>
              <w:rFonts w:ascii="Arial" w:hAnsi="Arial" w:cs="Arial"/>
              <w:sz w:val="24"/>
              <w:szCs w:val="24"/>
              <w:highlight w:val="red"/>
            </w:rPr>
          </w:rPrChange>
        </w:rPr>
        <w:t>ς</w:t>
      </w:r>
      <w:r w:rsidR="00ED33BC" w:rsidRPr="00886CD4">
        <w:rPr>
          <w:rFonts w:ascii="Arial" w:hAnsi="Arial" w:cs="Arial"/>
          <w:sz w:val="24"/>
          <w:szCs w:val="24"/>
          <w:rPrChange w:id="3718" w:author="Panagiotis Karkazis" w:date="2022-03-01T20:05:00Z">
            <w:rPr>
              <w:rFonts w:ascii="Arial" w:hAnsi="Arial" w:cs="Arial"/>
              <w:sz w:val="24"/>
              <w:szCs w:val="24"/>
              <w:highlight w:val="red"/>
            </w:rPr>
          </w:rPrChange>
        </w:rPr>
        <w:t xml:space="preserve"> του ανθρώπου</w:t>
      </w:r>
      <w:r w:rsidR="004138D8" w:rsidRPr="00886CD4">
        <w:rPr>
          <w:rFonts w:ascii="Arial" w:hAnsi="Arial" w:cs="Arial"/>
          <w:sz w:val="24"/>
          <w:szCs w:val="24"/>
          <w:rPrChange w:id="3719" w:author="Panagiotis Karkazis" w:date="2022-03-01T20:05:00Z">
            <w:rPr>
              <w:rFonts w:ascii="Arial" w:hAnsi="Arial" w:cs="Arial"/>
              <w:sz w:val="24"/>
              <w:szCs w:val="24"/>
              <w:highlight w:val="red"/>
            </w:rPr>
          </w:rPrChange>
        </w:rPr>
        <w:t xml:space="preserve">. </w:t>
      </w:r>
      <w:r w:rsidR="00795056" w:rsidRPr="00886CD4">
        <w:rPr>
          <w:rFonts w:ascii="Arial" w:hAnsi="Arial" w:cs="Arial"/>
          <w:sz w:val="24"/>
          <w:szCs w:val="24"/>
          <w:rPrChange w:id="3720" w:author="Panagiotis Karkazis" w:date="2022-03-01T20:05:00Z">
            <w:rPr>
              <w:rFonts w:ascii="Arial" w:hAnsi="Arial" w:cs="Arial"/>
              <w:sz w:val="24"/>
              <w:szCs w:val="24"/>
              <w:highlight w:val="red"/>
            </w:rPr>
          </w:rPrChange>
        </w:rPr>
        <w:t>Ε</w:t>
      </w:r>
      <w:r w:rsidR="00F66046" w:rsidRPr="00886CD4">
        <w:rPr>
          <w:rFonts w:ascii="Arial" w:hAnsi="Arial" w:cs="Arial"/>
          <w:sz w:val="24"/>
          <w:szCs w:val="24"/>
          <w:rPrChange w:id="3721" w:author="Panagiotis Karkazis" w:date="2022-03-01T20:05:00Z">
            <w:rPr>
              <w:rFonts w:ascii="Arial" w:hAnsi="Arial" w:cs="Arial"/>
              <w:sz w:val="24"/>
              <w:szCs w:val="24"/>
              <w:highlight w:val="red"/>
            </w:rPr>
          </w:rPrChange>
        </w:rPr>
        <w:t>πεξεργάζονται μεγάλους όγκους δομημένων και μη δομημένων δεδομένων πολύ πιο γρήγορα</w:t>
      </w:r>
      <w:r w:rsidR="007E1F17" w:rsidRPr="00886CD4">
        <w:rPr>
          <w:rFonts w:ascii="Arial" w:hAnsi="Arial" w:cs="Arial"/>
          <w:sz w:val="24"/>
          <w:szCs w:val="24"/>
          <w:rPrChange w:id="3722" w:author="Panagiotis Karkazis" w:date="2022-03-01T20:05:00Z">
            <w:rPr>
              <w:rFonts w:ascii="Arial" w:hAnsi="Arial" w:cs="Arial"/>
              <w:sz w:val="24"/>
              <w:szCs w:val="24"/>
              <w:highlight w:val="red"/>
            </w:rPr>
          </w:rPrChange>
        </w:rPr>
        <w:t xml:space="preserve"> και αποτελεσματικά</w:t>
      </w:r>
      <w:r w:rsidR="00F66046" w:rsidRPr="00886CD4">
        <w:rPr>
          <w:rFonts w:ascii="Arial" w:hAnsi="Arial" w:cs="Arial"/>
          <w:sz w:val="24"/>
          <w:szCs w:val="24"/>
          <w:rPrChange w:id="3723" w:author="Panagiotis Karkazis" w:date="2022-03-01T20:05:00Z">
            <w:rPr>
              <w:rFonts w:ascii="Arial" w:hAnsi="Arial" w:cs="Arial"/>
              <w:sz w:val="24"/>
              <w:szCs w:val="24"/>
              <w:highlight w:val="red"/>
            </w:rPr>
          </w:rPrChange>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sidRPr="00886CD4">
        <w:rPr>
          <w:rFonts w:ascii="Arial" w:hAnsi="Arial" w:cs="Arial"/>
          <w:sz w:val="24"/>
          <w:szCs w:val="24"/>
          <w:rPrChange w:id="3724" w:author="Panagiotis Karkazis" w:date="2022-03-01T20:05:00Z">
            <w:rPr>
              <w:rFonts w:ascii="Arial" w:hAnsi="Arial" w:cs="Arial"/>
              <w:sz w:val="24"/>
              <w:szCs w:val="24"/>
              <w:highlight w:val="red"/>
            </w:rPr>
          </w:rPrChange>
        </w:rPr>
        <w:t>γ</w:t>
      </w:r>
      <w:r w:rsidR="00F66046" w:rsidRPr="00886CD4">
        <w:rPr>
          <w:rFonts w:ascii="Arial" w:hAnsi="Arial" w:cs="Arial"/>
          <w:sz w:val="24"/>
          <w:szCs w:val="24"/>
          <w:rPrChange w:id="3725" w:author="Panagiotis Karkazis" w:date="2022-03-01T20:05:00Z">
            <w:rPr>
              <w:rFonts w:ascii="Arial" w:hAnsi="Arial" w:cs="Arial"/>
              <w:sz w:val="24"/>
              <w:szCs w:val="24"/>
              <w:highlight w:val="red"/>
            </w:rPr>
          </w:rPrChange>
        </w:rPr>
        <w:t xml:space="preserve">ει </w:t>
      </w:r>
      <w:r w:rsidR="00A73B61" w:rsidRPr="00886CD4">
        <w:rPr>
          <w:rFonts w:ascii="Arial" w:hAnsi="Arial" w:cs="Arial"/>
          <w:sz w:val="24"/>
          <w:szCs w:val="24"/>
          <w:rPrChange w:id="3726" w:author="Panagiotis Karkazis" w:date="2022-03-01T20:05:00Z">
            <w:rPr>
              <w:rFonts w:ascii="Arial" w:hAnsi="Arial" w:cs="Arial"/>
              <w:sz w:val="24"/>
              <w:szCs w:val="24"/>
              <w:highlight w:val="red"/>
            </w:rPr>
          </w:rPrChange>
        </w:rPr>
        <w:t xml:space="preserve">χρήσιμα </w:t>
      </w:r>
      <w:r w:rsidR="00F66046" w:rsidRPr="00886CD4">
        <w:rPr>
          <w:rFonts w:ascii="Arial" w:hAnsi="Arial" w:cs="Arial"/>
          <w:sz w:val="24"/>
          <w:szCs w:val="24"/>
          <w:rPrChange w:id="3727" w:author="Panagiotis Karkazis" w:date="2022-03-01T20:05:00Z">
            <w:rPr>
              <w:rFonts w:ascii="Arial" w:hAnsi="Arial" w:cs="Arial"/>
              <w:sz w:val="24"/>
              <w:szCs w:val="24"/>
              <w:highlight w:val="red"/>
            </w:rPr>
          </w:rPrChange>
        </w:rPr>
        <w:t>συμπεράσματα</w:t>
      </w:r>
      <w:r w:rsidR="008311AE" w:rsidRPr="00886CD4">
        <w:rPr>
          <w:rFonts w:ascii="Arial" w:hAnsi="Arial" w:cs="Arial"/>
          <w:sz w:val="24"/>
          <w:szCs w:val="24"/>
          <w:rPrChange w:id="3728" w:author="Panagiotis Karkazis" w:date="2022-03-01T20:05:00Z">
            <w:rPr>
              <w:rFonts w:ascii="Arial" w:hAnsi="Arial" w:cs="Arial"/>
              <w:sz w:val="24"/>
              <w:szCs w:val="24"/>
              <w:highlight w:val="red"/>
            </w:rPr>
          </w:rPrChange>
        </w:rPr>
        <w:t>.</w:t>
      </w:r>
      <w:r w:rsidR="00A2709F" w:rsidRPr="00886CD4">
        <w:rPr>
          <w:rFonts w:ascii="Arial" w:hAnsi="Arial" w:cs="Arial"/>
          <w:sz w:val="24"/>
          <w:szCs w:val="24"/>
          <w:rPrChange w:id="3729" w:author="Panagiotis Karkazis" w:date="2022-03-01T20:05:00Z">
            <w:rPr>
              <w:rFonts w:ascii="Arial" w:hAnsi="Arial" w:cs="Arial"/>
              <w:sz w:val="24"/>
              <w:szCs w:val="24"/>
              <w:highlight w:val="red"/>
            </w:rPr>
          </w:rPrChange>
        </w:rPr>
        <w:t xml:space="preserve"> </w:t>
      </w:r>
      <w:r w:rsidR="005C193A" w:rsidRPr="00886CD4">
        <w:rPr>
          <w:rFonts w:ascii="Arial" w:hAnsi="Arial" w:cs="Arial"/>
          <w:sz w:val="24"/>
          <w:szCs w:val="24"/>
          <w:rPrChange w:id="3730" w:author="Panagiotis Karkazis" w:date="2022-03-01T20:05:00Z">
            <w:rPr>
              <w:rFonts w:ascii="Arial" w:hAnsi="Arial" w:cs="Arial"/>
              <w:sz w:val="24"/>
              <w:szCs w:val="24"/>
              <w:highlight w:val="red"/>
            </w:rPr>
          </w:rPrChange>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Pr="00886CD4" w:rsidRDefault="005C193A" w:rsidP="00985B65">
      <w:pPr>
        <w:spacing w:after="0" w:line="360" w:lineRule="auto"/>
        <w:ind w:firstLine="227"/>
        <w:jc w:val="both"/>
        <w:rPr>
          <w:rFonts w:ascii="Arial" w:hAnsi="Arial" w:cs="Arial"/>
          <w:sz w:val="24"/>
          <w:szCs w:val="24"/>
          <w:rPrChange w:id="3731" w:author="Panagiotis Karkazis" w:date="2022-03-01T20:05:00Z">
            <w:rPr>
              <w:rFonts w:ascii="Arial" w:hAnsi="Arial" w:cs="Arial"/>
              <w:sz w:val="24"/>
              <w:szCs w:val="24"/>
              <w:highlight w:val="red"/>
            </w:rPr>
          </w:rPrChange>
        </w:rPr>
      </w:pPr>
      <w:r w:rsidRPr="00886CD4">
        <w:rPr>
          <w:rFonts w:ascii="Arial" w:hAnsi="Arial" w:cs="Arial"/>
          <w:sz w:val="24"/>
          <w:szCs w:val="24"/>
          <w:rPrChange w:id="3732" w:author="Panagiotis Karkazis" w:date="2022-03-01T20:05:00Z">
            <w:rPr>
              <w:rFonts w:ascii="Arial" w:hAnsi="Arial" w:cs="Arial"/>
              <w:sz w:val="24"/>
              <w:szCs w:val="24"/>
              <w:highlight w:val="red"/>
            </w:rPr>
          </w:rPrChange>
        </w:rPr>
        <w:t>Τα τελευταία χρόνια έχουν δοθεί αρκετοί ορισμοί για την Γνωστική Υπολογιστική</w:t>
      </w:r>
      <w:r w:rsidR="00C133A3" w:rsidRPr="00886CD4">
        <w:rPr>
          <w:rFonts w:ascii="Arial" w:hAnsi="Arial" w:cs="Arial"/>
          <w:sz w:val="24"/>
          <w:szCs w:val="24"/>
          <w:rPrChange w:id="3733" w:author="Panagiotis Karkazis" w:date="2022-03-01T20:05:00Z">
            <w:rPr>
              <w:rFonts w:ascii="Arial" w:hAnsi="Arial" w:cs="Arial"/>
              <w:sz w:val="24"/>
              <w:szCs w:val="24"/>
              <w:highlight w:val="red"/>
            </w:rPr>
          </w:rPrChange>
        </w:rPr>
        <w:t>, ο</w:t>
      </w:r>
      <w:r w:rsidRPr="00886CD4">
        <w:rPr>
          <w:rFonts w:ascii="Arial" w:hAnsi="Arial" w:cs="Arial"/>
          <w:sz w:val="24"/>
          <w:szCs w:val="24"/>
          <w:rPrChange w:id="3734" w:author="Panagiotis Karkazis" w:date="2022-03-01T20:05:00Z">
            <w:rPr>
              <w:rFonts w:ascii="Arial" w:hAnsi="Arial" w:cs="Arial"/>
              <w:sz w:val="24"/>
              <w:szCs w:val="24"/>
              <w:highlight w:val="red"/>
            </w:rPr>
          </w:rPrChange>
        </w:rPr>
        <w:t>ι</w:t>
      </w:r>
      <w:r w:rsidR="00C133A3" w:rsidRPr="00886CD4">
        <w:rPr>
          <w:rFonts w:ascii="Arial" w:hAnsi="Arial" w:cs="Arial"/>
          <w:sz w:val="24"/>
          <w:szCs w:val="24"/>
          <w:rPrChange w:id="3735" w:author="Panagiotis Karkazis" w:date="2022-03-01T20:05:00Z">
            <w:rPr>
              <w:rFonts w:ascii="Arial" w:hAnsi="Arial" w:cs="Arial"/>
              <w:sz w:val="24"/>
              <w:szCs w:val="24"/>
              <w:highlight w:val="red"/>
            </w:rPr>
          </w:rPrChange>
        </w:rPr>
        <w:t xml:space="preserve"> οποίοι</w:t>
      </w:r>
      <w:r w:rsidRPr="00886CD4">
        <w:rPr>
          <w:rFonts w:ascii="Arial" w:hAnsi="Arial" w:cs="Arial"/>
          <w:sz w:val="24"/>
          <w:szCs w:val="24"/>
          <w:rPrChange w:id="3736" w:author="Panagiotis Karkazis" w:date="2022-03-01T20:05:00Z">
            <w:rPr>
              <w:rFonts w:ascii="Arial" w:hAnsi="Arial" w:cs="Arial"/>
              <w:sz w:val="24"/>
              <w:szCs w:val="24"/>
              <w:highlight w:val="red"/>
            </w:rPr>
          </w:rPrChange>
        </w:rPr>
        <w:t xml:space="preserve"> δεν απέχουν αρκετά μεταξύ τους</w:t>
      </w:r>
      <w:r w:rsidR="00C133A3" w:rsidRPr="00886CD4">
        <w:rPr>
          <w:rFonts w:ascii="Arial" w:hAnsi="Arial" w:cs="Arial"/>
          <w:sz w:val="24"/>
          <w:szCs w:val="24"/>
          <w:rPrChange w:id="3737" w:author="Panagiotis Karkazis" w:date="2022-03-01T20:05:00Z">
            <w:rPr>
              <w:rFonts w:ascii="Arial" w:hAnsi="Arial" w:cs="Arial"/>
              <w:sz w:val="24"/>
              <w:szCs w:val="24"/>
              <w:highlight w:val="red"/>
            </w:rPr>
          </w:rPrChange>
        </w:rPr>
        <w:t>.</w:t>
      </w:r>
      <w:r w:rsidRPr="00886CD4">
        <w:rPr>
          <w:rFonts w:ascii="Arial" w:hAnsi="Arial" w:cs="Arial"/>
          <w:sz w:val="24"/>
          <w:szCs w:val="24"/>
          <w:rPrChange w:id="3738" w:author="Panagiotis Karkazis" w:date="2022-03-01T20:05:00Z">
            <w:rPr>
              <w:rFonts w:ascii="Arial" w:hAnsi="Arial" w:cs="Arial"/>
              <w:sz w:val="24"/>
              <w:szCs w:val="24"/>
              <w:highlight w:val="red"/>
            </w:rPr>
          </w:rPrChange>
        </w:rPr>
        <w:t xml:space="preserve"> </w:t>
      </w:r>
      <w:r w:rsidR="00C133A3" w:rsidRPr="00886CD4">
        <w:rPr>
          <w:rFonts w:ascii="Arial" w:hAnsi="Arial" w:cs="Arial"/>
          <w:sz w:val="24"/>
          <w:szCs w:val="24"/>
          <w:rPrChange w:id="3739" w:author="Panagiotis Karkazis" w:date="2022-03-01T20:05:00Z">
            <w:rPr>
              <w:rFonts w:ascii="Arial" w:hAnsi="Arial" w:cs="Arial"/>
              <w:sz w:val="24"/>
              <w:szCs w:val="24"/>
              <w:highlight w:val="red"/>
            </w:rPr>
          </w:rPrChange>
        </w:rPr>
        <w:t xml:space="preserve">Συνδυάζοντας </w:t>
      </w:r>
      <w:r w:rsidRPr="00886CD4">
        <w:rPr>
          <w:rFonts w:ascii="Arial" w:hAnsi="Arial" w:cs="Arial"/>
          <w:sz w:val="24"/>
          <w:szCs w:val="24"/>
          <w:rPrChange w:id="3740" w:author="Panagiotis Karkazis" w:date="2022-03-01T20:05:00Z">
            <w:rPr>
              <w:rFonts w:ascii="Arial" w:hAnsi="Arial" w:cs="Arial"/>
              <w:sz w:val="24"/>
              <w:szCs w:val="24"/>
              <w:highlight w:val="red"/>
            </w:rPr>
          </w:rPrChange>
        </w:rPr>
        <w:t xml:space="preserve">τους </w:t>
      </w:r>
      <w:r w:rsidR="00C133A3" w:rsidRPr="00886CD4">
        <w:rPr>
          <w:rFonts w:ascii="Arial" w:hAnsi="Arial" w:cs="Arial"/>
          <w:sz w:val="24"/>
          <w:szCs w:val="24"/>
          <w:rPrChange w:id="3741" w:author="Panagiotis Karkazis" w:date="2022-03-01T20:05:00Z">
            <w:rPr>
              <w:rFonts w:ascii="Arial" w:hAnsi="Arial" w:cs="Arial"/>
              <w:sz w:val="24"/>
              <w:szCs w:val="24"/>
              <w:highlight w:val="red"/>
            </w:rPr>
          </w:rPrChange>
        </w:rPr>
        <w:t>αποτυπώνεται</w:t>
      </w:r>
      <w:r w:rsidRPr="00886CD4">
        <w:rPr>
          <w:rFonts w:ascii="Arial" w:hAnsi="Arial" w:cs="Arial"/>
          <w:sz w:val="24"/>
          <w:szCs w:val="24"/>
          <w:rPrChange w:id="3742" w:author="Panagiotis Karkazis" w:date="2022-03-01T20:05:00Z">
            <w:rPr>
              <w:rFonts w:ascii="Arial" w:hAnsi="Arial" w:cs="Arial"/>
              <w:sz w:val="24"/>
              <w:szCs w:val="24"/>
              <w:highlight w:val="red"/>
            </w:rPr>
          </w:rPrChange>
        </w:rPr>
        <w:t xml:space="preserve">   </w:t>
      </w:r>
      <w:r w:rsidR="00C133A3" w:rsidRPr="00886CD4">
        <w:rPr>
          <w:rFonts w:ascii="Arial" w:hAnsi="Arial" w:cs="Arial"/>
          <w:sz w:val="24"/>
          <w:szCs w:val="24"/>
          <w:rPrChange w:id="3743" w:author="Panagiotis Karkazis" w:date="2022-03-01T20:05:00Z">
            <w:rPr>
              <w:rFonts w:ascii="Arial" w:hAnsi="Arial" w:cs="Arial"/>
              <w:sz w:val="24"/>
              <w:szCs w:val="24"/>
              <w:highlight w:val="red"/>
            </w:rPr>
          </w:rPrChange>
        </w:rPr>
        <w:t>ένας εξαιρετικά περιεκτικός ορισμός από τον οποίο γίνεται εύκολα αντιληπτός ο σκοπός και η χρήση της συγκεκριμένης υποκατηγορίας. Η Γνωστική Υπολογιστική είναι ένα διεπιστημονικό πεδίο έρευνας</w:t>
      </w:r>
      <w:r w:rsidR="008C394F" w:rsidRPr="00886CD4">
        <w:rPr>
          <w:rFonts w:ascii="Arial" w:hAnsi="Arial" w:cs="Arial"/>
          <w:sz w:val="24"/>
          <w:szCs w:val="24"/>
          <w:rPrChange w:id="3744" w:author="Panagiotis Karkazis" w:date="2022-03-01T20:05:00Z">
            <w:rPr>
              <w:rFonts w:ascii="Arial" w:hAnsi="Arial" w:cs="Arial"/>
              <w:sz w:val="24"/>
              <w:szCs w:val="24"/>
              <w:highlight w:val="red"/>
            </w:rPr>
          </w:rPrChange>
        </w:rPr>
        <w:t xml:space="preserve"> και εφαρμογών</w:t>
      </w:r>
      <w:r w:rsidR="00C14815" w:rsidRPr="00886CD4">
        <w:rPr>
          <w:rFonts w:ascii="Arial" w:hAnsi="Arial" w:cs="Arial"/>
          <w:sz w:val="24"/>
          <w:szCs w:val="24"/>
          <w:rPrChange w:id="3745" w:author="Panagiotis Karkazis" w:date="2022-03-01T20:05:00Z">
            <w:rPr>
              <w:rFonts w:ascii="Arial" w:hAnsi="Arial" w:cs="Arial"/>
              <w:sz w:val="24"/>
              <w:szCs w:val="24"/>
              <w:highlight w:val="red"/>
            </w:rPr>
          </w:rPrChange>
        </w:rPr>
        <w:t>,</w:t>
      </w:r>
      <w:r w:rsidR="00C133A3" w:rsidRPr="00886CD4">
        <w:rPr>
          <w:rFonts w:ascii="Arial" w:hAnsi="Arial" w:cs="Arial"/>
          <w:sz w:val="24"/>
          <w:szCs w:val="24"/>
          <w:rPrChange w:id="3746" w:author="Panagiotis Karkazis" w:date="2022-03-01T20:05:00Z">
            <w:rPr>
              <w:rFonts w:ascii="Arial" w:hAnsi="Arial" w:cs="Arial"/>
              <w:sz w:val="24"/>
              <w:szCs w:val="24"/>
              <w:highlight w:val="red"/>
            </w:rPr>
          </w:rPrChange>
        </w:rPr>
        <w:t xml:space="preserve"> που έχεις ως στόχο την δημιουργία μοντέλων και μηχανισμών λήψης απόφασης</w:t>
      </w:r>
      <w:r w:rsidR="00C62851" w:rsidRPr="00886CD4">
        <w:rPr>
          <w:rFonts w:ascii="Arial" w:hAnsi="Arial" w:cs="Arial"/>
          <w:sz w:val="24"/>
          <w:szCs w:val="24"/>
          <w:rPrChange w:id="3747" w:author="Panagiotis Karkazis" w:date="2022-03-01T20:05:00Z">
            <w:rPr>
              <w:rFonts w:ascii="Arial" w:hAnsi="Arial" w:cs="Arial"/>
              <w:sz w:val="24"/>
              <w:szCs w:val="24"/>
              <w:highlight w:val="red"/>
            </w:rPr>
          </w:rPrChange>
        </w:rPr>
        <w:t xml:space="preserve"> χρησιμοποιώντας το</w:t>
      </w:r>
      <w:r w:rsidR="002A7F7D" w:rsidRPr="00886CD4">
        <w:rPr>
          <w:rFonts w:ascii="Arial" w:hAnsi="Arial" w:cs="Arial"/>
          <w:sz w:val="24"/>
          <w:szCs w:val="24"/>
          <w:rPrChange w:id="3748" w:author="Panagiotis Karkazis" w:date="2022-03-01T20:05:00Z">
            <w:rPr>
              <w:rFonts w:ascii="Arial" w:hAnsi="Arial" w:cs="Arial"/>
              <w:sz w:val="24"/>
              <w:szCs w:val="24"/>
              <w:highlight w:val="red"/>
            </w:rPr>
          </w:rPrChange>
        </w:rPr>
        <w:t>ν</w:t>
      </w:r>
      <w:r w:rsidR="00C62851" w:rsidRPr="00886CD4">
        <w:rPr>
          <w:rFonts w:ascii="Arial" w:hAnsi="Arial" w:cs="Arial"/>
          <w:sz w:val="24"/>
          <w:szCs w:val="24"/>
          <w:rPrChange w:id="3749" w:author="Panagiotis Karkazis" w:date="2022-03-01T20:05:00Z">
            <w:rPr>
              <w:rFonts w:ascii="Arial" w:hAnsi="Arial" w:cs="Arial"/>
              <w:sz w:val="24"/>
              <w:szCs w:val="24"/>
              <w:highlight w:val="red"/>
            </w:rPr>
          </w:rPrChange>
        </w:rPr>
        <w:t xml:space="preserve"> τομέα της ψυχολογίας, </w:t>
      </w:r>
      <w:r w:rsidR="00150177" w:rsidRPr="00886CD4">
        <w:rPr>
          <w:rFonts w:ascii="Arial" w:hAnsi="Arial" w:cs="Arial"/>
          <w:sz w:val="24"/>
          <w:szCs w:val="24"/>
          <w:rPrChange w:id="3750" w:author="Panagiotis Karkazis" w:date="2022-03-01T20:05:00Z">
            <w:rPr>
              <w:rFonts w:ascii="Arial" w:hAnsi="Arial" w:cs="Arial"/>
              <w:sz w:val="24"/>
              <w:szCs w:val="24"/>
              <w:highlight w:val="red"/>
            </w:rPr>
          </w:rPrChange>
        </w:rPr>
        <w:t>τη</w:t>
      </w:r>
      <w:r w:rsidR="008C394F" w:rsidRPr="00886CD4">
        <w:rPr>
          <w:rFonts w:ascii="Arial" w:hAnsi="Arial" w:cs="Arial"/>
          <w:sz w:val="24"/>
          <w:szCs w:val="24"/>
          <w:rPrChange w:id="3751" w:author="Panagiotis Karkazis" w:date="2022-03-01T20:05:00Z">
            <w:rPr>
              <w:rFonts w:ascii="Arial" w:hAnsi="Arial" w:cs="Arial"/>
              <w:sz w:val="24"/>
              <w:szCs w:val="24"/>
              <w:highlight w:val="red"/>
            </w:rPr>
          </w:rPrChange>
        </w:rPr>
        <w:t>ς</w:t>
      </w:r>
      <w:r w:rsidR="00150177" w:rsidRPr="00886CD4">
        <w:rPr>
          <w:rFonts w:ascii="Arial" w:hAnsi="Arial" w:cs="Arial"/>
          <w:sz w:val="24"/>
          <w:szCs w:val="24"/>
          <w:rPrChange w:id="3752" w:author="Panagiotis Karkazis" w:date="2022-03-01T20:05:00Z">
            <w:rPr>
              <w:rFonts w:ascii="Arial" w:hAnsi="Arial" w:cs="Arial"/>
              <w:sz w:val="24"/>
              <w:szCs w:val="24"/>
              <w:highlight w:val="red"/>
            </w:rPr>
          </w:rPrChange>
        </w:rPr>
        <w:t xml:space="preserve"> νευροεπιστήμη</w:t>
      </w:r>
      <w:r w:rsidR="008C394F" w:rsidRPr="00886CD4">
        <w:rPr>
          <w:rFonts w:ascii="Arial" w:hAnsi="Arial" w:cs="Arial"/>
          <w:sz w:val="24"/>
          <w:szCs w:val="24"/>
          <w:rPrChange w:id="3753" w:author="Panagiotis Karkazis" w:date="2022-03-01T20:05:00Z">
            <w:rPr>
              <w:rFonts w:ascii="Arial" w:hAnsi="Arial" w:cs="Arial"/>
              <w:sz w:val="24"/>
              <w:szCs w:val="24"/>
              <w:highlight w:val="red"/>
            </w:rPr>
          </w:rPrChange>
        </w:rPr>
        <w:t>ς, της φυσικής,</w:t>
      </w:r>
      <w:r w:rsidR="00D6636D" w:rsidRPr="00886CD4">
        <w:rPr>
          <w:rFonts w:ascii="Arial" w:hAnsi="Arial" w:cs="Arial"/>
          <w:sz w:val="24"/>
          <w:szCs w:val="24"/>
          <w:rPrChange w:id="3754" w:author="Panagiotis Karkazis" w:date="2022-03-01T20:05:00Z">
            <w:rPr>
              <w:rFonts w:ascii="Arial" w:hAnsi="Arial" w:cs="Arial"/>
              <w:sz w:val="24"/>
              <w:szCs w:val="24"/>
              <w:highlight w:val="red"/>
            </w:rPr>
          </w:rPrChange>
        </w:rPr>
        <w:t xml:space="preserve"> </w:t>
      </w:r>
      <w:r w:rsidR="008C394F" w:rsidRPr="00886CD4">
        <w:rPr>
          <w:rFonts w:ascii="Arial" w:hAnsi="Arial" w:cs="Arial"/>
          <w:sz w:val="24"/>
          <w:szCs w:val="24"/>
          <w:rPrChange w:id="3755" w:author="Panagiotis Karkazis" w:date="2022-03-01T20:05:00Z">
            <w:rPr>
              <w:rFonts w:ascii="Arial" w:hAnsi="Arial" w:cs="Arial"/>
              <w:sz w:val="24"/>
              <w:szCs w:val="24"/>
              <w:highlight w:val="red"/>
            </w:rPr>
          </w:rPrChange>
        </w:rPr>
        <w:t>τη</w:t>
      </w:r>
      <w:r w:rsidR="00E75929" w:rsidRPr="00886CD4">
        <w:rPr>
          <w:rFonts w:ascii="Arial" w:hAnsi="Arial" w:cs="Arial"/>
          <w:sz w:val="24"/>
          <w:szCs w:val="24"/>
          <w:rPrChange w:id="3756" w:author="Panagiotis Karkazis" w:date="2022-03-01T20:05:00Z">
            <w:rPr>
              <w:rFonts w:ascii="Arial" w:hAnsi="Arial" w:cs="Arial"/>
              <w:sz w:val="24"/>
              <w:szCs w:val="24"/>
              <w:highlight w:val="red"/>
            </w:rPr>
          </w:rPrChange>
        </w:rPr>
        <w:t>ς</w:t>
      </w:r>
      <w:r w:rsidR="008C394F" w:rsidRPr="00886CD4">
        <w:rPr>
          <w:rFonts w:ascii="Arial" w:hAnsi="Arial" w:cs="Arial"/>
          <w:sz w:val="24"/>
          <w:szCs w:val="24"/>
          <w:rPrChange w:id="3757" w:author="Panagiotis Karkazis" w:date="2022-03-01T20:05:00Z">
            <w:rPr>
              <w:rFonts w:ascii="Arial" w:hAnsi="Arial" w:cs="Arial"/>
              <w:sz w:val="24"/>
              <w:szCs w:val="24"/>
              <w:highlight w:val="red"/>
            </w:rPr>
          </w:rPrChange>
        </w:rPr>
        <w:t xml:space="preserve"> στατιστική</w:t>
      </w:r>
      <w:r w:rsidR="00E75929" w:rsidRPr="00886CD4">
        <w:rPr>
          <w:rFonts w:ascii="Arial" w:hAnsi="Arial" w:cs="Arial"/>
          <w:sz w:val="24"/>
          <w:szCs w:val="24"/>
          <w:rPrChange w:id="3758" w:author="Panagiotis Karkazis" w:date="2022-03-01T20:05:00Z">
            <w:rPr>
              <w:rFonts w:ascii="Arial" w:hAnsi="Arial" w:cs="Arial"/>
              <w:sz w:val="24"/>
              <w:szCs w:val="24"/>
              <w:highlight w:val="red"/>
            </w:rPr>
          </w:rPrChange>
        </w:rPr>
        <w:t>ς</w:t>
      </w:r>
      <w:r w:rsidR="008C394F" w:rsidRPr="00886CD4">
        <w:rPr>
          <w:rFonts w:ascii="Arial" w:hAnsi="Arial" w:cs="Arial"/>
          <w:sz w:val="24"/>
          <w:szCs w:val="24"/>
          <w:rPrChange w:id="3759" w:author="Panagiotis Karkazis" w:date="2022-03-01T20:05:00Z">
            <w:rPr>
              <w:rFonts w:ascii="Arial" w:hAnsi="Arial" w:cs="Arial"/>
              <w:sz w:val="24"/>
              <w:szCs w:val="24"/>
              <w:highlight w:val="red"/>
            </w:rPr>
          </w:rPrChange>
        </w:rPr>
        <w:t xml:space="preserve"> ανάλυση</w:t>
      </w:r>
      <w:r w:rsidR="00E75929" w:rsidRPr="00886CD4">
        <w:rPr>
          <w:rFonts w:ascii="Arial" w:hAnsi="Arial" w:cs="Arial"/>
          <w:sz w:val="24"/>
          <w:szCs w:val="24"/>
          <w:rPrChange w:id="3760" w:author="Panagiotis Karkazis" w:date="2022-03-01T20:05:00Z">
            <w:rPr>
              <w:rFonts w:ascii="Arial" w:hAnsi="Arial" w:cs="Arial"/>
              <w:sz w:val="24"/>
              <w:szCs w:val="24"/>
              <w:highlight w:val="red"/>
            </w:rPr>
          </w:rPrChange>
        </w:rPr>
        <w:t>ς</w:t>
      </w:r>
      <w:r w:rsidR="008C394F" w:rsidRPr="00886CD4">
        <w:rPr>
          <w:rFonts w:ascii="Arial" w:hAnsi="Arial" w:cs="Arial"/>
          <w:sz w:val="24"/>
          <w:szCs w:val="24"/>
          <w:rPrChange w:id="3761" w:author="Panagiotis Karkazis" w:date="2022-03-01T20:05:00Z">
            <w:rPr>
              <w:rFonts w:ascii="Arial" w:hAnsi="Arial" w:cs="Arial"/>
              <w:sz w:val="24"/>
              <w:szCs w:val="24"/>
              <w:highlight w:val="red"/>
            </w:rPr>
          </w:rPrChange>
        </w:rPr>
        <w:t xml:space="preserve">, της επεξεργασίας σήματος και </w:t>
      </w:r>
      <w:r w:rsidR="00C62851" w:rsidRPr="00886CD4">
        <w:rPr>
          <w:rFonts w:ascii="Arial" w:hAnsi="Arial" w:cs="Arial"/>
          <w:sz w:val="24"/>
          <w:szCs w:val="24"/>
          <w:rPrChange w:id="3762" w:author="Panagiotis Karkazis" w:date="2022-03-01T20:05:00Z">
            <w:rPr>
              <w:rFonts w:ascii="Arial" w:hAnsi="Arial" w:cs="Arial"/>
              <w:sz w:val="24"/>
              <w:szCs w:val="24"/>
              <w:highlight w:val="red"/>
            </w:rPr>
          </w:rPrChange>
        </w:rPr>
        <w:t>τη</w:t>
      </w:r>
      <w:r w:rsidR="00FF1115" w:rsidRPr="00886CD4">
        <w:rPr>
          <w:rFonts w:ascii="Arial" w:hAnsi="Arial" w:cs="Arial"/>
          <w:sz w:val="24"/>
          <w:szCs w:val="24"/>
          <w:rPrChange w:id="3763" w:author="Panagiotis Karkazis" w:date="2022-03-01T20:05:00Z">
            <w:rPr>
              <w:rFonts w:ascii="Arial" w:hAnsi="Arial" w:cs="Arial"/>
              <w:sz w:val="24"/>
              <w:szCs w:val="24"/>
              <w:highlight w:val="red"/>
            </w:rPr>
          </w:rPrChange>
        </w:rPr>
        <w:t>ς</w:t>
      </w:r>
      <w:r w:rsidR="00C62851" w:rsidRPr="00886CD4">
        <w:rPr>
          <w:rFonts w:ascii="Arial" w:hAnsi="Arial" w:cs="Arial"/>
          <w:sz w:val="24"/>
          <w:szCs w:val="24"/>
          <w:rPrChange w:id="3764" w:author="Panagiotis Karkazis" w:date="2022-03-01T20:05:00Z">
            <w:rPr>
              <w:rFonts w:ascii="Arial" w:hAnsi="Arial" w:cs="Arial"/>
              <w:sz w:val="24"/>
              <w:szCs w:val="24"/>
              <w:highlight w:val="red"/>
            </w:rPr>
          </w:rPrChange>
        </w:rPr>
        <w:t xml:space="preserve"> γνωστική</w:t>
      </w:r>
      <w:r w:rsidR="00FF1115" w:rsidRPr="00886CD4">
        <w:rPr>
          <w:rFonts w:ascii="Arial" w:hAnsi="Arial" w:cs="Arial"/>
          <w:sz w:val="24"/>
          <w:szCs w:val="24"/>
          <w:rPrChange w:id="3765" w:author="Panagiotis Karkazis" w:date="2022-03-01T20:05:00Z">
            <w:rPr>
              <w:rFonts w:ascii="Arial" w:hAnsi="Arial" w:cs="Arial"/>
              <w:sz w:val="24"/>
              <w:szCs w:val="24"/>
              <w:highlight w:val="red"/>
            </w:rPr>
          </w:rPrChange>
        </w:rPr>
        <w:t>ς</w:t>
      </w:r>
      <w:r w:rsidR="00C62851" w:rsidRPr="00886CD4">
        <w:rPr>
          <w:rFonts w:ascii="Arial" w:hAnsi="Arial" w:cs="Arial"/>
          <w:sz w:val="24"/>
          <w:szCs w:val="24"/>
          <w:rPrChange w:id="3766" w:author="Panagiotis Karkazis" w:date="2022-03-01T20:05:00Z">
            <w:rPr>
              <w:rFonts w:ascii="Arial" w:hAnsi="Arial" w:cs="Arial"/>
              <w:sz w:val="24"/>
              <w:szCs w:val="24"/>
              <w:highlight w:val="red"/>
            </w:rPr>
          </w:rPrChange>
        </w:rPr>
        <w:t xml:space="preserve"> επιστήμη</w:t>
      </w:r>
      <w:r w:rsidR="00FF1115" w:rsidRPr="00886CD4">
        <w:rPr>
          <w:rFonts w:ascii="Arial" w:hAnsi="Arial" w:cs="Arial"/>
          <w:sz w:val="24"/>
          <w:szCs w:val="24"/>
          <w:rPrChange w:id="3767" w:author="Panagiotis Karkazis" w:date="2022-03-01T20:05:00Z">
            <w:rPr>
              <w:rFonts w:ascii="Arial" w:hAnsi="Arial" w:cs="Arial"/>
              <w:sz w:val="24"/>
              <w:szCs w:val="24"/>
              <w:highlight w:val="red"/>
            </w:rPr>
          </w:rPrChange>
        </w:rPr>
        <w:t>ς</w:t>
      </w:r>
      <w:r w:rsidR="00122E71" w:rsidRPr="00886CD4">
        <w:rPr>
          <w:rFonts w:ascii="Arial" w:hAnsi="Arial" w:cs="Arial"/>
          <w:sz w:val="24"/>
          <w:szCs w:val="24"/>
          <w:rPrChange w:id="3768"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769" w:author="Panagiotis Karkazis" w:date="2022-03-01T20:05:00Z">
            <w:rPr>
              <w:rFonts w:ascii="Arial" w:hAnsi="Arial" w:cs="Arial"/>
              <w:sz w:val="24"/>
              <w:szCs w:val="24"/>
              <w:highlight w:val="red"/>
              <w:lang w:val="en-US"/>
            </w:rPr>
          </w:rPrChange>
        </w:rPr>
        <w:t>Cognitive</w:t>
      </w:r>
      <w:r w:rsidR="00122E71" w:rsidRPr="00886CD4">
        <w:rPr>
          <w:rFonts w:ascii="Arial" w:hAnsi="Arial" w:cs="Arial"/>
          <w:sz w:val="24"/>
          <w:szCs w:val="24"/>
          <w:rPrChange w:id="3770"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771" w:author="Panagiotis Karkazis" w:date="2022-03-01T20:05:00Z">
            <w:rPr>
              <w:rFonts w:ascii="Arial" w:hAnsi="Arial" w:cs="Arial"/>
              <w:sz w:val="24"/>
              <w:szCs w:val="24"/>
              <w:highlight w:val="red"/>
              <w:lang w:val="en-US"/>
            </w:rPr>
          </w:rPrChange>
        </w:rPr>
        <w:t>Computing</w:t>
      </w:r>
      <w:r w:rsidR="00122E71" w:rsidRPr="00886CD4">
        <w:rPr>
          <w:rFonts w:ascii="Arial" w:hAnsi="Arial" w:cs="Arial"/>
          <w:sz w:val="24"/>
          <w:szCs w:val="24"/>
          <w:rPrChange w:id="3772"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773" w:author="Panagiotis Karkazis" w:date="2022-03-01T20:05:00Z">
            <w:rPr>
              <w:rFonts w:ascii="Arial" w:hAnsi="Arial" w:cs="Arial"/>
              <w:sz w:val="24"/>
              <w:szCs w:val="24"/>
              <w:highlight w:val="red"/>
              <w:lang w:val="en-US"/>
            </w:rPr>
          </w:rPrChange>
        </w:rPr>
        <w:t>A</w:t>
      </w:r>
      <w:r w:rsidR="00122E71" w:rsidRPr="00886CD4">
        <w:rPr>
          <w:rFonts w:ascii="Arial" w:hAnsi="Arial" w:cs="Arial"/>
          <w:sz w:val="24"/>
          <w:szCs w:val="24"/>
          <w:rPrChange w:id="3774"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775" w:author="Panagiotis Karkazis" w:date="2022-03-01T20:05:00Z">
            <w:rPr>
              <w:rFonts w:ascii="Arial" w:hAnsi="Arial" w:cs="Arial"/>
              <w:sz w:val="24"/>
              <w:szCs w:val="24"/>
              <w:highlight w:val="red"/>
              <w:lang w:val="en-US"/>
            </w:rPr>
          </w:rPrChange>
        </w:rPr>
        <w:t>Brief</w:t>
      </w:r>
      <w:r w:rsidR="00122E71" w:rsidRPr="00886CD4">
        <w:rPr>
          <w:rFonts w:ascii="Arial" w:hAnsi="Arial" w:cs="Arial"/>
          <w:sz w:val="24"/>
          <w:szCs w:val="24"/>
          <w:rPrChange w:id="3776"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777" w:author="Panagiotis Karkazis" w:date="2022-03-01T20:05:00Z">
            <w:rPr>
              <w:rFonts w:ascii="Arial" w:hAnsi="Arial" w:cs="Arial"/>
              <w:sz w:val="24"/>
              <w:szCs w:val="24"/>
              <w:highlight w:val="red"/>
              <w:lang w:val="en-US"/>
            </w:rPr>
          </w:rPrChange>
        </w:rPr>
        <w:t>Survey</w:t>
      </w:r>
      <w:r w:rsidR="00122E71" w:rsidRPr="00886CD4">
        <w:rPr>
          <w:rFonts w:ascii="Arial" w:hAnsi="Arial" w:cs="Arial"/>
          <w:sz w:val="24"/>
          <w:szCs w:val="24"/>
          <w:rPrChange w:id="3778"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779" w:author="Panagiotis Karkazis" w:date="2022-03-01T20:05:00Z">
            <w:rPr>
              <w:rFonts w:ascii="Arial" w:hAnsi="Arial" w:cs="Arial"/>
              <w:sz w:val="24"/>
              <w:szCs w:val="24"/>
              <w:highlight w:val="red"/>
              <w:lang w:val="en-US"/>
            </w:rPr>
          </w:rPrChange>
        </w:rPr>
        <w:t>and</w:t>
      </w:r>
      <w:r w:rsidR="00122E71" w:rsidRPr="00886CD4">
        <w:rPr>
          <w:rFonts w:ascii="Arial" w:hAnsi="Arial" w:cs="Arial"/>
          <w:sz w:val="24"/>
          <w:szCs w:val="24"/>
          <w:rPrChange w:id="3780"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781" w:author="Panagiotis Karkazis" w:date="2022-03-01T20:05:00Z">
            <w:rPr>
              <w:rFonts w:ascii="Arial" w:hAnsi="Arial" w:cs="Arial"/>
              <w:sz w:val="24"/>
              <w:szCs w:val="24"/>
              <w:highlight w:val="red"/>
              <w:lang w:val="en-US"/>
            </w:rPr>
          </w:rPrChange>
        </w:rPr>
        <w:t>Open</w:t>
      </w:r>
      <w:r w:rsidR="00122E71" w:rsidRPr="00886CD4">
        <w:rPr>
          <w:rFonts w:ascii="Arial" w:hAnsi="Arial" w:cs="Arial"/>
          <w:sz w:val="24"/>
          <w:szCs w:val="24"/>
          <w:rPrChange w:id="3782"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783" w:author="Panagiotis Karkazis" w:date="2022-03-01T20:05:00Z">
            <w:rPr>
              <w:rFonts w:ascii="Arial" w:hAnsi="Arial" w:cs="Arial"/>
              <w:sz w:val="24"/>
              <w:szCs w:val="24"/>
              <w:highlight w:val="red"/>
              <w:lang w:val="en-US"/>
            </w:rPr>
          </w:rPrChange>
        </w:rPr>
        <w:t>Research</w:t>
      </w:r>
      <w:r w:rsidR="00122E71" w:rsidRPr="00886CD4">
        <w:rPr>
          <w:rFonts w:ascii="Arial" w:hAnsi="Arial" w:cs="Arial"/>
          <w:sz w:val="24"/>
          <w:szCs w:val="24"/>
          <w:rPrChange w:id="3784"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785" w:author="Panagiotis Karkazis" w:date="2022-03-01T20:05:00Z">
            <w:rPr>
              <w:rFonts w:ascii="Arial" w:hAnsi="Arial" w:cs="Arial"/>
              <w:sz w:val="24"/>
              <w:szCs w:val="24"/>
              <w:highlight w:val="red"/>
              <w:lang w:val="en-US"/>
            </w:rPr>
          </w:rPrChange>
        </w:rPr>
        <w:t>Challenges</w:t>
      </w:r>
      <w:r w:rsidR="00122E71" w:rsidRPr="00886CD4">
        <w:rPr>
          <w:rFonts w:ascii="Arial" w:hAnsi="Arial" w:cs="Arial"/>
          <w:sz w:val="24"/>
          <w:szCs w:val="24"/>
          <w:rPrChange w:id="3786"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787" w:author="Panagiotis Karkazis" w:date="2022-03-01T20:05:00Z">
            <w:rPr>
              <w:rFonts w:ascii="Arial" w:hAnsi="Arial" w:cs="Arial"/>
              <w:sz w:val="24"/>
              <w:szCs w:val="24"/>
              <w:highlight w:val="red"/>
              <w:lang w:val="en-US"/>
            </w:rPr>
          </w:rPrChange>
        </w:rPr>
        <w:t>Cognitive</w:t>
      </w:r>
      <w:r w:rsidR="00122E71" w:rsidRPr="00886CD4">
        <w:rPr>
          <w:rFonts w:ascii="Arial" w:hAnsi="Arial" w:cs="Arial"/>
          <w:sz w:val="24"/>
          <w:szCs w:val="24"/>
          <w:rPrChange w:id="3788"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789" w:author="Panagiotis Karkazis" w:date="2022-03-01T20:05:00Z">
            <w:rPr>
              <w:rFonts w:ascii="Arial" w:hAnsi="Arial" w:cs="Arial"/>
              <w:sz w:val="24"/>
              <w:szCs w:val="24"/>
              <w:highlight w:val="red"/>
              <w:lang w:val="en-US"/>
            </w:rPr>
          </w:rPrChange>
        </w:rPr>
        <w:t>Computing</w:t>
      </w:r>
      <w:r w:rsidR="00122E71" w:rsidRPr="00886CD4">
        <w:rPr>
          <w:rFonts w:ascii="Arial" w:hAnsi="Arial" w:cs="Arial"/>
          <w:sz w:val="24"/>
          <w:szCs w:val="24"/>
          <w:rPrChange w:id="3790"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791" w:author="Panagiotis Karkazis" w:date="2022-03-01T20:05:00Z">
            <w:rPr>
              <w:rFonts w:ascii="Arial" w:hAnsi="Arial" w:cs="Arial"/>
              <w:sz w:val="24"/>
              <w:szCs w:val="24"/>
              <w:highlight w:val="red"/>
              <w:lang w:val="en-US"/>
            </w:rPr>
          </w:rPrChange>
        </w:rPr>
        <w:t>Architecture</w:t>
      </w:r>
      <w:r w:rsidR="00122E71" w:rsidRPr="00886CD4">
        <w:rPr>
          <w:rFonts w:ascii="Arial" w:hAnsi="Arial" w:cs="Arial"/>
          <w:sz w:val="24"/>
          <w:szCs w:val="24"/>
          <w:rPrChange w:id="3792"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793" w:author="Panagiotis Karkazis" w:date="2022-03-01T20:05:00Z">
            <w:rPr>
              <w:rFonts w:ascii="Arial" w:hAnsi="Arial" w:cs="Arial"/>
              <w:sz w:val="24"/>
              <w:szCs w:val="24"/>
              <w:highlight w:val="red"/>
              <w:lang w:val="en-US"/>
            </w:rPr>
          </w:rPrChange>
        </w:rPr>
        <w:t>Technologies</w:t>
      </w:r>
      <w:r w:rsidR="00122E71" w:rsidRPr="00886CD4">
        <w:rPr>
          <w:rFonts w:ascii="Arial" w:hAnsi="Arial" w:cs="Arial"/>
          <w:sz w:val="24"/>
          <w:szCs w:val="24"/>
          <w:rPrChange w:id="3794"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795" w:author="Panagiotis Karkazis" w:date="2022-03-01T20:05:00Z">
            <w:rPr>
              <w:rFonts w:ascii="Arial" w:hAnsi="Arial" w:cs="Arial"/>
              <w:sz w:val="24"/>
              <w:szCs w:val="24"/>
              <w:highlight w:val="red"/>
              <w:lang w:val="en-US"/>
            </w:rPr>
          </w:rPrChange>
        </w:rPr>
        <w:t>and</w:t>
      </w:r>
      <w:r w:rsidR="00122E71" w:rsidRPr="00886CD4">
        <w:rPr>
          <w:rFonts w:ascii="Arial" w:hAnsi="Arial" w:cs="Arial"/>
          <w:sz w:val="24"/>
          <w:szCs w:val="24"/>
          <w:rPrChange w:id="3796"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797" w:author="Panagiotis Karkazis" w:date="2022-03-01T20:05:00Z">
            <w:rPr>
              <w:rFonts w:ascii="Arial" w:hAnsi="Arial" w:cs="Arial"/>
              <w:sz w:val="24"/>
              <w:szCs w:val="24"/>
              <w:highlight w:val="red"/>
              <w:lang w:val="en-US"/>
            </w:rPr>
          </w:rPrChange>
        </w:rPr>
        <w:t>Intelligent</w:t>
      </w:r>
      <w:r w:rsidR="00122E71" w:rsidRPr="00886CD4">
        <w:rPr>
          <w:rFonts w:ascii="Arial" w:hAnsi="Arial" w:cs="Arial"/>
          <w:sz w:val="24"/>
          <w:szCs w:val="24"/>
          <w:rPrChange w:id="3798"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lang w:val="en-US"/>
          <w:rPrChange w:id="3799" w:author="Panagiotis Karkazis" w:date="2022-03-01T20:05:00Z">
            <w:rPr>
              <w:rFonts w:ascii="Arial" w:hAnsi="Arial" w:cs="Arial"/>
              <w:sz w:val="24"/>
              <w:szCs w:val="24"/>
              <w:highlight w:val="red"/>
              <w:lang w:val="en-US"/>
            </w:rPr>
          </w:rPrChange>
        </w:rPr>
        <w:t>Applications</w:t>
      </w:r>
      <w:r w:rsidR="00122E71" w:rsidRPr="00886CD4">
        <w:rPr>
          <w:rFonts w:ascii="Arial" w:hAnsi="Arial" w:cs="Arial"/>
          <w:sz w:val="24"/>
          <w:szCs w:val="24"/>
          <w:rPrChange w:id="3800" w:author="Panagiotis Karkazis" w:date="2022-03-01T20:05:00Z">
            <w:rPr>
              <w:rFonts w:ascii="Arial" w:hAnsi="Arial" w:cs="Arial"/>
              <w:sz w:val="24"/>
              <w:szCs w:val="24"/>
              <w:highlight w:val="red"/>
            </w:rPr>
          </w:rPrChange>
        </w:rPr>
        <w:t>]</w:t>
      </w:r>
      <w:r w:rsidR="00C62851" w:rsidRPr="00886CD4">
        <w:rPr>
          <w:rFonts w:ascii="Arial" w:hAnsi="Arial" w:cs="Arial"/>
          <w:sz w:val="24"/>
          <w:szCs w:val="24"/>
          <w:rPrChange w:id="3801" w:author="Panagiotis Karkazis" w:date="2022-03-01T20:05:00Z">
            <w:rPr>
              <w:rFonts w:ascii="Arial" w:hAnsi="Arial" w:cs="Arial"/>
              <w:sz w:val="24"/>
              <w:szCs w:val="24"/>
              <w:highlight w:val="red"/>
            </w:rPr>
          </w:rPrChange>
        </w:rPr>
        <w:t>.</w:t>
      </w:r>
      <w:r w:rsidR="00F7718F" w:rsidRPr="00886CD4">
        <w:rPr>
          <w:rFonts w:ascii="Arial" w:hAnsi="Arial" w:cs="Arial"/>
          <w:sz w:val="24"/>
          <w:szCs w:val="24"/>
          <w:rPrChange w:id="3802" w:author="Panagiotis Karkazis" w:date="2022-03-01T20:05:00Z">
            <w:rPr>
              <w:rFonts w:ascii="Arial" w:hAnsi="Arial" w:cs="Arial"/>
              <w:sz w:val="24"/>
              <w:szCs w:val="24"/>
              <w:highlight w:val="red"/>
            </w:rPr>
          </w:rPrChange>
        </w:rPr>
        <w:t xml:space="preserve"> Πρακτικά</w:t>
      </w:r>
      <w:r w:rsidR="00C344A7" w:rsidRPr="00886CD4">
        <w:rPr>
          <w:rFonts w:ascii="Arial" w:hAnsi="Arial" w:cs="Arial"/>
          <w:sz w:val="24"/>
          <w:szCs w:val="24"/>
          <w:rPrChange w:id="3803" w:author="Panagiotis Karkazis" w:date="2022-03-01T20:05:00Z">
            <w:rPr>
              <w:rFonts w:ascii="Arial" w:hAnsi="Arial" w:cs="Arial"/>
              <w:sz w:val="24"/>
              <w:szCs w:val="24"/>
              <w:highlight w:val="red"/>
            </w:rPr>
          </w:rPrChange>
        </w:rPr>
        <w:t>,</w:t>
      </w:r>
      <w:r w:rsidR="00F7718F" w:rsidRPr="00886CD4">
        <w:rPr>
          <w:rFonts w:ascii="Arial" w:hAnsi="Arial" w:cs="Arial"/>
          <w:sz w:val="24"/>
          <w:szCs w:val="24"/>
          <w:rPrChange w:id="3804" w:author="Panagiotis Karkazis" w:date="2022-03-01T20:05:00Z">
            <w:rPr>
              <w:rFonts w:ascii="Arial" w:hAnsi="Arial" w:cs="Arial"/>
              <w:sz w:val="24"/>
              <w:szCs w:val="24"/>
              <w:highlight w:val="red"/>
            </w:rPr>
          </w:rPrChange>
        </w:rPr>
        <w:t xml:space="preserve"> ένα μοντέλο Γνωστικής Υπολογιστικής </w:t>
      </w:r>
      <w:r w:rsidR="00122E71" w:rsidRPr="00886CD4">
        <w:rPr>
          <w:rFonts w:ascii="Arial" w:hAnsi="Arial" w:cs="Arial"/>
          <w:sz w:val="24"/>
          <w:szCs w:val="24"/>
          <w:rPrChange w:id="3805" w:author="Panagiotis Karkazis" w:date="2022-03-01T20:05:00Z">
            <w:rPr>
              <w:rFonts w:ascii="Arial" w:hAnsi="Arial" w:cs="Arial"/>
              <w:sz w:val="24"/>
              <w:szCs w:val="24"/>
              <w:highlight w:val="red"/>
            </w:rPr>
          </w:rPrChange>
        </w:rPr>
        <w:t xml:space="preserve">είναι ικανό να παράγει </w:t>
      </w:r>
      <w:r w:rsidR="00F7718F" w:rsidRPr="00886CD4">
        <w:rPr>
          <w:rFonts w:ascii="Arial" w:hAnsi="Arial" w:cs="Arial"/>
          <w:sz w:val="24"/>
          <w:szCs w:val="24"/>
          <w:rPrChange w:id="3806" w:author="Panagiotis Karkazis" w:date="2022-03-01T20:05:00Z">
            <w:rPr>
              <w:rFonts w:ascii="Arial" w:hAnsi="Arial" w:cs="Arial"/>
              <w:sz w:val="24"/>
              <w:szCs w:val="24"/>
              <w:highlight w:val="red"/>
            </w:rPr>
          </w:rPrChange>
        </w:rPr>
        <w:t>συλλογισ</w:t>
      </w:r>
      <w:r w:rsidR="00122E71" w:rsidRPr="00886CD4">
        <w:rPr>
          <w:rFonts w:ascii="Arial" w:hAnsi="Arial" w:cs="Arial"/>
          <w:sz w:val="24"/>
          <w:szCs w:val="24"/>
          <w:rPrChange w:id="3807" w:author="Panagiotis Karkazis" w:date="2022-03-01T20:05:00Z">
            <w:rPr>
              <w:rFonts w:ascii="Arial" w:hAnsi="Arial" w:cs="Arial"/>
              <w:sz w:val="24"/>
              <w:szCs w:val="24"/>
              <w:highlight w:val="red"/>
            </w:rPr>
          </w:rPrChange>
        </w:rPr>
        <w:t>μούς παρόμοιους</w:t>
      </w:r>
      <w:r w:rsidR="00F7718F" w:rsidRPr="00886CD4">
        <w:rPr>
          <w:rFonts w:ascii="Arial" w:hAnsi="Arial" w:cs="Arial"/>
          <w:sz w:val="24"/>
          <w:szCs w:val="24"/>
          <w:rPrChange w:id="3808"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rPrChange w:id="3809" w:author="Panagiotis Karkazis" w:date="2022-03-01T20:05:00Z">
            <w:rPr>
              <w:rFonts w:ascii="Arial" w:hAnsi="Arial" w:cs="Arial"/>
              <w:sz w:val="24"/>
              <w:szCs w:val="24"/>
              <w:highlight w:val="red"/>
            </w:rPr>
          </w:rPrChange>
        </w:rPr>
        <w:t xml:space="preserve">με αυτούς </w:t>
      </w:r>
      <w:r w:rsidR="00F7718F" w:rsidRPr="00886CD4">
        <w:rPr>
          <w:rFonts w:ascii="Arial" w:hAnsi="Arial" w:cs="Arial"/>
          <w:sz w:val="24"/>
          <w:szCs w:val="24"/>
          <w:rPrChange w:id="3810" w:author="Panagiotis Karkazis" w:date="2022-03-01T20:05:00Z">
            <w:rPr>
              <w:rFonts w:ascii="Arial" w:hAnsi="Arial" w:cs="Arial"/>
              <w:sz w:val="24"/>
              <w:szCs w:val="24"/>
              <w:highlight w:val="red"/>
            </w:rPr>
          </w:rPrChange>
        </w:rPr>
        <w:t xml:space="preserve">του ανθρώπου. </w:t>
      </w:r>
      <w:r w:rsidR="00122E71" w:rsidRPr="00886CD4">
        <w:rPr>
          <w:rFonts w:ascii="Arial" w:hAnsi="Arial" w:cs="Arial"/>
          <w:sz w:val="24"/>
          <w:szCs w:val="24"/>
          <w:rPrChange w:id="3811" w:author="Panagiotis Karkazis" w:date="2022-03-01T20:05:00Z">
            <w:rPr>
              <w:rFonts w:ascii="Arial" w:hAnsi="Arial" w:cs="Arial"/>
              <w:sz w:val="24"/>
              <w:szCs w:val="24"/>
              <w:highlight w:val="red"/>
            </w:rPr>
          </w:rPrChange>
        </w:rPr>
        <w:t>Επίσης, ενσωματώνεται η δυνατότητα παραγωγής σκέψεων</w:t>
      </w:r>
      <w:r w:rsidR="00D50EC4" w:rsidRPr="00886CD4">
        <w:rPr>
          <w:rFonts w:ascii="Arial" w:hAnsi="Arial" w:cs="Arial"/>
          <w:sz w:val="24"/>
          <w:szCs w:val="24"/>
          <w:rPrChange w:id="3812" w:author="Panagiotis Karkazis" w:date="2022-03-01T20:05:00Z">
            <w:rPr>
              <w:rFonts w:ascii="Arial" w:hAnsi="Arial" w:cs="Arial"/>
              <w:sz w:val="24"/>
              <w:szCs w:val="24"/>
              <w:highlight w:val="red"/>
            </w:rPr>
          </w:rPrChange>
        </w:rPr>
        <w:t xml:space="preserve">, </w:t>
      </w:r>
      <w:r w:rsidR="00122E71" w:rsidRPr="00886CD4">
        <w:rPr>
          <w:rFonts w:ascii="Arial" w:hAnsi="Arial" w:cs="Arial"/>
          <w:sz w:val="24"/>
          <w:szCs w:val="24"/>
          <w:rPrChange w:id="3813" w:author="Panagiotis Karkazis" w:date="2022-03-01T20:05:00Z">
            <w:rPr>
              <w:rFonts w:ascii="Arial" w:hAnsi="Arial" w:cs="Arial"/>
              <w:sz w:val="24"/>
              <w:szCs w:val="24"/>
              <w:highlight w:val="red"/>
            </w:rPr>
          </w:rPrChange>
        </w:rPr>
        <w:t>συναισθημάτων</w:t>
      </w:r>
      <w:r w:rsidR="00D50EC4" w:rsidRPr="00886CD4">
        <w:rPr>
          <w:rFonts w:ascii="Arial" w:hAnsi="Arial" w:cs="Arial"/>
          <w:sz w:val="24"/>
          <w:szCs w:val="24"/>
          <w:rPrChange w:id="3814" w:author="Panagiotis Karkazis" w:date="2022-03-01T20:05:00Z">
            <w:rPr>
              <w:rFonts w:ascii="Arial" w:hAnsi="Arial" w:cs="Arial"/>
              <w:sz w:val="24"/>
              <w:szCs w:val="24"/>
              <w:highlight w:val="red"/>
            </w:rPr>
          </w:rPrChange>
        </w:rPr>
        <w:t xml:space="preserve"> και πλέον τα συστήματα διαθέτουν </w:t>
      </w:r>
      <w:r w:rsidR="00A62C9A" w:rsidRPr="00886CD4">
        <w:rPr>
          <w:rFonts w:ascii="Arial" w:hAnsi="Arial" w:cs="Arial"/>
          <w:sz w:val="24"/>
          <w:szCs w:val="24"/>
          <w:rPrChange w:id="3815" w:author="Panagiotis Karkazis" w:date="2022-03-01T20:05:00Z">
            <w:rPr>
              <w:rFonts w:ascii="Arial" w:hAnsi="Arial" w:cs="Arial"/>
              <w:sz w:val="24"/>
              <w:szCs w:val="24"/>
              <w:highlight w:val="red"/>
            </w:rPr>
          </w:rPrChange>
        </w:rPr>
        <w:t xml:space="preserve">και την ικανότητα της </w:t>
      </w:r>
      <w:r w:rsidR="00D50EC4" w:rsidRPr="00886CD4">
        <w:rPr>
          <w:rFonts w:ascii="Arial" w:hAnsi="Arial" w:cs="Arial"/>
          <w:sz w:val="24"/>
          <w:szCs w:val="24"/>
          <w:rPrChange w:id="3816" w:author="Panagiotis Karkazis" w:date="2022-03-01T20:05:00Z">
            <w:rPr>
              <w:rFonts w:ascii="Arial" w:hAnsi="Arial" w:cs="Arial"/>
              <w:sz w:val="24"/>
              <w:szCs w:val="24"/>
              <w:highlight w:val="red"/>
            </w:rPr>
          </w:rPrChange>
        </w:rPr>
        <w:t>γνώσης</w:t>
      </w:r>
      <w:r w:rsidR="0018120B" w:rsidRPr="00886CD4">
        <w:rPr>
          <w:rFonts w:ascii="Arial" w:hAnsi="Arial" w:cs="Arial"/>
          <w:sz w:val="24"/>
          <w:szCs w:val="24"/>
          <w:rPrChange w:id="3817"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818" w:author="Panagiotis Karkazis" w:date="2022-03-01T20:05:00Z">
            <w:rPr>
              <w:rFonts w:ascii="Arial" w:hAnsi="Arial" w:cs="Arial"/>
              <w:sz w:val="24"/>
              <w:szCs w:val="24"/>
              <w:highlight w:val="red"/>
              <w:lang w:val="en-US"/>
            </w:rPr>
          </w:rPrChange>
        </w:rPr>
        <w:t>Cognitive</w:t>
      </w:r>
      <w:r w:rsidR="0018120B" w:rsidRPr="00886CD4">
        <w:rPr>
          <w:rFonts w:ascii="Arial" w:hAnsi="Arial" w:cs="Arial"/>
          <w:sz w:val="24"/>
          <w:szCs w:val="24"/>
          <w:rPrChange w:id="3819"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820" w:author="Panagiotis Karkazis" w:date="2022-03-01T20:05:00Z">
            <w:rPr>
              <w:rFonts w:ascii="Arial" w:hAnsi="Arial" w:cs="Arial"/>
              <w:sz w:val="24"/>
              <w:szCs w:val="24"/>
              <w:highlight w:val="red"/>
              <w:lang w:val="en-US"/>
            </w:rPr>
          </w:rPrChange>
        </w:rPr>
        <w:t>Computing</w:t>
      </w:r>
      <w:r w:rsidR="0018120B" w:rsidRPr="00886CD4">
        <w:rPr>
          <w:rFonts w:ascii="Arial" w:hAnsi="Arial" w:cs="Arial"/>
          <w:sz w:val="24"/>
          <w:szCs w:val="24"/>
          <w:rPrChange w:id="3821"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822" w:author="Panagiotis Karkazis" w:date="2022-03-01T20:05:00Z">
            <w:rPr>
              <w:rFonts w:ascii="Arial" w:hAnsi="Arial" w:cs="Arial"/>
              <w:sz w:val="24"/>
              <w:szCs w:val="24"/>
              <w:highlight w:val="red"/>
              <w:lang w:val="en-US"/>
            </w:rPr>
          </w:rPrChange>
        </w:rPr>
        <w:t>A</w:t>
      </w:r>
      <w:r w:rsidR="0018120B" w:rsidRPr="00886CD4">
        <w:rPr>
          <w:rFonts w:ascii="Arial" w:hAnsi="Arial" w:cs="Arial"/>
          <w:sz w:val="24"/>
          <w:szCs w:val="24"/>
          <w:rPrChange w:id="3823"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824" w:author="Panagiotis Karkazis" w:date="2022-03-01T20:05:00Z">
            <w:rPr>
              <w:rFonts w:ascii="Arial" w:hAnsi="Arial" w:cs="Arial"/>
              <w:sz w:val="24"/>
              <w:szCs w:val="24"/>
              <w:highlight w:val="red"/>
              <w:lang w:val="en-US"/>
            </w:rPr>
          </w:rPrChange>
        </w:rPr>
        <w:t>Brief</w:t>
      </w:r>
      <w:r w:rsidR="0018120B" w:rsidRPr="00886CD4">
        <w:rPr>
          <w:rFonts w:ascii="Arial" w:hAnsi="Arial" w:cs="Arial"/>
          <w:sz w:val="24"/>
          <w:szCs w:val="24"/>
          <w:rPrChange w:id="3825"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826" w:author="Panagiotis Karkazis" w:date="2022-03-01T20:05:00Z">
            <w:rPr>
              <w:rFonts w:ascii="Arial" w:hAnsi="Arial" w:cs="Arial"/>
              <w:sz w:val="24"/>
              <w:szCs w:val="24"/>
              <w:highlight w:val="red"/>
              <w:lang w:val="en-US"/>
            </w:rPr>
          </w:rPrChange>
        </w:rPr>
        <w:t>Survey</w:t>
      </w:r>
      <w:r w:rsidR="0018120B" w:rsidRPr="00886CD4">
        <w:rPr>
          <w:rFonts w:ascii="Arial" w:hAnsi="Arial" w:cs="Arial"/>
          <w:sz w:val="24"/>
          <w:szCs w:val="24"/>
          <w:rPrChange w:id="3827"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828" w:author="Panagiotis Karkazis" w:date="2022-03-01T20:05:00Z">
            <w:rPr>
              <w:rFonts w:ascii="Arial" w:hAnsi="Arial" w:cs="Arial"/>
              <w:sz w:val="24"/>
              <w:szCs w:val="24"/>
              <w:highlight w:val="red"/>
              <w:lang w:val="en-US"/>
            </w:rPr>
          </w:rPrChange>
        </w:rPr>
        <w:t>and</w:t>
      </w:r>
      <w:r w:rsidR="0018120B" w:rsidRPr="00886CD4">
        <w:rPr>
          <w:rFonts w:ascii="Arial" w:hAnsi="Arial" w:cs="Arial"/>
          <w:sz w:val="24"/>
          <w:szCs w:val="24"/>
          <w:rPrChange w:id="3829"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830" w:author="Panagiotis Karkazis" w:date="2022-03-01T20:05:00Z">
            <w:rPr>
              <w:rFonts w:ascii="Arial" w:hAnsi="Arial" w:cs="Arial"/>
              <w:sz w:val="24"/>
              <w:szCs w:val="24"/>
              <w:highlight w:val="red"/>
              <w:lang w:val="en-US"/>
            </w:rPr>
          </w:rPrChange>
        </w:rPr>
        <w:t>Open</w:t>
      </w:r>
      <w:r w:rsidR="0018120B" w:rsidRPr="00886CD4">
        <w:rPr>
          <w:rFonts w:ascii="Arial" w:hAnsi="Arial" w:cs="Arial"/>
          <w:sz w:val="24"/>
          <w:szCs w:val="24"/>
          <w:rPrChange w:id="3831"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832" w:author="Panagiotis Karkazis" w:date="2022-03-01T20:05:00Z">
            <w:rPr>
              <w:rFonts w:ascii="Arial" w:hAnsi="Arial" w:cs="Arial"/>
              <w:sz w:val="24"/>
              <w:szCs w:val="24"/>
              <w:highlight w:val="red"/>
              <w:lang w:val="en-US"/>
            </w:rPr>
          </w:rPrChange>
        </w:rPr>
        <w:t>Research</w:t>
      </w:r>
      <w:r w:rsidR="0018120B" w:rsidRPr="00886CD4">
        <w:rPr>
          <w:rFonts w:ascii="Arial" w:hAnsi="Arial" w:cs="Arial"/>
          <w:sz w:val="24"/>
          <w:szCs w:val="24"/>
          <w:rPrChange w:id="3833"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834" w:author="Panagiotis Karkazis" w:date="2022-03-01T20:05:00Z">
            <w:rPr>
              <w:rFonts w:ascii="Arial" w:hAnsi="Arial" w:cs="Arial"/>
              <w:sz w:val="24"/>
              <w:szCs w:val="24"/>
              <w:highlight w:val="red"/>
              <w:lang w:val="en-US"/>
            </w:rPr>
          </w:rPrChange>
        </w:rPr>
        <w:t>Challenges</w:t>
      </w:r>
      <w:r w:rsidR="0018120B" w:rsidRPr="00886CD4">
        <w:rPr>
          <w:rFonts w:ascii="Arial" w:hAnsi="Arial" w:cs="Arial"/>
          <w:sz w:val="24"/>
          <w:szCs w:val="24"/>
          <w:rPrChange w:id="3835"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836" w:author="Panagiotis Karkazis" w:date="2022-03-01T20:05:00Z">
            <w:rPr>
              <w:rFonts w:ascii="Arial" w:hAnsi="Arial" w:cs="Arial"/>
              <w:sz w:val="24"/>
              <w:szCs w:val="24"/>
              <w:highlight w:val="red"/>
              <w:lang w:val="en-US"/>
            </w:rPr>
          </w:rPrChange>
        </w:rPr>
        <w:t>Cognitive</w:t>
      </w:r>
      <w:r w:rsidR="0018120B" w:rsidRPr="00886CD4">
        <w:rPr>
          <w:rFonts w:ascii="Arial" w:hAnsi="Arial" w:cs="Arial"/>
          <w:sz w:val="24"/>
          <w:szCs w:val="24"/>
          <w:rPrChange w:id="3837"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838" w:author="Panagiotis Karkazis" w:date="2022-03-01T20:05:00Z">
            <w:rPr>
              <w:rFonts w:ascii="Arial" w:hAnsi="Arial" w:cs="Arial"/>
              <w:sz w:val="24"/>
              <w:szCs w:val="24"/>
              <w:highlight w:val="red"/>
              <w:lang w:val="en-US"/>
            </w:rPr>
          </w:rPrChange>
        </w:rPr>
        <w:t>Computing</w:t>
      </w:r>
      <w:r w:rsidR="0018120B" w:rsidRPr="00886CD4">
        <w:rPr>
          <w:rFonts w:ascii="Arial" w:hAnsi="Arial" w:cs="Arial"/>
          <w:sz w:val="24"/>
          <w:szCs w:val="24"/>
          <w:rPrChange w:id="3839"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840" w:author="Panagiotis Karkazis" w:date="2022-03-01T20:05:00Z">
            <w:rPr>
              <w:rFonts w:ascii="Arial" w:hAnsi="Arial" w:cs="Arial"/>
              <w:sz w:val="24"/>
              <w:szCs w:val="24"/>
              <w:highlight w:val="red"/>
              <w:lang w:val="en-US"/>
            </w:rPr>
          </w:rPrChange>
        </w:rPr>
        <w:t>Architecture</w:t>
      </w:r>
      <w:r w:rsidR="0018120B" w:rsidRPr="00886CD4">
        <w:rPr>
          <w:rFonts w:ascii="Arial" w:hAnsi="Arial" w:cs="Arial"/>
          <w:sz w:val="24"/>
          <w:szCs w:val="24"/>
          <w:rPrChange w:id="3841"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842" w:author="Panagiotis Karkazis" w:date="2022-03-01T20:05:00Z">
            <w:rPr>
              <w:rFonts w:ascii="Arial" w:hAnsi="Arial" w:cs="Arial"/>
              <w:sz w:val="24"/>
              <w:szCs w:val="24"/>
              <w:highlight w:val="red"/>
              <w:lang w:val="en-US"/>
            </w:rPr>
          </w:rPrChange>
        </w:rPr>
        <w:t>Technologies</w:t>
      </w:r>
      <w:r w:rsidR="0018120B" w:rsidRPr="00886CD4">
        <w:rPr>
          <w:rFonts w:ascii="Arial" w:hAnsi="Arial" w:cs="Arial"/>
          <w:sz w:val="24"/>
          <w:szCs w:val="24"/>
          <w:rPrChange w:id="3843"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844" w:author="Panagiotis Karkazis" w:date="2022-03-01T20:05:00Z">
            <w:rPr>
              <w:rFonts w:ascii="Arial" w:hAnsi="Arial" w:cs="Arial"/>
              <w:sz w:val="24"/>
              <w:szCs w:val="24"/>
              <w:highlight w:val="red"/>
              <w:lang w:val="en-US"/>
            </w:rPr>
          </w:rPrChange>
        </w:rPr>
        <w:t>and</w:t>
      </w:r>
      <w:r w:rsidR="0018120B" w:rsidRPr="00886CD4">
        <w:rPr>
          <w:rFonts w:ascii="Arial" w:hAnsi="Arial" w:cs="Arial"/>
          <w:sz w:val="24"/>
          <w:szCs w:val="24"/>
          <w:rPrChange w:id="3845"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846" w:author="Panagiotis Karkazis" w:date="2022-03-01T20:05:00Z">
            <w:rPr>
              <w:rFonts w:ascii="Arial" w:hAnsi="Arial" w:cs="Arial"/>
              <w:sz w:val="24"/>
              <w:szCs w:val="24"/>
              <w:highlight w:val="red"/>
              <w:lang w:val="en-US"/>
            </w:rPr>
          </w:rPrChange>
        </w:rPr>
        <w:t>Intelligent</w:t>
      </w:r>
      <w:r w:rsidR="0018120B" w:rsidRPr="00886CD4">
        <w:rPr>
          <w:rFonts w:ascii="Arial" w:hAnsi="Arial" w:cs="Arial"/>
          <w:sz w:val="24"/>
          <w:szCs w:val="24"/>
          <w:rPrChange w:id="3847" w:author="Panagiotis Karkazis" w:date="2022-03-01T20:05:00Z">
            <w:rPr>
              <w:rFonts w:ascii="Arial" w:hAnsi="Arial" w:cs="Arial"/>
              <w:sz w:val="24"/>
              <w:szCs w:val="24"/>
              <w:highlight w:val="red"/>
            </w:rPr>
          </w:rPrChange>
        </w:rPr>
        <w:t xml:space="preserve"> </w:t>
      </w:r>
      <w:r w:rsidR="0018120B" w:rsidRPr="00886CD4">
        <w:rPr>
          <w:rFonts w:ascii="Arial" w:hAnsi="Arial" w:cs="Arial"/>
          <w:sz w:val="24"/>
          <w:szCs w:val="24"/>
          <w:lang w:val="en-US"/>
          <w:rPrChange w:id="3848" w:author="Panagiotis Karkazis" w:date="2022-03-01T20:05:00Z">
            <w:rPr>
              <w:rFonts w:ascii="Arial" w:hAnsi="Arial" w:cs="Arial"/>
              <w:sz w:val="24"/>
              <w:szCs w:val="24"/>
              <w:highlight w:val="red"/>
              <w:lang w:val="en-US"/>
            </w:rPr>
          </w:rPrChange>
        </w:rPr>
        <w:t>Applications</w:t>
      </w:r>
      <w:r w:rsidR="0018120B" w:rsidRPr="00886CD4">
        <w:rPr>
          <w:rFonts w:ascii="Arial" w:hAnsi="Arial" w:cs="Arial"/>
          <w:sz w:val="24"/>
          <w:szCs w:val="24"/>
          <w:rPrChange w:id="3849" w:author="Panagiotis Karkazis" w:date="2022-03-01T20:05:00Z">
            <w:rPr>
              <w:rFonts w:ascii="Arial" w:hAnsi="Arial" w:cs="Arial"/>
              <w:sz w:val="24"/>
              <w:szCs w:val="24"/>
              <w:highlight w:val="red"/>
            </w:rPr>
          </w:rPrChange>
        </w:rPr>
        <w:t>]</w:t>
      </w:r>
      <w:r w:rsidR="00122E71" w:rsidRPr="00886CD4">
        <w:rPr>
          <w:rFonts w:ascii="Arial" w:hAnsi="Arial" w:cs="Arial"/>
          <w:sz w:val="24"/>
          <w:szCs w:val="24"/>
          <w:rPrChange w:id="3850" w:author="Panagiotis Karkazis" w:date="2022-03-01T20:05:00Z">
            <w:rPr>
              <w:rFonts w:ascii="Arial" w:hAnsi="Arial" w:cs="Arial"/>
              <w:sz w:val="24"/>
              <w:szCs w:val="24"/>
              <w:highlight w:val="red"/>
            </w:rPr>
          </w:rPrChange>
        </w:rPr>
        <w:t xml:space="preserve">. </w:t>
      </w:r>
    </w:p>
    <w:p w14:paraId="19FE2444" w14:textId="565BE91A" w:rsidR="008B227C" w:rsidRPr="00886CD4" w:rsidRDefault="00786F51" w:rsidP="00FC080D">
      <w:pPr>
        <w:spacing w:after="0" w:line="360" w:lineRule="auto"/>
        <w:ind w:firstLine="227"/>
        <w:jc w:val="both"/>
        <w:rPr>
          <w:rFonts w:ascii="Arial" w:hAnsi="Arial" w:cs="Arial"/>
          <w:sz w:val="24"/>
          <w:szCs w:val="24"/>
          <w:rPrChange w:id="3851" w:author="Panagiotis Karkazis" w:date="2022-03-01T20:05:00Z">
            <w:rPr>
              <w:rFonts w:ascii="Arial" w:hAnsi="Arial" w:cs="Arial"/>
              <w:sz w:val="24"/>
              <w:szCs w:val="24"/>
              <w:highlight w:val="red"/>
            </w:rPr>
          </w:rPrChange>
        </w:rPr>
      </w:pPr>
      <w:r w:rsidRPr="00886CD4">
        <w:rPr>
          <w:rFonts w:ascii="Arial" w:hAnsi="Arial" w:cs="Arial"/>
          <w:sz w:val="24"/>
          <w:szCs w:val="24"/>
          <w:rPrChange w:id="3852" w:author="Panagiotis Karkazis" w:date="2022-03-01T20:05:00Z">
            <w:rPr>
              <w:rFonts w:ascii="Arial" w:hAnsi="Arial" w:cs="Arial"/>
              <w:sz w:val="24"/>
              <w:szCs w:val="24"/>
              <w:highlight w:val="red"/>
            </w:rPr>
          </w:rPrChange>
        </w:rPr>
        <w:t xml:space="preserve">Με την χρήση </w:t>
      </w:r>
      <w:r w:rsidR="00654D83" w:rsidRPr="00886CD4">
        <w:rPr>
          <w:rFonts w:ascii="Arial" w:hAnsi="Arial" w:cs="Arial"/>
          <w:sz w:val="24"/>
          <w:szCs w:val="24"/>
          <w:rPrChange w:id="3853" w:author="Panagiotis Karkazis" w:date="2022-03-01T20:05:00Z">
            <w:rPr>
              <w:rFonts w:ascii="Arial" w:hAnsi="Arial" w:cs="Arial"/>
              <w:sz w:val="24"/>
              <w:szCs w:val="24"/>
              <w:highlight w:val="red"/>
            </w:rPr>
          </w:rPrChange>
        </w:rPr>
        <w:t xml:space="preserve">αυτών </w:t>
      </w:r>
      <w:r w:rsidRPr="00886CD4">
        <w:rPr>
          <w:rFonts w:ascii="Arial" w:hAnsi="Arial" w:cs="Arial"/>
          <w:sz w:val="24"/>
          <w:szCs w:val="24"/>
          <w:rPrChange w:id="3854" w:author="Panagiotis Karkazis" w:date="2022-03-01T20:05:00Z">
            <w:rPr>
              <w:rFonts w:ascii="Arial" w:hAnsi="Arial" w:cs="Arial"/>
              <w:sz w:val="24"/>
              <w:szCs w:val="24"/>
              <w:highlight w:val="red"/>
            </w:rPr>
          </w:rPrChange>
        </w:rPr>
        <w:t>των μοντέλων</w:t>
      </w:r>
      <w:r w:rsidR="00654D83" w:rsidRPr="00886CD4">
        <w:rPr>
          <w:rFonts w:ascii="Arial" w:hAnsi="Arial" w:cs="Arial"/>
          <w:sz w:val="24"/>
          <w:szCs w:val="24"/>
          <w:rPrChange w:id="3855" w:author="Panagiotis Karkazis" w:date="2022-03-01T20:05:00Z">
            <w:rPr>
              <w:rFonts w:ascii="Arial" w:hAnsi="Arial" w:cs="Arial"/>
              <w:sz w:val="24"/>
              <w:szCs w:val="24"/>
              <w:highlight w:val="red"/>
            </w:rPr>
          </w:rPrChange>
        </w:rPr>
        <w:t>,</w:t>
      </w:r>
      <w:r w:rsidRPr="00886CD4">
        <w:rPr>
          <w:rFonts w:ascii="Arial" w:hAnsi="Arial" w:cs="Arial"/>
          <w:sz w:val="24"/>
          <w:szCs w:val="24"/>
          <w:rPrChange w:id="3856" w:author="Panagiotis Karkazis" w:date="2022-03-01T20:05:00Z">
            <w:rPr>
              <w:rFonts w:ascii="Arial" w:hAnsi="Arial" w:cs="Arial"/>
              <w:sz w:val="24"/>
              <w:szCs w:val="24"/>
              <w:highlight w:val="red"/>
            </w:rPr>
          </w:rPrChange>
        </w:rPr>
        <w:t xml:space="preserve"> ένα υπολογιστικό σύστημα θα μπορεί να επιλύει σύνθετα προβλήματα ακολουθώντας μια διαδικασία παρόμοια με αυτή της σκέψης [</w:t>
      </w:r>
      <w:proofErr w:type="spellStart"/>
      <w:r w:rsidRPr="00886CD4">
        <w:rPr>
          <w:rFonts w:ascii="Arial" w:hAnsi="Arial" w:cs="Arial"/>
          <w:sz w:val="24"/>
          <w:szCs w:val="24"/>
          <w:lang w:val="en-US"/>
          <w:rPrChange w:id="3857" w:author="Panagiotis Karkazis" w:date="2022-03-01T20:05:00Z">
            <w:rPr>
              <w:rFonts w:ascii="Arial" w:hAnsi="Arial" w:cs="Arial"/>
              <w:sz w:val="24"/>
              <w:szCs w:val="24"/>
              <w:highlight w:val="red"/>
              <w:lang w:val="en-US"/>
            </w:rPr>
          </w:rPrChange>
        </w:rPr>
        <w:t>techtarget</w:t>
      </w:r>
      <w:proofErr w:type="spellEnd"/>
      <w:r w:rsidRPr="00886CD4">
        <w:rPr>
          <w:rFonts w:ascii="Arial" w:hAnsi="Arial" w:cs="Arial"/>
          <w:sz w:val="24"/>
          <w:szCs w:val="24"/>
          <w:rPrChange w:id="3858" w:author="Panagiotis Karkazis" w:date="2022-03-01T20:05:00Z">
            <w:rPr>
              <w:rFonts w:ascii="Arial" w:hAnsi="Arial" w:cs="Arial"/>
              <w:sz w:val="24"/>
              <w:szCs w:val="24"/>
              <w:highlight w:val="red"/>
            </w:rPr>
          </w:rPrChange>
        </w:rPr>
        <w:t xml:space="preserve">, </w:t>
      </w:r>
      <w:proofErr w:type="spellStart"/>
      <w:r w:rsidRPr="00886CD4">
        <w:rPr>
          <w:rFonts w:ascii="Arial" w:hAnsi="Arial" w:cs="Arial"/>
          <w:sz w:val="24"/>
          <w:szCs w:val="24"/>
          <w:rPrChange w:id="3859" w:author="Panagiotis Karkazis" w:date="2022-03-01T20:05:00Z">
            <w:rPr>
              <w:rFonts w:ascii="Arial" w:hAnsi="Arial" w:cs="Arial"/>
              <w:sz w:val="24"/>
              <w:szCs w:val="24"/>
              <w:highlight w:val="red"/>
            </w:rPr>
          </w:rPrChange>
        </w:rPr>
        <w:t>digileaders</w:t>
      </w:r>
      <w:proofErr w:type="spellEnd"/>
      <w:r w:rsidRPr="00886CD4">
        <w:rPr>
          <w:rFonts w:ascii="Arial" w:hAnsi="Arial" w:cs="Arial"/>
          <w:sz w:val="24"/>
          <w:szCs w:val="24"/>
          <w:rPrChange w:id="3860" w:author="Panagiotis Karkazis" w:date="2022-03-01T20:05:00Z">
            <w:rPr>
              <w:rFonts w:ascii="Arial" w:hAnsi="Arial" w:cs="Arial"/>
              <w:sz w:val="24"/>
              <w:szCs w:val="24"/>
              <w:highlight w:val="red"/>
            </w:rPr>
          </w:rPrChange>
        </w:rPr>
        <w:t>].</w:t>
      </w:r>
      <w:r w:rsidR="008B227C" w:rsidRPr="00886CD4">
        <w:rPr>
          <w:rFonts w:ascii="Arial" w:hAnsi="Arial" w:cs="Arial"/>
          <w:sz w:val="24"/>
          <w:szCs w:val="24"/>
          <w:rPrChange w:id="3861" w:author="Panagiotis Karkazis" w:date="2022-03-01T20:05:00Z">
            <w:rPr>
              <w:rFonts w:ascii="Arial" w:hAnsi="Arial" w:cs="Arial"/>
              <w:sz w:val="24"/>
              <w:szCs w:val="24"/>
              <w:highlight w:val="red"/>
            </w:rPr>
          </w:rPrChange>
        </w:rPr>
        <w:t xml:space="preserve"> </w:t>
      </w:r>
      <w:r w:rsidR="00F62809" w:rsidRPr="00886CD4">
        <w:rPr>
          <w:rFonts w:ascii="Arial" w:hAnsi="Arial" w:cs="Arial"/>
          <w:sz w:val="24"/>
          <w:szCs w:val="24"/>
          <w:rPrChange w:id="3862" w:author="Panagiotis Karkazis" w:date="2022-03-01T20:05:00Z">
            <w:rPr>
              <w:rFonts w:ascii="Arial" w:hAnsi="Arial" w:cs="Arial"/>
              <w:sz w:val="24"/>
              <w:szCs w:val="24"/>
              <w:highlight w:val="red"/>
            </w:rPr>
          </w:rPrChange>
        </w:rPr>
        <w:t xml:space="preserve">Η γνωστική επιστήμη, η οποία αναφέρθηκε </w:t>
      </w:r>
      <w:r w:rsidR="00F62809" w:rsidRPr="00886CD4">
        <w:rPr>
          <w:rFonts w:ascii="Arial" w:hAnsi="Arial" w:cs="Arial"/>
          <w:sz w:val="24"/>
          <w:szCs w:val="24"/>
          <w:rPrChange w:id="3863" w:author="Panagiotis Karkazis" w:date="2022-03-01T20:05:00Z">
            <w:rPr>
              <w:rFonts w:ascii="Arial" w:hAnsi="Arial" w:cs="Arial"/>
              <w:sz w:val="24"/>
              <w:szCs w:val="24"/>
              <w:highlight w:val="red"/>
            </w:rPr>
          </w:rPrChange>
        </w:rPr>
        <w:lastRenderedPageBreak/>
        <w:t xml:space="preserve">προηγουμένως, </w:t>
      </w:r>
      <w:r w:rsidR="0012119D" w:rsidRPr="00886CD4">
        <w:rPr>
          <w:rFonts w:ascii="Arial" w:hAnsi="Arial" w:cs="Arial"/>
          <w:sz w:val="24"/>
          <w:szCs w:val="24"/>
          <w:rPrChange w:id="3864" w:author="Panagiotis Karkazis" w:date="2022-03-01T20:05:00Z">
            <w:rPr>
              <w:rFonts w:ascii="Arial" w:hAnsi="Arial" w:cs="Arial"/>
              <w:sz w:val="24"/>
              <w:szCs w:val="24"/>
              <w:highlight w:val="red"/>
            </w:rPr>
          </w:rPrChange>
        </w:rPr>
        <w:t xml:space="preserve">είναι μία επιστήμη η οποία ασχολείται με τον τρόπο που ο ανθρώπινος εγκέφαλος διαχειρίζεται την πληροφορία παρατηρώντας </w:t>
      </w:r>
      <w:r w:rsidR="007664D1" w:rsidRPr="00886CD4">
        <w:rPr>
          <w:rFonts w:ascii="Arial" w:hAnsi="Arial" w:cs="Arial"/>
          <w:sz w:val="24"/>
          <w:szCs w:val="24"/>
          <w:rPrChange w:id="3865" w:author="Panagiotis Karkazis" w:date="2022-03-01T20:05:00Z">
            <w:rPr>
              <w:rFonts w:ascii="Arial" w:hAnsi="Arial" w:cs="Arial"/>
              <w:sz w:val="24"/>
              <w:szCs w:val="24"/>
              <w:highlight w:val="red"/>
            </w:rPr>
          </w:rPrChange>
        </w:rPr>
        <w:t>διάφορες πτυχές</w:t>
      </w:r>
      <w:r w:rsidR="0012119D" w:rsidRPr="00886CD4">
        <w:rPr>
          <w:rFonts w:ascii="Arial" w:hAnsi="Arial" w:cs="Arial"/>
          <w:sz w:val="24"/>
          <w:szCs w:val="24"/>
          <w:rPrChange w:id="3866" w:author="Panagiotis Karkazis" w:date="2022-03-01T20:05:00Z">
            <w:rPr>
              <w:rFonts w:ascii="Arial" w:hAnsi="Arial" w:cs="Arial"/>
              <w:sz w:val="24"/>
              <w:szCs w:val="24"/>
              <w:highlight w:val="red"/>
            </w:rPr>
          </w:rPrChange>
        </w:rPr>
        <w:t xml:space="preserve"> όπως είναι η λογική, το συναίσθημα, η γλώσσα επικοινωνίας, η προσοχή και η αντίληψη </w:t>
      </w:r>
      <w:r w:rsidR="00F62809" w:rsidRPr="00886CD4">
        <w:rPr>
          <w:rFonts w:ascii="Arial" w:hAnsi="Arial" w:cs="Arial"/>
          <w:sz w:val="24"/>
          <w:szCs w:val="24"/>
          <w:rPrChange w:id="3867" w:author="Panagiotis Karkazis" w:date="2022-03-01T20:05:00Z">
            <w:rPr>
              <w:rFonts w:ascii="Arial" w:hAnsi="Arial" w:cs="Arial"/>
              <w:sz w:val="24"/>
              <w:szCs w:val="24"/>
              <w:highlight w:val="red"/>
            </w:rPr>
          </w:rPrChange>
        </w:rPr>
        <w:t>[</w:t>
      </w:r>
      <w:r w:rsidR="00F62809" w:rsidRPr="00886CD4">
        <w:rPr>
          <w:rFonts w:ascii="Arial" w:hAnsi="Arial" w:cs="Arial"/>
          <w:sz w:val="24"/>
          <w:szCs w:val="24"/>
          <w:lang w:val="en-US"/>
          <w:rPrChange w:id="3868" w:author="Panagiotis Karkazis" w:date="2022-03-01T20:05:00Z">
            <w:rPr>
              <w:rFonts w:ascii="Arial" w:hAnsi="Arial" w:cs="Arial"/>
              <w:sz w:val="24"/>
              <w:szCs w:val="24"/>
              <w:highlight w:val="red"/>
              <w:lang w:val="en-US"/>
            </w:rPr>
          </w:rPrChange>
        </w:rPr>
        <w:t>Computing</w:t>
      </w:r>
      <w:r w:rsidR="00F62809" w:rsidRPr="00886CD4">
        <w:rPr>
          <w:rFonts w:ascii="Arial" w:hAnsi="Arial" w:cs="Arial"/>
          <w:sz w:val="24"/>
          <w:szCs w:val="24"/>
          <w:rPrChange w:id="3869" w:author="Panagiotis Karkazis" w:date="2022-03-01T20:05:00Z">
            <w:rPr>
              <w:rFonts w:ascii="Arial" w:hAnsi="Arial" w:cs="Arial"/>
              <w:sz w:val="24"/>
              <w:szCs w:val="24"/>
              <w:highlight w:val="red"/>
            </w:rPr>
          </w:rPrChange>
        </w:rPr>
        <w:t xml:space="preserve">: </w:t>
      </w:r>
      <w:r w:rsidR="00F62809" w:rsidRPr="00886CD4">
        <w:rPr>
          <w:rFonts w:ascii="Arial" w:hAnsi="Arial" w:cs="Arial"/>
          <w:sz w:val="24"/>
          <w:szCs w:val="24"/>
          <w:lang w:val="en-US"/>
          <w:rPrChange w:id="3870" w:author="Panagiotis Karkazis" w:date="2022-03-01T20:05:00Z">
            <w:rPr>
              <w:rFonts w:ascii="Arial" w:hAnsi="Arial" w:cs="Arial"/>
              <w:sz w:val="24"/>
              <w:szCs w:val="24"/>
              <w:highlight w:val="red"/>
              <w:lang w:val="en-US"/>
            </w:rPr>
          </w:rPrChange>
        </w:rPr>
        <w:t>Architecture</w:t>
      </w:r>
      <w:r w:rsidR="00F62809" w:rsidRPr="00886CD4">
        <w:rPr>
          <w:rFonts w:ascii="Arial" w:hAnsi="Arial" w:cs="Arial"/>
          <w:sz w:val="24"/>
          <w:szCs w:val="24"/>
          <w:rPrChange w:id="3871" w:author="Panagiotis Karkazis" w:date="2022-03-01T20:05:00Z">
            <w:rPr>
              <w:rFonts w:ascii="Arial" w:hAnsi="Arial" w:cs="Arial"/>
              <w:sz w:val="24"/>
              <w:szCs w:val="24"/>
              <w:highlight w:val="red"/>
            </w:rPr>
          </w:rPrChange>
        </w:rPr>
        <w:t xml:space="preserve">, </w:t>
      </w:r>
      <w:r w:rsidR="00F62809" w:rsidRPr="00886CD4">
        <w:rPr>
          <w:rFonts w:ascii="Arial" w:hAnsi="Arial" w:cs="Arial"/>
          <w:sz w:val="24"/>
          <w:szCs w:val="24"/>
          <w:lang w:val="en-US"/>
          <w:rPrChange w:id="3872" w:author="Panagiotis Karkazis" w:date="2022-03-01T20:05:00Z">
            <w:rPr>
              <w:rFonts w:ascii="Arial" w:hAnsi="Arial" w:cs="Arial"/>
              <w:sz w:val="24"/>
              <w:szCs w:val="24"/>
              <w:highlight w:val="red"/>
              <w:lang w:val="en-US"/>
            </w:rPr>
          </w:rPrChange>
        </w:rPr>
        <w:t>Technologies</w:t>
      </w:r>
      <w:r w:rsidR="00F62809" w:rsidRPr="00886CD4">
        <w:rPr>
          <w:rFonts w:ascii="Arial" w:hAnsi="Arial" w:cs="Arial"/>
          <w:sz w:val="24"/>
          <w:szCs w:val="24"/>
          <w:rPrChange w:id="3873" w:author="Panagiotis Karkazis" w:date="2022-03-01T20:05:00Z">
            <w:rPr>
              <w:rFonts w:ascii="Arial" w:hAnsi="Arial" w:cs="Arial"/>
              <w:sz w:val="24"/>
              <w:szCs w:val="24"/>
              <w:highlight w:val="red"/>
            </w:rPr>
          </w:rPrChange>
        </w:rPr>
        <w:t xml:space="preserve"> </w:t>
      </w:r>
      <w:r w:rsidR="00F62809" w:rsidRPr="00886CD4">
        <w:rPr>
          <w:rFonts w:ascii="Arial" w:hAnsi="Arial" w:cs="Arial"/>
          <w:sz w:val="24"/>
          <w:szCs w:val="24"/>
          <w:lang w:val="en-US"/>
          <w:rPrChange w:id="3874" w:author="Panagiotis Karkazis" w:date="2022-03-01T20:05:00Z">
            <w:rPr>
              <w:rFonts w:ascii="Arial" w:hAnsi="Arial" w:cs="Arial"/>
              <w:sz w:val="24"/>
              <w:szCs w:val="24"/>
              <w:highlight w:val="red"/>
              <w:lang w:val="en-US"/>
            </w:rPr>
          </w:rPrChange>
        </w:rPr>
        <w:t>and</w:t>
      </w:r>
      <w:r w:rsidR="00F62809" w:rsidRPr="00886CD4">
        <w:rPr>
          <w:rFonts w:ascii="Arial" w:hAnsi="Arial" w:cs="Arial"/>
          <w:sz w:val="24"/>
          <w:szCs w:val="24"/>
          <w:rPrChange w:id="3875" w:author="Panagiotis Karkazis" w:date="2022-03-01T20:05:00Z">
            <w:rPr>
              <w:rFonts w:ascii="Arial" w:hAnsi="Arial" w:cs="Arial"/>
              <w:sz w:val="24"/>
              <w:szCs w:val="24"/>
              <w:highlight w:val="red"/>
            </w:rPr>
          </w:rPrChange>
        </w:rPr>
        <w:t xml:space="preserve"> </w:t>
      </w:r>
      <w:r w:rsidR="00F62809" w:rsidRPr="00886CD4">
        <w:rPr>
          <w:rFonts w:ascii="Arial" w:hAnsi="Arial" w:cs="Arial"/>
          <w:sz w:val="24"/>
          <w:szCs w:val="24"/>
          <w:lang w:val="en-US"/>
          <w:rPrChange w:id="3876" w:author="Panagiotis Karkazis" w:date="2022-03-01T20:05:00Z">
            <w:rPr>
              <w:rFonts w:ascii="Arial" w:hAnsi="Arial" w:cs="Arial"/>
              <w:sz w:val="24"/>
              <w:szCs w:val="24"/>
              <w:highlight w:val="red"/>
              <w:lang w:val="en-US"/>
            </w:rPr>
          </w:rPrChange>
        </w:rPr>
        <w:t>Intelligent</w:t>
      </w:r>
      <w:r w:rsidR="00F62809" w:rsidRPr="00886CD4">
        <w:rPr>
          <w:rFonts w:ascii="Arial" w:hAnsi="Arial" w:cs="Arial"/>
          <w:sz w:val="24"/>
          <w:szCs w:val="24"/>
          <w:rPrChange w:id="3877" w:author="Panagiotis Karkazis" w:date="2022-03-01T20:05:00Z">
            <w:rPr>
              <w:rFonts w:ascii="Arial" w:hAnsi="Arial" w:cs="Arial"/>
              <w:sz w:val="24"/>
              <w:szCs w:val="24"/>
              <w:highlight w:val="red"/>
            </w:rPr>
          </w:rPrChange>
        </w:rPr>
        <w:t xml:space="preserve"> </w:t>
      </w:r>
      <w:r w:rsidR="00F62809" w:rsidRPr="00886CD4">
        <w:rPr>
          <w:rFonts w:ascii="Arial" w:hAnsi="Arial" w:cs="Arial"/>
          <w:sz w:val="24"/>
          <w:szCs w:val="24"/>
          <w:lang w:val="en-US"/>
          <w:rPrChange w:id="3878" w:author="Panagiotis Karkazis" w:date="2022-03-01T20:05:00Z">
            <w:rPr>
              <w:rFonts w:ascii="Arial" w:hAnsi="Arial" w:cs="Arial"/>
              <w:sz w:val="24"/>
              <w:szCs w:val="24"/>
              <w:highlight w:val="red"/>
              <w:lang w:val="en-US"/>
            </w:rPr>
          </w:rPrChange>
        </w:rPr>
        <w:t>Applications</w:t>
      </w:r>
      <w:r w:rsidR="00F62809" w:rsidRPr="00886CD4">
        <w:rPr>
          <w:rFonts w:ascii="Arial" w:hAnsi="Arial" w:cs="Arial"/>
          <w:sz w:val="24"/>
          <w:szCs w:val="24"/>
          <w:rPrChange w:id="3879" w:author="Panagiotis Karkazis" w:date="2022-03-01T20:05:00Z">
            <w:rPr>
              <w:rFonts w:ascii="Arial" w:hAnsi="Arial" w:cs="Arial"/>
              <w:sz w:val="24"/>
              <w:szCs w:val="24"/>
              <w:highlight w:val="red"/>
            </w:rPr>
          </w:rPrChange>
        </w:rPr>
        <w:t>].</w:t>
      </w:r>
      <w:r w:rsidR="007664D1" w:rsidRPr="00886CD4">
        <w:rPr>
          <w:rFonts w:ascii="Arial" w:hAnsi="Arial" w:cs="Arial"/>
          <w:sz w:val="24"/>
          <w:szCs w:val="24"/>
          <w:rPrChange w:id="3880" w:author="Panagiotis Karkazis" w:date="2022-03-01T20:05:00Z">
            <w:rPr>
              <w:rFonts w:ascii="Arial" w:hAnsi="Arial" w:cs="Arial"/>
              <w:sz w:val="24"/>
              <w:szCs w:val="24"/>
              <w:highlight w:val="red"/>
            </w:rPr>
          </w:rPrChange>
        </w:rPr>
        <w:t xml:space="preserve"> </w:t>
      </w:r>
      <w:r w:rsidR="00051D97" w:rsidRPr="00886CD4">
        <w:rPr>
          <w:rFonts w:ascii="Arial" w:hAnsi="Arial" w:cs="Arial"/>
          <w:sz w:val="24"/>
          <w:szCs w:val="24"/>
          <w:rPrChange w:id="3881" w:author="Panagiotis Karkazis" w:date="2022-03-01T20:05:00Z">
            <w:rPr>
              <w:rFonts w:ascii="Arial" w:hAnsi="Arial" w:cs="Arial"/>
              <w:sz w:val="24"/>
              <w:szCs w:val="24"/>
              <w:highlight w:val="red"/>
            </w:rPr>
          </w:rPrChange>
        </w:rPr>
        <w:t>Η γνωστική διαδικασία του ανθρώπου απαρτίζεται από συγκεκριμένα στάδια. Αρχικά ο άνθρωπος δέχεται πληροφορίες από το περιβάλλον μέσω των αισθητήριων οργάνων του όπως είναι τα μάτια του και το δέρμα του. Την πληροφορία του περιβάλλοντος την δέχεται ο οργανισμός ως είσοδο και στην συνέχεια</w:t>
      </w:r>
      <w:r w:rsidR="00325DF0" w:rsidRPr="00886CD4">
        <w:rPr>
          <w:rFonts w:ascii="Arial" w:hAnsi="Arial" w:cs="Arial"/>
          <w:sz w:val="24"/>
          <w:szCs w:val="24"/>
          <w:rPrChange w:id="3882" w:author="Panagiotis Karkazis" w:date="2022-03-01T20:05:00Z">
            <w:rPr>
              <w:rFonts w:ascii="Arial" w:hAnsi="Arial" w:cs="Arial"/>
              <w:sz w:val="24"/>
              <w:szCs w:val="24"/>
              <w:highlight w:val="red"/>
            </w:rPr>
          </w:rPrChange>
        </w:rPr>
        <w:t xml:space="preserve"> αυτή μεταφέρεται στον εγκέφαλο μέσω των νεύρων. Εκεί γίνονται πολύπλοκες επεξεργασίες προκειμένου η είσοδος να επεξεργαστεί και να αποθηκευτεί στην μνήμη.</w:t>
      </w:r>
      <w:r w:rsidR="00834285" w:rsidRPr="00886CD4">
        <w:rPr>
          <w:rFonts w:ascii="Arial" w:hAnsi="Arial" w:cs="Arial"/>
          <w:sz w:val="24"/>
          <w:szCs w:val="24"/>
          <w:rPrChange w:id="3883" w:author="Panagiotis Karkazis" w:date="2022-03-01T20:05:00Z">
            <w:rPr>
              <w:rFonts w:ascii="Arial" w:hAnsi="Arial" w:cs="Arial"/>
              <w:sz w:val="24"/>
              <w:szCs w:val="24"/>
              <w:highlight w:val="red"/>
            </w:rPr>
          </w:rPrChange>
        </w:rPr>
        <w:t xml:space="preserve"> Αφού γίνει η επεξεργασία, τα αποτελέσματα της μεταβιβάζονται σε διάφορα μέρη του σώματος μέσω του νευρικού συστήματος και αυτά με την σειρά τους αντιδρούν αναλόγως. </w:t>
      </w:r>
      <w:r w:rsidR="000C455F" w:rsidRPr="00886CD4">
        <w:rPr>
          <w:rFonts w:ascii="Arial" w:hAnsi="Arial" w:cs="Arial"/>
          <w:sz w:val="24"/>
          <w:szCs w:val="24"/>
          <w:rPrChange w:id="3884" w:author="Panagiotis Karkazis" w:date="2022-03-01T20:05:00Z">
            <w:rPr>
              <w:rFonts w:ascii="Arial" w:hAnsi="Arial" w:cs="Arial"/>
              <w:sz w:val="24"/>
              <w:szCs w:val="24"/>
              <w:highlight w:val="red"/>
            </w:rPr>
          </w:rPrChange>
        </w:rPr>
        <w:t>Αυτός είναι ο τρόπος με τον οποίο κάθε άνθρωπος</w:t>
      </w:r>
      <w:r w:rsidR="00FC080D" w:rsidRPr="00886CD4">
        <w:rPr>
          <w:rFonts w:ascii="Arial" w:hAnsi="Arial" w:cs="Arial"/>
          <w:sz w:val="24"/>
          <w:szCs w:val="24"/>
          <w:rPrChange w:id="3885" w:author="Panagiotis Karkazis" w:date="2022-03-01T20:05:00Z">
            <w:rPr>
              <w:rFonts w:ascii="Arial" w:hAnsi="Arial" w:cs="Arial"/>
              <w:sz w:val="24"/>
              <w:szCs w:val="24"/>
              <w:highlight w:val="red"/>
            </w:rPr>
          </w:rPrChange>
        </w:rPr>
        <w:t xml:space="preserve"> γνωρίζει και αντιλαμβάνεται το περιβάλλον που βρίσκεται σε όλη την διάρκεια της ζωής του. </w:t>
      </w:r>
      <w:r w:rsidR="000362B4" w:rsidRPr="00886CD4">
        <w:rPr>
          <w:rFonts w:ascii="Arial" w:hAnsi="Arial" w:cs="Arial"/>
          <w:sz w:val="24"/>
          <w:szCs w:val="24"/>
          <w:rPrChange w:id="3886" w:author="Panagiotis Karkazis" w:date="2022-03-01T20:05:00Z">
            <w:rPr>
              <w:rFonts w:ascii="Arial" w:hAnsi="Arial" w:cs="Arial"/>
              <w:sz w:val="24"/>
              <w:szCs w:val="24"/>
              <w:highlight w:val="red"/>
            </w:rPr>
          </w:rPrChange>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sidRPr="00886CD4">
        <w:rPr>
          <w:rFonts w:ascii="Arial" w:hAnsi="Arial" w:cs="Arial"/>
          <w:sz w:val="24"/>
          <w:szCs w:val="24"/>
          <w:rPrChange w:id="3887" w:author="Panagiotis Karkazis" w:date="2022-03-01T20:05:00Z">
            <w:rPr>
              <w:rFonts w:ascii="Arial" w:hAnsi="Arial" w:cs="Arial"/>
              <w:sz w:val="24"/>
              <w:szCs w:val="24"/>
              <w:highlight w:val="red"/>
            </w:rPr>
          </w:rPrChange>
        </w:rPr>
        <w:t xml:space="preserve"> [</w:t>
      </w:r>
      <w:proofErr w:type="spellStart"/>
      <w:r w:rsidR="0033746F" w:rsidRPr="00886CD4">
        <w:rPr>
          <w:rFonts w:ascii="Arial" w:hAnsi="Arial" w:cs="Arial"/>
          <w:sz w:val="24"/>
          <w:szCs w:val="24"/>
          <w:rPrChange w:id="3888" w:author="Panagiotis Karkazis" w:date="2022-03-01T20:05:00Z">
            <w:rPr>
              <w:rFonts w:ascii="Arial" w:hAnsi="Arial" w:cs="Arial"/>
              <w:sz w:val="24"/>
              <w:szCs w:val="24"/>
              <w:highlight w:val="red"/>
            </w:rPr>
          </w:rPrChange>
        </w:rPr>
        <w:t>Cognitive</w:t>
      </w:r>
      <w:proofErr w:type="spellEnd"/>
      <w:r w:rsidR="0033746F" w:rsidRPr="00886CD4">
        <w:rPr>
          <w:rFonts w:ascii="Arial" w:hAnsi="Arial" w:cs="Arial"/>
          <w:sz w:val="24"/>
          <w:szCs w:val="24"/>
          <w:rPrChange w:id="3889" w:author="Panagiotis Karkazis" w:date="2022-03-01T20:05:00Z">
            <w:rPr>
              <w:rFonts w:ascii="Arial" w:hAnsi="Arial" w:cs="Arial"/>
              <w:sz w:val="24"/>
              <w:szCs w:val="24"/>
              <w:highlight w:val="red"/>
            </w:rPr>
          </w:rPrChange>
        </w:rPr>
        <w:t xml:space="preserve"> </w:t>
      </w:r>
      <w:proofErr w:type="spellStart"/>
      <w:r w:rsidR="0033746F" w:rsidRPr="00886CD4">
        <w:rPr>
          <w:rFonts w:ascii="Arial" w:hAnsi="Arial" w:cs="Arial"/>
          <w:sz w:val="24"/>
          <w:szCs w:val="24"/>
          <w:rPrChange w:id="3890" w:author="Panagiotis Karkazis" w:date="2022-03-01T20:05:00Z">
            <w:rPr>
              <w:rFonts w:ascii="Arial" w:hAnsi="Arial" w:cs="Arial"/>
              <w:sz w:val="24"/>
              <w:szCs w:val="24"/>
              <w:highlight w:val="red"/>
            </w:rPr>
          </w:rPrChange>
        </w:rPr>
        <w:t>Computing</w:t>
      </w:r>
      <w:proofErr w:type="spellEnd"/>
      <w:r w:rsidR="0033746F" w:rsidRPr="00886CD4">
        <w:rPr>
          <w:rFonts w:ascii="Arial" w:hAnsi="Arial" w:cs="Arial"/>
          <w:sz w:val="24"/>
          <w:szCs w:val="24"/>
          <w:rPrChange w:id="3891" w:author="Panagiotis Karkazis" w:date="2022-03-01T20:05:00Z">
            <w:rPr>
              <w:rFonts w:ascii="Arial" w:hAnsi="Arial" w:cs="Arial"/>
              <w:sz w:val="24"/>
              <w:szCs w:val="24"/>
              <w:highlight w:val="red"/>
            </w:rPr>
          </w:rPrChange>
        </w:rPr>
        <w:t xml:space="preserve">: </w:t>
      </w:r>
      <w:proofErr w:type="spellStart"/>
      <w:r w:rsidR="0033746F" w:rsidRPr="00886CD4">
        <w:rPr>
          <w:rFonts w:ascii="Arial" w:hAnsi="Arial" w:cs="Arial"/>
          <w:sz w:val="24"/>
          <w:szCs w:val="24"/>
          <w:rPrChange w:id="3892" w:author="Panagiotis Karkazis" w:date="2022-03-01T20:05:00Z">
            <w:rPr>
              <w:rFonts w:ascii="Arial" w:hAnsi="Arial" w:cs="Arial"/>
              <w:sz w:val="24"/>
              <w:szCs w:val="24"/>
              <w:highlight w:val="red"/>
            </w:rPr>
          </w:rPrChange>
        </w:rPr>
        <w:t>Architecture</w:t>
      </w:r>
      <w:proofErr w:type="spellEnd"/>
      <w:r w:rsidR="0033746F" w:rsidRPr="00886CD4">
        <w:rPr>
          <w:rFonts w:ascii="Arial" w:hAnsi="Arial" w:cs="Arial"/>
          <w:sz w:val="24"/>
          <w:szCs w:val="24"/>
          <w:rPrChange w:id="3893" w:author="Panagiotis Karkazis" w:date="2022-03-01T20:05:00Z">
            <w:rPr>
              <w:rFonts w:ascii="Arial" w:hAnsi="Arial" w:cs="Arial"/>
              <w:sz w:val="24"/>
              <w:szCs w:val="24"/>
              <w:highlight w:val="red"/>
            </w:rPr>
          </w:rPrChange>
        </w:rPr>
        <w:t xml:space="preserve">, Technologies and </w:t>
      </w:r>
      <w:proofErr w:type="spellStart"/>
      <w:r w:rsidR="0033746F" w:rsidRPr="00886CD4">
        <w:rPr>
          <w:rFonts w:ascii="Arial" w:hAnsi="Arial" w:cs="Arial"/>
          <w:sz w:val="24"/>
          <w:szCs w:val="24"/>
          <w:rPrChange w:id="3894" w:author="Panagiotis Karkazis" w:date="2022-03-01T20:05:00Z">
            <w:rPr>
              <w:rFonts w:ascii="Arial" w:hAnsi="Arial" w:cs="Arial"/>
              <w:sz w:val="24"/>
              <w:szCs w:val="24"/>
              <w:highlight w:val="red"/>
            </w:rPr>
          </w:rPrChange>
        </w:rPr>
        <w:t>Intelligent</w:t>
      </w:r>
      <w:proofErr w:type="spellEnd"/>
      <w:r w:rsidR="0033746F" w:rsidRPr="00886CD4">
        <w:rPr>
          <w:rFonts w:ascii="Arial" w:hAnsi="Arial" w:cs="Arial"/>
          <w:sz w:val="24"/>
          <w:szCs w:val="24"/>
          <w:rPrChange w:id="3895" w:author="Panagiotis Karkazis" w:date="2022-03-01T20:05:00Z">
            <w:rPr>
              <w:rFonts w:ascii="Arial" w:hAnsi="Arial" w:cs="Arial"/>
              <w:sz w:val="24"/>
              <w:szCs w:val="24"/>
              <w:highlight w:val="red"/>
            </w:rPr>
          </w:rPrChange>
        </w:rPr>
        <w:t xml:space="preserve"> </w:t>
      </w:r>
      <w:proofErr w:type="spellStart"/>
      <w:r w:rsidR="0033746F" w:rsidRPr="00886CD4">
        <w:rPr>
          <w:rFonts w:ascii="Arial" w:hAnsi="Arial" w:cs="Arial"/>
          <w:sz w:val="24"/>
          <w:szCs w:val="24"/>
          <w:rPrChange w:id="3896" w:author="Panagiotis Karkazis" w:date="2022-03-01T20:05:00Z">
            <w:rPr>
              <w:rFonts w:ascii="Arial" w:hAnsi="Arial" w:cs="Arial"/>
              <w:sz w:val="24"/>
              <w:szCs w:val="24"/>
              <w:highlight w:val="red"/>
            </w:rPr>
          </w:rPrChange>
        </w:rPr>
        <w:t>Applications</w:t>
      </w:r>
      <w:proofErr w:type="spellEnd"/>
      <w:r w:rsidR="0033746F" w:rsidRPr="00886CD4">
        <w:rPr>
          <w:rFonts w:ascii="Arial" w:hAnsi="Arial" w:cs="Arial"/>
          <w:sz w:val="24"/>
          <w:szCs w:val="24"/>
          <w:rPrChange w:id="3897" w:author="Panagiotis Karkazis" w:date="2022-03-01T20:05:00Z">
            <w:rPr>
              <w:rFonts w:ascii="Arial" w:hAnsi="Arial" w:cs="Arial"/>
              <w:sz w:val="24"/>
              <w:szCs w:val="24"/>
              <w:highlight w:val="red"/>
            </w:rPr>
          </w:rPrChange>
        </w:rPr>
        <w:t>]</w:t>
      </w:r>
      <w:r w:rsidR="000362B4" w:rsidRPr="00886CD4">
        <w:rPr>
          <w:rFonts w:ascii="Arial" w:hAnsi="Arial" w:cs="Arial"/>
          <w:sz w:val="24"/>
          <w:szCs w:val="24"/>
          <w:rPrChange w:id="3898" w:author="Panagiotis Karkazis" w:date="2022-03-01T20:05:00Z">
            <w:rPr>
              <w:rFonts w:ascii="Arial" w:hAnsi="Arial" w:cs="Arial"/>
              <w:sz w:val="24"/>
              <w:szCs w:val="24"/>
              <w:highlight w:val="red"/>
            </w:rPr>
          </w:rPrChange>
        </w:rPr>
        <w:t>.</w:t>
      </w:r>
    </w:p>
    <w:p w14:paraId="53AA09EC" w14:textId="2ED71866" w:rsidR="00FD1286" w:rsidRPr="00886CD4" w:rsidRDefault="008153BB" w:rsidP="00FC080D">
      <w:pPr>
        <w:spacing w:after="0" w:line="360" w:lineRule="auto"/>
        <w:ind w:firstLine="227"/>
        <w:jc w:val="both"/>
        <w:rPr>
          <w:rFonts w:ascii="Arial" w:hAnsi="Arial" w:cs="Arial"/>
          <w:sz w:val="24"/>
          <w:szCs w:val="24"/>
          <w:rPrChange w:id="3899" w:author="Panagiotis Karkazis" w:date="2022-03-01T20:05:00Z">
            <w:rPr>
              <w:rFonts w:ascii="Arial" w:hAnsi="Arial" w:cs="Arial"/>
              <w:sz w:val="24"/>
              <w:szCs w:val="24"/>
              <w:highlight w:val="red"/>
            </w:rPr>
          </w:rPrChange>
        </w:rPr>
      </w:pPr>
      <w:r w:rsidRPr="00886CD4">
        <w:rPr>
          <w:rFonts w:ascii="Arial" w:hAnsi="Arial" w:cs="Arial"/>
          <w:sz w:val="24"/>
          <w:szCs w:val="24"/>
          <w:rPrChange w:id="3900" w:author="Panagiotis Karkazis" w:date="2022-03-01T20:05:00Z">
            <w:rPr>
              <w:rFonts w:ascii="Arial" w:hAnsi="Arial" w:cs="Arial"/>
              <w:sz w:val="24"/>
              <w:szCs w:val="24"/>
              <w:highlight w:val="red"/>
            </w:rPr>
          </w:rPrChange>
        </w:rPr>
        <w:t>Τα</w:t>
      </w:r>
      <w:r w:rsidR="00FD1286" w:rsidRPr="00886CD4">
        <w:rPr>
          <w:rFonts w:ascii="Arial" w:hAnsi="Arial" w:cs="Arial"/>
          <w:sz w:val="24"/>
          <w:szCs w:val="24"/>
          <w:rPrChange w:id="3901" w:author="Panagiotis Karkazis" w:date="2022-03-01T20:05:00Z">
            <w:rPr>
              <w:rFonts w:ascii="Arial" w:hAnsi="Arial" w:cs="Arial"/>
              <w:sz w:val="24"/>
              <w:szCs w:val="24"/>
              <w:highlight w:val="red"/>
            </w:rPr>
          </w:rPrChange>
        </w:rPr>
        <w:t xml:space="preserve"> έξυπν</w:t>
      </w:r>
      <w:r w:rsidRPr="00886CD4">
        <w:rPr>
          <w:rFonts w:ascii="Arial" w:hAnsi="Arial" w:cs="Arial"/>
          <w:sz w:val="24"/>
          <w:szCs w:val="24"/>
          <w:rPrChange w:id="3902" w:author="Panagiotis Karkazis" w:date="2022-03-01T20:05:00Z">
            <w:rPr>
              <w:rFonts w:ascii="Arial" w:hAnsi="Arial" w:cs="Arial"/>
              <w:sz w:val="24"/>
              <w:szCs w:val="24"/>
              <w:highlight w:val="red"/>
            </w:rPr>
          </w:rPrChange>
        </w:rPr>
        <w:t>α</w:t>
      </w:r>
      <w:r w:rsidR="00FD1286" w:rsidRPr="00886CD4">
        <w:rPr>
          <w:rFonts w:ascii="Arial" w:hAnsi="Arial" w:cs="Arial"/>
          <w:sz w:val="24"/>
          <w:szCs w:val="24"/>
          <w:rPrChange w:id="3903" w:author="Panagiotis Karkazis" w:date="2022-03-01T20:05:00Z">
            <w:rPr>
              <w:rFonts w:ascii="Arial" w:hAnsi="Arial" w:cs="Arial"/>
              <w:sz w:val="24"/>
              <w:szCs w:val="24"/>
              <w:highlight w:val="red"/>
            </w:rPr>
          </w:rPrChange>
        </w:rPr>
        <w:t xml:space="preserve"> </w:t>
      </w:r>
      <w:r w:rsidRPr="00886CD4">
        <w:rPr>
          <w:rFonts w:ascii="Arial" w:hAnsi="Arial" w:cs="Arial"/>
          <w:sz w:val="24"/>
          <w:szCs w:val="24"/>
          <w:rPrChange w:id="3904" w:author="Panagiotis Karkazis" w:date="2022-03-01T20:05:00Z">
            <w:rPr>
              <w:rFonts w:ascii="Arial" w:hAnsi="Arial" w:cs="Arial"/>
              <w:sz w:val="24"/>
              <w:szCs w:val="24"/>
              <w:highlight w:val="red"/>
            </w:rPr>
          </w:rPrChange>
        </w:rPr>
        <w:t xml:space="preserve">υπολογιστικά συστήματα </w:t>
      </w:r>
      <w:r w:rsidR="00FD1286" w:rsidRPr="00886CD4">
        <w:rPr>
          <w:rFonts w:ascii="Arial" w:hAnsi="Arial" w:cs="Arial"/>
          <w:sz w:val="24"/>
          <w:szCs w:val="24"/>
          <w:rPrChange w:id="3905" w:author="Panagiotis Karkazis" w:date="2022-03-01T20:05:00Z">
            <w:rPr>
              <w:rFonts w:ascii="Arial" w:hAnsi="Arial" w:cs="Arial"/>
              <w:sz w:val="24"/>
              <w:szCs w:val="24"/>
              <w:highlight w:val="red"/>
            </w:rPr>
          </w:rPrChange>
        </w:rPr>
        <w:t xml:space="preserve">παρουσιάζουν παρόμοια χαρακτηριστικά. Πλέον μπορούν να: </w:t>
      </w:r>
    </w:p>
    <w:p w14:paraId="5119A199" w14:textId="52A2D33E" w:rsidR="00FD1286" w:rsidRPr="00886CD4" w:rsidRDefault="001E2B6F" w:rsidP="00FD1286">
      <w:pPr>
        <w:pStyle w:val="a3"/>
        <w:numPr>
          <w:ilvl w:val="0"/>
          <w:numId w:val="13"/>
        </w:numPr>
        <w:spacing w:after="0" w:line="360" w:lineRule="auto"/>
        <w:jc w:val="both"/>
        <w:rPr>
          <w:rFonts w:ascii="Arial" w:hAnsi="Arial" w:cs="Arial"/>
          <w:sz w:val="24"/>
          <w:szCs w:val="24"/>
          <w:rPrChange w:id="3906" w:author="Panagiotis Karkazis" w:date="2022-03-01T20:05:00Z">
            <w:rPr>
              <w:rFonts w:ascii="Arial" w:hAnsi="Arial" w:cs="Arial"/>
              <w:sz w:val="24"/>
              <w:szCs w:val="24"/>
              <w:highlight w:val="red"/>
            </w:rPr>
          </w:rPrChange>
        </w:rPr>
      </w:pPr>
      <w:r w:rsidRPr="00886CD4">
        <w:rPr>
          <w:rFonts w:ascii="Arial" w:hAnsi="Arial" w:cs="Arial"/>
          <w:sz w:val="24"/>
          <w:szCs w:val="24"/>
          <w:rPrChange w:id="3907" w:author="Panagiotis Karkazis" w:date="2022-03-01T20:05:00Z">
            <w:rPr>
              <w:rFonts w:ascii="Arial" w:hAnsi="Arial" w:cs="Arial"/>
              <w:sz w:val="24"/>
              <w:szCs w:val="24"/>
              <w:highlight w:val="red"/>
            </w:rPr>
          </w:rPrChange>
        </w:rPr>
        <w:t>να ακούν την φωνή του ανθρώπου και να την επεξεργάζονται</w:t>
      </w:r>
    </w:p>
    <w:p w14:paraId="54676C09" w14:textId="77777777" w:rsidR="00FD1286" w:rsidRPr="00886CD4" w:rsidRDefault="00FD1286" w:rsidP="00FD1286">
      <w:pPr>
        <w:pStyle w:val="a3"/>
        <w:numPr>
          <w:ilvl w:val="0"/>
          <w:numId w:val="13"/>
        </w:numPr>
        <w:spacing w:after="0" w:line="360" w:lineRule="auto"/>
        <w:jc w:val="both"/>
        <w:rPr>
          <w:rFonts w:ascii="Arial" w:hAnsi="Arial" w:cs="Arial"/>
          <w:sz w:val="24"/>
          <w:szCs w:val="24"/>
          <w:rPrChange w:id="3908" w:author="Panagiotis Karkazis" w:date="2022-03-01T20:05:00Z">
            <w:rPr>
              <w:rFonts w:ascii="Arial" w:hAnsi="Arial" w:cs="Arial"/>
              <w:sz w:val="24"/>
              <w:szCs w:val="24"/>
              <w:highlight w:val="red"/>
            </w:rPr>
          </w:rPrChange>
        </w:rPr>
      </w:pPr>
      <w:r w:rsidRPr="00886CD4">
        <w:rPr>
          <w:rFonts w:ascii="Arial" w:hAnsi="Arial" w:cs="Arial"/>
          <w:sz w:val="24"/>
          <w:szCs w:val="24"/>
          <w:rPrChange w:id="3909" w:author="Panagiotis Karkazis" w:date="2022-03-01T20:05:00Z">
            <w:rPr>
              <w:rFonts w:ascii="Arial" w:hAnsi="Arial" w:cs="Arial"/>
              <w:sz w:val="24"/>
              <w:szCs w:val="24"/>
              <w:highlight w:val="red"/>
            </w:rPr>
          </w:rPrChange>
        </w:rPr>
        <w:t>να αναλύουν τις γλώσσες επικοινωνίας που χρησιμοποιεί ο άνθρωπος</w:t>
      </w:r>
    </w:p>
    <w:p w14:paraId="1F0A7093" w14:textId="2853551C" w:rsidR="00F02573" w:rsidRPr="00886CD4" w:rsidRDefault="001E2B6F" w:rsidP="00FD1286">
      <w:pPr>
        <w:pStyle w:val="a3"/>
        <w:numPr>
          <w:ilvl w:val="0"/>
          <w:numId w:val="13"/>
        </w:numPr>
        <w:spacing w:after="0" w:line="360" w:lineRule="auto"/>
        <w:jc w:val="both"/>
        <w:rPr>
          <w:rFonts w:ascii="Arial" w:hAnsi="Arial" w:cs="Arial"/>
          <w:sz w:val="24"/>
          <w:szCs w:val="24"/>
          <w:rPrChange w:id="3910" w:author="Panagiotis Karkazis" w:date="2022-03-01T20:05:00Z">
            <w:rPr>
              <w:rFonts w:ascii="Arial" w:hAnsi="Arial" w:cs="Arial"/>
              <w:sz w:val="24"/>
              <w:szCs w:val="24"/>
              <w:highlight w:val="red"/>
            </w:rPr>
          </w:rPrChange>
        </w:rPr>
      </w:pPr>
      <w:r w:rsidRPr="00886CD4">
        <w:rPr>
          <w:rFonts w:ascii="Arial" w:hAnsi="Arial" w:cs="Arial"/>
          <w:sz w:val="24"/>
          <w:szCs w:val="24"/>
          <w:rPrChange w:id="3911" w:author="Panagiotis Karkazis" w:date="2022-03-01T20:05:00Z">
            <w:rPr>
              <w:rFonts w:ascii="Arial" w:hAnsi="Arial" w:cs="Arial"/>
              <w:sz w:val="24"/>
              <w:szCs w:val="24"/>
              <w:highlight w:val="red"/>
            </w:rPr>
          </w:rPrChange>
        </w:rPr>
        <w:t>να βλέπουν το περιβάλλον και να παρατηρούν</w:t>
      </w:r>
    </w:p>
    <w:p w14:paraId="1FF4DB08" w14:textId="28D3CA2C" w:rsidR="001E2B6F" w:rsidRPr="00886CD4" w:rsidRDefault="001E2B6F" w:rsidP="00FD1286">
      <w:pPr>
        <w:pStyle w:val="a3"/>
        <w:numPr>
          <w:ilvl w:val="0"/>
          <w:numId w:val="13"/>
        </w:numPr>
        <w:spacing w:after="0" w:line="360" w:lineRule="auto"/>
        <w:jc w:val="both"/>
        <w:rPr>
          <w:rFonts w:ascii="Arial" w:hAnsi="Arial" w:cs="Arial"/>
          <w:sz w:val="24"/>
          <w:szCs w:val="24"/>
          <w:rPrChange w:id="3912" w:author="Panagiotis Karkazis" w:date="2022-03-01T20:05:00Z">
            <w:rPr>
              <w:rFonts w:ascii="Arial" w:hAnsi="Arial" w:cs="Arial"/>
              <w:sz w:val="24"/>
              <w:szCs w:val="24"/>
              <w:highlight w:val="red"/>
            </w:rPr>
          </w:rPrChange>
        </w:rPr>
      </w:pPr>
      <w:r w:rsidRPr="00886CD4">
        <w:rPr>
          <w:rFonts w:ascii="Arial" w:hAnsi="Arial" w:cs="Arial"/>
          <w:sz w:val="24"/>
          <w:szCs w:val="24"/>
          <w:rPrChange w:id="3913" w:author="Panagiotis Karkazis" w:date="2022-03-01T20:05:00Z">
            <w:rPr>
              <w:rFonts w:ascii="Arial" w:hAnsi="Arial" w:cs="Arial"/>
              <w:sz w:val="24"/>
              <w:szCs w:val="24"/>
              <w:highlight w:val="red"/>
            </w:rPr>
          </w:rPrChange>
        </w:rPr>
        <w:t>να αισθάνονται διάφορα περιβαλλοντικά δεδομένα (θερμοκρασία, υγρασία κλπ.) και να τα επεξεργάζονται</w:t>
      </w:r>
    </w:p>
    <w:p w14:paraId="5FFFD013" w14:textId="15537CEB" w:rsidR="001E2B6F" w:rsidRPr="00886CD4" w:rsidRDefault="001E2B6F" w:rsidP="00FD1286">
      <w:pPr>
        <w:pStyle w:val="a3"/>
        <w:numPr>
          <w:ilvl w:val="0"/>
          <w:numId w:val="13"/>
        </w:numPr>
        <w:spacing w:after="0" w:line="360" w:lineRule="auto"/>
        <w:jc w:val="both"/>
        <w:rPr>
          <w:rFonts w:ascii="Arial" w:hAnsi="Arial" w:cs="Arial"/>
          <w:sz w:val="24"/>
          <w:szCs w:val="24"/>
          <w:rPrChange w:id="3914" w:author="Panagiotis Karkazis" w:date="2022-03-01T20:05:00Z">
            <w:rPr>
              <w:rFonts w:ascii="Arial" w:hAnsi="Arial" w:cs="Arial"/>
              <w:sz w:val="24"/>
              <w:szCs w:val="24"/>
              <w:highlight w:val="red"/>
            </w:rPr>
          </w:rPrChange>
        </w:rPr>
      </w:pPr>
      <w:r w:rsidRPr="00886CD4">
        <w:rPr>
          <w:rFonts w:ascii="Arial" w:hAnsi="Arial" w:cs="Arial"/>
          <w:sz w:val="24"/>
          <w:szCs w:val="24"/>
          <w:rPrChange w:id="3915" w:author="Panagiotis Karkazis" w:date="2022-03-01T20:05:00Z">
            <w:rPr>
              <w:rFonts w:ascii="Arial" w:hAnsi="Arial" w:cs="Arial"/>
              <w:sz w:val="24"/>
              <w:szCs w:val="24"/>
              <w:highlight w:val="red"/>
            </w:rPr>
          </w:rPrChange>
        </w:rPr>
        <w:t xml:space="preserve">να κινούνται και να ελέγχουν τις κινήσεις τους </w:t>
      </w:r>
    </w:p>
    <w:p w14:paraId="15BABA4A" w14:textId="21160732" w:rsidR="007A676C" w:rsidRPr="00886CD4" w:rsidRDefault="001E2B6F" w:rsidP="00567A6B">
      <w:pPr>
        <w:spacing w:after="0" w:line="360" w:lineRule="auto"/>
        <w:jc w:val="both"/>
        <w:rPr>
          <w:rFonts w:ascii="Arial" w:hAnsi="Arial" w:cs="Arial"/>
          <w:sz w:val="24"/>
          <w:szCs w:val="24"/>
          <w:rPrChange w:id="3916" w:author="Panagiotis Karkazis" w:date="2022-03-01T20:05:00Z">
            <w:rPr>
              <w:rFonts w:ascii="Arial" w:hAnsi="Arial" w:cs="Arial"/>
              <w:sz w:val="24"/>
              <w:szCs w:val="24"/>
              <w:highlight w:val="red"/>
            </w:rPr>
          </w:rPrChange>
        </w:rPr>
      </w:pPr>
      <w:r w:rsidRPr="00886CD4">
        <w:rPr>
          <w:rFonts w:ascii="Arial" w:hAnsi="Arial" w:cs="Arial"/>
          <w:sz w:val="24"/>
          <w:szCs w:val="24"/>
          <w:rPrChange w:id="3917" w:author="Panagiotis Karkazis" w:date="2022-03-01T20:05:00Z">
            <w:rPr>
              <w:rFonts w:ascii="Arial" w:hAnsi="Arial" w:cs="Arial"/>
              <w:sz w:val="24"/>
              <w:szCs w:val="24"/>
              <w:highlight w:val="red"/>
            </w:rPr>
          </w:rPrChange>
        </w:rPr>
        <w:t>Μέσω όλων αυτών των δυνατοτήτων που έχουν αποκτήσει, τα ευφυή σύστημα μπορούν να μαθαίνουν από το περιβάλλον τους</w:t>
      </w:r>
      <w:r w:rsidR="00BC1C88" w:rsidRPr="00886CD4">
        <w:rPr>
          <w:rFonts w:ascii="Arial" w:hAnsi="Arial" w:cs="Arial"/>
          <w:sz w:val="24"/>
          <w:szCs w:val="24"/>
          <w:rPrChange w:id="3918" w:author="Panagiotis Karkazis" w:date="2022-03-01T20:05:00Z">
            <w:rPr>
              <w:rFonts w:ascii="Arial" w:hAnsi="Arial" w:cs="Arial"/>
              <w:sz w:val="24"/>
              <w:szCs w:val="24"/>
              <w:highlight w:val="red"/>
            </w:rPr>
          </w:rPrChange>
        </w:rPr>
        <w:t xml:space="preserve"> με την χρήση συσκευών (αισθητήρες, κάμερες, μικρόφωνα κλπ.)</w:t>
      </w:r>
      <w:r w:rsidRPr="00886CD4">
        <w:rPr>
          <w:rFonts w:ascii="Arial" w:hAnsi="Arial" w:cs="Arial"/>
          <w:sz w:val="24"/>
          <w:szCs w:val="24"/>
          <w:rPrChange w:id="3919" w:author="Panagiotis Karkazis" w:date="2022-03-01T20:05:00Z">
            <w:rPr>
              <w:rFonts w:ascii="Arial" w:hAnsi="Arial" w:cs="Arial"/>
              <w:sz w:val="24"/>
              <w:szCs w:val="24"/>
              <w:highlight w:val="red"/>
            </w:rPr>
          </w:rPrChange>
        </w:rPr>
        <w:t>.</w:t>
      </w:r>
      <w:r w:rsidR="00B07705" w:rsidRPr="00886CD4">
        <w:rPr>
          <w:rFonts w:ascii="Arial" w:hAnsi="Arial" w:cs="Arial"/>
          <w:sz w:val="24"/>
          <w:szCs w:val="24"/>
          <w:rPrChange w:id="3920" w:author="Panagiotis Karkazis" w:date="2022-03-01T20:05:00Z">
            <w:rPr>
              <w:rFonts w:ascii="Arial" w:hAnsi="Arial" w:cs="Arial"/>
              <w:sz w:val="24"/>
              <w:szCs w:val="24"/>
              <w:highlight w:val="red"/>
            </w:rPr>
          </w:rPrChange>
        </w:rPr>
        <w:t xml:space="preserve"> Εκτός από </w:t>
      </w:r>
      <w:r w:rsidR="00E37438" w:rsidRPr="00886CD4">
        <w:rPr>
          <w:rFonts w:ascii="Arial" w:hAnsi="Arial" w:cs="Arial"/>
          <w:sz w:val="24"/>
          <w:szCs w:val="24"/>
          <w:rPrChange w:id="3921" w:author="Panagiotis Karkazis" w:date="2022-03-01T20:05:00Z">
            <w:rPr>
              <w:rFonts w:ascii="Arial" w:hAnsi="Arial" w:cs="Arial"/>
              <w:sz w:val="24"/>
              <w:szCs w:val="24"/>
              <w:highlight w:val="red"/>
            </w:rPr>
          </w:rPrChange>
        </w:rPr>
        <w:t>την αλληλεπίδραση με το περιβάλλον</w:t>
      </w:r>
      <w:r w:rsidR="00B07705" w:rsidRPr="00886CD4">
        <w:rPr>
          <w:rFonts w:ascii="Arial" w:hAnsi="Arial" w:cs="Arial"/>
          <w:sz w:val="24"/>
          <w:szCs w:val="24"/>
          <w:rPrChange w:id="3922" w:author="Panagiotis Karkazis" w:date="2022-03-01T20:05:00Z">
            <w:rPr>
              <w:rFonts w:ascii="Arial" w:hAnsi="Arial" w:cs="Arial"/>
              <w:sz w:val="24"/>
              <w:szCs w:val="24"/>
              <w:highlight w:val="red"/>
            </w:rPr>
          </w:rPrChange>
        </w:rPr>
        <w:t xml:space="preserve">, τα έξυπνα υπολογιστικά συστήματα μπορούν να </w:t>
      </w:r>
      <w:r w:rsidR="00E37438" w:rsidRPr="00886CD4">
        <w:rPr>
          <w:rFonts w:ascii="Arial" w:hAnsi="Arial" w:cs="Arial"/>
          <w:sz w:val="24"/>
          <w:szCs w:val="24"/>
          <w:rPrChange w:id="3923" w:author="Panagiotis Karkazis" w:date="2022-03-01T20:05:00Z">
            <w:rPr>
              <w:rFonts w:ascii="Arial" w:hAnsi="Arial" w:cs="Arial"/>
              <w:sz w:val="24"/>
              <w:szCs w:val="24"/>
              <w:highlight w:val="red"/>
            </w:rPr>
          </w:rPrChange>
        </w:rPr>
        <w:t>μαθαίνουν και μέσω τ</w:t>
      </w:r>
      <w:r w:rsidR="005C1B99" w:rsidRPr="00886CD4">
        <w:rPr>
          <w:rFonts w:ascii="Arial" w:hAnsi="Arial" w:cs="Arial"/>
          <w:sz w:val="24"/>
          <w:szCs w:val="24"/>
          <w:rPrChange w:id="3924" w:author="Panagiotis Karkazis" w:date="2022-03-01T20:05:00Z">
            <w:rPr>
              <w:rFonts w:ascii="Arial" w:hAnsi="Arial" w:cs="Arial"/>
              <w:sz w:val="24"/>
              <w:szCs w:val="24"/>
              <w:highlight w:val="red"/>
            </w:rPr>
          </w:rPrChange>
        </w:rPr>
        <w:t>η</w:t>
      </w:r>
      <w:r w:rsidR="00E37438" w:rsidRPr="00886CD4">
        <w:rPr>
          <w:rFonts w:ascii="Arial" w:hAnsi="Arial" w:cs="Arial"/>
          <w:sz w:val="24"/>
          <w:szCs w:val="24"/>
          <w:rPrChange w:id="3925" w:author="Panagiotis Karkazis" w:date="2022-03-01T20:05:00Z">
            <w:rPr>
              <w:rFonts w:ascii="Arial" w:hAnsi="Arial" w:cs="Arial"/>
              <w:sz w:val="24"/>
              <w:szCs w:val="24"/>
              <w:highlight w:val="red"/>
            </w:rPr>
          </w:rPrChange>
        </w:rPr>
        <w:t xml:space="preserve">ς αλληλεπίδρασης </w:t>
      </w:r>
      <w:r w:rsidR="005C1B99" w:rsidRPr="00886CD4">
        <w:rPr>
          <w:rFonts w:ascii="Arial" w:hAnsi="Arial" w:cs="Arial"/>
          <w:sz w:val="24"/>
          <w:szCs w:val="24"/>
          <w:rPrChange w:id="3926" w:author="Panagiotis Karkazis" w:date="2022-03-01T20:05:00Z">
            <w:rPr>
              <w:rFonts w:ascii="Arial" w:hAnsi="Arial" w:cs="Arial"/>
              <w:sz w:val="24"/>
              <w:szCs w:val="24"/>
              <w:highlight w:val="red"/>
            </w:rPr>
          </w:rPrChange>
        </w:rPr>
        <w:t xml:space="preserve">με </w:t>
      </w:r>
      <w:r w:rsidR="00E37438" w:rsidRPr="00886CD4">
        <w:rPr>
          <w:rFonts w:ascii="Arial" w:hAnsi="Arial" w:cs="Arial"/>
          <w:sz w:val="24"/>
          <w:szCs w:val="24"/>
          <w:rPrChange w:id="3927" w:author="Panagiotis Karkazis" w:date="2022-03-01T20:05:00Z">
            <w:rPr>
              <w:rFonts w:ascii="Arial" w:hAnsi="Arial" w:cs="Arial"/>
              <w:sz w:val="24"/>
              <w:szCs w:val="24"/>
              <w:highlight w:val="red"/>
            </w:rPr>
          </w:rPrChange>
        </w:rPr>
        <w:t>τους ανθρώπους</w:t>
      </w:r>
      <w:r w:rsidR="006E6DCF" w:rsidRPr="00886CD4">
        <w:rPr>
          <w:rFonts w:ascii="Arial" w:hAnsi="Arial" w:cs="Arial"/>
          <w:sz w:val="24"/>
          <w:szCs w:val="24"/>
          <w:rPrChange w:id="3928" w:author="Panagiotis Karkazis" w:date="2022-03-01T20:05:00Z">
            <w:rPr>
              <w:rFonts w:ascii="Arial" w:hAnsi="Arial" w:cs="Arial"/>
              <w:sz w:val="24"/>
              <w:szCs w:val="24"/>
              <w:highlight w:val="red"/>
            </w:rPr>
          </w:rPrChange>
        </w:rPr>
        <w:t xml:space="preserve"> [</w:t>
      </w:r>
      <w:r w:rsidR="006E6DCF" w:rsidRPr="00886CD4">
        <w:rPr>
          <w:rFonts w:ascii="Arial" w:hAnsi="Arial" w:cs="Arial"/>
          <w:sz w:val="24"/>
          <w:szCs w:val="24"/>
          <w:lang w:val="en-US"/>
          <w:rPrChange w:id="3929" w:author="Panagiotis Karkazis" w:date="2022-03-01T20:05:00Z">
            <w:rPr>
              <w:rFonts w:ascii="Arial" w:hAnsi="Arial" w:cs="Arial"/>
              <w:sz w:val="24"/>
              <w:szCs w:val="24"/>
              <w:highlight w:val="red"/>
              <w:lang w:val="en-US"/>
            </w:rPr>
          </w:rPrChange>
        </w:rPr>
        <w:t>Cognitive</w:t>
      </w:r>
      <w:r w:rsidR="006E6DCF" w:rsidRPr="00886CD4">
        <w:rPr>
          <w:rFonts w:ascii="Arial" w:hAnsi="Arial" w:cs="Arial"/>
          <w:sz w:val="24"/>
          <w:szCs w:val="24"/>
          <w:rPrChange w:id="3930" w:author="Panagiotis Karkazis" w:date="2022-03-01T20:05:00Z">
            <w:rPr>
              <w:rFonts w:ascii="Arial" w:hAnsi="Arial" w:cs="Arial"/>
              <w:sz w:val="24"/>
              <w:szCs w:val="24"/>
              <w:highlight w:val="red"/>
            </w:rPr>
          </w:rPrChange>
        </w:rPr>
        <w:t xml:space="preserve"> </w:t>
      </w:r>
      <w:r w:rsidR="006E6DCF" w:rsidRPr="00886CD4">
        <w:rPr>
          <w:rFonts w:ascii="Arial" w:hAnsi="Arial" w:cs="Arial"/>
          <w:sz w:val="24"/>
          <w:szCs w:val="24"/>
          <w:lang w:val="en-US"/>
          <w:rPrChange w:id="3931" w:author="Panagiotis Karkazis" w:date="2022-03-01T20:05:00Z">
            <w:rPr>
              <w:rFonts w:ascii="Arial" w:hAnsi="Arial" w:cs="Arial"/>
              <w:sz w:val="24"/>
              <w:szCs w:val="24"/>
              <w:highlight w:val="red"/>
              <w:lang w:val="en-US"/>
            </w:rPr>
          </w:rPrChange>
        </w:rPr>
        <w:t>Computing</w:t>
      </w:r>
      <w:r w:rsidR="006E6DCF" w:rsidRPr="00886CD4">
        <w:rPr>
          <w:rFonts w:ascii="Arial" w:hAnsi="Arial" w:cs="Arial"/>
          <w:sz w:val="24"/>
          <w:szCs w:val="24"/>
          <w:rPrChange w:id="3932" w:author="Panagiotis Karkazis" w:date="2022-03-01T20:05:00Z">
            <w:rPr>
              <w:rFonts w:ascii="Arial" w:hAnsi="Arial" w:cs="Arial"/>
              <w:sz w:val="24"/>
              <w:szCs w:val="24"/>
              <w:highlight w:val="red"/>
            </w:rPr>
          </w:rPrChange>
        </w:rPr>
        <w:t>]</w:t>
      </w:r>
      <w:r w:rsidR="00E37438" w:rsidRPr="00886CD4">
        <w:rPr>
          <w:rFonts w:ascii="Arial" w:hAnsi="Arial" w:cs="Arial"/>
          <w:sz w:val="24"/>
          <w:szCs w:val="24"/>
          <w:rPrChange w:id="3933" w:author="Panagiotis Karkazis" w:date="2022-03-01T20:05:00Z">
            <w:rPr>
              <w:rFonts w:ascii="Arial" w:hAnsi="Arial" w:cs="Arial"/>
              <w:sz w:val="24"/>
              <w:szCs w:val="24"/>
              <w:highlight w:val="red"/>
            </w:rPr>
          </w:rPrChange>
        </w:rPr>
        <w:t xml:space="preserve">. </w:t>
      </w:r>
      <w:r w:rsidR="008564E6" w:rsidRPr="00886CD4">
        <w:rPr>
          <w:rFonts w:ascii="Arial" w:hAnsi="Arial" w:cs="Arial"/>
          <w:sz w:val="24"/>
          <w:szCs w:val="24"/>
          <w:rPrChange w:id="3934" w:author="Panagiotis Karkazis" w:date="2022-03-01T20:05:00Z">
            <w:rPr>
              <w:rFonts w:ascii="Arial" w:hAnsi="Arial" w:cs="Arial"/>
              <w:sz w:val="24"/>
              <w:szCs w:val="24"/>
              <w:highlight w:val="red"/>
            </w:rPr>
          </w:rPrChange>
        </w:rPr>
        <w:t>Η Γνωστική Υπολογιστική</w:t>
      </w:r>
      <w:r w:rsidR="00803760" w:rsidRPr="00886CD4">
        <w:rPr>
          <w:rFonts w:ascii="Arial" w:hAnsi="Arial" w:cs="Arial"/>
          <w:sz w:val="24"/>
          <w:szCs w:val="24"/>
          <w:rPrChange w:id="3935" w:author="Panagiotis Karkazis" w:date="2022-03-01T20:05:00Z">
            <w:rPr>
              <w:rFonts w:ascii="Arial" w:hAnsi="Arial" w:cs="Arial"/>
              <w:sz w:val="24"/>
              <w:szCs w:val="24"/>
              <w:highlight w:val="red"/>
            </w:rPr>
          </w:rPrChange>
        </w:rPr>
        <w:t xml:space="preserve"> </w:t>
      </w:r>
      <w:r w:rsidR="008564E6" w:rsidRPr="00886CD4">
        <w:rPr>
          <w:rFonts w:ascii="Arial" w:hAnsi="Arial" w:cs="Arial"/>
          <w:sz w:val="24"/>
          <w:szCs w:val="24"/>
          <w:rPrChange w:id="3936" w:author="Panagiotis Karkazis" w:date="2022-03-01T20:05:00Z">
            <w:rPr>
              <w:rFonts w:ascii="Arial" w:hAnsi="Arial" w:cs="Arial"/>
              <w:sz w:val="24"/>
              <w:szCs w:val="24"/>
              <w:highlight w:val="red"/>
            </w:rPr>
          </w:rPrChange>
        </w:rPr>
        <w:t>έχει ένα ευρύ φάσμα εφαρμογής</w:t>
      </w:r>
      <w:r w:rsidR="00803760" w:rsidRPr="00886CD4">
        <w:rPr>
          <w:rFonts w:ascii="Arial" w:hAnsi="Arial" w:cs="Arial"/>
          <w:sz w:val="24"/>
          <w:szCs w:val="24"/>
          <w:rPrChange w:id="3937" w:author="Panagiotis Karkazis" w:date="2022-03-01T20:05:00Z">
            <w:rPr>
              <w:rFonts w:ascii="Arial" w:hAnsi="Arial" w:cs="Arial"/>
              <w:sz w:val="24"/>
              <w:szCs w:val="24"/>
              <w:highlight w:val="red"/>
            </w:rPr>
          </w:rPrChange>
        </w:rPr>
        <w:t xml:space="preserve">. Την συναντάμε σε τομείς όπως η ρομποτική, </w:t>
      </w:r>
      <w:r w:rsidR="001B7194" w:rsidRPr="00886CD4">
        <w:rPr>
          <w:rFonts w:ascii="Arial" w:hAnsi="Arial" w:cs="Arial"/>
          <w:sz w:val="24"/>
          <w:szCs w:val="24"/>
          <w:rPrChange w:id="3938" w:author="Panagiotis Karkazis" w:date="2022-03-01T20:05:00Z">
            <w:rPr>
              <w:rFonts w:ascii="Arial" w:hAnsi="Arial" w:cs="Arial"/>
              <w:sz w:val="24"/>
              <w:szCs w:val="24"/>
              <w:highlight w:val="red"/>
            </w:rPr>
          </w:rPrChange>
        </w:rPr>
        <w:t xml:space="preserve">τα </w:t>
      </w:r>
      <w:r w:rsidR="006B52D2" w:rsidRPr="00886CD4">
        <w:rPr>
          <w:rFonts w:ascii="Arial" w:hAnsi="Arial" w:cs="Arial"/>
          <w:sz w:val="24"/>
          <w:szCs w:val="24"/>
          <w:rPrChange w:id="3939" w:author="Panagiotis Karkazis" w:date="2022-03-01T20:05:00Z">
            <w:rPr>
              <w:rFonts w:ascii="Arial" w:hAnsi="Arial" w:cs="Arial"/>
              <w:sz w:val="24"/>
              <w:szCs w:val="24"/>
              <w:highlight w:val="red"/>
            </w:rPr>
          </w:rPrChange>
        </w:rPr>
        <w:t xml:space="preserve">έμπειρα συστήματα, </w:t>
      </w:r>
      <w:r w:rsidR="001B7194" w:rsidRPr="00886CD4">
        <w:rPr>
          <w:rFonts w:ascii="Arial" w:hAnsi="Arial" w:cs="Arial"/>
          <w:sz w:val="24"/>
          <w:szCs w:val="24"/>
          <w:rPrChange w:id="3940" w:author="Panagiotis Karkazis" w:date="2022-03-01T20:05:00Z">
            <w:rPr>
              <w:rFonts w:ascii="Arial" w:hAnsi="Arial" w:cs="Arial"/>
              <w:sz w:val="24"/>
              <w:szCs w:val="24"/>
              <w:highlight w:val="red"/>
            </w:rPr>
          </w:rPrChange>
        </w:rPr>
        <w:t xml:space="preserve">η </w:t>
      </w:r>
      <w:r w:rsidR="006B52D2" w:rsidRPr="00886CD4">
        <w:rPr>
          <w:rFonts w:ascii="Arial" w:hAnsi="Arial" w:cs="Arial"/>
          <w:sz w:val="24"/>
          <w:szCs w:val="24"/>
          <w:rPrChange w:id="3941" w:author="Panagiotis Karkazis" w:date="2022-03-01T20:05:00Z">
            <w:rPr>
              <w:rFonts w:ascii="Arial" w:hAnsi="Arial" w:cs="Arial"/>
              <w:sz w:val="24"/>
              <w:szCs w:val="24"/>
              <w:highlight w:val="red"/>
            </w:rPr>
          </w:rPrChange>
        </w:rPr>
        <w:t xml:space="preserve">όραση υπολογιστών, </w:t>
      </w:r>
      <w:r w:rsidR="001B7194" w:rsidRPr="00886CD4">
        <w:rPr>
          <w:rFonts w:ascii="Arial" w:hAnsi="Arial" w:cs="Arial"/>
          <w:sz w:val="24"/>
          <w:szCs w:val="24"/>
          <w:rPrChange w:id="3942" w:author="Panagiotis Karkazis" w:date="2022-03-01T20:05:00Z">
            <w:rPr>
              <w:rFonts w:ascii="Arial" w:hAnsi="Arial" w:cs="Arial"/>
              <w:sz w:val="24"/>
              <w:szCs w:val="24"/>
              <w:highlight w:val="red"/>
            </w:rPr>
          </w:rPrChange>
        </w:rPr>
        <w:t xml:space="preserve">τα </w:t>
      </w:r>
      <w:r w:rsidR="00267A03" w:rsidRPr="00886CD4">
        <w:rPr>
          <w:rFonts w:ascii="Arial" w:hAnsi="Arial" w:cs="Arial"/>
          <w:sz w:val="24"/>
          <w:szCs w:val="24"/>
          <w:rPrChange w:id="3943" w:author="Panagiotis Karkazis" w:date="2022-03-01T20:05:00Z">
            <w:rPr>
              <w:rFonts w:ascii="Arial" w:hAnsi="Arial" w:cs="Arial"/>
              <w:sz w:val="24"/>
              <w:szCs w:val="24"/>
              <w:highlight w:val="red"/>
            </w:rPr>
          </w:rPrChange>
        </w:rPr>
        <w:t>αυτόνομα οχήματα και πολλά άλλα.</w:t>
      </w:r>
      <w:r w:rsidR="001845FA" w:rsidRPr="00886CD4">
        <w:rPr>
          <w:rFonts w:ascii="Arial" w:hAnsi="Arial" w:cs="Arial"/>
          <w:sz w:val="24"/>
          <w:szCs w:val="24"/>
          <w:rPrChange w:id="3944" w:author="Panagiotis Karkazis" w:date="2022-03-01T20:05:00Z">
            <w:rPr>
              <w:rFonts w:ascii="Arial" w:hAnsi="Arial" w:cs="Arial"/>
              <w:sz w:val="24"/>
              <w:szCs w:val="24"/>
              <w:highlight w:val="red"/>
            </w:rPr>
          </w:rPrChange>
        </w:rPr>
        <w:t xml:space="preserve"> </w:t>
      </w:r>
      <w:r w:rsidR="00A97D8C" w:rsidRPr="00886CD4">
        <w:rPr>
          <w:rFonts w:ascii="Arial" w:hAnsi="Arial" w:cs="Arial"/>
          <w:sz w:val="24"/>
          <w:szCs w:val="24"/>
          <w:rPrChange w:id="3945" w:author="Panagiotis Karkazis" w:date="2022-03-01T20:05:00Z">
            <w:rPr>
              <w:rFonts w:ascii="Arial" w:hAnsi="Arial" w:cs="Arial"/>
              <w:sz w:val="24"/>
              <w:szCs w:val="24"/>
              <w:highlight w:val="red"/>
            </w:rPr>
          </w:rPrChange>
        </w:rPr>
        <w:t xml:space="preserve">Έχουν δημιουργηθεί ήδη εφαρμογές που αξιοποιούν τον τομέα της </w:t>
      </w:r>
      <w:r w:rsidR="00A97D8C" w:rsidRPr="00886CD4">
        <w:rPr>
          <w:rFonts w:ascii="Arial" w:hAnsi="Arial" w:cs="Arial"/>
          <w:sz w:val="24"/>
          <w:szCs w:val="24"/>
          <w:rPrChange w:id="3946" w:author="Panagiotis Karkazis" w:date="2022-03-01T20:05:00Z">
            <w:rPr>
              <w:rFonts w:ascii="Arial" w:hAnsi="Arial" w:cs="Arial"/>
              <w:sz w:val="24"/>
              <w:szCs w:val="24"/>
              <w:highlight w:val="red"/>
            </w:rPr>
          </w:rPrChange>
        </w:rPr>
        <w:lastRenderedPageBreak/>
        <w:t>Γνωστικής Υπολογιστικής</w:t>
      </w:r>
      <w:r w:rsidR="00F06925" w:rsidRPr="00886CD4">
        <w:rPr>
          <w:rFonts w:ascii="Arial" w:hAnsi="Arial" w:cs="Arial"/>
          <w:sz w:val="24"/>
          <w:szCs w:val="24"/>
          <w:rPrChange w:id="3947" w:author="Panagiotis Karkazis" w:date="2022-03-01T20:05:00Z">
            <w:rPr>
              <w:rFonts w:ascii="Arial" w:hAnsi="Arial" w:cs="Arial"/>
              <w:sz w:val="24"/>
              <w:szCs w:val="24"/>
              <w:highlight w:val="red"/>
            </w:rPr>
          </w:rPrChange>
        </w:rPr>
        <w:t>, μ</w:t>
      </w:r>
      <w:r w:rsidR="00A97D8C" w:rsidRPr="00886CD4">
        <w:rPr>
          <w:rFonts w:ascii="Arial" w:hAnsi="Arial" w:cs="Arial"/>
          <w:sz w:val="24"/>
          <w:szCs w:val="24"/>
          <w:rPrChange w:id="3948" w:author="Panagiotis Karkazis" w:date="2022-03-01T20:05:00Z">
            <w:rPr>
              <w:rFonts w:ascii="Arial" w:hAnsi="Arial" w:cs="Arial"/>
              <w:sz w:val="24"/>
              <w:szCs w:val="24"/>
              <w:highlight w:val="red"/>
            </w:rPr>
          </w:rPrChange>
        </w:rPr>
        <w:t xml:space="preserve">ερικές από τις πιο γνωστές εφαρμογές είναι ο </w:t>
      </w:r>
      <w:r w:rsidR="00A97D8C" w:rsidRPr="00886CD4">
        <w:rPr>
          <w:rFonts w:ascii="Arial" w:hAnsi="Arial" w:cs="Arial"/>
          <w:sz w:val="24"/>
          <w:szCs w:val="24"/>
          <w:lang w:val="en-US"/>
          <w:rPrChange w:id="3949" w:author="Panagiotis Karkazis" w:date="2022-03-01T20:05:00Z">
            <w:rPr>
              <w:rFonts w:ascii="Arial" w:hAnsi="Arial" w:cs="Arial"/>
              <w:sz w:val="24"/>
              <w:szCs w:val="24"/>
              <w:highlight w:val="red"/>
              <w:lang w:val="en-US"/>
            </w:rPr>
          </w:rPrChange>
        </w:rPr>
        <w:t>Watson</w:t>
      </w:r>
      <w:r w:rsidR="00A97D8C" w:rsidRPr="00886CD4">
        <w:rPr>
          <w:rFonts w:ascii="Arial" w:hAnsi="Arial" w:cs="Arial"/>
          <w:sz w:val="24"/>
          <w:szCs w:val="24"/>
          <w:rPrChange w:id="3950" w:author="Panagiotis Karkazis" w:date="2022-03-01T20:05:00Z">
            <w:rPr>
              <w:rFonts w:ascii="Arial" w:hAnsi="Arial" w:cs="Arial"/>
              <w:sz w:val="24"/>
              <w:szCs w:val="24"/>
              <w:highlight w:val="red"/>
            </w:rPr>
          </w:rPrChange>
        </w:rPr>
        <w:t xml:space="preserve"> της </w:t>
      </w:r>
      <w:r w:rsidR="00A97D8C" w:rsidRPr="00886CD4">
        <w:rPr>
          <w:rFonts w:ascii="Arial" w:hAnsi="Arial" w:cs="Arial"/>
          <w:sz w:val="24"/>
          <w:szCs w:val="24"/>
          <w:lang w:val="en-US"/>
          <w:rPrChange w:id="3951" w:author="Panagiotis Karkazis" w:date="2022-03-01T20:05:00Z">
            <w:rPr>
              <w:rFonts w:ascii="Arial" w:hAnsi="Arial" w:cs="Arial"/>
              <w:sz w:val="24"/>
              <w:szCs w:val="24"/>
              <w:highlight w:val="red"/>
              <w:lang w:val="en-US"/>
            </w:rPr>
          </w:rPrChange>
        </w:rPr>
        <w:t>IBM</w:t>
      </w:r>
      <w:r w:rsidR="00A97D8C" w:rsidRPr="00886CD4">
        <w:rPr>
          <w:rFonts w:ascii="Arial" w:hAnsi="Arial" w:cs="Arial"/>
          <w:sz w:val="24"/>
          <w:szCs w:val="24"/>
          <w:rPrChange w:id="3952" w:author="Panagiotis Karkazis" w:date="2022-03-01T20:05:00Z">
            <w:rPr>
              <w:rFonts w:ascii="Arial" w:hAnsi="Arial" w:cs="Arial"/>
              <w:sz w:val="24"/>
              <w:szCs w:val="24"/>
              <w:highlight w:val="red"/>
            </w:rPr>
          </w:rPrChange>
        </w:rPr>
        <w:t xml:space="preserve">, η </w:t>
      </w:r>
      <w:r w:rsidR="00A97D8C" w:rsidRPr="00886CD4">
        <w:rPr>
          <w:rFonts w:ascii="Arial" w:hAnsi="Arial" w:cs="Arial"/>
          <w:sz w:val="24"/>
          <w:szCs w:val="24"/>
          <w:lang w:val="en-US"/>
          <w:rPrChange w:id="3953" w:author="Panagiotis Karkazis" w:date="2022-03-01T20:05:00Z">
            <w:rPr>
              <w:rFonts w:ascii="Arial" w:hAnsi="Arial" w:cs="Arial"/>
              <w:sz w:val="24"/>
              <w:szCs w:val="24"/>
              <w:highlight w:val="red"/>
              <w:lang w:val="en-US"/>
            </w:rPr>
          </w:rPrChange>
        </w:rPr>
        <w:t>Cortana</w:t>
      </w:r>
      <w:r w:rsidR="00A97D8C" w:rsidRPr="00886CD4">
        <w:rPr>
          <w:rFonts w:ascii="Arial" w:hAnsi="Arial" w:cs="Arial"/>
          <w:sz w:val="24"/>
          <w:szCs w:val="24"/>
          <w:rPrChange w:id="3954" w:author="Panagiotis Karkazis" w:date="2022-03-01T20:05:00Z">
            <w:rPr>
              <w:rFonts w:ascii="Arial" w:hAnsi="Arial" w:cs="Arial"/>
              <w:sz w:val="24"/>
              <w:szCs w:val="24"/>
              <w:highlight w:val="red"/>
            </w:rPr>
          </w:rPrChange>
        </w:rPr>
        <w:t xml:space="preserve"> της </w:t>
      </w:r>
      <w:r w:rsidR="00A97D8C" w:rsidRPr="00886CD4">
        <w:rPr>
          <w:rFonts w:ascii="Arial" w:hAnsi="Arial" w:cs="Arial"/>
          <w:sz w:val="24"/>
          <w:szCs w:val="24"/>
          <w:lang w:val="en-US"/>
          <w:rPrChange w:id="3955" w:author="Panagiotis Karkazis" w:date="2022-03-01T20:05:00Z">
            <w:rPr>
              <w:rFonts w:ascii="Arial" w:hAnsi="Arial" w:cs="Arial"/>
              <w:sz w:val="24"/>
              <w:szCs w:val="24"/>
              <w:highlight w:val="red"/>
              <w:lang w:val="en-US"/>
            </w:rPr>
          </w:rPrChange>
        </w:rPr>
        <w:t>Microsoft</w:t>
      </w:r>
      <w:r w:rsidR="00A97D8C" w:rsidRPr="00886CD4">
        <w:rPr>
          <w:rFonts w:ascii="Arial" w:hAnsi="Arial" w:cs="Arial"/>
          <w:sz w:val="24"/>
          <w:szCs w:val="24"/>
          <w:rPrChange w:id="3956" w:author="Panagiotis Karkazis" w:date="2022-03-01T20:05:00Z">
            <w:rPr>
              <w:rFonts w:ascii="Arial" w:hAnsi="Arial" w:cs="Arial"/>
              <w:sz w:val="24"/>
              <w:szCs w:val="24"/>
              <w:highlight w:val="red"/>
            </w:rPr>
          </w:rPrChange>
        </w:rPr>
        <w:t xml:space="preserve"> και η </w:t>
      </w:r>
      <w:r w:rsidR="00A97D8C" w:rsidRPr="00886CD4">
        <w:rPr>
          <w:rFonts w:ascii="Arial" w:hAnsi="Arial" w:cs="Arial"/>
          <w:sz w:val="24"/>
          <w:szCs w:val="24"/>
          <w:lang w:val="en-US"/>
          <w:rPrChange w:id="3957" w:author="Panagiotis Karkazis" w:date="2022-03-01T20:05:00Z">
            <w:rPr>
              <w:rFonts w:ascii="Arial" w:hAnsi="Arial" w:cs="Arial"/>
              <w:sz w:val="24"/>
              <w:szCs w:val="24"/>
              <w:highlight w:val="red"/>
              <w:lang w:val="en-US"/>
            </w:rPr>
          </w:rPrChange>
        </w:rPr>
        <w:t>Siri</w:t>
      </w:r>
      <w:r w:rsidR="00A97D8C" w:rsidRPr="00886CD4">
        <w:rPr>
          <w:rFonts w:ascii="Arial" w:hAnsi="Arial" w:cs="Arial"/>
          <w:sz w:val="24"/>
          <w:szCs w:val="24"/>
          <w:rPrChange w:id="3958" w:author="Panagiotis Karkazis" w:date="2022-03-01T20:05:00Z">
            <w:rPr>
              <w:rFonts w:ascii="Arial" w:hAnsi="Arial" w:cs="Arial"/>
              <w:sz w:val="24"/>
              <w:szCs w:val="24"/>
              <w:highlight w:val="red"/>
            </w:rPr>
          </w:rPrChange>
        </w:rPr>
        <w:t xml:space="preserve"> της </w:t>
      </w:r>
      <w:r w:rsidR="00A97D8C" w:rsidRPr="00886CD4">
        <w:rPr>
          <w:rFonts w:ascii="Arial" w:hAnsi="Arial" w:cs="Arial"/>
          <w:sz w:val="24"/>
          <w:szCs w:val="24"/>
          <w:lang w:val="en-US"/>
          <w:rPrChange w:id="3959" w:author="Panagiotis Karkazis" w:date="2022-03-01T20:05:00Z">
            <w:rPr>
              <w:rFonts w:ascii="Arial" w:hAnsi="Arial" w:cs="Arial"/>
              <w:sz w:val="24"/>
              <w:szCs w:val="24"/>
              <w:highlight w:val="red"/>
              <w:lang w:val="en-US"/>
            </w:rPr>
          </w:rPrChange>
        </w:rPr>
        <w:t>Apple</w:t>
      </w:r>
      <w:r w:rsidR="00A97D8C" w:rsidRPr="00886CD4">
        <w:rPr>
          <w:rFonts w:ascii="Arial" w:hAnsi="Arial" w:cs="Arial"/>
          <w:sz w:val="24"/>
          <w:szCs w:val="24"/>
          <w:rPrChange w:id="3960" w:author="Panagiotis Karkazis" w:date="2022-03-01T20:05:00Z">
            <w:rPr>
              <w:rFonts w:ascii="Arial" w:hAnsi="Arial" w:cs="Arial"/>
              <w:sz w:val="24"/>
              <w:szCs w:val="24"/>
              <w:highlight w:val="red"/>
            </w:rPr>
          </w:rPrChange>
        </w:rPr>
        <w:t>.</w:t>
      </w:r>
      <w:r w:rsidR="000C562F" w:rsidRPr="00886CD4">
        <w:rPr>
          <w:rFonts w:ascii="Arial" w:hAnsi="Arial" w:cs="Arial"/>
          <w:sz w:val="24"/>
          <w:szCs w:val="24"/>
          <w:rPrChange w:id="3961" w:author="Panagiotis Karkazis" w:date="2022-03-01T20:05:00Z">
            <w:rPr>
              <w:rFonts w:ascii="Arial" w:hAnsi="Arial" w:cs="Arial"/>
              <w:sz w:val="24"/>
              <w:szCs w:val="24"/>
              <w:highlight w:val="red"/>
            </w:rPr>
          </w:rPrChange>
        </w:rPr>
        <w:t xml:space="preserve"> Επίσης υπάρχουν εφαρμογές που έχουν φτιαχτεί για τα</w:t>
      </w:r>
      <w:r w:rsidR="005F256A" w:rsidRPr="00886CD4">
        <w:rPr>
          <w:rFonts w:ascii="Arial" w:hAnsi="Arial" w:cs="Arial"/>
          <w:sz w:val="24"/>
          <w:szCs w:val="24"/>
          <w:rPrChange w:id="3962" w:author="Panagiotis Karkazis" w:date="2022-03-01T20:05:00Z">
            <w:rPr>
              <w:rFonts w:ascii="Arial" w:hAnsi="Arial" w:cs="Arial"/>
              <w:sz w:val="24"/>
              <w:szCs w:val="24"/>
              <w:highlight w:val="red"/>
            </w:rPr>
          </w:rPrChange>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sidRPr="00886CD4">
        <w:rPr>
          <w:rFonts w:ascii="Arial" w:hAnsi="Arial" w:cs="Arial"/>
          <w:sz w:val="24"/>
          <w:szCs w:val="24"/>
          <w:rPrChange w:id="3963" w:author="Panagiotis Karkazis" w:date="2022-03-01T20:05:00Z">
            <w:rPr>
              <w:rFonts w:ascii="Arial" w:hAnsi="Arial" w:cs="Arial"/>
              <w:sz w:val="24"/>
              <w:szCs w:val="24"/>
              <w:highlight w:val="red"/>
            </w:rPr>
          </w:rPrChange>
        </w:rPr>
        <w:t xml:space="preserve">Αυτό το σύστημα χρησιμοποιεί τους αλγορίθμους που χρησιμοποιεί το σύστημα </w:t>
      </w:r>
      <w:r w:rsidR="002F5096" w:rsidRPr="00886CD4">
        <w:rPr>
          <w:rFonts w:ascii="Arial" w:hAnsi="Arial" w:cs="Arial"/>
          <w:sz w:val="24"/>
          <w:szCs w:val="24"/>
          <w:lang w:val="en-US"/>
          <w:rPrChange w:id="3964" w:author="Panagiotis Karkazis" w:date="2022-03-01T20:05:00Z">
            <w:rPr>
              <w:rFonts w:ascii="Arial" w:hAnsi="Arial" w:cs="Arial"/>
              <w:sz w:val="24"/>
              <w:szCs w:val="24"/>
              <w:highlight w:val="red"/>
              <w:lang w:val="en-US"/>
            </w:rPr>
          </w:rPrChange>
        </w:rPr>
        <w:t>Watson</w:t>
      </w:r>
      <w:r w:rsidR="002F5096" w:rsidRPr="00886CD4">
        <w:rPr>
          <w:rFonts w:ascii="Arial" w:hAnsi="Arial" w:cs="Arial"/>
          <w:sz w:val="24"/>
          <w:szCs w:val="24"/>
          <w:rPrChange w:id="3965" w:author="Panagiotis Karkazis" w:date="2022-03-01T20:05:00Z">
            <w:rPr>
              <w:rFonts w:ascii="Arial" w:hAnsi="Arial" w:cs="Arial"/>
              <w:sz w:val="24"/>
              <w:szCs w:val="24"/>
              <w:highlight w:val="red"/>
            </w:rPr>
          </w:rPrChange>
        </w:rPr>
        <w:t xml:space="preserve"> προκειμένου να καταλάβει την ερώτηση και να απαντήσει</w:t>
      </w:r>
      <w:r w:rsidR="004D365A" w:rsidRPr="00886CD4">
        <w:rPr>
          <w:rFonts w:ascii="Arial" w:hAnsi="Arial" w:cs="Arial"/>
          <w:sz w:val="24"/>
          <w:szCs w:val="24"/>
          <w:rPrChange w:id="3966" w:author="Panagiotis Karkazis" w:date="2022-03-01T20:05:00Z">
            <w:rPr>
              <w:rFonts w:ascii="Arial" w:hAnsi="Arial" w:cs="Arial"/>
              <w:sz w:val="24"/>
              <w:szCs w:val="24"/>
              <w:highlight w:val="red"/>
            </w:rPr>
          </w:rPrChange>
        </w:rPr>
        <w:t xml:space="preserve"> [</w:t>
      </w:r>
      <w:proofErr w:type="spellStart"/>
      <w:r w:rsidR="004D365A" w:rsidRPr="00886CD4">
        <w:rPr>
          <w:rFonts w:ascii="Arial" w:hAnsi="Arial" w:cs="Arial"/>
          <w:sz w:val="24"/>
          <w:szCs w:val="24"/>
          <w:rPrChange w:id="3967" w:author="Panagiotis Karkazis" w:date="2022-03-01T20:05:00Z">
            <w:rPr>
              <w:rFonts w:ascii="Arial" w:hAnsi="Arial" w:cs="Arial"/>
              <w:sz w:val="24"/>
              <w:szCs w:val="24"/>
              <w:highlight w:val="red"/>
            </w:rPr>
          </w:rPrChange>
        </w:rPr>
        <w:t>Cognitive</w:t>
      </w:r>
      <w:proofErr w:type="spellEnd"/>
      <w:r w:rsidR="004D365A" w:rsidRPr="00886CD4">
        <w:rPr>
          <w:rFonts w:ascii="Arial" w:hAnsi="Arial" w:cs="Arial"/>
          <w:sz w:val="24"/>
          <w:szCs w:val="24"/>
          <w:rPrChange w:id="3968" w:author="Panagiotis Karkazis" w:date="2022-03-01T20:05:00Z">
            <w:rPr>
              <w:rFonts w:ascii="Arial" w:hAnsi="Arial" w:cs="Arial"/>
              <w:sz w:val="24"/>
              <w:szCs w:val="24"/>
              <w:highlight w:val="red"/>
            </w:rPr>
          </w:rPrChange>
        </w:rPr>
        <w:t xml:space="preserve"> </w:t>
      </w:r>
      <w:proofErr w:type="spellStart"/>
      <w:r w:rsidR="004D365A" w:rsidRPr="00886CD4">
        <w:rPr>
          <w:rFonts w:ascii="Arial" w:hAnsi="Arial" w:cs="Arial"/>
          <w:sz w:val="24"/>
          <w:szCs w:val="24"/>
          <w:rPrChange w:id="3969" w:author="Panagiotis Karkazis" w:date="2022-03-01T20:05:00Z">
            <w:rPr>
              <w:rFonts w:ascii="Arial" w:hAnsi="Arial" w:cs="Arial"/>
              <w:sz w:val="24"/>
              <w:szCs w:val="24"/>
              <w:highlight w:val="red"/>
            </w:rPr>
          </w:rPrChange>
        </w:rPr>
        <w:t>Computing</w:t>
      </w:r>
      <w:proofErr w:type="spellEnd"/>
      <w:r w:rsidR="004D365A" w:rsidRPr="00886CD4">
        <w:rPr>
          <w:rFonts w:ascii="Arial" w:hAnsi="Arial" w:cs="Arial"/>
          <w:sz w:val="24"/>
          <w:szCs w:val="24"/>
          <w:rPrChange w:id="3970" w:author="Panagiotis Karkazis" w:date="2022-03-01T20:05:00Z">
            <w:rPr>
              <w:rFonts w:ascii="Arial" w:hAnsi="Arial" w:cs="Arial"/>
              <w:sz w:val="24"/>
              <w:szCs w:val="24"/>
              <w:highlight w:val="red"/>
            </w:rPr>
          </w:rPrChange>
        </w:rPr>
        <w:t>]</w:t>
      </w:r>
      <w:r w:rsidR="002F5096" w:rsidRPr="00886CD4">
        <w:rPr>
          <w:rFonts w:ascii="Arial" w:hAnsi="Arial" w:cs="Arial"/>
          <w:sz w:val="24"/>
          <w:szCs w:val="24"/>
          <w:rPrChange w:id="3971" w:author="Panagiotis Karkazis" w:date="2022-03-01T20:05:00Z">
            <w:rPr>
              <w:rFonts w:ascii="Arial" w:hAnsi="Arial" w:cs="Arial"/>
              <w:sz w:val="24"/>
              <w:szCs w:val="24"/>
              <w:highlight w:val="red"/>
            </w:rPr>
          </w:rPrChange>
        </w:rPr>
        <w:t>.</w:t>
      </w:r>
      <w:r w:rsidR="004D365A" w:rsidRPr="00886CD4">
        <w:rPr>
          <w:rFonts w:ascii="Arial" w:hAnsi="Arial" w:cs="Arial"/>
          <w:sz w:val="24"/>
          <w:szCs w:val="24"/>
          <w:rPrChange w:id="3972" w:author="Panagiotis Karkazis" w:date="2022-03-01T20:05:00Z">
            <w:rPr>
              <w:rFonts w:ascii="Arial" w:hAnsi="Arial" w:cs="Arial"/>
              <w:sz w:val="24"/>
              <w:szCs w:val="24"/>
              <w:highlight w:val="red"/>
            </w:rPr>
          </w:rPrChange>
        </w:rPr>
        <w:t xml:space="preserve"> </w:t>
      </w:r>
      <w:r w:rsidR="00244105" w:rsidRPr="00886CD4">
        <w:rPr>
          <w:rFonts w:ascii="Arial" w:hAnsi="Arial" w:cs="Arial"/>
          <w:sz w:val="24"/>
          <w:szCs w:val="24"/>
          <w:rPrChange w:id="3973" w:author="Panagiotis Karkazis" w:date="2022-03-01T20:05:00Z">
            <w:rPr>
              <w:rFonts w:ascii="Arial" w:hAnsi="Arial" w:cs="Arial"/>
              <w:sz w:val="24"/>
              <w:szCs w:val="24"/>
              <w:highlight w:val="red"/>
            </w:rPr>
          </w:rPrChange>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sidRPr="00886CD4">
        <w:rPr>
          <w:rFonts w:ascii="Arial" w:hAnsi="Arial" w:cs="Arial"/>
          <w:sz w:val="24"/>
          <w:szCs w:val="24"/>
          <w:rPrChange w:id="3974" w:author="Panagiotis Karkazis" w:date="2022-03-01T20:05:00Z">
            <w:rPr>
              <w:rFonts w:ascii="Arial" w:hAnsi="Arial" w:cs="Arial"/>
              <w:sz w:val="24"/>
              <w:szCs w:val="24"/>
              <w:highlight w:val="red"/>
            </w:rPr>
          </w:rPrChange>
        </w:rPr>
        <w:t xml:space="preserve"> [</w:t>
      </w:r>
      <w:proofErr w:type="spellStart"/>
      <w:r w:rsidR="0021115F" w:rsidRPr="00886CD4">
        <w:rPr>
          <w:rFonts w:ascii="Arial" w:hAnsi="Arial" w:cs="Arial"/>
          <w:sz w:val="24"/>
          <w:szCs w:val="24"/>
          <w:rPrChange w:id="3975" w:author="Panagiotis Karkazis" w:date="2022-03-01T20:05:00Z">
            <w:rPr>
              <w:rFonts w:ascii="Arial" w:hAnsi="Arial" w:cs="Arial"/>
              <w:sz w:val="24"/>
              <w:szCs w:val="24"/>
              <w:highlight w:val="red"/>
            </w:rPr>
          </w:rPrChange>
        </w:rPr>
        <w:t>Cognitive</w:t>
      </w:r>
      <w:proofErr w:type="spellEnd"/>
      <w:r w:rsidR="0021115F" w:rsidRPr="00886CD4">
        <w:rPr>
          <w:rFonts w:ascii="Arial" w:hAnsi="Arial" w:cs="Arial"/>
          <w:sz w:val="24"/>
          <w:szCs w:val="24"/>
          <w:rPrChange w:id="3976" w:author="Panagiotis Karkazis" w:date="2022-03-01T20:05:00Z">
            <w:rPr>
              <w:rFonts w:ascii="Arial" w:hAnsi="Arial" w:cs="Arial"/>
              <w:sz w:val="24"/>
              <w:szCs w:val="24"/>
              <w:highlight w:val="red"/>
            </w:rPr>
          </w:rPrChange>
        </w:rPr>
        <w:t xml:space="preserve"> </w:t>
      </w:r>
      <w:proofErr w:type="spellStart"/>
      <w:r w:rsidR="0021115F" w:rsidRPr="00886CD4">
        <w:rPr>
          <w:rFonts w:ascii="Arial" w:hAnsi="Arial" w:cs="Arial"/>
          <w:sz w:val="24"/>
          <w:szCs w:val="24"/>
          <w:rPrChange w:id="3977" w:author="Panagiotis Karkazis" w:date="2022-03-01T20:05:00Z">
            <w:rPr>
              <w:rFonts w:ascii="Arial" w:hAnsi="Arial" w:cs="Arial"/>
              <w:sz w:val="24"/>
              <w:szCs w:val="24"/>
              <w:highlight w:val="red"/>
            </w:rPr>
          </w:rPrChange>
        </w:rPr>
        <w:t>Computing</w:t>
      </w:r>
      <w:proofErr w:type="spellEnd"/>
      <w:r w:rsidR="0021115F" w:rsidRPr="00886CD4">
        <w:rPr>
          <w:rFonts w:ascii="Arial" w:hAnsi="Arial" w:cs="Arial"/>
          <w:sz w:val="24"/>
          <w:szCs w:val="24"/>
          <w:rPrChange w:id="3978" w:author="Panagiotis Karkazis" w:date="2022-03-01T20:05:00Z">
            <w:rPr>
              <w:rFonts w:ascii="Arial" w:hAnsi="Arial" w:cs="Arial"/>
              <w:sz w:val="24"/>
              <w:szCs w:val="24"/>
              <w:highlight w:val="red"/>
            </w:rPr>
          </w:rPrChange>
        </w:rPr>
        <w:t>]</w:t>
      </w:r>
      <w:r w:rsidR="00244105" w:rsidRPr="00886CD4">
        <w:rPr>
          <w:rFonts w:ascii="Arial" w:hAnsi="Arial" w:cs="Arial"/>
          <w:sz w:val="24"/>
          <w:szCs w:val="24"/>
          <w:rPrChange w:id="3979" w:author="Panagiotis Karkazis" w:date="2022-03-01T20:05:00Z">
            <w:rPr>
              <w:rFonts w:ascii="Arial" w:hAnsi="Arial" w:cs="Arial"/>
              <w:sz w:val="24"/>
              <w:szCs w:val="24"/>
              <w:highlight w:val="red"/>
            </w:rPr>
          </w:rPrChange>
        </w:rPr>
        <w:t>.</w:t>
      </w:r>
    </w:p>
    <w:p w14:paraId="2F9E28C7" w14:textId="57E9A448" w:rsidR="0044731D" w:rsidRPr="00886CD4" w:rsidRDefault="008D51A4" w:rsidP="00D20C82">
      <w:pPr>
        <w:spacing w:after="0" w:line="360" w:lineRule="auto"/>
        <w:ind w:firstLine="227"/>
        <w:jc w:val="both"/>
        <w:rPr>
          <w:rPrChange w:id="3980" w:author="Panagiotis Karkazis" w:date="2022-03-01T20:05:00Z">
            <w:rPr>
              <w:highlight w:val="red"/>
            </w:rPr>
          </w:rPrChange>
        </w:rPr>
      </w:pPr>
      <w:r w:rsidRPr="00886CD4">
        <w:rPr>
          <w:rFonts w:ascii="Arial" w:hAnsi="Arial" w:cs="Arial"/>
          <w:sz w:val="24"/>
          <w:szCs w:val="24"/>
          <w:rPrChange w:id="3981" w:author="Panagiotis Karkazis" w:date="2022-03-01T20:05:00Z">
            <w:rPr>
              <w:rFonts w:ascii="Arial" w:hAnsi="Arial" w:cs="Arial"/>
              <w:sz w:val="24"/>
              <w:szCs w:val="24"/>
              <w:highlight w:val="red"/>
            </w:rPr>
          </w:rPrChange>
        </w:rPr>
        <w:t>Τα μοντέλα Γνωστικής Υπολογιστικής, αναλύοντας μεγάλες ποσότητας δεδομένων και εκτε</w:t>
      </w:r>
      <w:r w:rsidR="00565131" w:rsidRPr="00886CD4">
        <w:rPr>
          <w:rFonts w:ascii="Arial" w:hAnsi="Arial" w:cs="Arial"/>
          <w:sz w:val="24"/>
          <w:szCs w:val="24"/>
          <w:rPrChange w:id="3982" w:author="Panagiotis Karkazis" w:date="2022-03-01T20:05:00Z">
            <w:rPr>
              <w:rFonts w:ascii="Arial" w:hAnsi="Arial" w:cs="Arial"/>
              <w:sz w:val="24"/>
              <w:szCs w:val="24"/>
              <w:highlight w:val="red"/>
            </w:rPr>
          </w:rPrChange>
        </w:rPr>
        <w:t>λώντας διάφορες διεργασίες,</w:t>
      </w:r>
      <w:r w:rsidRPr="00886CD4">
        <w:rPr>
          <w:rFonts w:ascii="Arial" w:hAnsi="Arial" w:cs="Arial"/>
          <w:sz w:val="24"/>
          <w:szCs w:val="24"/>
          <w:rPrChange w:id="3983" w:author="Panagiotis Karkazis" w:date="2022-03-01T20:05:00Z">
            <w:rPr>
              <w:rFonts w:ascii="Arial" w:hAnsi="Arial" w:cs="Arial"/>
              <w:sz w:val="24"/>
              <w:szCs w:val="24"/>
              <w:highlight w:val="red"/>
            </w:rPr>
          </w:rPrChange>
        </w:rPr>
        <w:t xml:space="preserve"> </w:t>
      </w:r>
      <w:r w:rsidR="00565131" w:rsidRPr="00886CD4">
        <w:rPr>
          <w:rFonts w:ascii="Arial" w:hAnsi="Arial" w:cs="Arial"/>
          <w:sz w:val="24"/>
          <w:szCs w:val="24"/>
          <w:rPrChange w:id="3984" w:author="Panagiotis Karkazis" w:date="2022-03-01T20:05:00Z">
            <w:rPr>
              <w:rFonts w:ascii="Arial" w:hAnsi="Arial" w:cs="Arial"/>
              <w:sz w:val="24"/>
              <w:szCs w:val="24"/>
              <w:highlight w:val="red"/>
            </w:rPr>
          </w:rPrChange>
        </w:rPr>
        <w:t>βελτιστοποιούν την απόδοση των εφαρμογών μειώνοντας το κόστος και αυξάνοντας</w:t>
      </w:r>
      <w:r w:rsidR="00CF7097" w:rsidRPr="00886CD4">
        <w:rPr>
          <w:rFonts w:ascii="Arial" w:hAnsi="Arial" w:cs="Arial"/>
          <w:sz w:val="24"/>
          <w:szCs w:val="24"/>
          <w:rPrChange w:id="3985" w:author="Panagiotis Karkazis" w:date="2022-03-01T20:05:00Z">
            <w:rPr>
              <w:rFonts w:ascii="Arial" w:hAnsi="Arial" w:cs="Arial"/>
              <w:sz w:val="24"/>
              <w:szCs w:val="24"/>
              <w:highlight w:val="red"/>
            </w:rPr>
          </w:rPrChange>
        </w:rPr>
        <w:t xml:space="preserve"> </w:t>
      </w:r>
      <w:r w:rsidR="00A620F8" w:rsidRPr="00886CD4">
        <w:rPr>
          <w:rFonts w:ascii="Arial" w:hAnsi="Arial" w:cs="Arial"/>
          <w:sz w:val="24"/>
          <w:szCs w:val="24"/>
          <w:rPrChange w:id="3986" w:author="Panagiotis Karkazis" w:date="2022-03-01T20:05:00Z">
            <w:rPr>
              <w:rFonts w:ascii="Arial" w:hAnsi="Arial" w:cs="Arial"/>
              <w:sz w:val="24"/>
              <w:szCs w:val="24"/>
              <w:highlight w:val="red"/>
            </w:rPr>
          </w:rPrChange>
        </w:rPr>
        <w:t>την</w:t>
      </w:r>
      <w:r w:rsidR="00565131" w:rsidRPr="00886CD4">
        <w:rPr>
          <w:rFonts w:ascii="Arial" w:hAnsi="Arial" w:cs="Arial"/>
          <w:sz w:val="24"/>
          <w:szCs w:val="24"/>
          <w:rPrChange w:id="3987" w:author="Panagiotis Karkazis" w:date="2022-03-01T20:05:00Z">
            <w:rPr>
              <w:rFonts w:ascii="Arial" w:hAnsi="Arial" w:cs="Arial"/>
              <w:sz w:val="24"/>
              <w:szCs w:val="24"/>
              <w:highlight w:val="red"/>
            </w:rPr>
          </w:rPrChange>
        </w:rPr>
        <w:t xml:space="preserve"> </w:t>
      </w:r>
      <w:r w:rsidR="00D40C68" w:rsidRPr="00886CD4">
        <w:rPr>
          <w:rFonts w:ascii="Arial" w:hAnsi="Arial" w:cs="Arial"/>
          <w:sz w:val="24"/>
          <w:szCs w:val="24"/>
          <w:rPrChange w:id="3988" w:author="Panagiotis Karkazis" w:date="2022-03-01T20:05:00Z">
            <w:rPr>
              <w:rFonts w:ascii="Arial" w:hAnsi="Arial" w:cs="Arial"/>
              <w:sz w:val="24"/>
              <w:szCs w:val="24"/>
              <w:highlight w:val="red"/>
            </w:rPr>
          </w:rPrChange>
        </w:rPr>
        <w:t xml:space="preserve">αποτελεσματικότητα </w:t>
      </w:r>
      <w:r w:rsidR="00565131" w:rsidRPr="00886CD4">
        <w:rPr>
          <w:rFonts w:ascii="Arial" w:hAnsi="Arial" w:cs="Arial"/>
          <w:sz w:val="24"/>
          <w:szCs w:val="24"/>
          <w:rPrChange w:id="3989" w:author="Panagiotis Karkazis" w:date="2022-03-01T20:05:00Z">
            <w:rPr>
              <w:rFonts w:ascii="Arial" w:hAnsi="Arial" w:cs="Arial"/>
              <w:sz w:val="24"/>
              <w:szCs w:val="24"/>
              <w:highlight w:val="red"/>
            </w:rPr>
          </w:rPrChange>
        </w:rPr>
        <w:t xml:space="preserve">τους </w:t>
      </w:r>
      <w:r w:rsidR="00836B49" w:rsidRPr="00886CD4">
        <w:rPr>
          <w:rFonts w:ascii="Arial" w:hAnsi="Arial" w:cs="Arial"/>
          <w:sz w:val="24"/>
          <w:szCs w:val="24"/>
          <w:rPrChange w:id="3990" w:author="Panagiotis Karkazis" w:date="2022-03-01T20:05:00Z">
            <w:rPr>
              <w:rFonts w:ascii="Arial" w:hAnsi="Arial" w:cs="Arial"/>
              <w:sz w:val="24"/>
              <w:szCs w:val="24"/>
              <w:highlight w:val="red"/>
            </w:rPr>
          </w:rPrChange>
        </w:rPr>
        <w:t>[</w:t>
      </w:r>
      <w:proofErr w:type="spellStart"/>
      <w:r w:rsidR="00836B49" w:rsidRPr="00886CD4">
        <w:rPr>
          <w:rFonts w:ascii="Arial" w:hAnsi="Arial" w:cs="Arial"/>
          <w:sz w:val="24"/>
          <w:szCs w:val="24"/>
          <w:rPrChange w:id="3991" w:author="Panagiotis Karkazis" w:date="2022-03-01T20:05:00Z">
            <w:rPr>
              <w:rFonts w:ascii="Arial" w:hAnsi="Arial" w:cs="Arial"/>
              <w:sz w:val="24"/>
              <w:szCs w:val="24"/>
              <w:highlight w:val="red"/>
            </w:rPr>
          </w:rPrChange>
        </w:rPr>
        <w:t>Cognitive</w:t>
      </w:r>
      <w:proofErr w:type="spellEnd"/>
      <w:r w:rsidR="00836B49" w:rsidRPr="00886CD4">
        <w:rPr>
          <w:rFonts w:ascii="Arial" w:hAnsi="Arial" w:cs="Arial"/>
          <w:sz w:val="24"/>
          <w:szCs w:val="24"/>
          <w:rPrChange w:id="3992" w:author="Panagiotis Karkazis" w:date="2022-03-01T20:05:00Z">
            <w:rPr>
              <w:rFonts w:ascii="Arial" w:hAnsi="Arial" w:cs="Arial"/>
              <w:sz w:val="24"/>
              <w:szCs w:val="24"/>
              <w:highlight w:val="red"/>
            </w:rPr>
          </w:rPrChange>
        </w:rPr>
        <w:t xml:space="preserve"> </w:t>
      </w:r>
      <w:proofErr w:type="spellStart"/>
      <w:r w:rsidR="00836B49" w:rsidRPr="00886CD4">
        <w:rPr>
          <w:rFonts w:ascii="Arial" w:hAnsi="Arial" w:cs="Arial"/>
          <w:sz w:val="24"/>
          <w:szCs w:val="24"/>
          <w:rPrChange w:id="3993" w:author="Panagiotis Karkazis" w:date="2022-03-01T20:05:00Z">
            <w:rPr>
              <w:rFonts w:ascii="Arial" w:hAnsi="Arial" w:cs="Arial"/>
              <w:sz w:val="24"/>
              <w:szCs w:val="24"/>
              <w:highlight w:val="red"/>
            </w:rPr>
          </w:rPrChange>
        </w:rPr>
        <w:t>Computing</w:t>
      </w:r>
      <w:proofErr w:type="spellEnd"/>
      <w:r w:rsidR="00935C17" w:rsidRPr="00886CD4">
        <w:rPr>
          <w:rFonts w:ascii="Arial" w:hAnsi="Arial" w:cs="Arial"/>
          <w:sz w:val="24"/>
          <w:szCs w:val="24"/>
          <w:rPrChange w:id="3994" w:author="Panagiotis Karkazis" w:date="2022-03-01T20:05:00Z">
            <w:rPr>
              <w:rFonts w:ascii="Arial" w:hAnsi="Arial" w:cs="Arial"/>
              <w:sz w:val="24"/>
              <w:szCs w:val="24"/>
              <w:highlight w:val="red"/>
            </w:rPr>
          </w:rPrChange>
        </w:rPr>
        <w:t xml:space="preserve">, </w:t>
      </w:r>
      <w:r w:rsidR="00935C17" w:rsidRPr="00886CD4">
        <w:rPr>
          <w:rFonts w:ascii="Arial" w:hAnsi="Arial" w:cs="Arial"/>
          <w:sz w:val="24"/>
          <w:szCs w:val="24"/>
          <w:lang w:val="en-US"/>
          <w:rPrChange w:id="3995" w:author="Panagiotis Karkazis" w:date="2022-03-01T20:05:00Z">
            <w:rPr>
              <w:rFonts w:ascii="Arial" w:hAnsi="Arial" w:cs="Arial"/>
              <w:sz w:val="24"/>
              <w:szCs w:val="24"/>
              <w:highlight w:val="red"/>
              <w:lang w:val="en-US"/>
            </w:rPr>
          </w:rPrChange>
        </w:rPr>
        <w:t>Cognitive</w:t>
      </w:r>
      <w:r w:rsidR="00935C17" w:rsidRPr="00886CD4">
        <w:rPr>
          <w:rFonts w:ascii="Arial" w:hAnsi="Arial" w:cs="Arial"/>
          <w:sz w:val="24"/>
          <w:szCs w:val="24"/>
          <w:rPrChange w:id="3996" w:author="Panagiotis Karkazis" w:date="2022-03-01T20:05:00Z">
            <w:rPr>
              <w:rFonts w:ascii="Arial" w:hAnsi="Arial" w:cs="Arial"/>
              <w:sz w:val="24"/>
              <w:szCs w:val="24"/>
              <w:highlight w:val="red"/>
            </w:rPr>
          </w:rPrChange>
        </w:rPr>
        <w:t xml:space="preserve"> </w:t>
      </w:r>
      <w:r w:rsidR="00935C17" w:rsidRPr="00886CD4">
        <w:rPr>
          <w:rFonts w:ascii="Arial" w:hAnsi="Arial" w:cs="Arial"/>
          <w:sz w:val="24"/>
          <w:szCs w:val="24"/>
          <w:lang w:val="en-US"/>
          <w:rPrChange w:id="3997" w:author="Panagiotis Karkazis" w:date="2022-03-01T20:05:00Z">
            <w:rPr>
              <w:rFonts w:ascii="Arial" w:hAnsi="Arial" w:cs="Arial"/>
              <w:sz w:val="24"/>
              <w:szCs w:val="24"/>
              <w:highlight w:val="red"/>
              <w:lang w:val="en-US"/>
            </w:rPr>
          </w:rPrChange>
        </w:rPr>
        <w:t>Computing</w:t>
      </w:r>
      <w:r w:rsidR="00935C17" w:rsidRPr="00886CD4">
        <w:rPr>
          <w:rFonts w:ascii="Arial" w:hAnsi="Arial" w:cs="Arial"/>
          <w:sz w:val="24"/>
          <w:szCs w:val="24"/>
          <w:rPrChange w:id="3998" w:author="Panagiotis Karkazis" w:date="2022-03-01T20:05:00Z">
            <w:rPr>
              <w:rFonts w:ascii="Arial" w:hAnsi="Arial" w:cs="Arial"/>
              <w:sz w:val="24"/>
              <w:szCs w:val="24"/>
              <w:highlight w:val="red"/>
            </w:rPr>
          </w:rPrChange>
        </w:rPr>
        <w:t xml:space="preserve">: </w:t>
      </w:r>
      <w:r w:rsidR="00935C17" w:rsidRPr="00886CD4">
        <w:rPr>
          <w:rFonts w:ascii="Arial" w:hAnsi="Arial" w:cs="Arial"/>
          <w:sz w:val="24"/>
          <w:szCs w:val="24"/>
          <w:lang w:val="en-US"/>
          <w:rPrChange w:id="3999" w:author="Panagiotis Karkazis" w:date="2022-03-01T20:05:00Z">
            <w:rPr>
              <w:rFonts w:ascii="Arial" w:hAnsi="Arial" w:cs="Arial"/>
              <w:sz w:val="24"/>
              <w:szCs w:val="24"/>
              <w:highlight w:val="red"/>
              <w:lang w:val="en-US"/>
            </w:rPr>
          </w:rPrChange>
        </w:rPr>
        <w:t>Architecture</w:t>
      </w:r>
      <w:r w:rsidR="00935C17" w:rsidRPr="00886CD4">
        <w:rPr>
          <w:rFonts w:ascii="Arial" w:hAnsi="Arial" w:cs="Arial"/>
          <w:sz w:val="24"/>
          <w:szCs w:val="24"/>
          <w:rPrChange w:id="4000" w:author="Panagiotis Karkazis" w:date="2022-03-01T20:05:00Z">
            <w:rPr>
              <w:rFonts w:ascii="Arial" w:hAnsi="Arial" w:cs="Arial"/>
              <w:sz w:val="24"/>
              <w:szCs w:val="24"/>
              <w:highlight w:val="red"/>
            </w:rPr>
          </w:rPrChange>
        </w:rPr>
        <w:t xml:space="preserve">, </w:t>
      </w:r>
      <w:r w:rsidR="00935C17" w:rsidRPr="00886CD4">
        <w:rPr>
          <w:rFonts w:ascii="Arial" w:hAnsi="Arial" w:cs="Arial"/>
          <w:sz w:val="24"/>
          <w:szCs w:val="24"/>
          <w:lang w:val="en-US"/>
          <w:rPrChange w:id="4001" w:author="Panagiotis Karkazis" w:date="2022-03-01T20:05:00Z">
            <w:rPr>
              <w:rFonts w:ascii="Arial" w:hAnsi="Arial" w:cs="Arial"/>
              <w:sz w:val="24"/>
              <w:szCs w:val="24"/>
              <w:highlight w:val="red"/>
              <w:lang w:val="en-US"/>
            </w:rPr>
          </w:rPrChange>
        </w:rPr>
        <w:t>Technologies</w:t>
      </w:r>
      <w:r w:rsidR="00935C17" w:rsidRPr="00886CD4">
        <w:rPr>
          <w:rFonts w:ascii="Arial" w:hAnsi="Arial" w:cs="Arial"/>
          <w:sz w:val="24"/>
          <w:szCs w:val="24"/>
          <w:rPrChange w:id="4002" w:author="Panagiotis Karkazis" w:date="2022-03-01T20:05:00Z">
            <w:rPr>
              <w:rFonts w:ascii="Arial" w:hAnsi="Arial" w:cs="Arial"/>
              <w:sz w:val="24"/>
              <w:szCs w:val="24"/>
              <w:highlight w:val="red"/>
            </w:rPr>
          </w:rPrChange>
        </w:rPr>
        <w:t xml:space="preserve"> </w:t>
      </w:r>
      <w:r w:rsidR="00935C17" w:rsidRPr="00886CD4">
        <w:rPr>
          <w:rFonts w:ascii="Arial" w:hAnsi="Arial" w:cs="Arial"/>
          <w:sz w:val="24"/>
          <w:szCs w:val="24"/>
          <w:lang w:val="en-US"/>
          <w:rPrChange w:id="4003" w:author="Panagiotis Karkazis" w:date="2022-03-01T20:05:00Z">
            <w:rPr>
              <w:rFonts w:ascii="Arial" w:hAnsi="Arial" w:cs="Arial"/>
              <w:sz w:val="24"/>
              <w:szCs w:val="24"/>
              <w:highlight w:val="red"/>
              <w:lang w:val="en-US"/>
            </w:rPr>
          </w:rPrChange>
        </w:rPr>
        <w:t>and</w:t>
      </w:r>
      <w:r w:rsidR="00935C17" w:rsidRPr="00886CD4">
        <w:rPr>
          <w:rFonts w:ascii="Arial" w:hAnsi="Arial" w:cs="Arial"/>
          <w:sz w:val="24"/>
          <w:szCs w:val="24"/>
          <w:rPrChange w:id="4004" w:author="Panagiotis Karkazis" w:date="2022-03-01T20:05:00Z">
            <w:rPr>
              <w:rFonts w:ascii="Arial" w:hAnsi="Arial" w:cs="Arial"/>
              <w:sz w:val="24"/>
              <w:szCs w:val="24"/>
              <w:highlight w:val="red"/>
            </w:rPr>
          </w:rPrChange>
        </w:rPr>
        <w:t xml:space="preserve"> </w:t>
      </w:r>
      <w:r w:rsidR="00935C17" w:rsidRPr="00886CD4">
        <w:rPr>
          <w:rFonts w:ascii="Arial" w:hAnsi="Arial" w:cs="Arial"/>
          <w:sz w:val="24"/>
          <w:szCs w:val="24"/>
          <w:lang w:val="en-US"/>
          <w:rPrChange w:id="4005" w:author="Panagiotis Karkazis" w:date="2022-03-01T20:05:00Z">
            <w:rPr>
              <w:rFonts w:ascii="Arial" w:hAnsi="Arial" w:cs="Arial"/>
              <w:sz w:val="24"/>
              <w:szCs w:val="24"/>
              <w:highlight w:val="red"/>
              <w:lang w:val="en-US"/>
            </w:rPr>
          </w:rPrChange>
        </w:rPr>
        <w:t>Intelligent</w:t>
      </w:r>
      <w:r w:rsidR="00935C17" w:rsidRPr="00886CD4">
        <w:rPr>
          <w:rFonts w:ascii="Arial" w:hAnsi="Arial" w:cs="Arial"/>
          <w:sz w:val="24"/>
          <w:szCs w:val="24"/>
          <w:rPrChange w:id="4006" w:author="Panagiotis Karkazis" w:date="2022-03-01T20:05:00Z">
            <w:rPr>
              <w:rFonts w:ascii="Arial" w:hAnsi="Arial" w:cs="Arial"/>
              <w:sz w:val="24"/>
              <w:szCs w:val="24"/>
              <w:highlight w:val="red"/>
            </w:rPr>
          </w:rPrChange>
        </w:rPr>
        <w:t xml:space="preserve"> </w:t>
      </w:r>
      <w:r w:rsidR="00935C17" w:rsidRPr="00886CD4">
        <w:rPr>
          <w:rFonts w:ascii="Arial" w:hAnsi="Arial" w:cs="Arial"/>
          <w:sz w:val="24"/>
          <w:szCs w:val="24"/>
          <w:lang w:val="en-US"/>
          <w:rPrChange w:id="4007" w:author="Panagiotis Karkazis" w:date="2022-03-01T20:05:00Z">
            <w:rPr>
              <w:rFonts w:ascii="Arial" w:hAnsi="Arial" w:cs="Arial"/>
              <w:sz w:val="24"/>
              <w:szCs w:val="24"/>
              <w:highlight w:val="red"/>
              <w:lang w:val="en-US"/>
            </w:rPr>
          </w:rPrChange>
        </w:rPr>
        <w:t>Applications</w:t>
      </w:r>
      <w:r w:rsidR="00935C17" w:rsidRPr="00886CD4">
        <w:rPr>
          <w:rFonts w:ascii="Arial" w:hAnsi="Arial" w:cs="Arial"/>
          <w:sz w:val="24"/>
          <w:szCs w:val="24"/>
          <w:rPrChange w:id="4008" w:author="Panagiotis Karkazis" w:date="2022-03-01T20:05:00Z">
            <w:rPr>
              <w:rFonts w:ascii="Arial" w:hAnsi="Arial" w:cs="Arial"/>
              <w:sz w:val="24"/>
              <w:szCs w:val="24"/>
              <w:highlight w:val="red"/>
            </w:rPr>
          </w:rPrChange>
        </w:rPr>
        <w:t>]</w:t>
      </w:r>
      <w:r w:rsidR="00D40C68" w:rsidRPr="00886CD4">
        <w:rPr>
          <w:rFonts w:ascii="Arial" w:hAnsi="Arial" w:cs="Arial"/>
          <w:sz w:val="24"/>
          <w:szCs w:val="24"/>
          <w:rPrChange w:id="4009" w:author="Panagiotis Karkazis" w:date="2022-03-01T20:05:00Z">
            <w:rPr>
              <w:rFonts w:ascii="Arial" w:hAnsi="Arial" w:cs="Arial"/>
              <w:sz w:val="24"/>
              <w:szCs w:val="24"/>
              <w:highlight w:val="red"/>
            </w:rPr>
          </w:rPrChange>
        </w:rPr>
        <w:t>.</w:t>
      </w:r>
      <w:r w:rsidR="00D95A5F" w:rsidRPr="00886CD4">
        <w:rPr>
          <w:rFonts w:ascii="Arial" w:hAnsi="Arial" w:cs="Arial"/>
          <w:sz w:val="24"/>
          <w:szCs w:val="24"/>
          <w:rPrChange w:id="4010" w:author="Panagiotis Karkazis" w:date="2022-03-01T20:05:00Z">
            <w:rPr>
              <w:rFonts w:ascii="Arial" w:hAnsi="Arial" w:cs="Arial"/>
              <w:sz w:val="24"/>
              <w:szCs w:val="24"/>
              <w:highlight w:val="red"/>
            </w:rPr>
          </w:rPrChange>
        </w:rPr>
        <w:t xml:space="preserve"> Επίσης π</w:t>
      </w:r>
      <w:r w:rsidRPr="00886CD4">
        <w:rPr>
          <w:rFonts w:ascii="Arial" w:hAnsi="Arial" w:cs="Arial"/>
          <w:sz w:val="24"/>
          <w:szCs w:val="24"/>
          <w:rPrChange w:id="4011" w:author="Panagiotis Karkazis" w:date="2022-03-01T20:05:00Z">
            <w:rPr>
              <w:rFonts w:ascii="Arial" w:hAnsi="Arial" w:cs="Arial"/>
              <w:sz w:val="24"/>
              <w:szCs w:val="24"/>
              <w:highlight w:val="red"/>
            </w:rPr>
          </w:rPrChange>
        </w:rPr>
        <w:t xml:space="preserve">ροσφέρουν χρήσιμες προτάσεις οι οποίες βοηθούν στην λήψη απόφασης </w:t>
      </w:r>
      <w:r w:rsidR="00426AD6" w:rsidRPr="00886CD4">
        <w:rPr>
          <w:rFonts w:ascii="Arial" w:hAnsi="Arial" w:cs="Arial"/>
          <w:sz w:val="24"/>
          <w:szCs w:val="24"/>
          <w:rPrChange w:id="4012" w:author="Panagiotis Karkazis" w:date="2022-03-01T20:05:00Z">
            <w:rPr>
              <w:rFonts w:ascii="Arial" w:hAnsi="Arial" w:cs="Arial"/>
              <w:sz w:val="24"/>
              <w:szCs w:val="24"/>
              <w:highlight w:val="red"/>
            </w:rPr>
          </w:rPrChange>
        </w:rPr>
        <w:t>[</w:t>
      </w:r>
      <w:r w:rsidR="00426AD6" w:rsidRPr="00886CD4">
        <w:rPr>
          <w:rFonts w:ascii="Arial" w:hAnsi="Arial" w:cs="Arial"/>
          <w:sz w:val="24"/>
          <w:szCs w:val="24"/>
          <w:lang w:val="en-US"/>
          <w:rPrChange w:id="4013" w:author="Panagiotis Karkazis" w:date="2022-03-01T20:05:00Z">
            <w:rPr>
              <w:rFonts w:ascii="Arial" w:hAnsi="Arial" w:cs="Arial"/>
              <w:sz w:val="24"/>
              <w:szCs w:val="24"/>
              <w:highlight w:val="red"/>
              <w:lang w:val="en-US"/>
            </w:rPr>
          </w:rPrChange>
        </w:rPr>
        <w:t>Cognitive</w:t>
      </w:r>
      <w:r w:rsidR="00426AD6" w:rsidRPr="00886CD4">
        <w:rPr>
          <w:rFonts w:ascii="Arial" w:hAnsi="Arial" w:cs="Arial"/>
          <w:sz w:val="24"/>
          <w:szCs w:val="24"/>
          <w:rPrChange w:id="4014" w:author="Panagiotis Karkazis" w:date="2022-03-01T20:05:00Z">
            <w:rPr>
              <w:rFonts w:ascii="Arial" w:hAnsi="Arial" w:cs="Arial"/>
              <w:sz w:val="24"/>
              <w:szCs w:val="24"/>
              <w:highlight w:val="red"/>
            </w:rPr>
          </w:rPrChange>
        </w:rPr>
        <w:t xml:space="preserve"> </w:t>
      </w:r>
      <w:r w:rsidR="00426AD6" w:rsidRPr="00886CD4">
        <w:rPr>
          <w:rFonts w:ascii="Arial" w:hAnsi="Arial" w:cs="Arial"/>
          <w:sz w:val="24"/>
          <w:szCs w:val="24"/>
          <w:lang w:val="en-US"/>
          <w:rPrChange w:id="4015" w:author="Panagiotis Karkazis" w:date="2022-03-01T20:05:00Z">
            <w:rPr>
              <w:rFonts w:ascii="Arial" w:hAnsi="Arial" w:cs="Arial"/>
              <w:sz w:val="24"/>
              <w:szCs w:val="24"/>
              <w:highlight w:val="red"/>
              <w:lang w:val="en-US"/>
            </w:rPr>
          </w:rPrChange>
        </w:rPr>
        <w:t>Computing</w:t>
      </w:r>
      <w:r w:rsidR="00426AD6" w:rsidRPr="00886CD4">
        <w:rPr>
          <w:rFonts w:ascii="Arial" w:hAnsi="Arial" w:cs="Arial"/>
          <w:sz w:val="24"/>
          <w:szCs w:val="24"/>
          <w:rPrChange w:id="4016" w:author="Panagiotis Karkazis" w:date="2022-03-01T20:05:00Z">
            <w:rPr>
              <w:rFonts w:ascii="Arial" w:hAnsi="Arial" w:cs="Arial"/>
              <w:sz w:val="24"/>
              <w:szCs w:val="24"/>
              <w:highlight w:val="red"/>
            </w:rPr>
          </w:rPrChange>
        </w:rPr>
        <w:t xml:space="preserve">: </w:t>
      </w:r>
      <w:r w:rsidR="00426AD6" w:rsidRPr="00886CD4">
        <w:rPr>
          <w:rFonts w:ascii="Arial" w:hAnsi="Arial" w:cs="Arial"/>
          <w:sz w:val="24"/>
          <w:szCs w:val="24"/>
          <w:lang w:val="en-US"/>
          <w:rPrChange w:id="4017" w:author="Panagiotis Karkazis" w:date="2022-03-01T20:05:00Z">
            <w:rPr>
              <w:rFonts w:ascii="Arial" w:hAnsi="Arial" w:cs="Arial"/>
              <w:sz w:val="24"/>
              <w:szCs w:val="24"/>
              <w:highlight w:val="red"/>
              <w:lang w:val="en-US"/>
            </w:rPr>
          </w:rPrChange>
        </w:rPr>
        <w:t>Architecture</w:t>
      </w:r>
      <w:r w:rsidR="00426AD6" w:rsidRPr="00886CD4">
        <w:rPr>
          <w:rFonts w:ascii="Arial" w:hAnsi="Arial" w:cs="Arial"/>
          <w:sz w:val="24"/>
          <w:szCs w:val="24"/>
          <w:rPrChange w:id="4018" w:author="Panagiotis Karkazis" w:date="2022-03-01T20:05:00Z">
            <w:rPr>
              <w:rFonts w:ascii="Arial" w:hAnsi="Arial" w:cs="Arial"/>
              <w:sz w:val="24"/>
              <w:szCs w:val="24"/>
              <w:highlight w:val="red"/>
            </w:rPr>
          </w:rPrChange>
        </w:rPr>
        <w:t xml:space="preserve">, </w:t>
      </w:r>
      <w:r w:rsidR="00426AD6" w:rsidRPr="00886CD4">
        <w:rPr>
          <w:rFonts w:ascii="Arial" w:hAnsi="Arial" w:cs="Arial"/>
          <w:sz w:val="24"/>
          <w:szCs w:val="24"/>
          <w:lang w:val="en-US"/>
          <w:rPrChange w:id="4019" w:author="Panagiotis Karkazis" w:date="2022-03-01T20:05:00Z">
            <w:rPr>
              <w:rFonts w:ascii="Arial" w:hAnsi="Arial" w:cs="Arial"/>
              <w:sz w:val="24"/>
              <w:szCs w:val="24"/>
              <w:highlight w:val="red"/>
              <w:lang w:val="en-US"/>
            </w:rPr>
          </w:rPrChange>
        </w:rPr>
        <w:t>Technologies</w:t>
      </w:r>
      <w:r w:rsidR="00426AD6" w:rsidRPr="00886CD4">
        <w:rPr>
          <w:rFonts w:ascii="Arial" w:hAnsi="Arial" w:cs="Arial"/>
          <w:sz w:val="24"/>
          <w:szCs w:val="24"/>
          <w:rPrChange w:id="4020" w:author="Panagiotis Karkazis" w:date="2022-03-01T20:05:00Z">
            <w:rPr>
              <w:rFonts w:ascii="Arial" w:hAnsi="Arial" w:cs="Arial"/>
              <w:sz w:val="24"/>
              <w:szCs w:val="24"/>
              <w:highlight w:val="red"/>
            </w:rPr>
          </w:rPrChange>
        </w:rPr>
        <w:t xml:space="preserve"> </w:t>
      </w:r>
      <w:r w:rsidR="00426AD6" w:rsidRPr="00886CD4">
        <w:rPr>
          <w:rFonts w:ascii="Arial" w:hAnsi="Arial" w:cs="Arial"/>
          <w:sz w:val="24"/>
          <w:szCs w:val="24"/>
          <w:lang w:val="en-US"/>
          <w:rPrChange w:id="4021" w:author="Panagiotis Karkazis" w:date="2022-03-01T20:05:00Z">
            <w:rPr>
              <w:rFonts w:ascii="Arial" w:hAnsi="Arial" w:cs="Arial"/>
              <w:sz w:val="24"/>
              <w:szCs w:val="24"/>
              <w:highlight w:val="red"/>
              <w:lang w:val="en-US"/>
            </w:rPr>
          </w:rPrChange>
        </w:rPr>
        <w:t>and</w:t>
      </w:r>
      <w:r w:rsidR="00426AD6" w:rsidRPr="00886CD4">
        <w:rPr>
          <w:rFonts w:ascii="Arial" w:hAnsi="Arial" w:cs="Arial"/>
          <w:sz w:val="24"/>
          <w:szCs w:val="24"/>
          <w:rPrChange w:id="4022" w:author="Panagiotis Karkazis" w:date="2022-03-01T20:05:00Z">
            <w:rPr>
              <w:rFonts w:ascii="Arial" w:hAnsi="Arial" w:cs="Arial"/>
              <w:sz w:val="24"/>
              <w:szCs w:val="24"/>
              <w:highlight w:val="red"/>
            </w:rPr>
          </w:rPrChange>
        </w:rPr>
        <w:t xml:space="preserve"> </w:t>
      </w:r>
      <w:r w:rsidR="00426AD6" w:rsidRPr="00886CD4">
        <w:rPr>
          <w:rFonts w:ascii="Arial" w:hAnsi="Arial" w:cs="Arial"/>
          <w:sz w:val="24"/>
          <w:szCs w:val="24"/>
          <w:lang w:val="en-US"/>
          <w:rPrChange w:id="4023" w:author="Panagiotis Karkazis" w:date="2022-03-01T20:05:00Z">
            <w:rPr>
              <w:rFonts w:ascii="Arial" w:hAnsi="Arial" w:cs="Arial"/>
              <w:sz w:val="24"/>
              <w:szCs w:val="24"/>
              <w:highlight w:val="red"/>
              <w:lang w:val="en-US"/>
            </w:rPr>
          </w:rPrChange>
        </w:rPr>
        <w:t>Intelligent</w:t>
      </w:r>
      <w:r w:rsidR="00426AD6" w:rsidRPr="00886CD4">
        <w:rPr>
          <w:rFonts w:ascii="Arial" w:hAnsi="Arial" w:cs="Arial"/>
          <w:sz w:val="24"/>
          <w:szCs w:val="24"/>
          <w:rPrChange w:id="4024" w:author="Panagiotis Karkazis" w:date="2022-03-01T20:05:00Z">
            <w:rPr>
              <w:rFonts w:ascii="Arial" w:hAnsi="Arial" w:cs="Arial"/>
              <w:sz w:val="24"/>
              <w:szCs w:val="24"/>
              <w:highlight w:val="red"/>
            </w:rPr>
          </w:rPrChange>
        </w:rPr>
        <w:t xml:space="preserve"> </w:t>
      </w:r>
      <w:r w:rsidR="00426AD6" w:rsidRPr="00886CD4">
        <w:rPr>
          <w:rFonts w:ascii="Arial" w:hAnsi="Arial" w:cs="Arial"/>
          <w:sz w:val="24"/>
          <w:szCs w:val="24"/>
          <w:lang w:val="en-US"/>
          <w:rPrChange w:id="4025" w:author="Panagiotis Karkazis" w:date="2022-03-01T20:05:00Z">
            <w:rPr>
              <w:rFonts w:ascii="Arial" w:hAnsi="Arial" w:cs="Arial"/>
              <w:sz w:val="24"/>
              <w:szCs w:val="24"/>
              <w:highlight w:val="red"/>
              <w:lang w:val="en-US"/>
            </w:rPr>
          </w:rPrChange>
        </w:rPr>
        <w:t>Applications</w:t>
      </w:r>
      <w:r w:rsidR="00426AD6" w:rsidRPr="00886CD4">
        <w:rPr>
          <w:rFonts w:ascii="Arial" w:hAnsi="Arial" w:cs="Arial"/>
          <w:sz w:val="24"/>
          <w:szCs w:val="24"/>
          <w:rPrChange w:id="4026" w:author="Panagiotis Karkazis" w:date="2022-03-01T20:05:00Z">
            <w:rPr>
              <w:rFonts w:ascii="Arial" w:hAnsi="Arial" w:cs="Arial"/>
              <w:sz w:val="24"/>
              <w:szCs w:val="24"/>
              <w:highlight w:val="red"/>
            </w:rPr>
          </w:rPrChange>
        </w:rPr>
        <w:t>]</w:t>
      </w:r>
      <w:r w:rsidR="00042C00" w:rsidRPr="00886CD4">
        <w:rPr>
          <w:rFonts w:ascii="Arial" w:hAnsi="Arial" w:cs="Arial"/>
          <w:sz w:val="24"/>
          <w:szCs w:val="24"/>
          <w:rPrChange w:id="4027" w:author="Panagiotis Karkazis" w:date="2022-03-01T20:05:00Z">
            <w:rPr>
              <w:rFonts w:ascii="Arial" w:hAnsi="Arial" w:cs="Arial"/>
              <w:sz w:val="24"/>
              <w:szCs w:val="24"/>
              <w:highlight w:val="red"/>
            </w:rPr>
          </w:rPrChange>
        </w:rPr>
        <w:t>. Για να βοηθήσουν τους ανθρώπους στην λήψη απόφασης, παράγουν ένα σύνολο πιθανών λύσεων και τις προτείνουν [</w:t>
      </w:r>
      <w:r w:rsidR="00042C00" w:rsidRPr="00886CD4">
        <w:rPr>
          <w:rFonts w:ascii="Arial" w:hAnsi="Arial" w:cs="Arial"/>
          <w:sz w:val="24"/>
          <w:szCs w:val="24"/>
          <w:lang w:val="en-US"/>
          <w:rPrChange w:id="4028" w:author="Panagiotis Karkazis" w:date="2022-03-01T20:05:00Z">
            <w:rPr>
              <w:rFonts w:ascii="Arial" w:hAnsi="Arial" w:cs="Arial"/>
              <w:sz w:val="24"/>
              <w:szCs w:val="24"/>
              <w:highlight w:val="red"/>
              <w:lang w:val="en-US"/>
            </w:rPr>
          </w:rPrChange>
        </w:rPr>
        <w:t>toolbox</w:t>
      </w:r>
      <w:r w:rsidR="00042C00" w:rsidRPr="00886CD4">
        <w:rPr>
          <w:rFonts w:ascii="Arial" w:hAnsi="Arial" w:cs="Arial"/>
          <w:sz w:val="24"/>
          <w:szCs w:val="24"/>
          <w:rPrChange w:id="4029" w:author="Panagiotis Karkazis" w:date="2022-03-01T20:05:00Z">
            <w:rPr>
              <w:rFonts w:ascii="Arial" w:hAnsi="Arial" w:cs="Arial"/>
              <w:sz w:val="24"/>
              <w:szCs w:val="24"/>
              <w:highlight w:val="red"/>
            </w:rPr>
          </w:rPrChange>
        </w:rPr>
        <w:t>]. Έπειτα ο άνθρωπος επιλέγει κάποια από αυτές τις 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00042C00" w:rsidRPr="00886CD4">
        <w:rPr>
          <w:rFonts w:ascii="Arial" w:hAnsi="Arial" w:cs="Arial"/>
          <w:sz w:val="24"/>
          <w:szCs w:val="24"/>
          <w:rPrChange w:id="4030" w:author="Panagiotis Karkazis" w:date="2022-03-01T20:05:00Z">
            <w:rPr>
              <w:rFonts w:ascii="Arial" w:hAnsi="Arial" w:cs="Arial"/>
              <w:sz w:val="24"/>
              <w:szCs w:val="24"/>
              <w:highlight w:val="red"/>
            </w:rPr>
          </w:rPrChange>
        </w:rPr>
        <w:t>toolbox</w:t>
      </w:r>
      <w:proofErr w:type="spellEnd"/>
      <w:r w:rsidR="00042C00" w:rsidRPr="00886CD4">
        <w:rPr>
          <w:rFonts w:ascii="Arial" w:hAnsi="Arial" w:cs="Arial"/>
          <w:sz w:val="24"/>
          <w:szCs w:val="24"/>
          <w:rPrChange w:id="4031" w:author="Panagiotis Karkazis" w:date="2022-03-01T20:05:00Z">
            <w:rPr>
              <w:rFonts w:ascii="Arial" w:hAnsi="Arial" w:cs="Arial"/>
              <w:sz w:val="24"/>
              <w:szCs w:val="24"/>
              <w:highlight w:val="red"/>
            </w:rPr>
          </w:rPrChange>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00042C00" w:rsidRPr="00886CD4">
        <w:rPr>
          <w:rFonts w:ascii="Arial" w:hAnsi="Arial" w:cs="Arial"/>
          <w:sz w:val="24"/>
          <w:szCs w:val="24"/>
          <w:rPrChange w:id="4032" w:author="Panagiotis Karkazis" w:date="2022-03-01T20:05:00Z">
            <w:rPr>
              <w:rFonts w:ascii="Arial" w:hAnsi="Arial" w:cs="Arial"/>
              <w:sz w:val="24"/>
              <w:szCs w:val="24"/>
              <w:highlight w:val="red"/>
            </w:rPr>
          </w:rPrChange>
        </w:rPr>
        <w:t>towardsdatascience</w:t>
      </w:r>
      <w:proofErr w:type="spellEnd"/>
      <w:r w:rsidR="00042C00" w:rsidRPr="00886CD4">
        <w:rPr>
          <w:rFonts w:ascii="Arial" w:hAnsi="Arial" w:cs="Arial"/>
          <w:sz w:val="24"/>
          <w:szCs w:val="24"/>
          <w:rPrChange w:id="4033" w:author="Panagiotis Karkazis" w:date="2022-03-01T20:05:00Z">
            <w:rPr>
              <w:rFonts w:ascii="Arial" w:hAnsi="Arial" w:cs="Arial"/>
              <w:sz w:val="24"/>
              <w:szCs w:val="24"/>
              <w:highlight w:val="red"/>
            </w:rPr>
          </w:rPrChange>
        </w:rPr>
        <w:t>]. Ωστόσο, τα συγκεκριμένα συστήματα χρειάζονται 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sidRPr="00886CD4">
        <w:rPr>
          <w:rFonts w:ascii="Arial" w:hAnsi="Arial" w:cs="Arial"/>
          <w:sz w:val="24"/>
          <w:szCs w:val="24"/>
          <w:rPrChange w:id="4034" w:author="Panagiotis Karkazis" w:date="2022-03-01T20:05:00Z">
            <w:rPr>
              <w:rFonts w:ascii="Arial" w:hAnsi="Arial" w:cs="Arial"/>
              <w:sz w:val="24"/>
              <w:szCs w:val="24"/>
              <w:highlight w:val="red"/>
            </w:rPr>
          </w:rPrChange>
        </w:rPr>
        <w:t xml:space="preserve"> λήψη αποφάσεων του ανθρώπινου εγκεφάλου </w:t>
      </w:r>
      <w:r w:rsidR="00042C00" w:rsidRPr="00886CD4">
        <w:rPr>
          <w:rFonts w:ascii="Arial" w:hAnsi="Arial" w:cs="Arial"/>
          <w:sz w:val="24"/>
          <w:szCs w:val="24"/>
          <w:rPrChange w:id="4035" w:author="Panagiotis Karkazis" w:date="2022-03-01T20:05:00Z">
            <w:rPr>
              <w:rFonts w:ascii="Arial" w:hAnsi="Arial" w:cs="Arial"/>
              <w:sz w:val="24"/>
              <w:szCs w:val="24"/>
              <w:highlight w:val="red"/>
            </w:rPr>
          </w:rPrChange>
        </w:rPr>
        <w:t xml:space="preserve"> [</w:t>
      </w:r>
      <w:r w:rsidR="00042C00" w:rsidRPr="00886CD4">
        <w:rPr>
          <w:rFonts w:ascii="Arial" w:hAnsi="Arial" w:cs="Arial"/>
          <w:sz w:val="24"/>
          <w:szCs w:val="24"/>
          <w:lang w:val="en-US"/>
          <w:rPrChange w:id="4036" w:author="Panagiotis Karkazis" w:date="2022-03-01T20:05:00Z">
            <w:rPr>
              <w:rFonts w:ascii="Arial" w:hAnsi="Arial" w:cs="Arial"/>
              <w:sz w:val="24"/>
              <w:szCs w:val="24"/>
              <w:highlight w:val="red"/>
              <w:lang w:val="en-US"/>
            </w:rPr>
          </w:rPrChange>
        </w:rPr>
        <w:t>Cognitive</w:t>
      </w:r>
      <w:r w:rsidR="00042C00" w:rsidRPr="00886CD4">
        <w:rPr>
          <w:rFonts w:ascii="Arial" w:hAnsi="Arial" w:cs="Arial"/>
          <w:sz w:val="24"/>
          <w:szCs w:val="24"/>
          <w:rPrChange w:id="4037" w:author="Panagiotis Karkazis" w:date="2022-03-01T20:05:00Z">
            <w:rPr>
              <w:rFonts w:ascii="Arial" w:hAnsi="Arial" w:cs="Arial"/>
              <w:sz w:val="24"/>
              <w:szCs w:val="24"/>
              <w:highlight w:val="red"/>
            </w:rPr>
          </w:rPrChange>
        </w:rPr>
        <w:t xml:space="preserve"> </w:t>
      </w:r>
      <w:r w:rsidR="00042C00" w:rsidRPr="00886CD4">
        <w:rPr>
          <w:rFonts w:ascii="Arial" w:hAnsi="Arial" w:cs="Arial"/>
          <w:sz w:val="24"/>
          <w:szCs w:val="24"/>
          <w:lang w:val="en-US"/>
          <w:rPrChange w:id="4038" w:author="Panagiotis Karkazis" w:date="2022-03-01T20:05:00Z">
            <w:rPr>
              <w:rFonts w:ascii="Arial" w:hAnsi="Arial" w:cs="Arial"/>
              <w:sz w:val="24"/>
              <w:szCs w:val="24"/>
              <w:highlight w:val="red"/>
              <w:lang w:val="en-US"/>
            </w:rPr>
          </w:rPrChange>
        </w:rPr>
        <w:t>Computing</w:t>
      </w:r>
      <w:r w:rsidR="00042C00" w:rsidRPr="00886CD4">
        <w:rPr>
          <w:rFonts w:ascii="Arial" w:hAnsi="Arial" w:cs="Arial"/>
          <w:sz w:val="24"/>
          <w:szCs w:val="24"/>
          <w:rPrChange w:id="4039" w:author="Panagiotis Karkazis" w:date="2022-03-01T20:05:00Z">
            <w:rPr>
              <w:rFonts w:ascii="Arial" w:hAnsi="Arial" w:cs="Arial"/>
              <w:sz w:val="24"/>
              <w:szCs w:val="24"/>
              <w:highlight w:val="red"/>
            </w:rPr>
          </w:rPrChange>
        </w:rPr>
        <w:t xml:space="preserve">: </w:t>
      </w:r>
      <w:r w:rsidR="00042C00" w:rsidRPr="00886CD4">
        <w:rPr>
          <w:rFonts w:ascii="Arial" w:hAnsi="Arial" w:cs="Arial"/>
          <w:sz w:val="24"/>
          <w:szCs w:val="24"/>
          <w:lang w:val="en-US"/>
          <w:rPrChange w:id="4040" w:author="Panagiotis Karkazis" w:date="2022-03-01T20:05:00Z">
            <w:rPr>
              <w:rFonts w:ascii="Arial" w:hAnsi="Arial" w:cs="Arial"/>
              <w:sz w:val="24"/>
              <w:szCs w:val="24"/>
              <w:highlight w:val="red"/>
              <w:lang w:val="en-US"/>
            </w:rPr>
          </w:rPrChange>
        </w:rPr>
        <w:t>A</w:t>
      </w:r>
      <w:r w:rsidR="00042C00" w:rsidRPr="00886CD4">
        <w:rPr>
          <w:rFonts w:ascii="Arial" w:hAnsi="Arial" w:cs="Arial"/>
          <w:sz w:val="24"/>
          <w:szCs w:val="24"/>
          <w:rPrChange w:id="4041" w:author="Panagiotis Karkazis" w:date="2022-03-01T20:05:00Z">
            <w:rPr>
              <w:rFonts w:ascii="Arial" w:hAnsi="Arial" w:cs="Arial"/>
              <w:sz w:val="24"/>
              <w:szCs w:val="24"/>
              <w:highlight w:val="red"/>
            </w:rPr>
          </w:rPrChange>
        </w:rPr>
        <w:t xml:space="preserve"> </w:t>
      </w:r>
      <w:r w:rsidR="00042C00" w:rsidRPr="00886CD4">
        <w:rPr>
          <w:rFonts w:ascii="Arial" w:hAnsi="Arial" w:cs="Arial"/>
          <w:sz w:val="24"/>
          <w:szCs w:val="24"/>
          <w:lang w:val="en-US"/>
          <w:rPrChange w:id="4042" w:author="Panagiotis Karkazis" w:date="2022-03-01T20:05:00Z">
            <w:rPr>
              <w:rFonts w:ascii="Arial" w:hAnsi="Arial" w:cs="Arial"/>
              <w:sz w:val="24"/>
              <w:szCs w:val="24"/>
              <w:highlight w:val="red"/>
              <w:lang w:val="en-US"/>
            </w:rPr>
          </w:rPrChange>
        </w:rPr>
        <w:t>Brief</w:t>
      </w:r>
      <w:r w:rsidR="00042C00" w:rsidRPr="00886CD4">
        <w:rPr>
          <w:rFonts w:ascii="Arial" w:hAnsi="Arial" w:cs="Arial"/>
          <w:sz w:val="24"/>
          <w:szCs w:val="24"/>
          <w:rPrChange w:id="4043" w:author="Panagiotis Karkazis" w:date="2022-03-01T20:05:00Z">
            <w:rPr>
              <w:rFonts w:ascii="Arial" w:hAnsi="Arial" w:cs="Arial"/>
              <w:sz w:val="24"/>
              <w:szCs w:val="24"/>
              <w:highlight w:val="red"/>
            </w:rPr>
          </w:rPrChange>
        </w:rPr>
        <w:t xml:space="preserve"> </w:t>
      </w:r>
      <w:r w:rsidR="00042C00" w:rsidRPr="00886CD4">
        <w:rPr>
          <w:rFonts w:ascii="Arial" w:hAnsi="Arial" w:cs="Arial"/>
          <w:sz w:val="24"/>
          <w:szCs w:val="24"/>
          <w:lang w:val="en-US"/>
          <w:rPrChange w:id="4044" w:author="Panagiotis Karkazis" w:date="2022-03-01T20:05:00Z">
            <w:rPr>
              <w:rFonts w:ascii="Arial" w:hAnsi="Arial" w:cs="Arial"/>
              <w:sz w:val="24"/>
              <w:szCs w:val="24"/>
              <w:highlight w:val="red"/>
              <w:lang w:val="en-US"/>
            </w:rPr>
          </w:rPrChange>
        </w:rPr>
        <w:t>Survey</w:t>
      </w:r>
      <w:r w:rsidR="00042C00" w:rsidRPr="00886CD4">
        <w:rPr>
          <w:rFonts w:ascii="Arial" w:hAnsi="Arial" w:cs="Arial"/>
          <w:sz w:val="24"/>
          <w:szCs w:val="24"/>
          <w:rPrChange w:id="4045" w:author="Panagiotis Karkazis" w:date="2022-03-01T20:05:00Z">
            <w:rPr>
              <w:rFonts w:ascii="Arial" w:hAnsi="Arial" w:cs="Arial"/>
              <w:sz w:val="24"/>
              <w:szCs w:val="24"/>
              <w:highlight w:val="red"/>
            </w:rPr>
          </w:rPrChange>
        </w:rPr>
        <w:t xml:space="preserve"> </w:t>
      </w:r>
      <w:r w:rsidR="00042C00" w:rsidRPr="00886CD4">
        <w:rPr>
          <w:rFonts w:ascii="Arial" w:hAnsi="Arial" w:cs="Arial"/>
          <w:sz w:val="24"/>
          <w:szCs w:val="24"/>
          <w:lang w:val="en-US"/>
          <w:rPrChange w:id="4046" w:author="Panagiotis Karkazis" w:date="2022-03-01T20:05:00Z">
            <w:rPr>
              <w:rFonts w:ascii="Arial" w:hAnsi="Arial" w:cs="Arial"/>
              <w:sz w:val="24"/>
              <w:szCs w:val="24"/>
              <w:highlight w:val="red"/>
              <w:lang w:val="en-US"/>
            </w:rPr>
          </w:rPrChange>
        </w:rPr>
        <w:t>and</w:t>
      </w:r>
      <w:r w:rsidR="00042C00" w:rsidRPr="00886CD4">
        <w:rPr>
          <w:rFonts w:ascii="Arial" w:hAnsi="Arial" w:cs="Arial"/>
          <w:sz w:val="24"/>
          <w:szCs w:val="24"/>
          <w:rPrChange w:id="4047" w:author="Panagiotis Karkazis" w:date="2022-03-01T20:05:00Z">
            <w:rPr>
              <w:rFonts w:ascii="Arial" w:hAnsi="Arial" w:cs="Arial"/>
              <w:sz w:val="24"/>
              <w:szCs w:val="24"/>
              <w:highlight w:val="red"/>
            </w:rPr>
          </w:rPrChange>
        </w:rPr>
        <w:t xml:space="preserve"> </w:t>
      </w:r>
      <w:r w:rsidR="00042C00" w:rsidRPr="00886CD4">
        <w:rPr>
          <w:rFonts w:ascii="Arial" w:hAnsi="Arial" w:cs="Arial"/>
          <w:sz w:val="24"/>
          <w:szCs w:val="24"/>
          <w:lang w:val="en-US"/>
          <w:rPrChange w:id="4048" w:author="Panagiotis Karkazis" w:date="2022-03-01T20:05:00Z">
            <w:rPr>
              <w:rFonts w:ascii="Arial" w:hAnsi="Arial" w:cs="Arial"/>
              <w:sz w:val="24"/>
              <w:szCs w:val="24"/>
              <w:highlight w:val="red"/>
              <w:lang w:val="en-US"/>
            </w:rPr>
          </w:rPrChange>
        </w:rPr>
        <w:t>Open</w:t>
      </w:r>
      <w:r w:rsidR="00042C00" w:rsidRPr="00886CD4">
        <w:rPr>
          <w:rFonts w:ascii="Arial" w:hAnsi="Arial" w:cs="Arial"/>
          <w:sz w:val="24"/>
          <w:szCs w:val="24"/>
          <w:rPrChange w:id="4049" w:author="Panagiotis Karkazis" w:date="2022-03-01T20:05:00Z">
            <w:rPr>
              <w:rFonts w:ascii="Arial" w:hAnsi="Arial" w:cs="Arial"/>
              <w:sz w:val="24"/>
              <w:szCs w:val="24"/>
              <w:highlight w:val="red"/>
            </w:rPr>
          </w:rPrChange>
        </w:rPr>
        <w:t xml:space="preserve"> </w:t>
      </w:r>
      <w:r w:rsidR="00042C00" w:rsidRPr="00886CD4">
        <w:rPr>
          <w:rFonts w:ascii="Arial" w:hAnsi="Arial" w:cs="Arial"/>
          <w:sz w:val="24"/>
          <w:szCs w:val="24"/>
          <w:lang w:val="en-US"/>
          <w:rPrChange w:id="4050" w:author="Panagiotis Karkazis" w:date="2022-03-01T20:05:00Z">
            <w:rPr>
              <w:rFonts w:ascii="Arial" w:hAnsi="Arial" w:cs="Arial"/>
              <w:sz w:val="24"/>
              <w:szCs w:val="24"/>
              <w:highlight w:val="red"/>
              <w:lang w:val="en-US"/>
            </w:rPr>
          </w:rPrChange>
        </w:rPr>
        <w:t>Research</w:t>
      </w:r>
      <w:r w:rsidR="00042C00" w:rsidRPr="00886CD4">
        <w:rPr>
          <w:rFonts w:ascii="Arial" w:hAnsi="Arial" w:cs="Arial"/>
          <w:sz w:val="24"/>
          <w:szCs w:val="24"/>
          <w:rPrChange w:id="4051" w:author="Panagiotis Karkazis" w:date="2022-03-01T20:05:00Z">
            <w:rPr>
              <w:rFonts w:ascii="Arial" w:hAnsi="Arial" w:cs="Arial"/>
              <w:sz w:val="24"/>
              <w:szCs w:val="24"/>
              <w:highlight w:val="red"/>
            </w:rPr>
          </w:rPrChange>
        </w:rPr>
        <w:t xml:space="preserve"> </w:t>
      </w:r>
      <w:r w:rsidR="00042C00" w:rsidRPr="00886CD4">
        <w:rPr>
          <w:rFonts w:ascii="Arial" w:hAnsi="Arial" w:cs="Arial"/>
          <w:sz w:val="24"/>
          <w:szCs w:val="24"/>
          <w:lang w:val="en-US"/>
          <w:rPrChange w:id="4052" w:author="Panagiotis Karkazis" w:date="2022-03-01T20:05:00Z">
            <w:rPr>
              <w:rFonts w:ascii="Arial" w:hAnsi="Arial" w:cs="Arial"/>
              <w:sz w:val="24"/>
              <w:szCs w:val="24"/>
              <w:highlight w:val="red"/>
              <w:lang w:val="en-US"/>
            </w:rPr>
          </w:rPrChange>
        </w:rPr>
        <w:t>Challenges</w:t>
      </w:r>
      <w:r w:rsidR="00042C00" w:rsidRPr="00886CD4">
        <w:rPr>
          <w:rFonts w:ascii="Arial" w:hAnsi="Arial" w:cs="Arial"/>
          <w:sz w:val="24"/>
          <w:szCs w:val="24"/>
          <w:rPrChange w:id="4053" w:author="Panagiotis Karkazis" w:date="2022-03-01T20:05:00Z">
            <w:rPr>
              <w:rFonts w:ascii="Arial" w:hAnsi="Arial" w:cs="Arial"/>
              <w:sz w:val="24"/>
              <w:szCs w:val="24"/>
              <w:highlight w:val="red"/>
            </w:rPr>
          </w:rPrChange>
        </w:rPr>
        <w:t>].</w:t>
      </w:r>
    </w:p>
    <w:p w14:paraId="006F02C1" w14:textId="0EEE9F27" w:rsidR="00546308" w:rsidRPr="00886CD4" w:rsidRDefault="00546308" w:rsidP="000C3843">
      <w:pPr>
        <w:spacing w:after="0" w:line="360" w:lineRule="auto"/>
        <w:jc w:val="both"/>
        <w:rPr>
          <w:rFonts w:ascii="Arial" w:hAnsi="Arial" w:cs="Arial"/>
          <w:sz w:val="24"/>
          <w:szCs w:val="24"/>
          <w:rPrChange w:id="4054" w:author="Panagiotis Karkazis" w:date="2022-03-01T20:05:00Z">
            <w:rPr>
              <w:rFonts w:ascii="Arial" w:hAnsi="Arial" w:cs="Arial"/>
              <w:sz w:val="24"/>
              <w:szCs w:val="24"/>
              <w:highlight w:val="red"/>
            </w:rPr>
          </w:rPrChange>
        </w:rPr>
      </w:pPr>
    </w:p>
    <w:p w14:paraId="75F64A21" w14:textId="52290F4F" w:rsidR="003E2919" w:rsidRPr="00886CD4" w:rsidRDefault="003E2919" w:rsidP="00CB79DF">
      <w:pPr>
        <w:pStyle w:val="3"/>
        <w:rPr>
          <w:rFonts w:ascii="Arial" w:hAnsi="Arial" w:cs="Arial"/>
          <w:color w:val="auto"/>
          <w:rPrChange w:id="4055" w:author="Panagiotis Karkazis" w:date="2022-03-01T20:05:00Z">
            <w:rPr>
              <w:rFonts w:ascii="Arial" w:hAnsi="Arial" w:cs="Arial"/>
              <w:color w:val="auto"/>
              <w:highlight w:val="red"/>
            </w:rPr>
          </w:rPrChange>
        </w:rPr>
      </w:pPr>
      <w:bookmarkStart w:id="4056" w:name="_Toc96683894"/>
      <w:r w:rsidRPr="00886CD4">
        <w:rPr>
          <w:rFonts w:ascii="Arial" w:hAnsi="Arial" w:cs="Arial"/>
          <w:color w:val="auto"/>
          <w:rPrChange w:id="4057" w:author="Panagiotis Karkazis" w:date="2022-03-01T20:05:00Z">
            <w:rPr>
              <w:rFonts w:ascii="Arial" w:hAnsi="Arial" w:cs="Arial"/>
              <w:color w:val="auto"/>
              <w:highlight w:val="red"/>
            </w:rPr>
          </w:rPrChange>
        </w:rPr>
        <w:t xml:space="preserve">2.2.5 Όραση Υπολογιστών – </w:t>
      </w:r>
      <w:r w:rsidRPr="00886CD4">
        <w:rPr>
          <w:rFonts w:ascii="Arial" w:hAnsi="Arial" w:cs="Arial"/>
          <w:color w:val="auto"/>
          <w:lang w:val="en-US"/>
          <w:rPrChange w:id="4058" w:author="Panagiotis Karkazis" w:date="2022-03-01T20:05:00Z">
            <w:rPr>
              <w:rFonts w:ascii="Arial" w:hAnsi="Arial" w:cs="Arial"/>
              <w:color w:val="auto"/>
              <w:highlight w:val="red"/>
              <w:lang w:val="en-US"/>
            </w:rPr>
          </w:rPrChange>
        </w:rPr>
        <w:t>Computer</w:t>
      </w:r>
      <w:r w:rsidRPr="00886CD4">
        <w:rPr>
          <w:rFonts w:ascii="Arial" w:hAnsi="Arial" w:cs="Arial"/>
          <w:color w:val="auto"/>
          <w:rPrChange w:id="4059" w:author="Panagiotis Karkazis" w:date="2022-03-01T20:05:00Z">
            <w:rPr>
              <w:rFonts w:ascii="Arial" w:hAnsi="Arial" w:cs="Arial"/>
              <w:color w:val="auto"/>
              <w:highlight w:val="red"/>
            </w:rPr>
          </w:rPrChange>
        </w:rPr>
        <w:t xml:space="preserve"> </w:t>
      </w:r>
      <w:r w:rsidR="005A3D5D" w:rsidRPr="00886CD4">
        <w:rPr>
          <w:rFonts w:ascii="Arial" w:hAnsi="Arial" w:cs="Arial"/>
          <w:color w:val="auto"/>
          <w:lang w:val="en-US"/>
          <w:rPrChange w:id="4060" w:author="Panagiotis Karkazis" w:date="2022-03-01T20:05:00Z">
            <w:rPr>
              <w:rFonts w:ascii="Arial" w:hAnsi="Arial" w:cs="Arial"/>
              <w:color w:val="auto"/>
              <w:highlight w:val="red"/>
              <w:lang w:val="en-US"/>
            </w:rPr>
          </w:rPrChange>
        </w:rPr>
        <w:t>Vision</w:t>
      </w:r>
      <w:bookmarkEnd w:id="4056"/>
    </w:p>
    <w:p w14:paraId="23DCE09D" w14:textId="001DAA1B" w:rsidR="003673B0" w:rsidRPr="00886CD4" w:rsidRDefault="003673B0" w:rsidP="00202033">
      <w:pPr>
        <w:spacing w:after="0" w:line="360" w:lineRule="auto"/>
        <w:ind w:firstLine="227"/>
        <w:jc w:val="both"/>
        <w:rPr>
          <w:rFonts w:ascii="Arial" w:hAnsi="Arial" w:cs="Arial"/>
          <w:sz w:val="24"/>
          <w:szCs w:val="24"/>
          <w:rPrChange w:id="4061" w:author="Panagiotis Karkazis" w:date="2022-03-01T20:05:00Z">
            <w:rPr>
              <w:rFonts w:ascii="Arial" w:hAnsi="Arial" w:cs="Arial"/>
              <w:sz w:val="24"/>
              <w:szCs w:val="24"/>
              <w:highlight w:val="red"/>
            </w:rPr>
          </w:rPrChange>
        </w:rPr>
      </w:pPr>
    </w:p>
    <w:p w14:paraId="7ED30708" w14:textId="771496C7" w:rsidR="00163304" w:rsidRPr="00886CD4" w:rsidRDefault="003905F7" w:rsidP="00202033">
      <w:pPr>
        <w:spacing w:after="0" w:line="360" w:lineRule="auto"/>
        <w:ind w:firstLine="227"/>
        <w:jc w:val="both"/>
        <w:rPr>
          <w:rFonts w:ascii="Arial" w:hAnsi="Arial" w:cs="Arial"/>
          <w:sz w:val="24"/>
          <w:szCs w:val="24"/>
          <w:rPrChange w:id="4062" w:author="Panagiotis Karkazis" w:date="2022-03-01T20:05:00Z">
            <w:rPr>
              <w:rFonts w:ascii="Arial" w:hAnsi="Arial" w:cs="Arial"/>
              <w:sz w:val="24"/>
              <w:szCs w:val="24"/>
              <w:highlight w:val="red"/>
            </w:rPr>
          </w:rPrChange>
        </w:rPr>
      </w:pPr>
      <w:r w:rsidRPr="00886CD4">
        <w:rPr>
          <w:rFonts w:ascii="Arial" w:hAnsi="Arial" w:cs="Arial"/>
          <w:sz w:val="24"/>
          <w:szCs w:val="24"/>
          <w:rPrChange w:id="4063" w:author="Panagiotis Karkazis" w:date="2022-03-01T20:05:00Z">
            <w:rPr>
              <w:rFonts w:ascii="Arial" w:hAnsi="Arial" w:cs="Arial"/>
              <w:sz w:val="24"/>
              <w:szCs w:val="24"/>
              <w:highlight w:val="red"/>
            </w:rPr>
          </w:rPrChange>
        </w:rPr>
        <w:lastRenderedPageBreak/>
        <w:t xml:space="preserve">Η τελευταία υποκατηγορία της Τεχνητής Νοημοσύνης είναι η Όραση Υπολογιστών. </w:t>
      </w:r>
      <w:r w:rsidR="00166465" w:rsidRPr="00886CD4">
        <w:rPr>
          <w:rFonts w:ascii="Arial" w:hAnsi="Arial" w:cs="Arial"/>
          <w:sz w:val="24"/>
          <w:szCs w:val="24"/>
          <w:rPrChange w:id="4064" w:author="Panagiotis Karkazis" w:date="2022-03-01T20:05:00Z">
            <w:rPr>
              <w:rFonts w:ascii="Arial" w:hAnsi="Arial" w:cs="Arial"/>
              <w:sz w:val="24"/>
              <w:szCs w:val="24"/>
              <w:highlight w:val="red"/>
            </w:rPr>
          </w:rPrChange>
        </w:rPr>
        <w:t xml:space="preserve">Για πολλά χρόνια οι επιστήμονες προσπαθούσαν να </w:t>
      </w:r>
      <w:r w:rsidR="00C47E0E" w:rsidRPr="00886CD4">
        <w:rPr>
          <w:rFonts w:ascii="Arial" w:hAnsi="Arial" w:cs="Arial"/>
          <w:sz w:val="24"/>
          <w:szCs w:val="24"/>
          <w:rPrChange w:id="4065" w:author="Panagiotis Karkazis" w:date="2022-03-01T20:05:00Z">
            <w:rPr>
              <w:rFonts w:ascii="Arial" w:hAnsi="Arial" w:cs="Arial"/>
              <w:sz w:val="24"/>
              <w:szCs w:val="24"/>
              <w:highlight w:val="red"/>
            </w:rPr>
          </w:rPrChange>
        </w:rPr>
        <w:t xml:space="preserve">εφεύρουν </w:t>
      </w:r>
      <w:r w:rsidR="00166465" w:rsidRPr="00886CD4">
        <w:rPr>
          <w:rFonts w:ascii="Arial" w:hAnsi="Arial" w:cs="Arial"/>
          <w:sz w:val="24"/>
          <w:szCs w:val="24"/>
          <w:rPrChange w:id="4066" w:author="Panagiotis Karkazis" w:date="2022-03-01T20:05:00Z">
            <w:rPr>
              <w:rFonts w:ascii="Arial" w:hAnsi="Arial" w:cs="Arial"/>
              <w:sz w:val="24"/>
              <w:szCs w:val="24"/>
              <w:highlight w:val="red"/>
            </w:rPr>
          </w:rPrChange>
        </w:rPr>
        <w:t xml:space="preserve">έναν τρόπο </w:t>
      </w:r>
      <w:r w:rsidR="00C47E0E" w:rsidRPr="00886CD4">
        <w:rPr>
          <w:rFonts w:ascii="Arial" w:hAnsi="Arial" w:cs="Arial"/>
          <w:sz w:val="24"/>
          <w:szCs w:val="24"/>
          <w:rPrChange w:id="4067" w:author="Panagiotis Karkazis" w:date="2022-03-01T20:05:00Z">
            <w:rPr>
              <w:rFonts w:ascii="Arial" w:hAnsi="Arial" w:cs="Arial"/>
              <w:sz w:val="24"/>
              <w:szCs w:val="24"/>
              <w:highlight w:val="red"/>
            </w:rPr>
          </w:rPrChange>
        </w:rPr>
        <w:t>ό</w:t>
      </w:r>
      <w:r w:rsidR="00166465" w:rsidRPr="00886CD4">
        <w:rPr>
          <w:rFonts w:ascii="Arial" w:hAnsi="Arial" w:cs="Arial"/>
          <w:sz w:val="24"/>
          <w:szCs w:val="24"/>
          <w:rPrChange w:id="4068" w:author="Panagiotis Karkazis" w:date="2022-03-01T20:05:00Z">
            <w:rPr>
              <w:rFonts w:ascii="Arial" w:hAnsi="Arial" w:cs="Arial"/>
              <w:sz w:val="24"/>
              <w:szCs w:val="24"/>
              <w:highlight w:val="red"/>
            </w:rPr>
          </w:rPrChange>
        </w:rPr>
        <w:t>που οι υπολογιστές θα μπορού</w:t>
      </w:r>
      <w:r w:rsidR="00C47E0E" w:rsidRPr="00886CD4">
        <w:rPr>
          <w:rFonts w:ascii="Arial" w:hAnsi="Arial" w:cs="Arial"/>
          <w:sz w:val="24"/>
          <w:szCs w:val="24"/>
          <w:rPrChange w:id="4069" w:author="Panagiotis Karkazis" w:date="2022-03-01T20:05:00Z">
            <w:rPr>
              <w:rFonts w:ascii="Arial" w:hAnsi="Arial" w:cs="Arial"/>
              <w:sz w:val="24"/>
              <w:szCs w:val="24"/>
              <w:highlight w:val="red"/>
            </w:rPr>
          </w:rPrChange>
        </w:rPr>
        <w:t xml:space="preserve">ν </w:t>
      </w:r>
      <w:r w:rsidR="00166465" w:rsidRPr="00886CD4">
        <w:rPr>
          <w:rFonts w:ascii="Arial" w:hAnsi="Arial" w:cs="Arial"/>
          <w:sz w:val="24"/>
          <w:szCs w:val="24"/>
          <w:rPrChange w:id="4070" w:author="Panagiotis Karkazis" w:date="2022-03-01T20:05:00Z">
            <w:rPr>
              <w:rFonts w:ascii="Arial" w:hAnsi="Arial" w:cs="Arial"/>
              <w:sz w:val="24"/>
              <w:szCs w:val="24"/>
              <w:highlight w:val="red"/>
            </w:rPr>
          </w:rPrChange>
        </w:rPr>
        <w:t>να δουν και να αντιληφθούν τον χώρο γύρω τους. Μετά από χρόνια έρευνας και προσπαθειών, ανακαλύφθηκαν</w:t>
      </w:r>
      <w:del w:id="4071" w:author="Panagiotis Karkazis" w:date="2022-03-01T20:26:00Z">
        <w:r w:rsidR="00166465" w:rsidRPr="00886CD4" w:rsidDel="00E50D9F">
          <w:rPr>
            <w:rFonts w:ascii="Arial" w:hAnsi="Arial" w:cs="Arial"/>
            <w:sz w:val="24"/>
            <w:szCs w:val="24"/>
            <w:rPrChange w:id="4072" w:author="Panagiotis Karkazis" w:date="2022-03-01T20:05:00Z">
              <w:rPr>
                <w:rFonts w:ascii="Arial" w:hAnsi="Arial" w:cs="Arial"/>
                <w:sz w:val="24"/>
                <w:szCs w:val="24"/>
                <w:highlight w:val="red"/>
              </w:rPr>
            </w:rPrChange>
          </w:rPr>
          <w:delText xml:space="preserve"> </w:delText>
        </w:r>
      </w:del>
      <w:r w:rsidR="00166465" w:rsidRPr="00886CD4">
        <w:rPr>
          <w:rFonts w:ascii="Arial" w:hAnsi="Arial" w:cs="Arial"/>
          <w:sz w:val="24"/>
          <w:szCs w:val="24"/>
          <w:rPrChange w:id="4073" w:author="Panagiotis Karkazis" w:date="2022-03-01T20:05:00Z">
            <w:rPr>
              <w:rFonts w:ascii="Arial" w:hAnsi="Arial" w:cs="Arial"/>
              <w:sz w:val="24"/>
              <w:szCs w:val="24"/>
              <w:highlight w:val="red"/>
            </w:rPr>
          </w:rPrChange>
        </w:rPr>
        <w:t xml:space="preserve"> αρκετές τεχνικές επεξεργασίας εικόνας και σε συνδυασμό με τα </w:t>
      </w:r>
      <w:proofErr w:type="spellStart"/>
      <w:r w:rsidR="00166465" w:rsidRPr="00886CD4">
        <w:rPr>
          <w:rFonts w:ascii="Arial" w:hAnsi="Arial" w:cs="Arial"/>
          <w:sz w:val="24"/>
          <w:szCs w:val="24"/>
          <w:rPrChange w:id="4074" w:author="Panagiotis Karkazis" w:date="2022-03-01T20:05:00Z">
            <w:rPr>
              <w:rFonts w:ascii="Arial" w:hAnsi="Arial" w:cs="Arial"/>
              <w:sz w:val="24"/>
              <w:szCs w:val="24"/>
              <w:highlight w:val="red"/>
            </w:rPr>
          </w:rPrChange>
        </w:rPr>
        <w:t>Νευρωνικά</w:t>
      </w:r>
      <w:proofErr w:type="spellEnd"/>
      <w:r w:rsidR="00166465" w:rsidRPr="00886CD4">
        <w:rPr>
          <w:rFonts w:ascii="Arial" w:hAnsi="Arial" w:cs="Arial"/>
          <w:sz w:val="24"/>
          <w:szCs w:val="24"/>
          <w:rPrChange w:id="4075" w:author="Panagiotis Karkazis" w:date="2022-03-01T20:05:00Z">
            <w:rPr>
              <w:rFonts w:ascii="Arial" w:hAnsi="Arial" w:cs="Arial"/>
              <w:sz w:val="24"/>
              <w:szCs w:val="24"/>
              <w:highlight w:val="red"/>
            </w:rPr>
          </w:rPrChange>
        </w:rPr>
        <w:t xml:space="preserve"> Δίκτυα και την Βαθιά Μάθηση δημιουργήθηκ</w:t>
      </w:r>
      <w:r w:rsidR="00587319" w:rsidRPr="00886CD4">
        <w:rPr>
          <w:rFonts w:ascii="Arial" w:hAnsi="Arial" w:cs="Arial"/>
          <w:sz w:val="24"/>
          <w:szCs w:val="24"/>
          <w:rPrChange w:id="4076" w:author="Panagiotis Karkazis" w:date="2022-03-01T20:05:00Z">
            <w:rPr>
              <w:rFonts w:ascii="Arial" w:hAnsi="Arial" w:cs="Arial"/>
              <w:sz w:val="24"/>
              <w:szCs w:val="24"/>
              <w:highlight w:val="red"/>
            </w:rPr>
          </w:rPrChange>
        </w:rPr>
        <w:t>αν πολύ χρήσιμα μοντέλα</w:t>
      </w:r>
      <w:r w:rsidR="00166465" w:rsidRPr="00886CD4">
        <w:rPr>
          <w:rFonts w:ascii="Arial" w:hAnsi="Arial" w:cs="Arial"/>
          <w:sz w:val="24"/>
          <w:szCs w:val="24"/>
          <w:rPrChange w:id="4077" w:author="Panagiotis Karkazis" w:date="2022-03-01T20:05:00Z">
            <w:rPr>
              <w:rFonts w:ascii="Arial" w:hAnsi="Arial" w:cs="Arial"/>
              <w:sz w:val="24"/>
              <w:szCs w:val="24"/>
              <w:highlight w:val="red"/>
            </w:rPr>
          </w:rPrChange>
        </w:rPr>
        <w:t xml:space="preserve"> Όραση</w:t>
      </w:r>
      <w:r w:rsidR="00587319" w:rsidRPr="00886CD4">
        <w:rPr>
          <w:rFonts w:ascii="Arial" w:hAnsi="Arial" w:cs="Arial"/>
          <w:sz w:val="24"/>
          <w:szCs w:val="24"/>
          <w:rPrChange w:id="4078" w:author="Panagiotis Karkazis" w:date="2022-03-01T20:05:00Z">
            <w:rPr>
              <w:rFonts w:ascii="Arial" w:hAnsi="Arial" w:cs="Arial"/>
              <w:sz w:val="24"/>
              <w:szCs w:val="24"/>
              <w:highlight w:val="red"/>
            </w:rPr>
          </w:rPrChange>
        </w:rPr>
        <w:t>ς</w:t>
      </w:r>
      <w:r w:rsidR="00166465" w:rsidRPr="00886CD4">
        <w:rPr>
          <w:rFonts w:ascii="Arial" w:hAnsi="Arial" w:cs="Arial"/>
          <w:sz w:val="24"/>
          <w:szCs w:val="24"/>
          <w:rPrChange w:id="4079" w:author="Panagiotis Karkazis" w:date="2022-03-01T20:05:00Z">
            <w:rPr>
              <w:rFonts w:ascii="Arial" w:hAnsi="Arial" w:cs="Arial"/>
              <w:sz w:val="24"/>
              <w:szCs w:val="24"/>
              <w:highlight w:val="red"/>
            </w:rPr>
          </w:rPrChange>
        </w:rPr>
        <w:t xml:space="preserve"> Υπολογιστών</w:t>
      </w:r>
      <w:r w:rsidR="00D945CF" w:rsidRPr="00886CD4">
        <w:rPr>
          <w:rFonts w:ascii="Arial" w:hAnsi="Arial" w:cs="Arial"/>
          <w:sz w:val="24"/>
          <w:szCs w:val="24"/>
          <w:rPrChange w:id="4080" w:author="Panagiotis Karkazis" w:date="2022-03-01T20:05:00Z">
            <w:rPr>
              <w:rFonts w:ascii="Arial" w:hAnsi="Arial" w:cs="Arial"/>
              <w:sz w:val="24"/>
              <w:szCs w:val="24"/>
              <w:highlight w:val="red"/>
            </w:rPr>
          </w:rPrChange>
        </w:rPr>
        <w:t xml:space="preserve"> [</w:t>
      </w:r>
      <w:proofErr w:type="spellStart"/>
      <w:r w:rsidR="00D945CF" w:rsidRPr="00886CD4">
        <w:rPr>
          <w:rFonts w:ascii="Arial" w:hAnsi="Arial" w:cs="Arial"/>
          <w:sz w:val="24"/>
          <w:szCs w:val="24"/>
          <w:lang w:val="en-US"/>
          <w:rPrChange w:id="4081" w:author="Panagiotis Karkazis" w:date="2022-03-01T20:05:00Z">
            <w:rPr>
              <w:rFonts w:ascii="Arial" w:hAnsi="Arial" w:cs="Arial"/>
              <w:sz w:val="24"/>
              <w:szCs w:val="24"/>
              <w:highlight w:val="red"/>
              <w:lang w:val="en-US"/>
            </w:rPr>
          </w:rPrChange>
        </w:rPr>
        <w:t>ibm</w:t>
      </w:r>
      <w:proofErr w:type="spellEnd"/>
      <w:r w:rsidR="00D945CF" w:rsidRPr="00886CD4">
        <w:rPr>
          <w:rFonts w:ascii="Arial" w:hAnsi="Arial" w:cs="Arial"/>
          <w:sz w:val="24"/>
          <w:szCs w:val="24"/>
          <w:rPrChange w:id="4082" w:author="Panagiotis Karkazis" w:date="2022-03-01T20:05:00Z">
            <w:rPr>
              <w:rFonts w:ascii="Arial" w:hAnsi="Arial" w:cs="Arial"/>
              <w:sz w:val="24"/>
              <w:szCs w:val="24"/>
              <w:highlight w:val="red"/>
            </w:rPr>
          </w:rPrChange>
        </w:rPr>
        <w:t>.</w:t>
      </w:r>
      <w:r w:rsidR="00D945CF" w:rsidRPr="00886CD4">
        <w:rPr>
          <w:rFonts w:ascii="Arial" w:hAnsi="Arial" w:cs="Arial"/>
          <w:sz w:val="24"/>
          <w:szCs w:val="24"/>
          <w:lang w:val="en-US"/>
          <w:rPrChange w:id="4083" w:author="Panagiotis Karkazis" w:date="2022-03-01T20:05:00Z">
            <w:rPr>
              <w:rFonts w:ascii="Arial" w:hAnsi="Arial" w:cs="Arial"/>
              <w:sz w:val="24"/>
              <w:szCs w:val="24"/>
              <w:highlight w:val="red"/>
              <w:lang w:val="en-US"/>
            </w:rPr>
          </w:rPrChange>
        </w:rPr>
        <w:t>com</w:t>
      </w:r>
      <w:r w:rsidR="00D945CF" w:rsidRPr="00886CD4">
        <w:rPr>
          <w:rFonts w:ascii="Arial" w:hAnsi="Arial" w:cs="Arial"/>
          <w:sz w:val="24"/>
          <w:szCs w:val="24"/>
          <w:rPrChange w:id="4084" w:author="Panagiotis Karkazis" w:date="2022-03-01T20:05:00Z">
            <w:rPr>
              <w:rFonts w:ascii="Arial" w:hAnsi="Arial" w:cs="Arial"/>
              <w:sz w:val="24"/>
              <w:szCs w:val="24"/>
              <w:highlight w:val="red"/>
            </w:rPr>
          </w:rPrChange>
        </w:rPr>
        <w:t>/</w:t>
      </w:r>
      <w:r w:rsidR="00D945CF" w:rsidRPr="00886CD4">
        <w:rPr>
          <w:rFonts w:ascii="Arial" w:hAnsi="Arial" w:cs="Arial"/>
          <w:sz w:val="24"/>
          <w:szCs w:val="24"/>
          <w:lang w:val="en-US"/>
          <w:rPrChange w:id="4085" w:author="Panagiotis Karkazis" w:date="2022-03-01T20:05:00Z">
            <w:rPr>
              <w:rFonts w:ascii="Arial" w:hAnsi="Arial" w:cs="Arial"/>
              <w:sz w:val="24"/>
              <w:szCs w:val="24"/>
              <w:highlight w:val="red"/>
              <w:lang w:val="en-US"/>
            </w:rPr>
          </w:rPrChange>
        </w:rPr>
        <w:t>topics</w:t>
      </w:r>
      <w:r w:rsidR="00D945CF" w:rsidRPr="00886CD4">
        <w:rPr>
          <w:rFonts w:ascii="Arial" w:hAnsi="Arial" w:cs="Arial"/>
          <w:sz w:val="24"/>
          <w:szCs w:val="24"/>
          <w:rPrChange w:id="4086" w:author="Panagiotis Karkazis" w:date="2022-03-01T20:05:00Z">
            <w:rPr>
              <w:rFonts w:ascii="Arial" w:hAnsi="Arial" w:cs="Arial"/>
              <w:sz w:val="24"/>
              <w:szCs w:val="24"/>
              <w:highlight w:val="red"/>
            </w:rPr>
          </w:rPrChange>
        </w:rPr>
        <w:t>/</w:t>
      </w:r>
      <w:r w:rsidR="00D945CF" w:rsidRPr="00886CD4">
        <w:rPr>
          <w:rFonts w:ascii="Arial" w:hAnsi="Arial" w:cs="Arial"/>
          <w:sz w:val="24"/>
          <w:szCs w:val="24"/>
          <w:lang w:val="en-US"/>
          <w:rPrChange w:id="4087" w:author="Panagiotis Karkazis" w:date="2022-03-01T20:05:00Z">
            <w:rPr>
              <w:rFonts w:ascii="Arial" w:hAnsi="Arial" w:cs="Arial"/>
              <w:sz w:val="24"/>
              <w:szCs w:val="24"/>
              <w:highlight w:val="red"/>
              <w:lang w:val="en-US"/>
            </w:rPr>
          </w:rPrChange>
        </w:rPr>
        <w:t>computer</w:t>
      </w:r>
      <w:r w:rsidR="00D945CF" w:rsidRPr="00886CD4">
        <w:rPr>
          <w:rFonts w:ascii="Arial" w:hAnsi="Arial" w:cs="Arial"/>
          <w:sz w:val="24"/>
          <w:szCs w:val="24"/>
          <w:rPrChange w:id="4088" w:author="Panagiotis Karkazis" w:date="2022-03-01T20:05:00Z">
            <w:rPr>
              <w:rFonts w:ascii="Arial" w:hAnsi="Arial" w:cs="Arial"/>
              <w:sz w:val="24"/>
              <w:szCs w:val="24"/>
              <w:highlight w:val="red"/>
            </w:rPr>
          </w:rPrChange>
        </w:rPr>
        <w:t>-</w:t>
      </w:r>
      <w:r w:rsidR="00D945CF" w:rsidRPr="00886CD4">
        <w:rPr>
          <w:rFonts w:ascii="Arial" w:hAnsi="Arial" w:cs="Arial"/>
          <w:sz w:val="24"/>
          <w:szCs w:val="24"/>
          <w:lang w:val="en-US"/>
          <w:rPrChange w:id="4089" w:author="Panagiotis Karkazis" w:date="2022-03-01T20:05:00Z">
            <w:rPr>
              <w:rFonts w:ascii="Arial" w:hAnsi="Arial" w:cs="Arial"/>
              <w:sz w:val="24"/>
              <w:szCs w:val="24"/>
              <w:highlight w:val="red"/>
              <w:lang w:val="en-US"/>
            </w:rPr>
          </w:rPrChange>
        </w:rPr>
        <w:t>vision</w:t>
      </w:r>
      <w:r w:rsidR="00D945CF" w:rsidRPr="00886CD4">
        <w:rPr>
          <w:rFonts w:ascii="Arial" w:hAnsi="Arial" w:cs="Arial"/>
          <w:sz w:val="24"/>
          <w:szCs w:val="24"/>
          <w:rPrChange w:id="4090" w:author="Panagiotis Karkazis" w:date="2022-03-01T20:05:00Z">
            <w:rPr>
              <w:rFonts w:ascii="Arial" w:hAnsi="Arial" w:cs="Arial"/>
              <w:sz w:val="24"/>
              <w:szCs w:val="24"/>
              <w:highlight w:val="red"/>
            </w:rPr>
          </w:rPrChange>
        </w:rPr>
        <w:t>]</w:t>
      </w:r>
      <w:r w:rsidR="00166465" w:rsidRPr="00886CD4">
        <w:rPr>
          <w:rFonts w:ascii="Arial" w:hAnsi="Arial" w:cs="Arial"/>
          <w:sz w:val="24"/>
          <w:szCs w:val="24"/>
          <w:rPrChange w:id="4091" w:author="Panagiotis Karkazis" w:date="2022-03-01T20:05:00Z">
            <w:rPr>
              <w:rFonts w:ascii="Arial" w:hAnsi="Arial" w:cs="Arial"/>
              <w:sz w:val="24"/>
              <w:szCs w:val="24"/>
              <w:highlight w:val="red"/>
            </w:rPr>
          </w:rPrChange>
        </w:rPr>
        <w:t>.</w:t>
      </w:r>
      <w:r w:rsidR="00B0659C" w:rsidRPr="00886CD4">
        <w:rPr>
          <w:rFonts w:ascii="Arial" w:hAnsi="Arial" w:cs="Arial"/>
          <w:sz w:val="24"/>
          <w:szCs w:val="24"/>
          <w:rPrChange w:id="4092" w:author="Panagiotis Karkazis" w:date="2022-03-01T20:05:00Z">
            <w:rPr>
              <w:rFonts w:ascii="Arial" w:hAnsi="Arial" w:cs="Arial"/>
              <w:sz w:val="24"/>
              <w:szCs w:val="24"/>
              <w:highlight w:val="red"/>
            </w:rPr>
          </w:rPrChange>
        </w:rPr>
        <w:t xml:space="preserve"> Η Όραση Υπολογιστών επιτρέπει στα υπολογιστικά συστήματα να επεξεργαστούν και να αναγνωρίσουν σε εικόνες και βίντεο</w:t>
      </w:r>
      <w:r w:rsidR="00F91049" w:rsidRPr="00886CD4">
        <w:rPr>
          <w:rFonts w:ascii="Arial" w:hAnsi="Arial" w:cs="Arial"/>
          <w:sz w:val="24"/>
          <w:szCs w:val="24"/>
          <w:rPrChange w:id="4093" w:author="Panagiotis Karkazis" w:date="2022-03-01T20:05:00Z">
            <w:rPr>
              <w:rFonts w:ascii="Arial" w:hAnsi="Arial" w:cs="Arial"/>
              <w:sz w:val="24"/>
              <w:szCs w:val="24"/>
              <w:highlight w:val="red"/>
            </w:rPr>
          </w:rPrChange>
        </w:rPr>
        <w:t>,</w:t>
      </w:r>
      <w:r w:rsidR="00B0659C" w:rsidRPr="00886CD4">
        <w:rPr>
          <w:rFonts w:ascii="Arial" w:hAnsi="Arial" w:cs="Arial"/>
          <w:sz w:val="24"/>
          <w:szCs w:val="24"/>
          <w:rPrChange w:id="4094" w:author="Panagiotis Karkazis" w:date="2022-03-01T20:05:00Z">
            <w:rPr>
              <w:rFonts w:ascii="Arial" w:hAnsi="Arial" w:cs="Arial"/>
              <w:sz w:val="24"/>
              <w:szCs w:val="24"/>
              <w:highlight w:val="red"/>
            </w:rPr>
          </w:rPrChange>
        </w:rPr>
        <w:t xml:space="preserve"> αντικείμενα</w:t>
      </w:r>
      <w:r w:rsidR="00C47E0E" w:rsidRPr="00886CD4">
        <w:rPr>
          <w:rFonts w:ascii="Arial" w:hAnsi="Arial" w:cs="Arial"/>
          <w:sz w:val="24"/>
          <w:szCs w:val="24"/>
          <w:rPrChange w:id="4095" w:author="Panagiotis Karkazis" w:date="2022-03-01T20:05:00Z">
            <w:rPr>
              <w:rFonts w:ascii="Arial" w:hAnsi="Arial" w:cs="Arial"/>
              <w:sz w:val="24"/>
              <w:szCs w:val="24"/>
              <w:highlight w:val="red"/>
            </w:rPr>
          </w:rPrChange>
        </w:rPr>
        <w:t xml:space="preserve"> (</w:t>
      </w:r>
      <w:r w:rsidR="00B0659C" w:rsidRPr="00886CD4">
        <w:rPr>
          <w:rFonts w:ascii="Arial" w:hAnsi="Arial" w:cs="Arial"/>
          <w:sz w:val="24"/>
          <w:szCs w:val="24"/>
          <w:lang w:val="en-US"/>
          <w:rPrChange w:id="4096" w:author="Panagiotis Karkazis" w:date="2022-03-01T20:05:00Z">
            <w:rPr>
              <w:rFonts w:ascii="Arial" w:hAnsi="Arial" w:cs="Arial"/>
              <w:sz w:val="24"/>
              <w:szCs w:val="24"/>
              <w:highlight w:val="red"/>
              <w:lang w:val="en-US"/>
            </w:rPr>
          </w:rPrChange>
        </w:rPr>
        <w:t>objects</w:t>
      </w:r>
      <w:r w:rsidR="00C47E0E" w:rsidRPr="00886CD4">
        <w:rPr>
          <w:rFonts w:ascii="Arial" w:hAnsi="Arial" w:cs="Arial"/>
          <w:sz w:val="24"/>
          <w:szCs w:val="24"/>
          <w:rPrChange w:id="4097" w:author="Panagiotis Karkazis" w:date="2022-03-01T20:05:00Z">
            <w:rPr>
              <w:rFonts w:ascii="Arial" w:hAnsi="Arial" w:cs="Arial"/>
              <w:sz w:val="24"/>
              <w:szCs w:val="24"/>
              <w:highlight w:val="red"/>
            </w:rPr>
          </w:rPrChange>
        </w:rPr>
        <w:t>)</w:t>
      </w:r>
      <w:r w:rsidR="00223227" w:rsidRPr="00886CD4">
        <w:rPr>
          <w:rFonts w:ascii="Arial" w:hAnsi="Arial" w:cs="Arial"/>
          <w:sz w:val="24"/>
          <w:szCs w:val="24"/>
          <w:rPrChange w:id="4098" w:author="Panagiotis Karkazis" w:date="2022-03-01T20:05:00Z">
            <w:rPr>
              <w:rFonts w:ascii="Arial" w:hAnsi="Arial" w:cs="Arial"/>
              <w:sz w:val="24"/>
              <w:szCs w:val="24"/>
              <w:highlight w:val="red"/>
            </w:rPr>
          </w:rPrChange>
        </w:rPr>
        <w:t>,</w:t>
      </w:r>
      <w:r w:rsidR="0047308B" w:rsidRPr="00886CD4">
        <w:rPr>
          <w:rFonts w:ascii="Arial" w:hAnsi="Arial" w:cs="Arial"/>
          <w:sz w:val="24"/>
          <w:szCs w:val="24"/>
          <w:rPrChange w:id="4099" w:author="Panagiotis Karkazis" w:date="2022-03-01T20:05:00Z">
            <w:rPr>
              <w:rFonts w:ascii="Arial" w:hAnsi="Arial" w:cs="Arial"/>
              <w:sz w:val="24"/>
              <w:szCs w:val="24"/>
              <w:highlight w:val="red"/>
            </w:rPr>
          </w:rPrChange>
        </w:rPr>
        <w:t xml:space="preserve"> </w:t>
      </w:r>
      <w:r w:rsidR="009E1A1D" w:rsidRPr="00886CD4">
        <w:rPr>
          <w:rFonts w:ascii="Arial" w:hAnsi="Arial" w:cs="Arial"/>
          <w:sz w:val="24"/>
          <w:szCs w:val="24"/>
          <w:rPrChange w:id="4100" w:author="Panagiotis Karkazis" w:date="2022-03-01T20:05:00Z">
            <w:rPr>
              <w:rFonts w:ascii="Arial" w:hAnsi="Arial" w:cs="Arial"/>
              <w:sz w:val="24"/>
              <w:szCs w:val="24"/>
              <w:highlight w:val="red"/>
            </w:rPr>
          </w:rPrChange>
        </w:rPr>
        <w:t xml:space="preserve">ακριβώς </w:t>
      </w:r>
      <w:r w:rsidR="0047308B" w:rsidRPr="00886CD4">
        <w:rPr>
          <w:rFonts w:ascii="Arial" w:hAnsi="Arial" w:cs="Arial"/>
          <w:sz w:val="24"/>
          <w:szCs w:val="24"/>
          <w:rPrChange w:id="4101" w:author="Panagiotis Karkazis" w:date="2022-03-01T20:05:00Z">
            <w:rPr>
              <w:rFonts w:ascii="Arial" w:hAnsi="Arial" w:cs="Arial"/>
              <w:sz w:val="24"/>
              <w:szCs w:val="24"/>
              <w:highlight w:val="red"/>
            </w:rPr>
          </w:rPrChange>
        </w:rPr>
        <w:t>όπως ένας άνθρωπος.</w:t>
      </w:r>
      <w:r w:rsidR="008D0BB2" w:rsidRPr="00886CD4">
        <w:rPr>
          <w:rFonts w:ascii="Arial" w:hAnsi="Arial" w:cs="Arial"/>
          <w:sz w:val="24"/>
          <w:szCs w:val="24"/>
          <w:rPrChange w:id="4102" w:author="Panagiotis Karkazis" w:date="2022-03-01T20:05:00Z">
            <w:rPr>
              <w:rFonts w:ascii="Arial" w:hAnsi="Arial" w:cs="Arial"/>
              <w:sz w:val="24"/>
              <w:szCs w:val="24"/>
              <w:highlight w:val="red"/>
            </w:rPr>
          </w:rPrChange>
        </w:rPr>
        <w:t xml:space="preserve"> </w:t>
      </w:r>
      <w:r w:rsidR="004F2C8A" w:rsidRPr="00886CD4">
        <w:rPr>
          <w:rFonts w:ascii="Arial" w:hAnsi="Arial" w:cs="Arial"/>
          <w:sz w:val="24"/>
          <w:szCs w:val="24"/>
          <w:lang w:val="en-US"/>
          <w:rPrChange w:id="4103" w:author="Panagiotis Karkazis" w:date="2022-03-01T20:05:00Z">
            <w:rPr>
              <w:rFonts w:ascii="Arial" w:hAnsi="Arial" w:cs="Arial"/>
              <w:sz w:val="24"/>
              <w:szCs w:val="24"/>
              <w:highlight w:val="red"/>
              <w:lang w:val="en-US"/>
            </w:rPr>
          </w:rPrChange>
        </w:rPr>
        <w:t>T</w:t>
      </w:r>
      <w:r w:rsidR="008D0BB2" w:rsidRPr="00886CD4">
        <w:rPr>
          <w:rFonts w:ascii="Arial" w:hAnsi="Arial" w:cs="Arial"/>
          <w:sz w:val="24"/>
          <w:szCs w:val="24"/>
          <w:rPrChange w:id="4104" w:author="Panagiotis Karkazis" w:date="2022-03-01T20:05:00Z">
            <w:rPr>
              <w:rFonts w:ascii="Arial" w:hAnsi="Arial" w:cs="Arial"/>
              <w:sz w:val="24"/>
              <w:szCs w:val="24"/>
              <w:highlight w:val="red"/>
            </w:rPr>
          </w:rPrChange>
        </w:rPr>
        <w:t xml:space="preserve">ο υπολογιστικό σύστημα ερμηνεύει αυτό που βλέπει, παράγει συμπεράσματα και παίρνει αποφάσεις </w:t>
      </w:r>
      <w:r w:rsidR="00646E42" w:rsidRPr="00886CD4">
        <w:rPr>
          <w:rFonts w:ascii="Arial" w:hAnsi="Arial" w:cs="Arial"/>
          <w:sz w:val="24"/>
          <w:szCs w:val="24"/>
          <w:rPrChange w:id="4105" w:author="Panagiotis Karkazis" w:date="2022-03-01T20:05:00Z">
            <w:rPr>
              <w:rFonts w:ascii="Arial" w:hAnsi="Arial" w:cs="Arial"/>
              <w:sz w:val="24"/>
              <w:szCs w:val="24"/>
              <w:highlight w:val="red"/>
            </w:rPr>
          </w:rPrChange>
        </w:rPr>
        <w:t>βάση</w:t>
      </w:r>
      <w:r w:rsidR="008D0BB2" w:rsidRPr="00886CD4">
        <w:rPr>
          <w:rFonts w:ascii="Arial" w:hAnsi="Arial" w:cs="Arial"/>
          <w:sz w:val="24"/>
          <w:szCs w:val="24"/>
          <w:rPrChange w:id="4106" w:author="Panagiotis Karkazis" w:date="2022-03-01T20:05:00Z">
            <w:rPr>
              <w:rFonts w:ascii="Arial" w:hAnsi="Arial" w:cs="Arial"/>
              <w:sz w:val="24"/>
              <w:szCs w:val="24"/>
              <w:highlight w:val="red"/>
            </w:rPr>
          </w:rPrChange>
        </w:rPr>
        <w:t xml:space="preserve"> των εικόνων που </w:t>
      </w:r>
      <w:r w:rsidR="00646E42" w:rsidRPr="00886CD4">
        <w:rPr>
          <w:rFonts w:ascii="Arial" w:hAnsi="Arial" w:cs="Arial"/>
          <w:sz w:val="24"/>
          <w:szCs w:val="24"/>
          <w:rPrChange w:id="4107" w:author="Panagiotis Karkazis" w:date="2022-03-01T20:05:00Z">
            <w:rPr>
              <w:rFonts w:ascii="Arial" w:hAnsi="Arial" w:cs="Arial"/>
              <w:sz w:val="24"/>
              <w:szCs w:val="24"/>
              <w:highlight w:val="red"/>
            </w:rPr>
          </w:rPrChange>
        </w:rPr>
        <w:t>βλέπει</w:t>
      </w:r>
      <w:r w:rsidR="00662BE2" w:rsidRPr="00886CD4">
        <w:rPr>
          <w:rFonts w:ascii="Arial" w:hAnsi="Arial" w:cs="Arial"/>
          <w:sz w:val="24"/>
          <w:szCs w:val="24"/>
          <w:rPrChange w:id="4108" w:author="Panagiotis Karkazis" w:date="2022-03-01T20:05:00Z">
            <w:rPr>
              <w:rFonts w:ascii="Arial" w:hAnsi="Arial" w:cs="Arial"/>
              <w:sz w:val="24"/>
              <w:szCs w:val="24"/>
              <w:highlight w:val="red"/>
            </w:rPr>
          </w:rPrChange>
        </w:rPr>
        <w:t xml:space="preserve"> [</w:t>
      </w:r>
      <w:proofErr w:type="spellStart"/>
      <w:r w:rsidR="00662BE2" w:rsidRPr="00886CD4">
        <w:rPr>
          <w:rFonts w:ascii="Arial" w:hAnsi="Arial" w:cs="Arial"/>
          <w:sz w:val="24"/>
          <w:szCs w:val="24"/>
          <w:rPrChange w:id="4109" w:author="Panagiotis Karkazis" w:date="2022-03-01T20:05:00Z">
            <w:rPr>
              <w:rFonts w:ascii="Arial" w:hAnsi="Arial" w:cs="Arial"/>
              <w:sz w:val="24"/>
              <w:szCs w:val="24"/>
              <w:highlight w:val="red"/>
            </w:rPr>
          </w:rPrChange>
        </w:rPr>
        <w:t>softwaretestinghelp</w:t>
      </w:r>
      <w:proofErr w:type="spellEnd"/>
      <w:r w:rsidR="009A7090" w:rsidRPr="00886CD4">
        <w:rPr>
          <w:rFonts w:ascii="Arial" w:hAnsi="Arial" w:cs="Arial"/>
          <w:sz w:val="24"/>
          <w:szCs w:val="24"/>
          <w:rPrChange w:id="4110" w:author="Panagiotis Karkazis" w:date="2022-03-01T20:05:00Z">
            <w:rPr>
              <w:rFonts w:ascii="Arial" w:hAnsi="Arial" w:cs="Arial"/>
              <w:sz w:val="24"/>
              <w:szCs w:val="24"/>
              <w:highlight w:val="red"/>
            </w:rPr>
          </w:rPrChange>
        </w:rPr>
        <w:t xml:space="preserve">, </w:t>
      </w:r>
      <w:proofErr w:type="spellStart"/>
      <w:r w:rsidR="009A7090" w:rsidRPr="00886CD4">
        <w:rPr>
          <w:rFonts w:ascii="Arial" w:hAnsi="Arial" w:cs="Arial"/>
          <w:sz w:val="24"/>
          <w:szCs w:val="24"/>
          <w:rPrChange w:id="4111" w:author="Panagiotis Karkazis" w:date="2022-03-01T20:05:00Z">
            <w:rPr>
              <w:rFonts w:ascii="Arial" w:hAnsi="Arial" w:cs="Arial"/>
              <w:sz w:val="24"/>
              <w:szCs w:val="24"/>
              <w:highlight w:val="red"/>
            </w:rPr>
          </w:rPrChange>
        </w:rPr>
        <w:t>intellipaat</w:t>
      </w:r>
      <w:proofErr w:type="spellEnd"/>
      <w:r w:rsidR="00662BE2" w:rsidRPr="00886CD4">
        <w:rPr>
          <w:rFonts w:ascii="Arial" w:hAnsi="Arial" w:cs="Arial"/>
          <w:sz w:val="24"/>
          <w:szCs w:val="24"/>
          <w:rPrChange w:id="4112" w:author="Panagiotis Karkazis" w:date="2022-03-01T20:05:00Z">
            <w:rPr>
              <w:rFonts w:ascii="Arial" w:hAnsi="Arial" w:cs="Arial"/>
              <w:sz w:val="24"/>
              <w:szCs w:val="24"/>
              <w:highlight w:val="red"/>
            </w:rPr>
          </w:rPrChange>
        </w:rPr>
        <w:t>]</w:t>
      </w:r>
      <w:r w:rsidR="008D0BB2" w:rsidRPr="00886CD4">
        <w:rPr>
          <w:rFonts w:ascii="Arial" w:hAnsi="Arial" w:cs="Arial"/>
          <w:sz w:val="24"/>
          <w:szCs w:val="24"/>
          <w:rPrChange w:id="4113" w:author="Panagiotis Karkazis" w:date="2022-03-01T20:05:00Z">
            <w:rPr>
              <w:rFonts w:ascii="Arial" w:hAnsi="Arial" w:cs="Arial"/>
              <w:sz w:val="24"/>
              <w:szCs w:val="24"/>
              <w:highlight w:val="red"/>
            </w:rPr>
          </w:rPrChange>
        </w:rPr>
        <w:t>.</w:t>
      </w:r>
      <w:r w:rsidR="00622AB2" w:rsidRPr="00886CD4">
        <w:rPr>
          <w:rFonts w:ascii="Arial" w:hAnsi="Arial" w:cs="Arial"/>
          <w:sz w:val="24"/>
          <w:szCs w:val="24"/>
          <w:rPrChange w:id="4114" w:author="Panagiotis Karkazis" w:date="2022-03-01T20:05:00Z">
            <w:rPr>
              <w:rFonts w:ascii="Arial" w:hAnsi="Arial" w:cs="Arial"/>
              <w:sz w:val="24"/>
              <w:szCs w:val="24"/>
              <w:highlight w:val="red"/>
            </w:rPr>
          </w:rPrChange>
        </w:rPr>
        <w:t xml:space="preserve"> Προσπαθεί να μιμηθεί τον τρόπο λειτουργίας του ανθρώπινου οπτικού συστήματος. Κατανοώντας το καλύτερα, οι επιστήμονες μπορούν να φτιάξουν πιο ακριβή μοντέλα</w:t>
      </w:r>
      <w:r w:rsidR="00403AD3" w:rsidRPr="00886CD4">
        <w:rPr>
          <w:rFonts w:ascii="Arial" w:hAnsi="Arial" w:cs="Arial"/>
          <w:sz w:val="24"/>
          <w:szCs w:val="24"/>
          <w:rPrChange w:id="4115" w:author="Panagiotis Karkazis" w:date="2022-03-01T20:05:00Z">
            <w:rPr>
              <w:rFonts w:ascii="Arial" w:hAnsi="Arial" w:cs="Arial"/>
              <w:sz w:val="24"/>
              <w:szCs w:val="24"/>
              <w:highlight w:val="red"/>
            </w:rPr>
          </w:rPrChange>
        </w:rPr>
        <w:t xml:space="preserve"> που θα διαθέτουν περισσότερες λειτουργίες</w:t>
      </w:r>
      <w:r w:rsidR="00622AB2" w:rsidRPr="00886CD4">
        <w:rPr>
          <w:rFonts w:ascii="Arial" w:hAnsi="Arial" w:cs="Arial"/>
          <w:sz w:val="24"/>
          <w:szCs w:val="24"/>
          <w:rPrChange w:id="4116" w:author="Panagiotis Karkazis" w:date="2022-03-01T20:05:00Z">
            <w:rPr>
              <w:rFonts w:ascii="Arial" w:hAnsi="Arial" w:cs="Arial"/>
              <w:sz w:val="24"/>
              <w:szCs w:val="24"/>
              <w:highlight w:val="red"/>
            </w:rPr>
          </w:rPrChange>
        </w:rPr>
        <w:t xml:space="preserve"> [</w:t>
      </w:r>
      <w:r w:rsidR="00622AB2" w:rsidRPr="00886CD4">
        <w:rPr>
          <w:lang w:val="en-US"/>
          <w:rPrChange w:id="4117" w:author="Panagiotis Karkazis" w:date="2022-03-01T20:05:00Z">
            <w:rPr>
              <w:highlight w:val="red"/>
              <w:lang w:val="en-US"/>
            </w:rPr>
          </w:rPrChange>
        </w:rPr>
        <w:t>Computer</w:t>
      </w:r>
      <w:r w:rsidR="00622AB2" w:rsidRPr="00886CD4">
        <w:rPr>
          <w:rPrChange w:id="4118" w:author="Panagiotis Karkazis" w:date="2022-03-01T20:05:00Z">
            <w:rPr>
              <w:highlight w:val="red"/>
            </w:rPr>
          </w:rPrChange>
        </w:rPr>
        <w:t xml:space="preserve"> </w:t>
      </w:r>
      <w:r w:rsidR="00622AB2" w:rsidRPr="00886CD4">
        <w:rPr>
          <w:lang w:val="en-US"/>
          <w:rPrChange w:id="4119" w:author="Panagiotis Karkazis" w:date="2022-03-01T20:05:00Z">
            <w:rPr>
              <w:highlight w:val="red"/>
              <w:lang w:val="en-US"/>
            </w:rPr>
          </w:rPrChange>
        </w:rPr>
        <w:t>Vision</w:t>
      </w:r>
      <w:r w:rsidR="00622AB2" w:rsidRPr="00886CD4">
        <w:rPr>
          <w:rPrChange w:id="4120" w:author="Panagiotis Karkazis" w:date="2022-03-01T20:05:00Z">
            <w:rPr>
              <w:highlight w:val="red"/>
            </w:rPr>
          </w:rPrChange>
        </w:rPr>
        <w:t xml:space="preserve">: </w:t>
      </w:r>
      <w:r w:rsidR="00622AB2" w:rsidRPr="00886CD4">
        <w:rPr>
          <w:lang w:val="en-US"/>
          <w:rPrChange w:id="4121" w:author="Panagiotis Karkazis" w:date="2022-03-01T20:05:00Z">
            <w:rPr>
              <w:highlight w:val="red"/>
              <w:lang w:val="en-US"/>
            </w:rPr>
          </w:rPrChange>
        </w:rPr>
        <w:t>Evolution</w:t>
      </w:r>
      <w:r w:rsidR="00622AB2" w:rsidRPr="00886CD4">
        <w:rPr>
          <w:rPrChange w:id="4122" w:author="Panagiotis Karkazis" w:date="2022-03-01T20:05:00Z">
            <w:rPr>
              <w:highlight w:val="red"/>
            </w:rPr>
          </w:rPrChange>
        </w:rPr>
        <w:t xml:space="preserve"> </w:t>
      </w:r>
      <w:r w:rsidR="00622AB2" w:rsidRPr="00886CD4">
        <w:rPr>
          <w:lang w:val="en-US"/>
          <w:rPrChange w:id="4123" w:author="Panagiotis Karkazis" w:date="2022-03-01T20:05:00Z">
            <w:rPr>
              <w:highlight w:val="red"/>
              <w:lang w:val="en-US"/>
            </w:rPr>
          </w:rPrChange>
        </w:rPr>
        <w:t>and</w:t>
      </w:r>
      <w:r w:rsidR="00622AB2" w:rsidRPr="00886CD4">
        <w:rPr>
          <w:rPrChange w:id="4124" w:author="Panagiotis Karkazis" w:date="2022-03-01T20:05:00Z">
            <w:rPr>
              <w:highlight w:val="red"/>
            </w:rPr>
          </w:rPrChange>
        </w:rPr>
        <w:t xml:space="preserve"> </w:t>
      </w:r>
      <w:r w:rsidR="00622AB2" w:rsidRPr="00886CD4">
        <w:rPr>
          <w:lang w:val="en-US"/>
          <w:rPrChange w:id="4125" w:author="Panagiotis Karkazis" w:date="2022-03-01T20:05:00Z">
            <w:rPr>
              <w:highlight w:val="red"/>
              <w:lang w:val="en-US"/>
            </w:rPr>
          </w:rPrChange>
        </w:rPr>
        <w:t>Promise</w:t>
      </w:r>
      <w:r w:rsidR="00622AB2" w:rsidRPr="00886CD4">
        <w:rPr>
          <w:rPrChange w:id="4126" w:author="Panagiotis Karkazis" w:date="2022-03-01T20:05:00Z">
            <w:rPr>
              <w:highlight w:val="red"/>
            </w:rPr>
          </w:rPrChange>
        </w:rPr>
        <w:t>]</w:t>
      </w:r>
      <w:r w:rsidR="00622AB2" w:rsidRPr="00886CD4">
        <w:rPr>
          <w:rFonts w:ascii="Arial" w:hAnsi="Arial" w:cs="Arial"/>
          <w:sz w:val="24"/>
          <w:szCs w:val="24"/>
          <w:rPrChange w:id="4127" w:author="Panagiotis Karkazis" w:date="2022-03-01T20:05:00Z">
            <w:rPr>
              <w:rFonts w:ascii="Arial" w:hAnsi="Arial" w:cs="Arial"/>
              <w:sz w:val="24"/>
              <w:szCs w:val="24"/>
              <w:highlight w:val="red"/>
            </w:rPr>
          </w:rPrChange>
        </w:rPr>
        <w:t>.</w:t>
      </w:r>
      <w:r w:rsidR="004C6A12" w:rsidRPr="00886CD4">
        <w:rPr>
          <w:rFonts w:ascii="Arial" w:hAnsi="Arial" w:cs="Arial"/>
          <w:sz w:val="24"/>
          <w:szCs w:val="24"/>
          <w:rPrChange w:id="4128" w:author="Panagiotis Karkazis" w:date="2022-03-01T20:05:00Z">
            <w:rPr>
              <w:rFonts w:ascii="Arial" w:hAnsi="Arial" w:cs="Arial"/>
              <w:sz w:val="24"/>
              <w:szCs w:val="24"/>
              <w:highlight w:val="red"/>
            </w:rPr>
          </w:rPrChange>
        </w:rPr>
        <w:t xml:space="preserve"> </w:t>
      </w:r>
      <w:r w:rsidR="00357BE4" w:rsidRPr="00886CD4">
        <w:rPr>
          <w:rFonts w:ascii="Arial" w:hAnsi="Arial" w:cs="Arial"/>
          <w:sz w:val="24"/>
          <w:szCs w:val="24"/>
          <w:rPrChange w:id="4129" w:author="Panagiotis Karkazis" w:date="2022-03-01T20:05:00Z">
            <w:rPr>
              <w:rFonts w:ascii="Arial" w:hAnsi="Arial" w:cs="Arial"/>
              <w:sz w:val="24"/>
              <w:szCs w:val="24"/>
              <w:highlight w:val="red"/>
            </w:rPr>
          </w:rPrChange>
        </w:rPr>
        <w:t>Στοχεύει στην δημιουργία συστημάτων τα οποία εξάγουν πληροφορίες από τις εικόνες, προκειμένου να τις αναλύσουν</w:t>
      </w:r>
      <w:r w:rsidR="001B4BE8" w:rsidRPr="00886CD4">
        <w:rPr>
          <w:rFonts w:ascii="Arial" w:hAnsi="Arial" w:cs="Arial"/>
          <w:sz w:val="24"/>
          <w:szCs w:val="24"/>
          <w:rPrChange w:id="4130" w:author="Panagiotis Karkazis" w:date="2022-03-01T20:05:00Z">
            <w:rPr>
              <w:rFonts w:ascii="Arial" w:hAnsi="Arial" w:cs="Arial"/>
              <w:sz w:val="24"/>
              <w:szCs w:val="24"/>
              <w:highlight w:val="red"/>
            </w:rPr>
          </w:rPrChange>
        </w:rPr>
        <w:t>,</w:t>
      </w:r>
      <w:r w:rsidR="00357BE4" w:rsidRPr="00886CD4">
        <w:rPr>
          <w:rFonts w:ascii="Arial" w:hAnsi="Arial" w:cs="Arial"/>
          <w:sz w:val="24"/>
          <w:szCs w:val="24"/>
          <w:rPrChange w:id="4131" w:author="Panagiotis Karkazis" w:date="2022-03-01T20:05:00Z">
            <w:rPr>
              <w:rFonts w:ascii="Arial" w:hAnsi="Arial" w:cs="Arial"/>
              <w:sz w:val="24"/>
              <w:szCs w:val="24"/>
              <w:highlight w:val="red"/>
            </w:rPr>
          </w:rPrChange>
        </w:rPr>
        <w:t xml:space="preserve"> να κατανοήσουν το περιεχόμενό </w:t>
      </w:r>
      <w:r w:rsidR="00AA0BEF" w:rsidRPr="00886CD4">
        <w:rPr>
          <w:rFonts w:ascii="Arial" w:hAnsi="Arial" w:cs="Arial"/>
          <w:sz w:val="24"/>
          <w:szCs w:val="24"/>
          <w:rPrChange w:id="4132" w:author="Panagiotis Karkazis" w:date="2022-03-01T20:05:00Z">
            <w:rPr>
              <w:rFonts w:ascii="Arial" w:hAnsi="Arial" w:cs="Arial"/>
              <w:sz w:val="24"/>
              <w:szCs w:val="24"/>
              <w:highlight w:val="red"/>
            </w:rPr>
          </w:rPrChange>
        </w:rPr>
        <w:t xml:space="preserve">τους </w:t>
      </w:r>
      <w:r w:rsidR="00B66BC1" w:rsidRPr="00886CD4">
        <w:rPr>
          <w:rFonts w:ascii="Arial" w:hAnsi="Arial" w:cs="Arial"/>
          <w:sz w:val="24"/>
          <w:szCs w:val="24"/>
          <w:rPrChange w:id="4133" w:author="Panagiotis Karkazis" w:date="2022-03-01T20:05:00Z">
            <w:rPr>
              <w:rFonts w:ascii="Arial" w:hAnsi="Arial" w:cs="Arial"/>
              <w:sz w:val="24"/>
              <w:szCs w:val="24"/>
              <w:highlight w:val="red"/>
            </w:rPr>
          </w:rPrChange>
        </w:rPr>
        <w:t>και</w:t>
      </w:r>
      <w:r w:rsidR="00357BE4" w:rsidRPr="00886CD4">
        <w:rPr>
          <w:rFonts w:ascii="Arial" w:hAnsi="Arial" w:cs="Arial"/>
          <w:sz w:val="24"/>
          <w:szCs w:val="24"/>
          <w:rPrChange w:id="4134" w:author="Panagiotis Karkazis" w:date="2022-03-01T20:05:00Z">
            <w:rPr>
              <w:rFonts w:ascii="Arial" w:hAnsi="Arial" w:cs="Arial"/>
              <w:sz w:val="24"/>
              <w:szCs w:val="24"/>
              <w:highlight w:val="red"/>
            </w:rPr>
          </w:rPrChange>
        </w:rPr>
        <w:t xml:space="preserve"> να εξυπηρετήσουν τις ανάγκες μίας συγκεκριμένης εφαρμογής [</w:t>
      </w:r>
      <w:r w:rsidR="00874B84" w:rsidRPr="00886CD4">
        <w:rPr>
          <w:lang w:val="en-US"/>
          <w:rPrChange w:id="4135" w:author="Panagiotis Karkazis" w:date="2022-03-01T20:05:00Z">
            <w:rPr>
              <w:highlight w:val="red"/>
              <w:lang w:val="en-US"/>
            </w:rPr>
          </w:rPrChange>
        </w:rPr>
        <w:t>Computer</w:t>
      </w:r>
      <w:r w:rsidR="00874B84" w:rsidRPr="00886CD4">
        <w:rPr>
          <w:rPrChange w:id="4136" w:author="Panagiotis Karkazis" w:date="2022-03-01T20:05:00Z">
            <w:rPr>
              <w:highlight w:val="red"/>
            </w:rPr>
          </w:rPrChange>
        </w:rPr>
        <w:t xml:space="preserve"> </w:t>
      </w:r>
      <w:r w:rsidR="00874B84" w:rsidRPr="00886CD4">
        <w:rPr>
          <w:lang w:val="en-US"/>
          <w:rPrChange w:id="4137" w:author="Panagiotis Karkazis" w:date="2022-03-01T20:05:00Z">
            <w:rPr>
              <w:highlight w:val="red"/>
              <w:lang w:val="en-US"/>
            </w:rPr>
          </w:rPrChange>
        </w:rPr>
        <w:t>Vision</w:t>
      </w:r>
      <w:r w:rsidR="00874B84" w:rsidRPr="00886CD4">
        <w:rPr>
          <w:rPrChange w:id="4138" w:author="Panagiotis Karkazis" w:date="2022-03-01T20:05:00Z">
            <w:rPr>
              <w:highlight w:val="red"/>
            </w:rPr>
          </w:rPrChange>
        </w:rPr>
        <w:t xml:space="preserve"> </w:t>
      </w:r>
      <w:r w:rsidR="00874B84" w:rsidRPr="00886CD4">
        <w:rPr>
          <w:lang w:val="en-US"/>
          <w:rPrChange w:id="4139" w:author="Panagiotis Karkazis" w:date="2022-03-01T20:05:00Z">
            <w:rPr>
              <w:highlight w:val="red"/>
              <w:lang w:val="en-US"/>
            </w:rPr>
          </w:rPrChange>
        </w:rPr>
        <w:t>in</w:t>
      </w:r>
      <w:r w:rsidR="00874B84" w:rsidRPr="00886CD4">
        <w:rPr>
          <w:rPrChange w:id="4140" w:author="Panagiotis Karkazis" w:date="2022-03-01T20:05:00Z">
            <w:rPr>
              <w:highlight w:val="red"/>
            </w:rPr>
          </w:rPrChange>
        </w:rPr>
        <w:t xml:space="preserve"> </w:t>
      </w:r>
      <w:r w:rsidR="00874B84" w:rsidRPr="00886CD4">
        <w:rPr>
          <w:lang w:val="en-US"/>
          <w:rPrChange w:id="4141" w:author="Panagiotis Karkazis" w:date="2022-03-01T20:05:00Z">
            <w:rPr>
              <w:highlight w:val="red"/>
              <w:lang w:val="en-US"/>
            </w:rPr>
          </w:rPrChange>
        </w:rPr>
        <w:t>Cell</w:t>
      </w:r>
      <w:r w:rsidR="00874B84" w:rsidRPr="00886CD4">
        <w:rPr>
          <w:rPrChange w:id="4142" w:author="Panagiotis Karkazis" w:date="2022-03-01T20:05:00Z">
            <w:rPr>
              <w:highlight w:val="red"/>
            </w:rPr>
          </w:rPrChange>
        </w:rPr>
        <w:t xml:space="preserve"> </w:t>
      </w:r>
      <w:r w:rsidR="00874B84" w:rsidRPr="00886CD4">
        <w:rPr>
          <w:lang w:val="en-US"/>
          <w:rPrChange w:id="4143" w:author="Panagiotis Karkazis" w:date="2022-03-01T20:05:00Z">
            <w:rPr>
              <w:highlight w:val="red"/>
              <w:lang w:val="en-US"/>
            </w:rPr>
          </w:rPrChange>
        </w:rPr>
        <w:t>Biology</w:t>
      </w:r>
      <w:r w:rsidR="00357BE4" w:rsidRPr="00886CD4">
        <w:rPr>
          <w:rFonts w:ascii="Arial" w:hAnsi="Arial" w:cs="Arial"/>
          <w:sz w:val="24"/>
          <w:szCs w:val="24"/>
          <w:rPrChange w:id="4144" w:author="Panagiotis Karkazis" w:date="2022-03-01T20:05:00Z">
            <w:rPr>
              <w:rFonts w:ascii="Arial" w:hAnsi="Arial" w:cs="Arial"/>
              <w:sz w:val="24"/>
              <w:szCs w:val="24"/>
              <w:highlight w:val="red"/>
            </w:rPr>
          </w:rPrChange>
        </w:rPr>
        <w:t xml:space="preserve">]. </w:t>
      </w:r>
      <w:r w:rsidR="00650A59" w:rsidRPr="00886CD4">
        <w:rPr>
          <w:rFonts w:ascii="Arial" w:hAnsi="Arial" w:cs="Arial"/>
          <w:sz w:val="24"/>
          <w:szCs w:val="24"/>
          <w:rPrChange w:id="4145" w:author="Panagiotis Karkazis" w:date="2022-03-01T20:05:00Z">
            <w:rPr>
              <w:rFonts w:ascii="Arial" w:hAnsi="Arial" w:cs="Arial"/>
              <w:sz w:val="24"/>
              <w:szCs w:val="24"/>
              <w:highlight w:val="red"/>
            </w:rPr>
          </w:rPrChange>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886CD4">
        <w:rPr>
          <w:rFonts w:ascii="Arial" w:hAnsi="Arial" w:cs="Arial"/>
          <w:sz w:val="24"/>
          <w:szCs w:val="24"/>
          <w:rPrChange w:id="4146" w:author="Panagiotis Karkazis" w:date="2022-03-01T20:05:00Z">
            <w:rPr>
              <w:rFonts w:ascii="Arial" w:hAnsi="Arial" w:cs="Arial"/>
              <w:sz w:val="24"/>
              <w:szCs w:val="24"/>
              <w:highlight w:val="red"/>
            </w:rPr>
          </w:rPrChange>
        </w:rPr>
        <w:t xml:space="preserve"> [</w:t>
      </w:r>
      <w:r w:rsidR="00711AF0" w:rsidRPr="00886CD4">
        <w:rPr>
          <w:lang w:val="en-US"/>
          <w:rPrChange w:id="4147" w:author="Panagiotis Karkazis" w:date="2022-03-01T20:05:00Z">
            <w:rPr>
              <w:highlight w:val="red"/>
              <w:lang w:val="en-US"/>
            </w:rPr>
          </w:rPrChange>
        </w:rPr>
        <w:t>The</w:t>
      </w:r>
      <w:r w:rsidR="00711AF0" w:rsidRPr="00886CD4">
        <w:rPr>
          <w:rPrChange w:id="4148" w:author="Panagiotis Karkazis" w:date="2022-03-01T20:05:00Z">
            <w:rPr>
              <w:highlight w:val="red"/>
            </w:rPr>
          </w:rPrChange>
        </w:rPr>
        <w:t xml:space="preserve"> </w:t>
      </w:r>
      <w:r w:rsidR="00711AF0" w:rsidRPr="00886CD4">
        <w:rPr>
          <w:lang w:val="en-US"/>
          <w:rPrChange w:id="4149" w:author="Panagiotis Karkazis" w:date="2022-03-01T20:05:00Z">
            <w:rPr>
              <w:highlight w:val="red"/>
              <w:lang w:val="en-US"/>
            </w:rPr>
          </w:rPrChange>
        </w:rPr>
        <w:t>use</w:t>
      </w:r>
      <w:r w:rsidR="00711AF0" w:rsidRPr="00886CD4">
        <w:rPr>
          <w:rPrChange w:id="4150" w:author="Panagiotis Karkazis" w:date="2022-03-01T20:05:00Z">
            <w:rPr>
              <w:highlight w:val="red"/>
            </w:rPr>
          </w:rPrChange>
        </w:rPr>
        <w:t xml:space="preserve"> </w:t>
      </w:r>
      <w:r w:rsidR="00711AF0" w:rsidRPr="00886CD4">
        <w:rPr>
          <w:lang w:val="en-US"/>
          <w:rPrChange w:id="4151" w:author="Panagiotis Karkazis" w:date="2022-03-01T20:05:00Z">
            <w:rPr>
              <w:highlight w:val="red"/>
              <w:lang w:val="en-US"/>
            </w:rPr>
          </w:rPrChange>
        </w:rPr>
        <w:t>of</w:t>
      </w:r>
      <w:r w:rsidR="00711AF0" w:rsidRPr="00886CD4">
        <w:rPr>
          <w:rPrChange w:id="4152" w:author="Panagiotis Karkazis" w:date="2022-03-01T20:05:00Z">
            <w:rPr>
              <w:highlight w:val="red"/>
            </w:rPr>
          </w:rPrChange>
        </w:rPr>
        <w:t xml:space="preserve"> </w:t>
      </w:r>
      <w:r w:rsidR="00711AF0" w:rsidRPr="00886CD4">
        <w:rPr>
          <w:lang w:val="en-US"/>
          <w:rPrChange w:id="4153" w:author="Panagiotis Karkazis" w:date="2022-03-01T20:05:00Z">
            <w:rPr>
              <w:highlight w:val="red"/>
              <w:lang w:val="en-US"/>
            </w:rPr>
          </w:rPrChange>
        </w:rPr>
        <w:t>computer</w:t>
      </w:r>
      <w:r w:rsidR="00711AF0" w:rsidRPr="00886CD4">
        <w:rPr>
          <w:rPrChange w:id="4154" w:author="Panagiotis Karkazis" w:date="2022-03-01T20:05:00Z">
            <w:rPr>
              <w:highlight w:val="red"/>
            </w:rPr>
          </w:rPrChange>
        </w:rPr>
        <w:t xml:space="preserve"> </w:t>
      </w:r>
      <w:r w:rsidR="00711AF0" w:rsidRPr="00886CD4">
        <w:rPr>
          <w:lang w:val="en-US"/>
          <w:rPrChange w:id="4155" w:author="Panagiotis Karkazis" w:date="2022-03-01T20:05:00Z">
            <w:rPr>
              <w:highlight w:val="red"/>
              <w:lang w:val="en-US"/>
            </w:rPr>
          </w:rPrChange>
        </w:rPr>
        <w:t>vision</w:t>
      </w:r>
      <w:r w:rsidR="00711AF0" w:rsidRPr="00886CD4">
        <w:rPr>
          <w:rPrChange w:id="4156" w:author="Panagiotis Karkazis" w:date="2022-03-01T20:05:00Z">
            <w:rPr>
              <w:highlight w:val="red"/>
            </w:rPr>
          </w:rPrChange>
        </w:rPr>
        <w:t xml:space="preserve"> </w:t>
      </w:r>
      <w:r w:rsidR="00711AF0" w:rsidRPr="00886CD4">
        <w:rPr>
          <w:lang w:val="en-US"/>
          <w:rPrChange w:id="4157" w:author="Panagiotis Karkazis" w:date="2022-03-01T20:05:00Z">
            <w:rPr>
              <w:highlight w:val="red"/>
              <w:lang w:val="en-US"/>
            </w:rPr>
          </w:rPrChange>
        </w:rPr>
        <w:t>technologies</w:t>
      </w:r>
      <w:r w:rsidR="00711AF0" w:rsidRPr="00886CD4">
        <w:rPr>
          <w:rPrChange w:id="4158" w:author="Panagiotis Karkazis" w:date="2022-03-01T20:05:00Z">
            <w:rPr>
              <w:highlight w:val="red"/>
            </w:rPr>
          </w:rPrChange>
        </w:rPr>
        <w:t xml:space="preserve"> </w:t>
      </w:r>
      <w:r w:rsidR="00711AF0" w:rsidRPr="00886CD4">
        <w:rPr>
          <w:lang w:val="en-US"/>
          <w:rPrChange w:id="4159" w:author="Panagiotis Karkazis" w:date="2022-03-01T20:05:00Z">
            <w:rPr>
              <w:highlight w:val="red"/>
              <w:lang w:val="en-US"/>
            </w:rPr>
          </w:rPrChange>
        </w:rPr>
        <w:t>in</w:t>
      </w:r>
      <w:r w:rsidR="00711AF0" w:rsidRPr="00886CD4">
        <w:rPr>
          <w:rPrChange w:id="4160" w:author="Panagiotis Karkazis" w:date="2022-03-01T20:05:00Z">
            <w:rPr>
              <w:highlight w:val="red"/>
            </w:rPr>
          </w:rPrChange>
        </w:rPr>
        <w:t xml:space="preserve"> </w:t>
      </w:r>
      <w:r w:rsidR="00711AF0" w:rsidRPr="00886CD4">
        <w:rPr>
          <w:lang w:val="en-US"/>
          <w:rPrChange w:id="4161" w:author="Panagiotis Karkazis" w:date="2022-03-01T20:05:00Z">
            <w:rPr>
              <w:highlight w:val="red"/>
              <w:lang w:val="en-US"/>
            </w:rPr>
          </w:rPrChange>
        </w:rPr>
        <w:t>aquaculture</w:t>
      </w:r>
      <w:r w:rsidR="00711AF0" w:rsidRPr="00886CD4">
        <w:rPr>
          <w:rPrChange w:id="4162" w:author="Panagiotis Karkazis" w:date="2022-03-01T20:05:00Z">
            <w:rPr>
              <w:highlight w:val="red"/>
            </w:rPr>
          </w:rPrChange>
        </w:rPr>
        <w:t xml:space="preserve"> – </w:t>
      </w:r>
      <w:r w:rsidR="00711AF0" w:rsidRPr="00886CD4">
        <w:rPr>
          <w:lang w:val="en-US"/>
          <w:rPrChange w:id="4163" w:author="Panagiotis Karkazis" w:date="2022-03-01T20:05:00Z">
            <w:rPr>
              <w:highlight w:val="red"/>
              <w:lang w:val="en-US"/>
            </w:rPr>
          </w:rPrChange>
        </w:rPr>
        <w:t>A</w:t>
      </w:r>
      <w:r w:rsidR="00711AF0" w:rsidRPr="00886CD4">
        <w:rPr>
          <w:rPrChange w:id="4164" w:author="Panagiotis Karkazis" w:date="2022-03-01T20:05:00Z">
            <w:rPr>
              <w:highlight w:val="red"/>
            </w:rPr>
          </w:rPrChange>
        </w:rPr>
        <w:t xml:space="preserve"> </w:t>
      </w:r>
      <w:r w:rsidR="00711AF0" w:rsidRPr="00886CD4">
        <w:rPr>
          <w:lang w:val="en-US"/>
          <w:rPrChange w:id="4165" w:author="Panagiotis Karkazis" w:date="2022-03-01T20:05:00Z">
            <w:rPr>
              <w:highlight w:val="red"/>
              <w:lang w:val="en-US"/>
            </w:rPr>
          </w:rPrChange>
        </w:rPr>
        <w:t>review</w:t>
      </w:r>
      <w:r w:rsidR="00711AF0" w:rsidRPr="00886CD4">
        <w:rPr>
          <w:rPrChange w:id="4166" w:author="Panagiotis Karkazis" w:date="2022-03-01T20:05:00Z">
            <w:rPr>
              <w:highlight w:val="red"/>
            </w:rPr>
          </w:rPrChange>
        </w:rPr>
        <w:t>]</w:t>
      </w:r>
      <w:r w:rsidR="00650A59" w:rsidRPr="00886CD4">
        <w:rPr>
          <w:rFonts w:ascii="Arial" w:hAnsi="Arial" w:cs="Arial"/>
          <w:sz w:val="24"/>
          <w:szCs w:val="24"/>
          <w:rPrChange w:id="4167" w:author="Panagiotis Karkazis" w:date="2022-03-01T20:05:00Z">
            <w:rPr>
              <w:rFonts w:ascii="Arial" w:hAnsi="Arial" w:cs="Arial"/>
              <w:sz w:val="24"/>
              <w:szCs w:val="24"/>
              <w:highlight w:val="red"/>
            </w:rPr>
          </w:rPrChange>
        </w:rPr>
        <w:t xml:space="preserve">. </w:t>
      </w:r>
      <w:r w:rsidR="005D154E" w:rsidRPr="00886CD4">
        <w:rPr>
          <w:rFonts w:ascii="Arial" w:hAnsi="Arial" w:cs="Arial"/>
          <w:sz w:val="24"/>
          <w:szCs w:val="24"/>
          <w:rPrChange w:id="4168" w:author="Panagiotis Karkazis" w:date="2022-03-01T20:05:00Z">
            <w:rPr>
              <w:rFonts w:ascii="Arial" w:hAnsi="Arial" w:cs="Arial"/>
              <w:sz w:val="24"/>
              <w:szCs w:val="24"/>
              <w:highlight w:val="red"/>
            </w:rPr>
          </w:rPrChange>
        </w:rPr>
        <w:t xml:space="preserve">Μερικές από τις εφαρμογές </w:t>
      </w:r>
      <w:r w:rsidR="005E395A" w:rsidRPr="00886CD4">
        <w:rPr>
          <w:rFonts w:ascii="Arial" w:hAnsi="Arial" w:cs="Arial"/>
          <w:sz w:val="24"/>
          <w:szCs w:val="24"/>
          <w:rPrChange w:id="4169" w:author="Panagiotis Karkazis" w:date="2022-03-01T20:05:00Z">
            <w:rPr>
              <w:rFonts w:ascii="Arial" w:hAnsi="Arial" w:cs="Arial"/>
              <w:sz w:val="24"/>
              <w:szCs w:val="24"/>
              <w:highlight w:val="red"/>
            </w:rPr>
          </w:rPrChange>
        </w:rPr>
        <w:t xml:space="preserve">που χρησιμοποιείται η Όραση Υπολογιστών είναι </w:t>
      </w:r>
      <w:r w:rsidR="005D154E" w:rsidRPr="00886CD4">
        <w:rPr>
          <w:rFonts w:ascii="Arial" w:hAnsi="Arial" w:cs="Arial"/>
          <w:sz w:val="24"/>
          <w:szCs w:val="24"/>
          <w:rPrChange w:id="4170" w:author="Panagiotis Karkazis" w:date="2022-03-01T20:05:00Z">
            <w:rPr>
              <w:rFonts w:ascii="Arial" w:hAnsi="Arial" w:cs="Arial"/>
              <w:sz w:val="24"/>
              <w:szCs w:val="24"/>
              <w:highlight w:val="red"/>
            </w:rPr>
          </w:rPrChange>
        </w:rPr>
        <w:t>σ</w:t>
      </w:r>
      <w:r w:rsidR="005E395A" w:rsidRPr="00886CD4">
        <w:rPr>
          <w:rFonts w:ascii="Arial" w:hAnsi="Arial" w:cs="Arial"/>
          <w:sz w:val="24"/>
          <w:szCs w:val="24"/>
          <w:rPrChange w:id="4171" w:author="Panagiotis Karkazis" w:date="2022-03-01T20:05:00Z">
            <w:rPr>
              <w:rFonts w:ascii="Arial" w:hAnsi="Arial" w:cs="Arial"/>
              <w:sz w:val="24"/>
              <w:szCs w:val="24"/>
              <w:highlight w:val="red"/>
            </w:rPr>
          </w:rPrChange>
        </w:rPr>
        <w:t>τα αυτόνομα αμάξια</w:t>
      </w:r>
      <w:ins w:id="4172" w:author="Panagiotis Karkazis" w:date="2022-03-01T20:27:00Z">
        <w:r w:rsidR="00E50D9F">
          <w:rPr>
            <w:rFonts w:ascii="Arial" w:hAnsi="Arial" w:cs="Arial"/>
            <w:sz w:val="24"/>
            <w:szCs w:val="24"/>
          </w:rPr>
          <w:t>,</w:t>
        </w:r>
      </w:ins>
      <w:r w:rsidR="005D154E" w:rsidRPr="00886CD4">
        <w:rPr>
          <w:rFonts w:ascii="Arial" w:hAnsi="Arial" w:cs="Arial"/>
          <w:sz w:val="24"/>
          <w:szCs w:val="24"/>
          <w:rPrChange w:id="4173" w:author="Panagiotis Karkazis" w:date="2022-03-01T20:05:00Z">
            <w:rPr>
              <w:rFonts w:ascii="Arial" w:hAnsi="Arial" w:cs="Arial"/>
              <w:sz w:val="24"/>
              <w:szCs w:val="24"/>
              <w:highlight w:val="red"/>
            </w:rPr>
          </w:rPrChange>
        </w:rPr>
        <w:t xml:space="preserve"> όπου τα βοηθάει να κατατοπιστούν στον χώρο και να πάρουν κατάλληλες αποφάσεις όσων αφορά την ταχύτητα του οχήματος</w:t>
      </w:r>
      <w:r w:rsidR="005E395A" w:rsidRPr="00886CD4">
        <w:rPr>
          <w:rFonts w:ascii="Arial" w:hAnsi="Arial" w:cs="Arial"/>
          <w:sz w:val="24"/>
          <w:szCs w:val="24"/>
          <w:rPrChange w:id="4174" w:author="Panagiotis Karkazis" w:date="2022-03-01T20:05:00Z">
            <w:rPr>
              <w:rFonts w:ascii="Arial" w:hAnsi="Arial" w:cs="Arial"/>
              <w:sz w:val="24"/>
              <w:szCs w:val="24"/>
              <w:highlight w:val="red"/>
            </w:rPr>
          </w:rPrChange>
        </w:rPr>
        <w:t xml:space="preserve">, </w:t>
      </w:r>
      <w:r w:rsidR="005D154E" w:rsidRPr="00886CD4">
        <w:rPr>
          <w:rFonts w:ascii="Arial" w:hAnsi="Arial" w:cs="Arial"/>
          <w:sz w:val="24"/>
          <w:szCs w:val="24"/>
          <w:rPrChange w:id="4175" w:author="Panagiotis Karkazis" w:date="2022-03-01T20:05:00Z">
            <w:rPr>
              <w:rFonts w:ascii="Arial" w:hAnsi="Arial" w:cs="Arial"/>
              <w:sz w:val="24"/>
              <w:szCs w:val="24"/>
              <w:highlight w:val="red"/>
            </w:rPr>
          </w:rPrChange>
        </w:rPr>
        <w:t xml:space="preserve">στην ρομποτική όπου το ρομπότ θα μπορεί να σχεδιάσει τις επόμενες κινήσεις του </w:t>
      </w:r>
      <w:r w:rsidR="00973627" w:rsidRPr="00886CD4">
        <w:rPr>
          <w:rFonts w:ascii="Arial" w:hAnsi="Arial" w:cs="Arial"/>
          <w:sz w:val="24"/>
          <w:szCs w:val="24"/>
          <w:rPrChange w:id="4176" w:author="Panagiotis Karkazis" w:date="2022-03-01T20:05:00Z">
            <w:rPr>
              <w:rFonts w:ascii="Arial" w:hAnsi="Arial" w:cs="Arial"/>
              <w:sz w:val="24"/>
              <w:szCs w:val="24"/>
              <w:highlight w:val="red"/>
            </w:rPr>
          </w:rPrChange>
        </w:rPr>
        <w:t xml:space="preserve">και </w:t>
      </w:r>
      <w:r w:rsidR="005E395A" w:rsidRPr="00886CD4">
        <w:rPr>
          <w:rFonts w:ascii="Arial" w:hAnsi="Arial" w:cs="Arial"/>
          <w:sz w:val="24"/>
          <w:szCs w:val="24"/>
          <w:rPrChange w:id="4177" w:author="Panagiotis Karkazis" w:date="2022-03-01T20:05:00Z">
            <w:rPr>
              <w:rFonts w:ascii="Arial" w:hAnsi="Arial" w:cs="Arial"/>
              <w:sz w:val="24"/>
              <w:szCs w:val="24"/>
              <w:highlight w:val="red"/>
            </w:rPr>
          </w:rPrChange>
        </w:rPr>
        <w:t>σ</w:t>
      </w:r>
      <w:r w:rsidR="005D154E" w:rsidRPr="00886CD4">
        <w:rPr>
          <w:rFonts w:ascii="Arial" w:hAnsi="Arial" w:cs="Arial"/>
          <w:sz w:val="24"/>
          <w:szCs w:val="24"/>
          <w:rPrChange w:id="4178" w:author="Panagiotis Karkazis" w:date="2022-03-01T20:05:00Z">
            <w:rPr>
              <w:rFonts w:ascii="Arial" w:hAnsi="Arial" w:cs="Arial"/>
              <w:sz w:val="24"/>
              <w:szCs w:val="24"/>
              <w:highlight w:val="red"/>
            </w:rPr>
          </w:rPrChange>
        </w:rPr>
        <w:t>την</w:t>
      </w:r>
      <w:r w:rsidR="005E395A" w:rsidRPr="00886CD4">
        <w:rPr>
          <w:rFonts w:ascii="Arial" w:hAnsi="Arial" w:cs="Arial"/>
          <w:sz w:val="24"/>
          <w:szCs w:val="24"/>
          <w:rPrChange w:id="4179" w:author="Panagiotis Karkazis" w:date="2022-03-01T20:05:00Z">
            <w:rPr>
              <w:rFonts w:ascii="Arial" w:hAnsi="Arial" w:cs="Arial"/>
              <w:sz w:val="24"/>
              <w:szCs w:val="24"/>
              <w:highlight w:val="red"/>
            </w:rPr>
          </w:rPrChange>
        </w:rPr>
        <w:t xml:space="preserve"> παρακολούθηση και τον έλεγχο χώρων μέσω καμερών</w:t>
      </w:r>
      <w:r w:rsidR="00973627" w:rsidRPr="00886CD4">
        <w:rPr>
          <w:rFonts w:ascii="Arial" w:hAnsi="Arial" w:cs="Arial"/>
          <w:sz w:val="24"/>
          <w:szCs w:val="24"/>
          <w:rPrChange w:id="4180" w:author="Panagiotis Karkazis" w:date="2022-03-01T20:05:00Z">
            <w:rPr>
              <w:rFonts w:ascii="Arial" w:hAnsi="Arial" w:cs="Arial"/>
              <w:sz w:val="24"/>
              <w:szCs w:val="24"/>
              <w:highlight w:val="red"/>
            </w:rPr>
          </w:rPrChange>
        </w:rPr>
        <w:t xml:space="preserve"> </w:t>
      </w:r>
      <w:r w:rsidR="005E395A" w:rsidRPr="00886CD4">
        <w:rPr>
          <w:rFonts w:ascii="Arial" w:hAnsi="Arial" w:cs="Arial"/>
          <w:sz w:val="24"/>
          <w:szCs w:val="24"/>
          <w:rPrChange w:id="4181" w:author="Panagiotis Karkazis" w:date="2022-03-01T20:05:00Z">
            <w:rPr>
              <w:rFonts w:ascii="Arial" w:hAnsi="Arial" w:cs="Arial"/>
              <w:sz w:val="24"/>
              <w:szCs w:val="24"/>
              <w:highlight w:val="red"/>
            </w:rPr>
          </w:rPrChange>
        </w:rPr>
        <w:t>[</w:t>
      </w:r>
      <w:r w:rsidR="005E395A" w:rsidRPr="00886CD4">
        <w:rPr>
          <w:lang w:val="en-US"/>
          <w:rPrChange w:id="4182" w:author="Panagiotis Karkazis" w:date="2022-03-01T20:05:00Z">
            <w:rPr>
              <w:highlight w:val="red"/>
              <w:lang w:val="en-US"/>
            </w:rPr>
          </w:rPrChange>
        </w:rPr>
        <w:t>Computer</w:t>
      </w:r>
      <w:r w:rsidR="005E395A" w:rsidRPr="00886CD4">
        <w:rPr>
          <w:rPrChange w:id="4183" w:author="Panagiotis Karkazis" w:date="2022-03-01T20:05:00Z">
            <w:rPr>
              <w:highlight w:val="red"/>
            </w:rPr>
          </w:rPrChange>
        </w:rPr>
        <w:t xml:space="preserve"> </w:t>
      </w:r>
      <w:r w:rsidR="005E395A" w:rsidRPr="00886CD4">
        <w:rPr>
          <w:lang w:val="en-US"/>
          <w:rPrChange w:id="4184" w:author="Panagiotis Karkazis" w:date="2022-03-01T20:05:00Z">
            <w:rPr>
              <w:highlight w:val="red"/>
              <w:lang w:val="en-US"/>
            </w:rPr>
          </w:rPrChange>
        </w:rPr>
        <w:t>Vision</w:t>
      </w:r>
      <w:r w:rsidR="005E395A" w:rsidRPr="00886CD4">
        <w:rPr>
          <w:rPrChange w:id="4185" w:author="Panagiotis Karkazis" w:date="2022-03-01T20:05:00Z">
            <w:rPr>
              <w:highlight w:val="red"/>
            </w:rPr>
          </w:rPrChange>
        </w:rPr>
        <w:t xml:space="preserve"> </w:t>
      </w:r>
      <w:r w:rsidR="005E395A" w:rsidRPr="00886CD4">
        <w:rPr>
          <w:lang w:val="en-US"/>
          <w:rPrChange w:id="4186" w:author="Panagiotis Karkazis" w:date="2022-03-01T20:05:00Z">
            <w:rPr>
              <w:highlight w:val="red"/>
              <w:lang w:val="en-US"/>
            </w:rPr>
          </w:rPrChange>
        </w:rPr>
        <w:t>in</w:t>
      </w:r>
      <w:r w:rsidR="005E395A" w:rsidRPr="00886CD4">
        <w:rPr>
          <w:rPrChange w:id="4187" w:author="Panagiotis Karkazis" w:date="2022-03-01T20:05:00Z">
            <w:rPr>
              <w:highlight w:val="red"/>
            </w:rPr>
          </w:rPrChange>
        </w:rPr>
        <w:t xml:space="preserve"> </w:t>
      </w:r>
      <w:r w:rsidR="005E395A" w:rsidRPr="00886CD4">
        <w:rPr>
          <w:lang w:val="en-US"/>
          <w:rPrChange w:id="4188" w:author="Panagiotis Karkazis" w:date="2022-03-01T20:05:00Z">
            <w:rPr>
              <w:highlight w:val="red"/>
              <w:lang w:val="en-US"/>
            </w:rPr>
          </w:rPrChange>
        </w:rPr>
        <w:t>Cell</w:t>
      </w:r>
      <w:r w:rsidR="005E395A" w:rsidRPr="00886CD4">
        <w:rPr>
          <w:rPrChange w:id="4189" w:author="Panagiotis Karkazis" w:date="2022-03-01T20:05:00Z">
            <w:rPr>
              <w:highlight w:val="red"/>
            </w:rPr>
          </w:rPrChange>
        </w:rPr>
        <w:t xml:space="preserve"> </w:t>
      </w:r>
      <w:r w:rsidR="005E395A" w:rsidRPr="00886CD4">
        <w:rPr>
          <w:lang w:val="en-US"/>
          <w:rPrChange w:id="4190" w:author="Panagiotis Karkazis" w:date="2022-03-01T20:05:00Z">
            <w:rPr>
              <w:highlight w:val="red"/>
              <w:lang w:val="en-US"/>
            </w:rPr>
          </w:rPrChange>
        </w:rPr>
        <w:t>Biology</w:t>
      </w:r>
      <w:r w:rsidR="005E395A" w:rsidRPr="00886CD4">
        <w:rPr>
          <w:rFonts w:ascii="Arial" w:hAnsi="Arial" w:cs="Arial"/>
          <w:sz w:val="24"/>
          <w:szCs w:val="24"/>
          <w:rPrChange w:id="4191" w:author="Panagiotis Karkazis" w:date="2022-03-01T20:05:00Z">
            <w:rPr>
              <w:rFonts w:ascii="Arial" w:hAnsi="Arial" w:cs="Arial"/>
              <w:sz w:val="24"/>
              <w:szCs w:val="24"/>
              <w:highlight w:val="red"/>
            </w:rPr>
          </w:rPrChange>
        </w:rPr>
        <w:t>].</w:t>
      </w:r>
      <w:r w:rsidR="004C6A12" w:rsidRPr="00886CD4">
        <w:rPr>
          <w:rFonts w:ascii="Arial" w:hAnsi="Arial" w:cs="Arial"/>
          <w:sz w:val="24"/>
          <w:szCs w:val="24"/>
          <w:rPrChange w:id="4192" w:author="Panagiotis Karkazis" w:date="2022-03-01T20:05:00Z">
            <w:rPr>
              <w:rFonts w:ascii="Arial" w:hAnsi="Arial" w:cs="Arial"/>
              <w:sz w:val="24"/>
              <w:szCs w:val="24"/>
              <w:highlight w:val="red"/>
            </w:rPr>
          </w:rPrChange>
        </w:rPr>
        <w:t xml:space="preserve"> </w:t>
      </w:r>
      <w:r w:rsidR="007224AE" w:rsidRPr="00886CD4">
        <w:rPr>
          <w:rFonts w:ascii="Arial" w:hAnsi="Arial" w:cs="Arial"/>
          <w:sz w:val="24"/>
          <w:szCs w:val="24"/>
          <w:rPrChange w:id="4193" w:author="Panagiotis Karkazis" w:date="2022-03-01T20:05:00Z">
            <w:rPr>
              <w:rFonts w:ascii="Arial" w:hAnsi="Arial" w:cs="Arial"/>
              <w:sz w:val="24"/>
              <w:szCs w:val="24"/>
              <w:highlight w:val="red"/>
            </w:rPr>
          </w:rPrChange>
        </w:rPr>
        <w:t xml:space="preserve">Ο υπολογιστής αντιλαμβάνεται και καταλαβαίνει αυτό που βλέπει και με βάση τους κανόνες </w:t>
      </w:r>
      <w:r w:rsidR="00E114D5" w:rsidRPr="00886CD4">
        <w:rPr>
          <w:rFonts w:ascii="Arial" w:hAnsi="Arial" w:cs="Arial"/>
          <w:sz w:val="24"/>
          <w:szCs w:val="24"/>
          <w:rPrChange w:id="4194" w:author="Panagiotis Karkazis" w:date="2022-03-01T20:05:00Z">
            <w:rPr>
              <w:rFonts w:ascii="Arial" w:hAnsi="Arial" w:cs="Arial"/>
              <w:sz w:val="24"/>
              <w:szCs w:val="24"/>
              <w:highlight w:val="red"/>
            </w:rPr>
          </w:rPrChange>
        </w:rPr>
        <w:t>με τους οποίους έχει προγραμματιστεί, λαμβάνει τις κατάλληλες αποφάσεις</w:t>
      </w:r>
      <w:r w:rsidR="00F63527" w:rsidRPr="00886CD4">
        <w:rPr>
          <w:rFonts w:ascii="Arial" w:hAnsi="Arial" w:cs="Arial"/>
          <w:sz w:val="24"/>
          <w:szCs w:val="24"/>
          <w:rPrChange w:id="4195" w:author="Panagiotis Karkazis" w:date="2022-03-01T20:05:00Z">
            <w:rPr>
              <w:rFonts w:ascii="Arial" w:hAnsi="Arial" w:cs="Arial"/>
              <w:sz w:val="24"/>
              <w:szCs w:val="24"/>
              <w:highlight w:val="red"/>
            </w:rPr>
          </w:rPrChange>
        </w:rPr>
        <w:t>.</w:t>
      </w:r>
      <w:r w:rsidR="00E114D5" w:rsidRPr="00886CD4">
        <w:rPr>
          <w:rFonts w:ascii="Arial" w:hAnsi="Arial" w:cs="Arial"/>
          <w:sz w:val="24"/>
          <w:szCs w:val="24"/>
          <w:rPrChange w:id="4196" w:author="Panagiotis Karkazis" w:date="2022-03-01T20:05:00Z">
            <w:rPr>
              <w:rFonts w:ascii="Arial" w:hAnsi="Arial" w:cs="Arial"/>
              <w:sz w:val="24"/>
              <w:szCs w:val="24"/>
              <w:highlight w:val="red"/>
            </w:rPr>
          </w:rPrChange>
        </w:rPr>
        <w:t xml:space="preserve"> </w:t>
      </w:r>
      <w:r w:rsidR="00F63527" w:rsidRPr="00886CD4">
        <w:rPr>
          <w:rFonts w:ascii="Arial" w:hAnsi="Arial" w:cs="Arial"/>
          <w:sz w:val="24"/>
          <w:szCs w:val="24"/>
          <w:rPrChange w:id="4197" w:author="Panagiotis Karkazis" w:date="2022-03-01T20:05:00Z">
            <w:rPr>
              <w:rFonts w:ascii="Arial" w:hAnsi="Arial" w:cs="Arial"/>
              <w:sz w:val="24"/>
              <w:szCs w:val="24"/>
              <w:highlight w:val="red"/>
            </w:rPr>
          </w:rPrChange>
        </w:rPr>
        <w:t>Γ</w:t>
      </w:r>
      <w:r w:rsidR="00E114D5" w:rsidRPr="00886CD4">
        <w:rPr>
          <w:rFonts w:ascii="Arial" w:hAnsi="Arial" w:cs="Arial"/>
          <w:sz w:val="24"/>
          <w:szCs w:val="24"/>
          <w:rPrChange w:id="4198" w:author="Panagiotis Karkazis" w:date="2022-03-01T20:05:00Z">
            <w:rPr>
              <w:rFonts w:ascii="Arial" w:hAnsi="Arial" w:cs="Arial"/>
              <w:sz w:val="24"/>
              <w:szCs w:val="24"/>
              <w:highlight w:val="red"/>
            </w:rPr>
          </w:rPrChange>
        </w:rPr>
        <w:t>ια παράδειγμα</w:t>
      </w:r>
      <w:r w:rsidR="00F63527" w:rsidRPr="00886CD4">
        <w:rPr>
          <w:rFonts w:ascii="Arial" w:hAnsi="Arial" w:cs="Arial"/>
          <w:sz w:val="24"/>
          <w:szCs w:val="24"/>
          <w:rPrChange w:id="4199" w:author="Panagiotis Karkazis" w:date="2022-03-01T20:05:00Z">
            <w:rPr>
              <w:rFonts w:ascii="Arial" w:hAnsi="Arial" w:cs="Arial"/>
              <w:sz w:val="24"/>
              <w:szCs w:val="24"/>
              <w:highlight w:val="red"/>
            </w:rPr>
          </w:rPrChange>
        </w:rPr>
        <w:t>,</w:t>
      </w:r>
      <w:r w:rsidR="00E114D5" w:rsidRPr="00886CD4">
        <w:rPr>
          <w:rFonts w:ascii="Arial" w:hAnsi="Arial" w:cs="Arial"/>
          <w:sz w:val="24"/>
          <w:szCs w:val="24"/>
          <w:rPrChange w:id="4200" w:author="Panagiotis Karkazis" w:date="2022-03-01T20:05:00Z">
            <w:rPr>
              <w:rFonts w:ascii="Arial" w:hAnsi="Arial" w:cs="Arial"/>
              <w:sz w:val="24"/>
              <w:szCs w:val="24"/>
              <w:highlight w:val="red"/>
            </w:rPr>
          </w:rPrChange>
        </w:rPr>
        <w:t xml:space="preserve"> σε </w:t>
      </w:r>
      <w:r w:rsidR="00F63527" w:rsidRPr="00886CD4">
        <w:rPr>
          <w:rFonts w:ascii="Arial" w:hAnsi="Arial" w:cs="Arial"/>
          <w:sz w:val="24"/>
          <w:szCs w:val="24"/>
          <w:rPrChange w:id="4201" w:author="Panagiotis Karkazis" w:date="2022-03-01T20:05:00Z">
            <w:rPr>
              <w:rFonts w:ascii="Arial" w:hAnsi="Arial" w:cs="Arial"/>
              <w:sz w:val="24"/>
              <w:szCs w:val="24"/>
              <w:highlight w:val="red"/>
            </w:rPr>
          </w:rPrChange>
        </w:rPr>
        <w:t xml:space="preserve">ένα κατάστημα που είναι εγκατεστημένο ένα σύστημα καμερών, είναι εφικτό </w:t>
      </w:r>
      <w:r w:rsidR="00E114D5" w:rsidRPr="00886CD4">
        <w:rPr>
          <w:rFonts w:ascii="Arial" w:hAnsi="Arial" w:cs="Arial"/>
          <w:sz w:val="24"/>
          <w:szCs w:val="24"/>
          <w:rPrChange w:id="4202" w:author="Panagiotis Karkazis" w:date="2022-03-01T20:05:00Z">
            <w:rPr>
              <w:rFonts w:ascii="Arial" w:hAnsi="Arial" w:cs="Arial"/>
              <w:sz w:val="24"/>
              <w:szCs w:val="24"/>
              <w:highlight w:val="red"/>
            </w:rPr>
          </w:rPrChange>
        </w:rPr>
        <w:t xml:space="preserve">σε περίπτωση που </w:t>
      </w:r>
      <w:r w:rsidR="00F63527" w:rsidRPr="00886CD4">
        <w:rPr>
          <w:rFonts w:ascii="Arial" w:hAnsi="Arial" w:cs="Arial"/>
          <w:sz w:val="24"/>
          <w:szCs w:val="24"/>
          <w:rPrChange w:id="4203" w:author="Panagiotis Karkazis" w:date="2022-03-01T20:05:00Z">
            <w:rPr>
              <w:rFonts w:ascii="Arial" w:hAnsi="Arial" w:cs="Arial"/>
              <w:sz w:val="24"/>
              <w:szCs w:val="24"/>
              <w:highlight w:val="red"/>
            </w:rPr>
          </w:rPrChange>
        </w:rPr>
        <w:t>ανιχνευθεί</w:t>
      </w:r>
      <w:r w:rsidR="00E114D5" w:rsidRPr="00886CD4">
        <w:rPr>
          <w:rFonts w:ascii="Arial" w:hAnsi="Arial" w:cs="Arial"/>
          <w:sz w:val="24"/>
          <w:szCs w:val="24"/>
          <w:rPrChange w:id="4204" w:author="Panagiotis Karkazis" w:date="2022-03-01T20:05:00Z">
            <w:rPr>
              <w:rFonts w:ascii="Arial" w:hAnsi="Arial" w:cs="Arial"/>
              <w:sz w:val="24"/>
              <w:szCs w:val="24"/>
              <w:highlight w:val="red"/>
            </w:rPr>
          </w:rPrChange>
        </w:rPr>
        <w:t xml:space="preserve"> άνθρωπος </w:t>
      </w:r>
      <w:r w:rsidR="00F63527" w:rsidRPr="00886CD4">
        <w:rPr>
          <w:rFonts w:ascii="Arial" w:hAnsi="Arial" w:cs="Arial"/>
          <w:sz w:val="24"/>
          <w:szCs w:val="24"/>
          <w:rPrChange w:id="4205" w:author="Panagiotis Karkazis" w:date="2022-03-01T20:05:00Z">
            <w:rPr>
              <w:rFonts w:ascii="Arial" w:hAnsi="Arial" w:cs="Arial"/>
              <w:sz w:val="24"/>
              <w:szCs w:val="24"/>
              <w:highlight w:val="red"/>
            </w:rPr>
          </w:rPrChange>
        </w:rPr>
        <w:t xml:space="preserve">μέσα στο κατάστημα </w:t>
      </w:r>
      <w:r w:rsidR="00E114D5" w:rsidRPr="00886CD4">
        <w:rPr>
          <w:rFonts w:ascii="Arial" w:hAnsi="Arial" w:cs="Arial"/>
          <w:sz w:val="24"/>
          <w:szCs w:val="24"/>
          <w:rPrChange w:id="4206" w:author="Panagiotis Karkazis" w:date="2022-03-01T20:05:00Z">
            <w:rPr>
              <w:rFonts w:ascii="Arial" w:hAnsi="Arial" w:cs="Arial"/>
              <w:sz w:val="24"/>
              <w:szCs w:val="24"/>
              <w:highlight w:val="red"/>
            </w:rPr>
          </w:rPrChange>
        </w:rPr>
        <w:t xml:space="preserve">μετά από κάποια συγκεκριμένη </w:t>
      </w:r>
      <w:r w:rsidR="00163304" w:rsidRPr="00886CD4">
        <w:rPr>
          <w:rFonts w:ascii="Arial" w:hAnsi="Arial" w:cs="Arial"/>
          <w:sz w:val="24"/>
          <w:szCs w:val="24"/>
          <w:rPrChange w:id="4207" w:author="Panagiotis Karkazis" w:date="2022-03-01T20:05:00Z">
            <w:rPr>
              <w:rFonts w:ascii="Arial" w:hAnsi="Arial" w:cs="Arial"/>
              <w:sz w:val="24"/>
              <w:szCs w:val="24"/>
              <w:highlight w:val="red"/>
            </w:rPr>
          </w:rPrChange>
        </w:rPr>
        <w:t>ώρα</w:t>
      </w:r>
      <w:r w:rsidR="00F63527" w:rsidRPr="00886CD4">
        <w:rPr>
          <w:rFonts w:ascii="Arial" w:hAnsi="Arial" w:cs="Arial"/>
          <w:sz w:val="24"/>
          <w:szCs w:val="24"/>
          <w:rPrChange w:id="4208" w:author="Panagiotis Karkazis" w:date="2022-03-01T20:05:00Z">
            <w:rPr>
              <w:rFonts w:ascii="Arial" w:hAnsi="Arial" w:cs="Arial"/>
              <w:sz w:val="24"/>
              <w:szCs w:val="24"/>
              <w:highlight w:val="red"/>
            </w:rPr>
          </w:rPrChange>
        </w:rPr>
        <w:t>,</w:t>
      </w:r>
      <w:r w:rsidR="00163304" w:rsidRPr="00886CD4">
        <w:rPr>
          <w:rFonts w:ascii="Arial" w:hAnsi="Arial" w:cs="Arial"/>
          <w:sz w:val="24"/>
          <w:szCs w:val="24"/>
          <w:rPrChange w:id="4209" w:author="Panagiotis Karkazis" w:date="2022-03-01T20:05:00Z">
            <w:rPr>
              <w:rFonts w:ascii="Arial" w:hAnsi="Arial" w:cs="Arial"/>
              <w:sz w:val="24"/>
              <w:szCs w:val="24"/>
              <w:highlight w:val="red"/>
            </w:rPr>
          </w:rPrChange>
        </w:rPr>
        <w:t xml:space="preserve"> </w:t>
      </w:r>
      <w:r w:rsidR="00E114D5" w:rsidRPr="00886CD4">
        <w:rPr>
          <w:rFonts w:ascii="Arial" w:hAnsi="Arial" w:cs="Arial"/>
          <w:sz w:val="24"/>
          <w:szCs w:val="24"/>
          <w:rPrChange w:id="4210" w:author="Panagiotis Karkazis" w:date="2022-03-01T20:05:00Z">
            <w:rPr>
              <w:rFonts w:ascii="Arial" w:hAnsi="Arial" w:cs="Arial"/>
              <w:sz w:val="24"/>
              <w:szCs w:val="24"/>
              <w:highlight w:val="red"/>
            </w:rPr>
          </w:rPrChange>
        </w:rPr>
        <w:t>να ειδοποιείται η αστυνομία και ο ιδιοκτήτης του καταστήματος</w:t>
      </w:r>
      <w:r w:rsidR="00163304" w:rsidRPr="00886CD4">
        <w:rPr>
          <w:rFonts w:ascii="Arial" w:hAnsi="Arial" w:cs="Arial"/>
          <w:sz w:val="24"/>
          <w:szCs w:val="24"/>
          <w:rPrChange w:id="4211" w:author="Panagiotis Karkazis" w:date="2022-03-01T20:05:00Z">
            <w:rPr>
              <w:rFonts w:ascii="Arial" w:hAnsi="Arial" w:cs="Arial"/>
              <w:sz w:val="24"/>
              <w:szCs w:val="24"/>
              <w:highlight w:val="red"/>
            </w:rPr>
          </w:rPrChange>
        </w:rPr>
        <w:t xml:space="preserve"> </w:t>
      </w:r>
      <w:r w:rsidR="00163304" w:rsidRPr="00886CD4">
        <w:rPr>
          <w:rFonts w:ascii="Arial" w:hAnsi="Arial" w:cs="Arial"/>
          <w:sz w:val="24"/>
          <w:szCs w:val="24"/>
          <w:rPrChange w:id="4212" w:author="Panagiotis Karkazis" w:date="2022-03-01T20:05:00Z">
            <w:rPr>
              <w:rFonts w:ascii="Arial" w:hAnsi="Arial" w:cs="Arial"/>
              <w:sz w:val="24"/>
              <w:szCs w:val="24"/>
              <w:highlight w:val="red"/>
            </w:rPr>
          </w:rPrChange>
        </w:rPr>
        <w:lastRenderedPageBreak/>
        <w:t xml:space="preserve">για να γνωρίζουν ότι εντοπίστηκε ύποπτη κινητικότητα </w:t>
      </w:r>
      <w:r w:rsidR="006E1609" w:rsidRPr="00886CD4">
        <w:rPr>
          <w:rFonts w:ascii="Arial" w:hAnsi="Arial" w:cs="Arial"/>
          <w:sz w:val="24"/>
          <w:szCs w:val="24"/>
          <w:rPrChange w:id="4213" w:author="Panagiotis Karkazis" w:date="2022-03-01T20:05:00Z">
            <w:rPr>
              <w:rFonts w:ascii="Arial" w:hAnsi="Arial" w:cs="Arial"/>
              <w:sz w:val="24"/>
              <w:szCs w:val="24"/>
              <w:highlight w:val="red"/>
            </w:rPr>
          </w:rPrChange>
        </w:rPr>
        <w:t>[</w:t>
      </w:r>
      <w:r w:rsidR="006E1609" w:rsidRPr="00886CD4">
        <w:rPr>
          <w:lang w:val="en-US"/>
          <w:rPrChange w:id="4214" w:author="Panagiotis Karkazis" w:date="2022-03-01T20:05:00Z">
            <w:rPr>
              <w:highlight w:val="red"/>
              <w:lang w:val="en-US"/>
            </w:rPr>
          </w:rPrChange>
        </w:rPr>
        <w:t>Computer</w:t>
      </w:r>
      <w:r w:rsidR="006E1609" w:rsidRPr="00886CD4">
        <w:rPr>
          <w:rPrChange w:id="4215" w:author="Panagiotis Karkazis" w:date="2022-03-01T20:05:00Z">
            <w:rPr>
              <w:highlight w:val="red"/>
            </w:rPr>
          </w:rPrChange>
        </w:rPr>
        <w:t xml:space="preserve"> </w:t>
      </w:r>
      <w:r w:rsidR="006E1609" w:rsidRPr="00886CD4">
        <w:rPr>
          <w:lang w:val="en-US"/>
          <w:rPrChange w:id="4216" w:author="Panagiotis Karkazis" w:date="2022-03-01T20:05:00Z">
            <w:rPr>
              <w:highlight w:val="red"/>
              <w:lang w:val="en-US"/>
            </w:rPr>
          </w:rPrChange>
        </w:rPr>
        <w:t>Vision</w:t>
      </w:r>
      <w:r w:rsidR="006E1609" w:rsidRPr="00886CD4">
        <w:rPr>
          <w:rPrChange w:id="4217" w:author="Panagiotis Karkazis" w:date="2022-03-01T20:05:00Z">
            <w:rPr>
              <w:highlight w:val="red"/>
            </w:rPr>
          </w:rPrChange>
        </w:rPr>
        <w:t xml:space="preserve">: </w:t>
      </w:r>
      <w:r w:rsidR="006E1609" w:rsidRPr="00886CD4">
        <w:rPr>
          <w:lang w:val="en-US"/>
          <w:rPrChange w:id="4218" w:author="Panagiotis Karkazis" w:date="2022-03-01T20:05:00Z">
            <w:rPr>
              <w:highlight w:val="red"/>
              <w:lang w:val="en-US"/>
            </w:rPr>
          </w:rPrChange>
        </w:rPr>
        <w:t>Evolution</w:t>
      </w:r>
      <w:r w:rsidR="006E1609" w:rsidRPr="00886CD4">
        <w:rPr>
          <w:rPrChange w:id="4219" w:author="Panagiotis Karkazis" w:date="2022-03-01T20:05:00Z">
            <w:rPr>
              <w:highlight w:val="red"/>
            </w:rPr>
          </w:rPrChange>
        </w:rPr>
        <w:t xml:space="preserve"> </w:t>
      </w:r>
      <w:r w:rsidR="006E1609" w:rsidRPr="00886CD4">
        <w:rPr>
          <w:lang w:val="en-US"/>
          <w:rPrChange w:id="4220" w:author="Panagiotis Karkazis" w:date="2022-03-01T20:05:00Z">
            <w:rPr>
              <w:highlight w:val="red"/>
              <w:lang w:val="en-US"/>
            </w:rPr>
          </w:rPrChange>
        </w:rPr>
        <w:t>and</w:t>
      </w:r>
      <w:r w:rsidR="006E1609" w:rsidRPr="00886CD4">
        <w:rPr>
          <w:rPrChange w:id="4221" w:author="Panagiotis Karkazis" w:date="2022-03-01T20:05:00Z">
            <w:rPr>
              <w:highlight w:val="red"/>
            </w:rPr>
          </w:rPrChange>
        </w:rPr>
        <w:t xml:space="preserve"> </w:t>
      </w:r>
      <w:r w:rsidR="006E1609" w:rsidRPr="00886CD4">
        <w:rPr>
          <w:lang w:val="en-US"/>
          <w:rPrChange w:id="4222" w:author="Panagiotis Karkazis" w:date="2022-03-01T20:05:00Z">
            <w:rPr>
              <w:highlight w:val="red"/>
              <w:lang w:val="en-US"/>
            </w:rPr>
          </w:rPrChange>
        </w:rPr>
        <w:t>Promise</w:t>
      </w:r>
      <w:r w:rsidR="006E1609" w:rsidRPr="00886CD4">
        <w:rPr>
          <w:rPrChange w:id="4223" w:author="Panagiotis Karkazis" w:date="2022-03-01T20:05:00Z">
            <w:rPr>
              <w:highlight w:val="red"/>
            </w:rPr>
          </w:rPrChange>
        </w:rPr>
        <w:t>]</w:t>
      </w:r>
      <w:r w:rsidR="00163304" w:rsidRPr="00886CD4">
        <w:rPr>
          <w:rFonts w:ascii="Arial" w:hAnsi="Arial" w:cs="Arial"/>
          <w:sz w:val="24"/>
          <w:szCs w:val="24"/>
          <w:rPrChange w:id="4224" w:author="Panagiotis Karkazis" w:date="2022-03-01T20:05:00Z">
            <w:rPr>
              <w:rFonts w:ascii="Arial" w:hAnsi="Arial" w:cs="Arial"/>
              <w:sz w:val="24"/>
              <w:szCs w:val="24"/>
              <w:highlight w:val="red"/>
            </w:rPr>
          </w:rPrChange>
        </w:rPr>
        <w:t xml:space="preserve">. </w:t>
      </w:r>
      <w:r w:rsidR="006165C6" w:rsidRPr="00886CD4">
        <w:rPr>
          <w:rFonts w:ascii="Arial" w:hAnsi="Arial" w:cs="Arial"/>
          <w:sz w:val="24"/>
          <w:szCs w:val="24"/>
          <w:rPrChange w:id="4225" w:author="Panagiotis Karkazis" w:date="2022-03-01T20:05:00Z">
            <w:rPr>
              <w:rFonts w:ascii="Arial" w:hAnsi="Arial" w:cs="Arial"/>
              <w:sz w:val="24"/>
              <w:szCs w:val="24"/>
              <w:highlight w:val="red"/>
            </w:rPr>
          </w:rPrChange>
        </w:rPr>
        <w:t xml:space="preserve">Έχοντας τις εικόνες και τα βίντεο ως </w:t>
      </w:r>
      <w:r w:rsidR="00294FF2" w:rsidRPr="00886CD4">
        <w:rPr>
          <w:rFonts w:ascii="Arial" w:hAnsi="Arial" w:cs="Arial"/>
          <w:sz w:val="24"/>
          <w:szCs w:val="24"/>
          <w:rPrChange w:id="4226" w:author="Panagiotis Karkazis" w:date="2022-03-01T20:05:00Z">
            <w:rPr>
              <w:rFonts w:ascii="Arial" w:hAnsi="Arial" w:cs="Arial"/>
              <w:sz w:val="24"/>
              <w:szCs w:val="24"/>
              <w:highlight w:val="red"/>
            </w:rPr>
          </w:rPrChange>
        </w:rPr>
        <w:t>εισόδους</w:t>
      </w:r>
      <w:r w:rsidR="006165C6" w:rsidRPr="00886CD4">
        <w:rPr>
          <w:rFonts w:ascii="Arial" w:hAnsi="Arial" w:cs="Arial"/>
          <w:sz w:val="24"/>
          <w:szCs w:val="24"/>
          <w:rPrChange w:id="4227" w:author="Panagiotis Karkazis" w:date="2022-03-01T20:05:00Z">
            <w:rPr>
              <w:rFonts w:ascii="Arial" w:hAnsi="Arial" w:cs="Arial"/>
              <w:sz w:val="24"/>
              <w:szCs w:val="24"/>
              <w:highlight w:val="red"/>
            </w:rPr>
          </w:rPrChange>
        </w:rPr>
        <w:t>, ο αλγόριθμος Όρασης Υπολογιστών καταφέρνει να εξάγει από αυτά πληροφορία</w:t>
      </w:r>
      <w:r w:rsidR="003C5594" w:rsidRPr="00886CD4">
        <w:rPr>
          <w:rFonts w:ascii="Arial" w:hAnsi="Arial" w:cs="Arial"/>
          <w:sz w:val="24"/>
          <w:szCs w:val="24"/>
          <w:rPrChange w:id="4228" w:author="Panagiotis Karkazis" w:date="2022-03-01T20:05:00Z">
            <w:rPr>
              <w:rFonts w:ascii="Arial" w:hAnsi="Arial" w:cs="Arial"/>
              <w:sz w:val="24"/>
              <w:szCs w:val="24"/>
              <w:highlight w:val="red"/>
            </w:rPr>
          </w:rPrChange>
        </w:rPr>
        <w:t xml:space="preserve"> με την χρήση </w:t>
      </w:r>
      <w:r w:rsidR="00B57DB1" w:rsidRPr="00886CD4">
        <w:rPr>
          <w:rFonts w:ascii="Arial" w:hAnsi="Arial" w:cs="Arial"/>
          <w:sz w:val="24"/>
          <w:szCs w:val="24"/>
          <w:rPrChange w:id="4229" w:author="Panagiotis Karkazis" w:date="2022-03-01T20:05:00Z">
            <w:rPr>
              <w:rFonts w:ascii="Arial" w:hAnsi="Arial" w:cs="Arial"/>
              <w:sz w:val="24"/>
              <w:szCs w:val="24"/>
              <w:highlight w:val="red"/>
            </w:rPr>
          </w:rPrChange>
        </w:rPr>
        <w:t>διάφορων</w:t>
      </w:r>
      <w:r w:rsidR="003C5594" w:rsidRPr="00886CD4">
        <w:rPr>
          <w:rFonts w:ascii="Arial" w:hAnsi="Arial" w:cs="Arial"/>
          <w:sz w:val="24"/>
          <w:szCs w:val="24"/>
          <w:rPrChange w:id="4230" w:author="Panagiotis Karkazis" w:date="2022-03-01T20:05:00Z">
            <w:rPr>
              <w:rFonts w:ascii="Arial" w:hAnsi="Arial" w:cs="Arial"/>
              <w:sz w:val="24"/>
              <w:szCs w:val="24"/>
              <w:highlight w:val="red"/>
            </w:rPr>
          </w:rPrChange>
        </w:rPr>
        <w:t xml:space="preserve"> τεχνικών.</w:t>
      </w:r>
      <w:r w:rsidR="00645A7D" w:rsidRPr="00886CD4">
        <w:rPr>
          <w:rFonts w:ascii="Arial" w:hAnsi="Arial" w:cs="Arial"/>
          <w:sz w:val="24"/>
          <w:szCs w:val="24"/>
          <w:rPrChange w:id="4231" w:author="Panagiotis Karkazis" w:date="2022-03-01T20:05:00Z">
            <w:rPr>
              <w:rFonts w:ascii="Arial" w:hAnsi="Arial" w:cs="Arial"/>
              <w:sz w:val="24"/>
              <w:szCs w:val="24"/>
              <w:highlight w:val="red"/>
            </w:rPr>
          </w:rPrChange>
        </w:rPr>
        <w:t xml:space="preserve"> Μερικές από</w:t>
      </w:r>
      <w:r w:rsidR="00831BDE" w:rsidRPr="00886CD4">
        <w:rPr>
          <w:rFonts w:ascii="Arial" w:hAnsi="Arial" w:cs="Arial"/>
          <w:sz w:val="24"/>
          <w:szCs w:val="24"/>
          <w:rPrChange w:id="4232" w:author="Panagiotis Karkazis" w:date="2022-03-01T20:05:00Z">
            <w:rPr>
              <w:rFonts w:ascii="Arial" w:hAnsi="Arial" w:cs="Arial"/>
              <w:sz w:val="24"/>
              <w:szCs w:val="24"/>
              <w:highlight w:val="red"/>
            </w:rPr>
          </w:rPrChange>
        </w:rPr>
        <w:t xml:space="preserve"> τις βασικότερες</w:t>
      </w:r>
      <w:r w:rsidR="00645A7D" w:rsidRPr="00886CD4">
        <w:rPr>
          <w:rFonts w:ascii="Arial" w:hAnsi="Arial" w:cs="Arial"/>
          <w:sz w:val="24"/>
          <w:szCs w:val="24"/>
          <w:rPrChange w:id="4233" w:author="Panagiotis Karkazis" w:date="2022-03-01T20:05:00Z">
            <w:rPr>
              <w:rFonts w:ascii="Arial" w:hAnsi="Arial" w:cs="Arial"/>
              <w:sz w:val="24"/>
              <w:szCs w:val="24"/>
              <w:highlight w:val="red"/>
            </w:rPr>
          </w:rPrChange>
        </w:rPr>
        <w:t xml:space="preserve"> τεχνικές είναι </w:t>
      </w:r>
      <w:r w:rsidR="00D514A3" w:rsidRPr="00886CD4">
        <w:rPr>
          <w:rFonts w:ascii="Arial" w:hAnsi="Arial" w:cs="Arial"/>
          <w:sz w:val="24"/>
          <w:szCs w:val="24"/>
          <w:rPrChange w:id="4234" w:author="Panagiotis Karkazis" w:date="2022-03-01T20:05:00Z">
            <w:rPr>
              <w:rFonts w:ascii="Arial" w:hAnsi="Arial" w:cs="Arial"/>
              <w:sz w:val="24"/>
              <w:szCs w:val="24"/>
              <w:highlight w:val="red"/>
            </w:rPr>
          </w:rPrChange>
        </w:rPr>
        <w:t>οι εξής</w:t>
      </w:r>
      <w:r w:rsidR="00C060F4" w:rsidRPr="00886CD4">
        <w:rPr>
          <w:rFonts w:ascii="Arial" w:hAnsi="Arial" w:cs="Arial"/>
          <w:sz w:val="24"/>
          <w:szCs w:val="24"/>
          <w:rPrChange w:id="4235" w:author="Panagiotis Karkazis" w:date="2022-03-01T20:05:00Z">
            <w:rPr>
              <w:rFonts w:ascii="Arial" w:hAnsi="Arial" w:cs="Arial"/>
              <w:sz w:val="24"/>
              <w:szCs w:val="24"/>
              <w:highlight w:val="red"/>
            </w:rPr>
          </w:rPrChange>
        </w:rPr>
        <w:t xml:space="preserve"> [</w:t>
      </w:r>
      <w:r w:rsidR="00C060F4" w:rsidRPr="00886CD4">
        <w:rPr>
          <w:lang w:val="en-US"/>
          <w:rPrChange w:id="4236" w:author="Panagiotis Karkazis" w:date="2022-03-01T20:05:00Z">
            <w:rPr>
              <w:highlight w:val="red"/>
              <w:lang w:val="en-US"/>
            </w:rPr>
          </w:rPrChange>
        </w:rPr>
        <w:t>Computer</w:t>
      </w:r>
      <w:r w:rsidR="00C060F4" w:rsidRPr="00886CD4">
        <w:rPr>
          <w:rPrChange w:id="4237" w:author="Panagiotis Karkazis" w:date="2022-03-01T20:05:00Z">
            <w:rPr>
              <w:highlight w:val="red"/>
            </w:rPr>
          </w:rPrChange>
        </w:rPr>
        <w:t xml:space="preserve"> </w:t>
      </w:r>
      <w:r w:rsidR="00C060F4" w:rsidRPr="00886CD4">
        <w:rPr>
          <w:lang w:val="en-US"/>
          <w:rPrChange w:id="4238" w:author="Panagiotis Karkazis" w:date="2022-03-01T20:05:00Z">
            <w:rPr>
              <w:highlight w:val="red"/>
              <w:lang w:val="en-US"/>
            </w:rPr>
          </w:rPrChange>
        </w:rPr>
        <w:t>Vision</w:t>
      </w:r>
      <w:r w:rsidR="00C060F4" w:rsidRPr="00886CD4">
        <w:rPr>
          <w:rPrChange w:id="4239" w:author="Panagiotis Karkazis" w:date="2022-03-01T20:05:00Z">
            <w:rPr>
              <w:highlight w:val="red"/>
            </w:rPr>
          </w:rPrChange>
        </w:rPr>
        <w:t xml:space="preserve">: </w:t>
      </w:r>
      <w:r w:rsidR="00C060F4" w:rsidRPr="00886CD4">
        <w:rPr>
          <w:lang w:val="en-US"/>
          <w:rPrChange w:id="4240" w:author="Panagiotis Karkazis" w:date="2022-03-01T20:05:00Z">
            <w:rPr>
              <w:highlight w:val="red"/>
              <w:lang w:val="en-US"/>
            </w:rPr>
          </w:rPrChange>
        </w:rPr>
        <w:t>Evolution</w:t>
      </w:r>
      <w:r w:rsidR="00C060F4" w:rsidRPr="00886CD4">
        <w:rPr>
          <w:rPrChange w:id="4241" w:author="Panagiotis Karkazis" w:date="2022-03-01T20:05:00Z">
            <w:rPr>
              <w:highlight w:val="red"/>
            </w:rPr>
          </w:rPrChange>
        </w:rPr>
        <w:t xml:space="preserve"> </w:t>
      </w:r>
      <w:r w:rsidR="00C060F4" w:rsidRPr="00886CD4">
        <w:rPr>
          <w:lang w:val="en-US"/>
          <w:rPrChange w:id="4242" w:author="Panagiotis Karkazis" w:date="2022-03-01T20:05:00Z">
            <w:rPr>
              <w:highlight w:val="red"/>
              <w:lang w:val="en-US"/>
            </w:rPr>
          </w:rPrChange>
        </w:rPr>
        <w:t>and</w:t>
      </w:r>
      <w:r w:rsidR="00C060F4" w:rsidRPr="00886CD4">
        <w:rPr>
          <w:rPrChange w:id="4243" w:author="Panagiotis Karkazis" w:date="2022-03-01T20:05:00Z">
            <w:rPr>
              <w:highlight w:val="red"/>
            </w:rPr>
          </w:rPrChange>
        </w:rPr>
        <w:t xml:space="preserve"> </w:t>
      </w:r>
      <w:r w:rsidR="00C060F4" w:rsidRPr="00886CD4">
        <w:rPr>
          <w:lang w:val="en-US"/>
          <w:rPrChange w:id="4244" w:author="Panagiotis Karkazis" w:date="2022-03-01T20:05:00Z">
            <w:rPr>
              <w:highlight w:val="red"/>
              <w:lang w:val="en-US"/>
            </w:rPr>
          </w:rPrChange>
        </w:rPr>
        <w:t>Promise</w:t>
      </w:r>
      <w:r w:rsidR="00C060F4" w:rsidRPr="00886CD4">
        <w:rPr>
          <w:rPrChange w:id="4245" w:author="Panagiotis Karkazis" w:date="2022-03-01T20:05:00Z">
            <w:rPr>
              <w:highlight w:val="red"/>
            </w:rPr>
          </w:rPrChange>
        </w:rPr>
        <w:t>]</w:t>
      </w:r>
      <w:r w:rsidR="00D514A3" w:rsidRPr="00886CD4">
        <w:rPr>
          <w:rFonts w:ascii="Arial" w:hAnsi="Arial" w:cs="Arial"/>
          <w:sz w:val="24"/>
          <w:szCs w:val="24"/>
          <w:rPrChange w:id="4246" w:author="Panagiotis Karkazis" w:date="2022-03-01T20:05:00Z">
            <w:rPr>
              <w:rFonts w:ascii="Arial" w:hAnsi="Arial" w:cs="Arial"/>
              <w:sz w:val="24"/>
              <w:szCs w:val="24"/>
              <w:highlight w:val="red"/>
            </w:rPr>
          </w:rPrChange>
        </w:rPr>
        <w:t xml:space="preserve">: </w:t>
      </w:r>
    </w:p>
    <w:p w14:paraId="3043DCD7" w14:textId="548FB81F" w:rsidR="00163304" w:rsidRPr="00886CD4" w:rsidRDefault="00A257BE" w:rsidP="00163304">
      <w:pPr>
        <w:pStyle w:val="a3"/>
        <w:numPr>
          <w:ilvl w:val="0"/>
          <w:numId w:val="13"/>
        </w:numPr>
        <w:spacing w:after="0" w:line="360" w:lineRule="auto"/>
        <w:jc w:val="both"/>
        <w:rPr>
          <w:rFonts w:ascii="Arial" w:hAnsi="Arial" w:cs="Arial"/>
          <w:sz w:val="24"/>
          <w:szCs w:val="24"/>
          <w:rPrChange w:id="4247" w:author="Panagiotis Karkazis" w:date="2022-03-01T20:05:00Z">
            <w:rPr>
              <w:rFonts w:ascii="Arial" w:hAnsi="Arial" w:cs="Arial"/>
              <w:sz w:val="24"/>
              <w:szCs w:val="24"/>
              <w:highlight w:val="red"/>
            </w:rPr>
          </w:rPrChange>
        </w:rPr>
      </w:pPr>
      <w:r w:rsidRPr="00886CD4">
        <w:rPr>
          <w:rFonts w:ascii="Arial" w:hAnsi="Arial" w:cs="Arial"/>
          <w:sz w:val="24"/>
          <w:szCs w:val="24"/>
          <w:rPrChange w:id="4248" w:author="Panagiotis Karkazis" w:date="2022-03-01T20:05:00Z">
            <w:rPr>
              <w:rFonts w:ascii="Arial" w:hAnsi="Arial" w:cs="Arial"/>
              <w:sz w:val="24"/>
              <w:szCs w:val="24"/>
              <w:highlight w:val="red"/>
            </w:rPr>
          </w:rPrChange>
        </w:rPr>
        <w:t>Α</w:t>
      </w:r>
      <w:r w:rsidR="00D514A3" w:rsidRPr="00886CD4">
        <w:rPr>
          <w:rFonts w:ascii="Arial" w:hAnsi="Arial" w:cs="Arial"/>
          <w:sz w:val="24"/>
          <w:szCs w:val="24"/>
          <w:rPrChange w:id="4249" w:author="Panagiotis Karkazis" w:date="2022-03-01T20:05:00Z">
            <w:rPr>
              <w:rFonts w:ascii="Arial" w:hAnsi="Arial" w:cs="Arial"/>
              <w:sz w:val="24"/>
              <w:szCs w:val="24"/>
              <w:highlight w:val="red"/>
            </w:rPr>
          </w:rPrChange>
        </w:rPr>
        <w:t>νίχνευση αντικειμένων</w:t>
      </w:r>
      <w:r w:rsidR="00D93F3A" w:rsidRPr="00886CD4">
        <w:rPr>
          <w:rFonts w:ascii="Arial" w:hAnsi="Arial" w:cs="Arial"/>
          <w:sz w:val="24"/>
          <w:szCs w:val="24"/>
          <w:rPrChange w:id="4250" w:author="Panagiotis Karkazis" w:date="2022-03-01T20:05:00Z">
            <w:rPr>
              <w:rFonts w:ascii="Arial" w:hAnsi="Arial" w:cs="Arial"/>
              <w:sz w:val="24"/>
              <w:szCs w:val="24"/>
              <w:highlight w:val="red"/>
            </w:rPr>
          </w:rPrChange>
        </w:rPr>
        <w:t xml:space="preserve"> (</w:t>
      </w:r>
      <w:r w:rsidR="00D93F3A" w:rsidRPr="00886CD4">
        <w:rPr>
          <w:rFonts w:ascii="Arial" w:hAnsi="Arial" w:cs="Arial"/>
          <w:sz w:val="24"/>
          <w:szCs w:val="24"/>
          <w:lang w:val="en-US"/>
          <w:rPrChange w:id="4251" w:author="Panagiotis Karkazis" w:date="2022-03-01T20:05:00Z">
            <w:rPr>
              <w:rFonts w:ascii="Arial" w:hAnsi="Arial" w:cs="Arial"/>
              <w:sz w:val="24"/>
              <w:szCs w:val="24"/>
              <w:highlight w:val="red"/>
              <w:lang w:val="en-US"/>
            </w:rPr>
          </w:rPrChange>
        </w:rPr>
        <w:t>object</w:t>
      </w:r>
      <w:r w:rsidR="00D93F3A" w:rsidRPr="00886CD4">
        <w:rPr>
          <w:rFonts w:ascii="Arial" w:hAnsi="Arial" w:cs="Arial"/>
          <w:sz w:val="24"/>
          <w:szCs w:val="24"/>
          <w:rPrChange w:id="4252" w:author="Panagiotis Karkazis" w:date="2022-03-01T20:05:00Z">
            <w:rPr>
              <w:rFonts w:ascii="Arial" w:hAnsi="Arial" w:cs="Arial"/>
              <w:sz w:val="24"/>
              <w:szCs w:val="24"/>
              <w:highlight w:val="red"/>
            </w:rPr>
          </w:rPrChange>
        </w:rPr>
        <w:t xml:space="preserve"> </w:t>
      </w:r>
      <w:r w:rsidR="00D93F3A" w:rsidRPr="00886CD4">
        <w:rPr>
          <w:rFonts w:ascii="Arial" w:hAnsi="Arial" w:cs="Arial"/>
          <w:sz w:val="24"/>
          <w:szCs w:val="24"/>
          <w:lang w:val="en-US"/>
          <w:rPrChange w:id="4253" w:author="Panagiotis Karkazis" w:date="2022-03-01T20:05:00Z">
            <w:rPr>
              <w:rFonts w:ascii="Arial" w:hAnsi="Arial" w:cs="Arial"/>
              <w:sz w:val="24"/>
              <w:szCs w:val="24"/>
              <w:highlight w:val="red"/>
              <w:lang w:val="en-US"/>
            </w:rPr>
          </w:rPrChange>
        </w:rPr>
        <w:t>detection</w:t>
      </w:r>
      <w:r w:rsidR="00D93F3A" w:rsidRPr="00886CD4">
        <w:rPr>
          <w:rFonts w:ascii="Arial" w:hAnsi="Arial" w:cs="Arial"/>
          <w:sz w:val="24"/>
          <w:szCs w:val="24"/>
          <w:rPrChange w:id="4254" w:author="Panagiotis Karkazis" w:date="2022-03-01T20:05:00Z">
            <w:rPr>
              <w:rFonts w:ascii="Arial" w:hAnsi="Arial" w:cs="Arial"/>
              <w:sz w:val="24"/>
              <w:szCs w:val="24"/>
              <w:highlight w:val="red"/>
            </w:rPr>
          </w:rPrChange>
        </w:rPr>
        <w:t>)</w:t>
      </w:r>
    </w:p>
    <w:p w14:paraId="1DD6B2E7" w14:textId="5170EC8E" w:rsidR="00163304" w:rsidRPr="00886CD4" w:rsidRDefault="00A257BE" w:rsidP="00163304">
      <w:pPr>
        <w:pStyle w:val="a3"/>
        <w:numPr>
          <w:ilvl w:val="0"/>
          <w:numId w:val="13"/>
        </w:numPr>
        <w:spacing w:after="0" w:line="360" w:lineRule="auto"/>
        <w:jc w:val="both"/>
        <w:rPr>
          <w:rFonts w:ascii="Arial" w:hAnsi="Arial" w:cs="Arial"/>
          <w:sz w:val="24"/>
          <w:szCs w:val="24"/>
          <w:rPrChange w:id="4255" w:author="Panagiotis Karkazis" w:date="2022-03-01T20:05:00Z">
            <w:rPr>
              <w:rFonts w:ascii="Arial" w:hAnsi="Arial" w:cs="Arial"/>
              <w:sz w:val="24"/>
              <w:szCs w:val="24"/>
              <w:highlight w:val="red"/>
            </w:rPr>
          </w:rPrChange>
        </w:rPr>
      </w:pPr>
      <w:r w:rsidRPr="00886CD4">
        <w:rPr>
          <w:rFonts w:ascii="Arial" w:hAnsi="Arial" w:cs="Arial"/>
          <w:sz w:val="24"/>
          <w:szCs w:val="24"/>
          <w:rPrChange w:id="4256" w:author="Panagiotis Karkazis" w:date="2022-03-01T20:05:00Z">
            <w:rPr>
              <w:rFonts w:ascii="Arial" w:hAnsi="Arial" w:cs="Arial"/>
              <w:sz w:val="24"/>
              <w:szCs w:val="24"/>
              <w:highlight w:val="red"/>
            </w:rPr>
          </w:rPrChange>
        </w:rPr>
        <w:t>Α</w:t>
      </w:r>
      <w:r w:rsidR="00D514A3" w:rsidRPr="00886CD4">
        <w:rPr>
          <w:rFonts w:ascii="Arial" w:hAnsi="Arial" w:cs="Arial"/>
          <w:sz w:val="24"/>
          <w:szCs w:val="24"/>
          <w:rPrChange w:id="4257" w:author="Panagiotis Karkazis" w:date="2022-03-01T20:05:00Z">
            <w:rPr>
              <w:rFonts w:ascii="Arial" w:hAnsi="Arial" w:cs="Arial"/>
              <w:sz w:val="24"/>
              <w:szCs w:val="24"/>
              <w:highlight w:val="red"/>
            </w:rPr>
          </w:rPrChange>
        </w:rPr>
        <w:t>νίχνευση προσώπου</w:t>
      </w:r>
      <w:r w:rsidR="00D93F3A" w:rsidRPr="00886CD4">
        <w:rPr>
          <w:rFonts w:ascii="Arial" w:hAnsi="Arial" w:cs="Arial"/>
          <w:sz w:val="24"/>
          <w:szCs w:val="24"/>
          <w:rPrChange w:id="4258" w:author="Panagiotis Karkazis" w:date="2022-03-01T20:05:00Z">
            <w:rPr>
              <w:rFonts w:ascii="Arial" w:hAnsi="Arial" w:cs="Arial"/>
              <w:sz w:val="24"/>
              <w:szCs w:val="24"/>
              <w:highlight w:val="red"/>
            </w:rPr>
          </w:rPrChange>
        </w:rPr>
        <w:t xml:space="preserve"> (</w:t>
      </w:r>
      <w:r w:rsidR="00D93F3A" w:rsidRPr="00886CD4">
        <w:rPr>
          <w:rFonts w:ascii="Arial" w:hAnsi="Arial" w:cs="Arial"/>
          <w:sz w:val="24"/>
          <w:szCs w:val="24"/>
          <w:lang w:val="en-US"/>
          <w:rPrChange w:id="4259" w:author="Panagiotis Karkazis" w:date="2022-03-01T20:05:00Z">
            <w:rPr>
              <w:rFonts w:ascii="Arial" w:hAnsi="Arial" w:cs="Arial"/>
              <w:sz w:val="24"/>
              <w:szCs w:val="24"/>
              <w:highlight w:val="red"/>
              <w:lang w:val="en-US"/>
            </w:rPr>
          </w:rPrChange>
        </w:rPr>
        <w:t>face</w:t>
      </w:r>
      <w:r w:rsidR="00D93F3A" w:rsidRPr="00886CD4">
        <w:rPr>
          <w:rFonts w:ascii="Arial" w:hAnsi="Arial" w:cs="Arial"/>
          <w:sz w:val="24"/>
          <w:szCs w:val="24"/>
          <w:rPrChange w:id="4260" w:author="Panagiotis Karkazis" w:date="2022-03-01T20:05:00Z">
            <w:rPr>
              <w:rFonts w:ascii="Arial" w:hAnsi="Arial" w:cs="Arial"/>
              <w:sz w:val="24"/>
              <w:szCs w:val="24"/>
              <w:highlight w:val="red"/>
            </w:rPr>
          </w:rPrChange>
        </w:rPr>
        <w:t xml:space="preserve"> </w:t>
      </w:r>
      <w:r w:rsidR="00D93F3A" w:rsidRPr="00886CD4">
        <w:rPr>
          <w:rFonts w:ascii="Arial" w:hAnsi="Arial" w:cs="Arial"/>
          <w:sz w:val="24"/>
          <w:szCs w:val="24"/>
          <w:lang w:val="en-US"/>
          <w:rPrChange w:id="4261" w:author="Panagiotis Karkazis" w:date="2022-03-01T20:05:00Z">
            <w:rPr>
              <w:rFonts w:ascii="Arial" w:hAnsi="Arial" w:cs="Arial"/>
              <w:sz w:val="24"/>
              <w:szCs w:val="24"/>
              <w:highlight w:val="red"/>
              <w:lang w:val="en-US"/>
            </w:rPr>
          </w:rPrChange>
        </w:rPr>
        <w:t>detection</w:t>
      </w:r>
      <w:r w:rsidR="00D93F3A" w:rsidRPr="00886CD4">
        <w:rPr>
          <w:rFonts w:ascii="Arial" w:hAnsi="Arial" w:cs="Arial"/>
          <w:sz w:val="24"/>
          <w:szCs w:val="24"/>
          <w:rPrChange w:id="4262" w:author="Panagiotis Karkazis" w:date="2022-03-01T20:05:00Z">
            <w:rPr>
              <w:rFonts w:ascii="Arial" w:hAnsi="Arial" w:cs="Arial"/>
              <w:sz w:val="24"/>
              <w:szCs w:val="24"/>
              <w:highlight w:val="red"/>
            </w:rPr>
          </w:rPrChange>
        </w:rPr>
        <w:t>)</w:t>
      </w:r>
    </w:p>
    <w:p w14:paraId="763D0141" w14:textId="6D6DB7D3" w:rsidR="00163304" w:rsidRPr="00886CD4" w:rsidRDefault="00A257BE" w:rsidP="00163304">
      <w:pPr>
        <w:pStyle w:val="a3"/>
        <w:numPr>
          <w:ilvl w:val="0"/>
          <w:numId w:val="13"/>
        </w:numPr>
        <w:spacing w:after="0" w:line="360" w:lineRule="auto"/>
        <w:jc w:val="both"/>
        <w:rPr>
          <w:rFonts w:ascii="Arial" w:hAnsi="Arial" w:cs="Arial"/>
          <w:sz w:val="24"/>
          <w:szCs w:val="24"/>
          <w:rPrChange w:id="4263" w:author="Panagiotis Karkazis" w:date="2022-03-01T20:05:00Z">
            <w:rPr>
              <w:rFonts w:ascii="Arial" w:hAnsi="Arial" w:cs="Arial"/>
              <w:sz w:val="24"/>
              <w:szCs w:val="24"/>
              <w:highlight w:val="red"/>
            </w:rPr>
          </w:rPrChange>
        </w:rPr>
      </w:pPr>
      <w:r w:rsidRPr="00886CD4">
        <w:rPr>
          <w:rFonts w:ascii="Arial" w:hAnsi="Arial" w:cs="Arial"/>
          <w:sz w:val="24"/>
          <w:szCs w:val="24"/>
          <w:rPrChange w:id="4264" w:author="Panagiotis Karkazis" w:date="2022-03-01T20:05:00Z">
            <w:rPr>
              <w:rFonts w:ascii="Arial" w:hAnsi="Arial" w:cs="Arial"/>
              <w:sz w:val="24"/>
              <w:szCs w:val="24"/>
              <w:highlight w:val="red"/>
            </w:rPr>
          </w:rPrChange>
        </w:rPr>
        <w:t>Α</w:t>
      </w:r>
      <w:r w:rsidR="00D514A3" w:rsidRPr="00886CD4">
        <w:rPr>
          <w:rFonts w:ascii="Arial" w:hAnsi="Arial" w:cs="Arial"/>
          <w:sz w:val="24"/>
          <w:szCs w:val="24"/>
          <w:rPrChange w:id="4265" w:author="Panagiotis Karkazis" w:date="2022-03-01T20:05:00Z">
            <w:rPr>
              <w:rFonts w:ascii="Arial" w:hAnsi="Arial" w:cs="Arial"/>
              <w:sz w:val="24"/>
              <w:szCs w:val="24"/>
              <w:highlight w:val="red"/>
            </w:rPr>
          </w:rPrChange>
        </w:rPr>
        <w:t>νίχνευση γωνιών</w:t>
      </w:r>
      <w:r w:rsidR="00E761C6" w:rsidRPr="00886CD4">
        <w:rPr>
          <w:rFonts w:ascii="Arial" w:hAnsi="Arial" w:cs="Arial"/>
          <w:sz w:val="24"/>
          <w:szCs w:val="24"/>
          <w:rPrChange w:id="4266" w:author="Panagiotis Karkazis" w:date="2022-03-01T20:05:00Z">
            <w:rPr>
              <w:rFonts w:ascii="Arial" w:hAnsi="Arial" w:cs="Arial"/>
              <w:sz w:val="24"/>
              <w:szCs w:val="24"/>
              <w:highlight w:val="red"/>
            </w:rPr>
          </w:rPrChange>
        </w:rPr>
        <w:t xml:space="preserve"> (</w:t>
      </w:r>
      <w:r w:rsidR="00E761C6" w:rsidRPr="00886CD4">
        <w:rPr>
          <w:rFonts w:ascii="Arial" w:hAnsi="Arial" w:cs="Arial"/>
          <w:sz w:val="24"/>
          <w:szCs w:val="24"/>
          <w:lang w:val="en-US"/>
          <w:rPrChange w:id="4267" w:author="Panagiotis Karkazis" w:date="2022-03-01T20:05:00Z">
            <w:rPr>
              <w:rFonts w:ascii="Arial" w:hAnsi="Arial" w:cs="Arial"/>
              <w:sz w:val="24"/>
              <w:szCs w:val="24"/>
              <w:highlight w:val="red"/>
              <w:lang w:val="en-US"/>
            </w:rPr>
          </w:rPrChange>
        </w:rPr>
        <w:t>corner</w:t>
      </w:r>
      <w:r w:rsidR="00E761C6" w:rsidRPr="00886CD4">
        <w:rPr>
          <w:rFonts w:ascii="Arial" w:hAnsi="Arial" w:cs="Arial"/>
          <w:sz w:val="24"/>
          <w:szCs w:val="24"/>
          <w:rPrChange w:id="4268" w:author="Panagiotis Karkazis" w:date="2022-03-01T20:05:00Z">
            <w:rPr>
              <w:rFonts w:ascii="Arial" w:hAnsi="Arial" w:cs="Arial"/>
              <w:sz w:val="24"/>
              <w:szCs w:val="24"/>
              <w:highlight w:val="red"/>
            </w:rPr>
          </w:rPrChange>
        </w:rPr>
        <w:t xml:space="preserve"> </w:t>
      </w:r>
      <w:r w:rsidR="00E761C6" w:rsidRPr="00886CD4">
        <w:rPr>
          <w:rFonts w:ascii="Arial" w:hAnsi="Arial" w:cs="Arial"/>
          <w:sz w:val="24"/>
          <w:szCs w:val="24"/>
          <w:lang w:val="en-US"/>
          <w:rPrChange w:id="4269" w:author="Panagiotis Karkazis" w:date="2022-03-01T20:05:00Z">
            <w:rPr>
              <w:rFonts w:ascii="Arial" w:hAnsi="Arial" w:cs="Arial"/>
              <w:sz w:val="24"/>
              <w:szCs w:val="24"/>
              <w:highlight w:val="red"/>
              <w:lang w:val="en-US"/>
            </w:rPr>
          </w:rPrChange>
        </w:rPr>
        <w:t>detection</w:t>
      </w:r>
      <w:r w:rsidR="00E761C6" w:rsidRPr="00886CD4">
        <w:rPr>
          <w:rFonts w:ascii="Arial" w:hAnsi="Arial" w:cs="Arial"/>
          <w:sz w:val="24"/>
          <w:szCs w:val="24"/>
          <w:rPrChange w:id="4270" w:author="Panagiotis Karkazis" w:date="2022-03-01T20:05:00Z">
            <w:rPr>
              <w:rFonts w:ascii="Arial" w:hAnsi="Arial" w:cs="Arial"/>
              <w:sz w:val="24"/>
              <w:szCs w:val="24"/>
              <w:highlight w:val="red"/>
            </w:rPr>
          </w:rPrChange>
        </w:rPr>
        <w:t>)</w:t>
      </w:r>
    </w:p>
    <w:p w14:paraId="312B47BD" w14:textId="0C4ACD00" w:rsidR="00163304" w:rsidRPr="00886CD4" w:rsidRDefault="00A257BE" w:rsidP="00163304">
      <w:pPr>
        <w:pStyle w:val="a3"/>
        <w:numPr>
          <w:ilvl w:val="0"/>
          <w:numId w:val="13"/>
        </w:numPr>
        <w:spacing w:after="0" w:line="360" w:lineRule="auto"/>
        <w:jc w:val="both"/>
        <w:rPr>
          <w:rFonts w:ascii="Arial" w:hAnsi="Arial" w:cs="Arial"/>
          <w:sz w:val="24"/>
          <w:szCs w:val="24"/>
          <w:rPrChange w:id="4271" w:author="Panagiotis Karkazis" w:date="2022-03-01T20:05:00Z">
            <w:rPr>
              <w:rFonts w:ascii="Arial" w:hAnsi="Arial" w:cs="Arial"/>
              <w:sz w:val="24"/>
              <w:szCs w:val="24"/>
              <w:highlight w:val="red"/>
            </w:rPr>
          </w:rPrChange>
        </w:rPr>
      </w:pPr>
      <w:r w:rsidRPr="00886CD4">
        <w:rPr>
          <w:rFonts w:ascii="Arial" w:hAnsi="Arial" w:cs="Arial"/>
          <w:sz w:val="24"/>
          <w:szCs w:val="24"/>
          <w:rPrChange w:id="4272" w:author="Panagiotis Karkazis" w:date="2022-03-01T20:05:00Z">
            <w:rPr>
              <w:rFonts w:ascii="Arial" w:hAnsi="Arial" w:cs="Arial"/>
              <w:sz w:val="24"/>
              <w:szCs w:val="24"/>
              <w:highlight w:val="red"/>
            </w:rPr>
          </w:rPrChange>
        </w:rPr>
        <w:t>Ε</w:t>
      </w:r>
      <w:r w:rsidR="00D514A3" w:rsidRPr="00886CD4">
        <w:rPr>
          <w:rFonts w:ascii="Arial" w:hAnsi="Arial" w:cs="Arial"/>
          <w:sz w:val="24"/>
          <w:szCs w:val="24"/>
          <w:rPrChange w:id="4273" w:author="Panagiotis Karkazis" w:date="2022-03-01T20:05:00Z">
            <w:rPr>
              <w:rFonts w:ascii="Arial" w:hAnsi="Arial" w:cs="Arial"/>
              <w:sz w:val="24"/>
              <w:szCs w:val="24"/>
              <w:highlight w:val="red"/>
            </w:rPr>
          </w:rPrChange>
        </w:rPr>
        <w:t>ντοπισμός αντικειμένων</w:t>
      </w:r>
      <w:r w:rsidR="00E761C6" w:rsidRPr="00886CD4">
        <w:rPr>
          <w:rFonts w:ascii="Arial" w:hAnsi="Arial" w:cs="Arial"/>
          <w:sz w:val="24"/>
          <w:szCs w:val="24"/>
          <w:rPrChange w:id="4274" w:author="Panagiotis Karkazis" w:date="2022-03-01T20:05:00Z">
            <w:rPr>
              <w:rFonts w:ascii="Arial" w:hAnsi="Arial" w:cs="Arial"/>
              <w:sz w:val="24"/>
              <w:szCs w:val="24"/>
              <w:highlight w:val="red"/>
            </w:rPr>
          </w:rPrChange>
        </w:rPr>
        <w:t xml:space="preserve"> (</w:t>
      </w:r>
      <w:r w:rsidR="00E761C6" w:rsidRPr="00886CD4">
        <w:rPr>
          <w:rFonts w:ascii="Arial" w:hAnsi="Arial" w:cs="Arial"/>
          <w:sz w:val="24"/>
          <w:szCs w:val="24"/>
          <w:lang w:val="en-US"/>
          <w:rPrChange w:id="4275" w:author="Panagiotis Karkazis" w:date="2022-03-01T20:05:00Z">
            <w:rPr>
              <w:rFonts w:ascii="Arial" w:hAnsi="Arial" w:cs="Arial"/>
              <w:sz w:val="24"/>
              <w:szCs w:val="24"/>
              <w:highlight w:val="red"/>
              <w:lang w:val="en-US"/>
            </w:rPr>
          </w:rPrChange>
        </w:rPr>
        <w:t>object</w:t>
      </w:r>
      <w:r w:rsidR="00E761C6" w:rsidRPr="00886CD4">
        <w:rPr>
          <w:rFonts w:ascii="Arial" w:hAnsi="Arial" w:cs="Arial"/>
          <w:sz w:val="24"/>
          <w:szCs w:val="24"/>
          <w:rPrChange w:id="4276" w:author="Panagiotis Karkazis" w:date="2022-03-01T20:05:00Z">
            <w:rPr>
              <w:rFonts w:ascii="Arial" w:hAnsi="Arial" w:cs="Arial"/>
              <w:sz w:val="24"/>
              <w:szCs w:val="24"/>
              <w:highlight w:val="red"/>
            </w:rPr>
          </w:rPrChange>
        </w:rPr>
        <w:t xml:space="preserve"> </w:t>
      </w:r>
      <w:r w:rsidR="00E761C6" w:rsidRPr="00886CD4">
        <w:rPr>
          <w:rFonts w:ascii="Arial" w:hAnsi="Arial" w:cs="Arial"/>
          <w:sz w:val="24"/>
          <w:szCs w:val="24"/>
          <w:lang w:val="en-US"/>
          <w:rPrChange w:id="4277" w:author="Panagiotis Karkazis" w:date="2022-03-01T20:05:00Z">
            <w:rPr>
              <w:rFonts w:ascii="Arial" w:hAnsi="Arial" w:cs="Arial"/>
              <w:sz w:val="24"/>
              <w:szCs w:val="24"/>
              <w:highlight w:val="red"/>
              <w:lang w:val="en-US"/>
            </w:rPr>
          </w:rPrChange>
        </w:rPr>
        <w:t>tracking</w:t>
      </w:r>
      <w:r w:rsidR="00E761C6" w:rsidRPr="00886CD4">
        <w:rPr>
          <w:rFonts w:ascii="Arial" w:hAnsi="Arial" w:cs="Arial"/>
          <w:sz w:val="24"/>
          <w:szCs w:val="24"/>
          <w:rPrChange w:id="4278" w:author="Panagiotis Karkazis" w:date="2022-03-01T20:05:00Z">
            <w:rPr>
              <w:rFonts w:ascii="Arial" w:hAnsi="Arial" w:cs="Arial"/>
              <w:sz w:val="24"/>
              <w:szCs w:val="24"/>
              <w:highlight w:val="red"/>
            </w:rPr>
          </w:rPrChange>
        </w:rPr>
        <w:t>)</w:t>
      </w:r>
    </w:p>
    <w:p w14:paraId="736C0F17" w14:textId="26701E54" w:rsidR="003905F7" w:rsidRPr="00886CD4" w:rsidRDefault="00A257BE" w:rsidP="00163304">
      <w:pPr>
        <w:pStyle w:val="a3"/>
        <w:numPr>
          <w:ilvl w:val="0"/>
          <w:numId w:val="13"/>
        </w:numPr>
        <w:spacing w:after="0" w:line="360" w:lineRule="auto"/>
        <w:jc w:val="both"/>
        <w:rPr>
          <w:rFonts w:ascii="Arial" w:hAnsi="Arial" w:cs="Arial"/>
          <w:sz w:val="24"/>
          <w:szCs w:val="24"/>
          <w:rPrChange w:id="4279" w:author="Panagiotis Karkazis" w:date="2022-03-01T20:05:00Z">
            <w:rPr>
              <w:rFonts w:ascii="Arial" w:hAnsi="Arial" w:cs="Arial"/>
              <w:sz w:val="24"/>
              <w:szCs w:val="24"/>
              <w:highlight w:val="red"/>
            </w:rPr>
          </w:rPrChange>
        </w:rPr>
      </w:pPr>
      <w:r w:rsidRPr="00886CD4">
        <w:rPr>
          <w:rFonts w:ascii="Arial" w:hAnsi="Arial" w:cs="Arial"/>
          <w:sz w:val="24"/>
          <w:szCs w:val="24"/>
          <w:rPrChange w:id="4280" w:author="Panagiotis Karkazis" w:date="2022-03-01T20:05:00Z">
            <w:rPr>
              <w:rFonts w:ascii="Arial" w:hAnsi="Arial" w:cs="Arial"/>
              <w:sz w:val="24"/>
              <w:szCs w:val="24"/>
              <w:highlight w:val="red"/>
            </w:rPr>
          </w:rPrChange>
        </w:rPr>
        <w:t>Τ</w:t>
      </w:r>
      <w:r w:rsidR="00E761C6" w:rsidRPr="00886CD4">
        <w:rPr>
          <w:rFonts w:ascii="Arial" w:hAnsi="Arial" w:cs="Arial"/>
          <w:sz w:val="24"/>
          <w:szCs w:val="24"/>
          <w:rPrChange w:id="4281" w:author="Panagiotis Karkazis" w:date="2022-03-01T20:05:00Z">
            <w:rPr>
              <w:rFonts w:ascii="Arial" w:hAnsi="Arial" w:cs="Arial"/>
              <w:sz w:val="24"/>
              <w:szCs w:val="24"/>
              <w:highlight w:val="red"/>
            </w:rPr>
          </w:rPrChange>
        </w:rPr>
        <w:t>αίριασμα προτύπων (</w:t>
      </w:r>
      <w:r w:rsidR="00E761C6" w:rsidRPr="00886CD4">
        <w:rPr>
          <w:rFonts w:ascii="Arial" w:hAnsi="Arial" w:cs="Arial"/>
          <w:sz w:val="24"/>
          <w:szCs w:val="24"/>
          <w:lang w:val="en-US"/>
          <w:rPrChange w:id="4282" w:author="Panagiotis Karkazis" w:date="2022-03-01T20:05:00Z">
            <w:rPr>
              <w:rFonts w:ascii="Arial" w:hAnsi="Arial" w:cs="Arial"/>
              <w:sz w:val="24"/>
              <w:szCs w:val="24"/>
              <w:highlight w:val="red"/>
              <w:lang w:val="en-US"/>
            </w:rPr>
          </w:rPrChange>
        </w:rPr>
        <w:t>template</w:t>
      </w:r>
      <w:r w:rsidR="00E761C6" w:rsidRPr="00886CD4">
        <w:rPr>
          <w:rFonts w:ascii="Arial" w:hAnsi="Arial" w:cs="Arial"/>
          <w:sz w:val="24"/>
          <w:szCs w:val="24"/>
          <w:rPrChange w:id="4283" w:author="Panagiotis Karkazis" w:date="2022-03-01T20:05:00Z">
            <w:rPr>
              <w:rFonts w:ascii="Arial" w:hAnsi="Arial" w:cs="Arial"/>
              <w:sz w:val="24"/>
              <w:szCs w:val="24"/>
              <w:highlight w:val="red"/>
            </w:rPr>
          </w:rPrChange>
        </w:rPr>
        <w:t xml:space="preserve"> </w:t>
      </w:r>
      <w:r w:rsidR="00E761C6" w:rsidRPr="00886CD4">
        <w:rPr>
          <w:rFonts w:ascii="Arial" w:hAnsi="Arial" w:cs="Arial"/>
          <w:sz w:val="24"/>
          <w:szCs w:val="24"/>
          <w:lang w:val="en-US"/>
          <w:rPrChange w:id="4284" w:author="Panagiotis Karkazis" w:date="2022-03-01T20:05:00Z">
            <w:rPr>
              <w:rFonts w:ascii="Arial" w:hAnsi="Arial" w:cs="Arial"/>
              <w:sz w:val="24"/>
              <w:szCs w:val="24"/>
              <w:highlight w:val="red"/>
              <w:lang w:val="en-US"/>
            </w:rPr>
          </w:rPrChange>
        </w:rPr>
        <w:t>matching</w:t>
      </w:r>
      <w:r w:rsidR="00E761C6" w:rsidRPr="00886CD4">
        <w:rPr>
          <w:rFonts w:ascii="Arial" w:hAnsi="Arial" w:cs="Arial"/>
          <w:sz w:val="24"/>
          <w:szCs w:val="24"/>
          <w:rPrChange w:id="4285" w:author="Panagiotis Karkazis" w:date="2022-03-01T20:05:00Z">
            <w:rPr>
              <w:rFonts w:ascii="Arial" w:hAnsi="Arial" w:cs="Arial"/>
              <w:sz w:val="24"/>
              <w:szCs w:val="24"/>
              <w:highlight w:val="red"/>
            </w:rPr>
          </w:rPrChange>
        </w:rPr>
        <w:t>)</w:t>
      </w:r>
      <w:r w:rsidR="00D17623" w:rsidRPr="00886CD4">
        <w:rPr>
          <w:rFonts w:ascii="Arial" w:hAnsi="Arial" w:cs="Arial"/>
          <w:sz w:val="24"/>
          <w:szCs w:val="24"/>
          <w:rPrChange w:id="4286" w:author="Panagiotis Karkazis" w:date="2022-03-01T20:05:00Z">
            <w:rPr>
              <w:rFonts w:ascii="Arial" w:hAnsi="Arial" w:cs="Arial"/>
              <w:sz w:val="24"/>
              <w:szCs w:val="24"/>
              <w:highlight w:val="red"/>
            </w:rPr>
          </w:rPrChange>
        </w:rPr>
        <w:t>.</w:t>
      </w:r>
      <w:r w:rsidR="00D514A3" w:rsidRPr="00886CD4">
        <w:rPr>
          <w:rFonts w:ascii="Arial" w:hAnsi="Arial" w:cs="Arial"/>
          <w:sz w:val="24"/>
          <w:szCs w:val="24"/>
          <w:rPrChange w:id="4287" w:author="Panagiotis Karkazis" w:date="2022-03-01T20:05:00Z">
            <w:rPr>
              <w:rFonts w:ascii="Arial" w:hAnsi="Arial" w:cs="Arial"/>
              <w:sz w:val="24"/>
              <w:szCs w:val="24"/>
              <w:highlight w:val="red"/>
            </w:rPr>
          </w:rPrChange>
        </w:rPr>
        <w:t xml:space="preserve"> </w:t>
      </w:r>
    </w:p>
    <w:p w14:paraId="6AD54BB8" w14:textId="6D556B80" w:rsidR="00560E0D" w:rsidRPr="00886CD4" w:rsidRDefault="00560E0D" w:rsidP="00560E0D">
      <w:pPr>
        <w:spacing w:after="0" w:line="360" w:lineRule="auto"/>
        <w:jc w:val="both"/>
        <w:rPr>
          <w:rFonts w:ascii="Arial" w:hAnsi="Arial" w:cs="Arial"/>
          <w:sz w:val="24"/>
          <w:szCs w:val="24"/>
          <w:rPrChange w:id="4288" w:author="Panagiotis Karkazis" w:date="2022-03-01T20:05:00Z">
            <w:rPr>
              <w:rFonts w:ascii="Arial" w:hAnsi="Arial" w:cs="Arial"/>
              <w:sz w:val="24"/>
              <w:szCs w:val="24"/>
              <w:highlight w:val="red"/>
            </w:rPr>
          </w:rPrChange>
        </w:rPr>
      </w:pPr>
      <w:r w:rsidRPr="00886CD4">
        <w:rPr>
          <w:rFonts w:ascii="Arial" w:hAnsi="Arial" w:cs="Arial"/>
          <w:sz w:val="24"/>
          <w:szCs w:val="24"/>
          <w:rPrChange w:id="4289" w:author="Panagiotis Karkazis" w:date="2022-03-01T20:05:00Z">
            <w:rPr>
              <w:rFonts w:ascii="Arial" w:hAnsi="Arial" w:cs="Arial"/>
              <w:sz w:val="24"/>
              <w:szCs w:val="24"/>
              <w:highlight w:val="red"/>
            </w:rPr>
          </w:rPrChange>
        </w:rPr>
        <w:t xml:space="preserve">Με τον συνδυασμό των παραπάνω τεχνικών, τα μοντέλα μπορούν να είναι πραγματικά έξυπνα και να παρέχουν λύσεις σε </w:t>
      </w:r>
      <w:r w:rsidR="007F2305" w:rsidRPr="00886CD4">
        <w:rPr>
          <w:rFonts w:ascii="Arial" w:hAnsi="Arial" w:cs="Arial"/>
          <w:sz w:val="24"/>
          <w:szCs w:val="24"/>
          <w:rPrChange w:id="4290" w:author="Panagiotis Karkazis" w:date="2022-03-01T20:05:00Z">
            <w:rPr>
              <w:rFonts w:ascii="Arial" w:hAnsi="Arial" w:cs="Arial"/>
              <w:sz w:val="24"/>
              <w:szCs w:val="24"/>
              <w:highlight w:val="red"/>
            </w:rPr>
          </w:rPrChange>
        </w:rPr>
        <w:t xml:space="preserve">αρκετά </w:t>
      </w:r>
      <w:r w:rsidRPr="00886CD4">
        <w:rPr>
          <w:rFonts w:ascii="Arial" w:hAnsi="Arial" w:cs="Arial"/>
          <w:sz w:val="24"/>
          <w:szCs w:val="24"/>
          <w:rPrChange w:id="4291" w:author="Panagiotis Karkazis" w:date="2022-03-01T20:05:00Z">
            <w:rPr>
              <w:rFonts w:ascii="Arial" w:hAnsi="Arial" w:cs="Arial"/>
              <w:sz w:val="24"/>
              <w:szCs w:val="24"/>
              <w:highlight w:val="red"/>
            </w:rPr>
          </w:rPrChange>
        </w:rPr>
        <w:t>προβλήματα που αντιμετωπίζουμε καθημερινά.</w:t>
      </w:r>
      <w:r w:rsidR="007F2305" w:rsidRPr="00886CD4">
        <w:rPr>
          <w:rFonts w:ascii="Arial" w:hAnsi="Arial" w:cs="Arial"/>
          <w:sz w:val="24"/>
          <w:szCs w:val="24"/>
          <w:rPrChange w:id="4292" w:author="Panagiotis Karkazis" w:date="2022-03-01T20:05:00Z">
            <w:rPr>
              <w:rFonts w:ascii="Arial" w:hAnsi="Arial" w:cs="Arial"/>
              <w:sz w:val="24"/>
              <w:szCs w:val="24"/>
              <w:highlight w:val="red"/>
            </w:rPr>
          </w:rPrChange>
        </w:rPr>
        <w:t xml:space="preserve"> </w:t>
      </w:r>
    </w:p>
    <w:p w14:paraId="3F2081AE" w14:textId="77777777" w:rsidR="003550F9" w:rsidRPr="00886CD4" w:rsidRDefault="003550F9" w:rsidP="00E22B55">
      <w:pPr>
        <w:spacing w:after="0" w:line="360" w:lineRule="auto"/>
        <w:rPr>
          <w:rFonts w:ascii="Arial" w:hAnsi="Arial" w:cs="Arial"/>
          <w:sz w:val="24"/>
          <w:szCs w:val="24"/>
          <w:rPrChange w:id="4293" w:author="Panagiotis Karkazis" w:date="2022-03-01T20:05:00Z">
            <w:rPr>
              <w:rFonts w:ascii="Arial" w:hAnsi="Arial" w:cs="Arial"/>
              <w:sz w:val="24"/>
              <w:szCs w:val="24"/>
              <w:highlight w:val="red"/>
            </w:rPr>
          </w:rPrChange>
        </w:rPr>
      </w:pPr>
    </w:p>
    <w:p w14:paraId="6D00B8DC" w14:textId="4FC0CBA1" w:rsidR="00E22B55" w:rsidRPr="00886CD4" w:rsidRDefault="00E22B55" w:rsidP="00E22B55">
      <w:pPr>
        <w:spacing w:after="0" w:line="360" w:lineRule="auto"/>
        <w:rPr>
          <w:rFonts w:ascii="Arial" w:hAnsi="Arial" w:cs="Arial"/>
          <w:sz w:val="24"/>
          <w:szCs w:val="24"/>
          <w:rPrChange w:id="4294" w:author="Panagiotis Karkazis" w:date="2022-03-01T20:05:00Z">
            <w:rPr>
              <w:rFonts w:ascii="Arial" w:hAnsi="Arial" w:cs="Arial"/>
              <w:sz w:val="24"/>
              <w:szCs w:val="24"/>
              <w:highlight w:val="red"/>
            </w:rPr>
          </w:rPrChange>
        </w:rPr>
      </w:pPr>
    </w:p>
    <w:p w14:paraId="190B29AC" w14:textId="07938775" w:rsidR="0076356A" w:rsidRPr="00886CD4" w:rsidRDefault="0076356A" w:rsidP="0076356A">
      <w:pPr>
        <w:pStyle w:val="Default"/>
        <w:spacing w:line="360" w:lineRule="auto"/>
        <w:rPr>
          <w:b/>
          <w:bCs/>
          <w:sz w:val="28"/>
          <w:szCs w:val="28"/>
          <w:rPrChange w:id="4295" w:author="Panagiotis Karkazis" w:date="2022-03-01T20:05:00Z">
            <w:rPr>
              <w:b/>
              <w:bCs/>
              <w:sz w:val="28"/>
              <w:szCs w:val="28"/>
              <w:highlight w:val="red"/>
            </w:rPr>
          </w:rPrChange>
        </w:rPr>
      </w:pPr>
      <w:r w:rsidRPr="00886CD4">
        <w:rPr>
          <w:b/>
          <w:bCs/>
          <w:sz w:val="28"/>
          <w:szCs w:val="28"/>
          <w:rPrChange w:id="4296" w:author="Panagiotis Karkazis" w:date="2022-03-01T20:05:00Z">
            <w:rPr>
              <w:b/>
              <w:bCs/>
              <w:sz w:val="28"/>
              <w:szCs w:val="28"/>
              <w:highlight w:val="red"/>
            </w:rPr>
          </w:rPrChange>
        </w:rPr>
        <w:t xml:space="preserve">ΚΕΦΑΛΑΙΟ </w:t>
      </w:r>
      <w:r w:rsidR="00BB2A32" w:rsidRPr="00886CD4">
        <w:rPr>
          <w:b/>
          <w:bCs/>
          <w:sz w:val="28"/>
          <w:szCs w:val="28"/>
          <w:rPrChange w:id="4297" w:author="Panagiotis Karkazis" w:date="2022-03-01T20:05:00Z">
            <w:rPr>
              <w:b/>
              <w:bCs/>
              <w:sz w:val="28"/>
              <w:szCs w:val="28"/>
              <w:highlight w:val="red"/>
            </w:rPr>
          </w:rPrChange>
        </w:rPr>
        <w:t>3</w:t>
      </w:r>
    </w:p>
    <w:p w14:paraId="5C4A7D61" w14:textId="77777777" w:rsidR="0076356A" w:rsidRPr="00886CD4" w:rsidRDefault="0076356A" w:rsidP="0076356A">
      <w:pPr>
        <w:pStyle w:val="Default"/>
        <w:spacing w:line="360" w:lineRule="auto"/>
        <w:rPr>
          <w:b/>
          <w:bCs/>
          <w:rPrChange w:id="4298" w:author="Panagiotis Karkazis" w:date="2022-03-01T20:05:00Z">
            <w:rPr>
              <w:b/>
              <w:bCs/>
              <w:highlight w:val="red"/>
            </w:rPr>
          </w:rPrChange>
        </w:rPr>
      </w:pPr>
    </w:p>
    <w:p w14:paraId="30B8E089" w14:textId="60DE4907" w:rsidR="0076356A" w:rsidRPr="00886CD4" w:rsidRDefault="00401E86" w:rsidP="0076356A">
      <w:pPr>
        <w:pStyle w:val="1"/>
        <w:jc w:val="center"/>
        <w:rPr>
          <w:rFonts w:ascii="Arial" w:hAnsi="Arial" w:cs="Arial"/>
          <w:b/>
          <w:bCs/>
          <w:sz w:val="28"/>
          <w:szCs w:val="28"/>
          <w:rPrChange w:id="4299" w:author="Panagiotis Karkazis" w:date="2022-03-01T20:05:00Z">
            <w:rPr>
              <w:rFonts w:ascii="Arial" w:hAnsi="Arial" w:cs="Arial"/>
              <w:b/>
              <w:bCs/>
              <w:sz w:val="28"/>
              <w:szCs w:val="28"/>
              <w:highlight w:val="red"/>
            </w:rPr>
          </w:rPrChange>
        </w:rPr>
      </w:pPr>
      <w:bookmarkStart w:id="4300" w:name="_Toc96683895"/>
      <w:r w:rsidRPr="00886CD4">
        <w:rPr>
          <w:rFonts w:ascii="Arial" w:hAnsi="Arial" w:cs="Arial"/>
          <w:b/>
          <w:bCs/>
          <w:color w:val="auto"/>
          <w:sz w:val="28"/>
          <w:szCs w:val="28"/>
          <w:rPrChange w:id="4301" w:author="Panagiotis Karkazis" w:date="2022-03-01T20:05:00Z">
            <w:rPr>
              <w:rFonts w:ascii="Arial" w:hAnsi="Arial" w:cs="Arial"/>
              <w:b/>
              <w:bCs/>
              <w:color w:val="auto"/>
              <w:sz w:val="28"/>
              <w:szCs w:val="28"/>
              <w:highlight w:val="red"/>
            </w:rPr>
          </w:rPrChange>
        </w:rPr>
        <w:t>ΜΗΧΑΝΙΚΗ ΜΑΘΗΣΗ</w:t>
      </w:r>
      <w:bookmarkEnd w:id="4300"/>
    </w:p>
    <w:p w14:paraId="786358F2" w14:textId="56A79D33" w:rsidR="00E22B55" w:rsidRPr="00886CD4" w:rsidRDefault="00E22B55" w:rsidP="00E22B55">
      <w:pPr>
        <w:pStyle w:val="Default"/>
        <w:spacing w:line="360" w:lineRule="auto"/>
        <w:ind w:firstLine="227"/>
        <w:jc w:val="both"/>
        <w:rPr>
          <w:rPrChange w:id="4302" w:author="Panagiotis Karkazis" w:date="2022-03-01T20:05:00Z">
            <w:rPr>
              <w:highlight w:val="red"/>
            </w:rPr>
          </w:rPrChange>
        </w:rPr>
      </w:pPr>
    </w:p>
    <w:p w14:paraId="7E9E95EB" w14:textId="0B6C7A75" w:rsidR="00CB225D" w:rsidRPr="00886CD4" w:rsidRDefault="00BB2A32" w:rsidP="00133F32">
      <w:pPr>
        <w:pStyle w:val="2"/>
        <w:rPr>
          <w:rFonts w:ascii="Arial" w:hAnsi="Arial" w:cs="Arial"/>
          <w:sz w:val="24"/>
          <w:szCs w:val="24"/>
          <w:lang w:val="el-GR"/>
          <w:rPrChange w:id="4303" w:author="Panagiotis Karkazis" w:date="2022-03-01T20:05:00Z">
            <w:rPr>
              <w:rFonts w:ascii="Arial" w:hAnsi="Arial" w:cs="Arial"/>
              <w:sz w:val="24"/>
              <w:szCs w:val="24"/>
              <w:highlight w:val="red"/>
              <w:lang w:val="el-GR"/>
            </w:rPr>
          </w:rPrChange>
        </w:rPr>
      </w:pPr>
      <w:bookmarkStart w:id="4304" w:name="_Toc96683896"/>
      <w:r w:rsidRPr="00886CD4">
        <w:rPr>
          <w:rFonts w:ascii="Arial" w:hAnsi="Arial" w:cs="Arial"/>
          <w:sz w:val="24"/>
          <w:szCs w:val="24"/>
          <w:lang w:val="el-GR"/>
          <w:rPrChange w:id="4305" w:author="Panagiotis Karkazis" w:date="2022-03-01T20:05:00Z">
            <w:rPr>
              <w:rFonts w:ascii="Arial" w:hAnsi="Arial" w:cs="Arial"/>
              <w:sz w:val="24"/>
              <w:szCs w:val="24"/>
              <w:highlight w:val="red"/>
              <w:lang w:val="el-GR"/>
            </w:rPr>
          </w:rPrChange>
        </w:rPr>
        <w:t>3</w:t>
      </w:r>
      <w:r w:rsidR="00E22B55" w:rsidRPr="00886CD4">
        <w:rPr>
          <w:rFonts w:ascii="Arial" w:hAnsi="Arial" w:cs="Arial"/>
          <w:sz w:val="24"/>
          <w:szCs w:val="24"/>
          <w:lang w:val="el-GR"/>
          <w:rPrChange w:id="4306" w:author="Panagiotis Karkazis" w:date="2022-03-01T20:05:00Z">
            <w:rPr>
              <w:rFonts w:ascii="Arial" w:hAnsi="Arial" w:cs="Arial"/>
              <w:sz w:val="24"/>
              <w:szCs w:val="24"/>
              <w:highlight w:val="red"/>
              <w:lang w:val="el-GR"/>
            </w:rPr>
          </w:rPrChange>
        </w:rPr>
        <w:t xml:space="preserve">.1 Τι είναι η </w:t>
      </w:r>
      <w:r w:rsidR="00674B3A" w:rsidRPr="00886CD4">
        <w:rPr>
          <w:rFonts w:ascii="Arial" w:hAnsi="Arial" w:cs="Arial"/>
          <w:sz w:val="24"/>
          <w:szCs w:val="24"/>
          <w:lang w:val="el-GR"/>
          <w:rPrChange w:id="4307" w:author="Panagiotis Karkazis" w:date="2022-03-01T20:05:00Z">
            <w:rPr>
              <w:rFonts w:ascii="Arial" w:hAnsi="Arial" w:cs="Arial"/>
              <w:sz w:val="24"/>
              <w:szCs w:val="24"/>
              <w:highlight w:val="red"/>
              <w:lang w:val="el-GR"/>
            </w:rPr>
          </w:rPrChange>
        </w:rPr>
        <w:t>Μ</w:t>
      </w:r>
      <w:r w:rsidR="00E22B55" w:rsidRPr="00886CD4">
        <w:rPr>
          <w:rFonts w:ascii="Arial" w:hAnsi="Arial" w:cs="Arial"/>
          <w:sz w:val="24"/>
          <w:szCs w:val="24"/>
          <w:lang w:val="el-GR"/>
          <w:rPrChange w:id="4308" w:author="Panagiotis Karkazis" w:date="2022-03-01T20:05:00Z">
            <w:rPr>
              <w:rFonts w:ascii="Arial" w:hAnsi="Arial" w:cs="Arial"/>
              <w:sz w:val="24"/>
              <w:szCs w:val="24"/>
              <w:highlight w:val="red"/>
              <w:lang w:val="el-GR"/>
            </w:rPr>
          </w:rPrChange>
        </w:rPr>
        <w:t xml:space="preserve">ηχανική </w:t>
      </w:r>
      <w:r w:rsidR="00674B3A" w:rsidRPr="00886CD4">
        <w:rPr>
          <w:rFonts w:ascii="Arial" w:hAnsi="Arial" w:cs="Arial"/>
          <w:sz w:val="24"/>
          <w:szCs w:val="24"/>
          <w:lang w:val="el-GR"/>
          <w:rPrChange w:id="4309" w:author="Panagiotis Karkazis" w:date="2022-03-01T20:05:00Z">
            <w:rPr>
              <w:rFonts w:ascii="Arial" w:hAnsi="Arial" w:cs="Arial"/>
              <w:sz w:val="24"/>
              <w:szCs w:val="24"/>
              <w:highlight w:val="red"/>
              <w:lang w:val="el-GR"/>
            </w:rPr>
          </w:rPrChange>
        </w:rPr>
        <w:t>Μ</w:t>
      </w:r>
      <w:r w:rsidR="004749EA" w:rsidRPr="00886CD4">
        <w:rPr>
          <w:rFonts w:ascii="Arial" w:hAnsi="Arial" w:cs="Arial"/>
          <w:sz w:val="24"/>
          <w:szCs w:val="24"/>
          <w:lang w:val="el-GR"/>
          <w:rPrChange w:id="4310" w:author="Panagiotis Karkazis" w:date="2022-03-01T20:05:00Z">
            <w:rPr>
              <w:rFonts w:ascii="Arial" w:hAnsi="Arial" w:cs="Arial"/>
              <w:sz w:val="24"/>
              <w:szCs w:val="24"/>
              <w:highlight w:val="red"/>
              <w:lang w:val="el-GR"/>
            </w:rPr>
          </w:rPrChange>
        </w:rPr>
        <w:t>ά</w:t>
      </w:r>
      <w:r w:rsidR="00E22B55" w:rsidRPr="00886CD4">
        <w:rPr>
          <w:rFonts w:ascii="Arial" w:hAnsi="Arial" w:cs="Arial"/>
          <w:sz w:val="24"/>
          <w:szCs w:val="24"/>
          <w:lang w:val="el-GR"/>
          <w:rPrChange w:id="4311" w:author="Panagiotis Karkazis" w:date="2022-03-01T20:05:00Z">
            <w:rPr>
              <w:rFonts w:ascii="Arial" w:hAnsi="Arial" w:cs="Arial"/>
              <w:sz w:val="24"/>
              <w:szCs w:val="24"/>
              <w:highlight w:val="red"/>
              <w:lang w:val="el-GR"/>
            </w:rPr>
          </w:rPrChange>
        </w:rPr>
        <w:t>θηση</w:t>
      </w:r>
      <w:bookmarkEnd w:id="4304"/>
    </w:p>
    <w:p w14:paraId="55D871EB" w14:textId="7747A0EE" w:rsidR="00C07328" w:rsidRPr="00886CD4" w:rsidRDefault="00B8584A" w:rsidP="00E22B55">
      <w:pPr>
        <w:pStyle w:val="Default"/>
        <w:spacing w:line="360" w:lineRule="auto"/>
        <w:ind w:firstLine="227"/>
        <w:jc w:val="both"/>
        <w:rPr>
          <w:rPrChange w:id="4312" w:author="Panagiotis Karkazis" w:date="2022-03-01T20:05:00Z">
            <w:rPr>
              <w:highlight w:val="red"/>
            </w:rPr>
          </w:rPrChange>
        </w:rPr>
      </w:pPr>
      <w:r w:rsidRPr="00886CD4">
        <w:rPr>
          <w:rPrChange w:id="4313" w:author="Panagiotis Karkazis" w:date="2022-03-01T20:05:00Z">
            <w:rPr>
              <w:highlight w:val="red"/>
            </w:rPr>
          </w:rPrChange>
        </w:rPr>
        <w:t xml:space="preserve">Στην εποχή που ζούμε </w:t>
      </w:r>
      <w:r w:rsidR="00100612" w:rsidRPr="00886CD4">
        <w:rPr>
          <w:rPrChange w:id="4314" w:author="Panagiotis Karkazis" w:date="2022-03-01T20:05:00Z">
            <w:rPr>
              <w:highlight w:val="red"/>
            </w:rPr>
          </w:rPrChange>
        </w:rPr>
        <w:t>με την εξέλιξη της τεχνολογίας</w:t>
      </w:r>
      <w:r w:rsidR="00F93676" w:rsidRPr="00886CD4">
        <w:rPr>
          <w:rPrChange w:id="4315" w:author="Panagiotis Karkazis" w:date="2022-03-01T20:05:00Z">
            <w:rPr>
              <w:highlight w:val="red"/>
            </w:rPr>
          </w:rPrChange>
        </w:rPr>
        <w:t>,</w:t>
      </w:r>
      <w:r w:rsidR="00100612" w:rsidRPr="00886CD4">
        <w:rPr>
          <w:rPrChange w:id="4316" w:author="Panagiotis Karkazis" w:date="2022-03-01T20:05:00Z">
            <w:rPr>
              <w:highlight w:val="red"/>
            </w:rPr>
          </w:rPrChange>
        </w:rPr>
        <w:t xml:space="preserve"> </w:t>
      </w:r>
      <w:r w:rsidRPr="00886CD4">
        <w:rPr>
          <w:rPrChange w:id="4317" w:author="Panagiotis Karkazis" w:date="2022-03-01T20:05:00Z">
            <w:rPr>
              <w:highlight w:val="red"/>
            </w:rPr>
          </w:rPrChange>
        </w:rPr>
        <w:t>το πλήθος των δεδομένων έχει αυξηθεί δραματικά</w:t>
      </w:r>
      <w:r w:rsidR="002816D9" w:rsidRPr="00886CD4">
        <w:rPr>
          <w:rPrChange w:id="4318" w:author="Panagiotis Karkazis" w:date="2022-03-01T20:05:00Z">
            <w:rPr>
              <w:highlight w:val="red"/>
            </w:rPr>
          </w:rPrChange>
        </w:rPr>
        <w:t xml:space="preserve"> και συνεχίζει να αυξάνεται καθημερινά. Η π</w:t>
      </w:r>
      <w:r w:rsidR="004D7EF4" w:rsidRPr="00886CD4">
        <w:rPr>
          <w:rPrChange w:id="4319" w:author="Panagiotis Karkazis" w:date="2022-03-01T20:05:00Z">
            <w:rPr>
              <w:highlight w:val="red"/>
            </w:rPr>
          </w:rPrChange>
        </w:rPr>
        <w:t>ρόκληση για τους ερευνητές ήταν να</w:t>
      </w:r>
      <w:r w:rsidR="006A0C18" w:rsidRPr="00886CD4">
        <w:rPr>
          <w:rPrChange w:id="4320" w:author="Panagiotis Karkazis" w:date="2022-03-01T20:05:00Z">
            <w:rPr>
              <w:highlight w:val="red"/>
            </w:rPr>
          </w:rPrChange>
        </w:rPr>
        <w:t xml:space="preserve"> ερμηνεύσουν αυτή τη μάζα δεδομένων και να παραχθούν συμπεράσματα από αυτά</w:t>
      </w:r>
      <w:r w:rsidR="002816D9" w:rsidRPr="00886CD4">
        <w:rPr>
          <w:rPrChange w:id="4321" w:author="Panagiotis Karkazis" w:date="2022-03-01T20:05:00Z">
            <w:rPr>
              <w:highlight w:val="red"/>
            </w:rPr>
          </w:rPrChange>
        </w:rPr>
        <w:t>. Γ</w:t>
      </w:r>
      <w:r w:rsidR="001815C5" w:rsidRPr="00886CD4">
        <w:rPr>
          <w:rPrChange w:id="4322" w:author="Panagiotis Karkazis" w:date="2022-03-01T20:05:00Z">
            <w:rPr>
              <w:highlight w:val="red"/>
            </w:rPr>
          </w:rPrChange>
        </w:rPr>
        <w:t>ι</w:t>
      </w:r>
      <w:r w:rsidR="00E2566F" w:rsidRPr="00886CD4">
        <w:rPr>
          <w:rPrChange w:id="4323" w:author="Panagiotis Karkazis" w:date="2022-03-01T20:05:00Z">
            <w:rPr>
              <w:highlight w:val="red"/>
            </w:rPr>
          </w:rPrChange>
        </w:rPr>
        <w:t>α</w:t>
      </w:r>
      <w:r w:rsidR="00E2566F" w:rsidRPr="00886CD4">
        <w:rPr>
          <w:lang w:val="en-US"/>
          <w:rPrChange w:id="4324" w:author="Panagiotis Karkazis" w:date="2022-03-01T20:05:00Z">
            <w:rPr>
              <w:highlight w:val="red"/>
              <w:lang w:val="en-US"/>
            </w:rPr>
          </w:rPrChange>
        </w:rPr>
        <w:t xml:space="preserve"> </w:t>
      </w:r>
      <w:r w:rsidR="00E2566F" w:rsidRPr="00886CD4">
        <w:rPr>
          <w:rPrChange w:id="4325" w:author="Panagiotis Karkazis" w:date="2022-03-01T20:05:00Z">
            <w:rPr>
              <w:highlight w:val="red"/>
            </w:rPr>
          </w:rPrChange>
        </w:rPr>
        <w:t>τον</w:t>
      </w:r>
      <w:r w:rsidR="002816D9" w:rsidRPr="00886CD4">
        <w:rPr>
          <w:lang w:val="en-US"/>
          <w:rPrChange w:id="4326" w:author="Panagiotis Karkazis" w:date="2022-03-01T20:05:00Z">
            <w:rPr>
              <w:highlight w:val="red"/>
              <w:lang w:val="en-US"/>
            </w:rPr>
          </w:rPrChange>
        </w:rPr>
        <w:t xml:space="preserve"> </w:t>
      </w:r>
      <w:r w:rsidR="002816D9" w:rsidRPr="00886CD4">
        <w:rPr>
          <w:rPrChange w:id="4327" w:author="Panagiotis Karkazis" w:date="2022-03-01T20:05:00Z">
            <w:rPr>
              <w:highlight w:val="red"/>
            </w:rPr>
          </w:rPrChange>
        </w:rPr>
        <w:t>σκοπό</w:t>
      </w:r>
      <w:r w:rsidR="00E2566F" w:rsidRPr="00886CD4">
        <w:rPr>
          <w:lang w:val="en-US"/>
          <w:rPrChange w:id="4328" w:author="Panagiotis Karkazis" w:date="2022-03-01T20:05:00Z">
            <w:rPr>
              <w:highlight w:val="red"/>
              <w:lang w:val="en-US"/>
            </w:rPr>
          </w:rPrChange>
        </w:rPr>
        <w:t xml:space="preserve"> </w:t>
      </w:r>
      <w:r w:rsidR="00E2566F" w:rsidRPr="00886CD4">
        <w:rPr>
          <w:rPrChange w:id="4329" w:author="Panagiotis Karkazis" w:date="2022-03-01T20:05:00Z">
            <w:rPr>
              <w:highlight w:val="red"/>
            </w:rPr>
          </w:rPrChange>
        </w:rPr>
        <w:t>αυτό</w:t>
      </w:r>
      <w:r w:rsidR="002816D9" w:rsidRPr="00886CD4">
        <w:rPr>
          <w:lang w:val="en-US"/>
          <w:rPrChange w:id="4330" w:author="Panagiotis Karkazis" w:date="2022-03-01T20:05:00Z">
            <w:rPr>
              <w:highlight w:val="red"/>
              <w:lang w:val="en-US"/>
            </w:rPr>
          </w:rPrChange>
        </w:rPr>
        <w:t xml:space="preserve"> </w:t>
      </w:r>
      <w:r w:rsidR="002816D9" w:rsidRPr="00886CD4">
        <w:rPr>
          <w:rPrChange w:id="4331" w:author="Panagiotis Karkazis" w:date="2022-03-01T20:05:00Z">
            <w:rPr>
              <w:highlight w:val="red"/>
            </w:rPr>
          </w:rPrChange>
        </w:rPr>
        <w:t>χρησιμοποιείται</w:t>
      </w:r>
      <w:r w:rsidR="002816D9" w:rsidRPr="00886CD4">
        <w:rPr>
          <w:lang w:val="en-US"/>
          <w:rPrChange w:id="4332" w:author="Panagiotis Karkazis" w:date="2022-03-01T20:05:00Z">
            <w:rPr>
              <w:highlight w:val="red"/>
              <w:lang w:val="en-US"/>
            </w:rPr>
          </w:rPrChange>
        </w:rPr>
        <w:t xml:space="preserve"> </w:t>
      </w:r>
      <w:r w:rsidR="002816D9" w:rsidRPr="00886CD4">
        <w:rPr>
          <w:rPrChange w:id="4333" w:author="Panagiotis Karkazis" w:date="2022-03-01T20:05:00Z">
            <w:rPr>
              <w:highlight w:val="red"/>
            </w:rPr>
          </w:rPrChange>
        </w:rPr>
        <w:t>η</w:t>
      </w:r>
      <w:r w:rsidR="00C23A8A" w:rsidRPr="00886CD4">
        <w:rPr>
          <w:lang w:val="en-US"/>
          <w:rPrChange w:id="4334" w:author="Panagiotis Karkazis" w:date="2022-03-01T20:05:00Z">
            <w:rPr>
              <w:highlight w:val="red"/>
              <w:lang w:val="en-US"/>
            </w:rPr>
          </w:rPrChange>
        </w:rPr>
        <w:t xml:space="preserve"> </w:t>
      </w:r>
      <w:r w:rsidR="00C23A8A" w:rsidRPr="00886CD4">
        <w:rPr>
          <w:rPrChange w:id="4335" w:author="Panagiotis Karkazis" w:date="2022-03-01T20:05:00Z">
            <w:rPr>
              <w:highlight w:val="red"/>
            </w:rPr>
          </w:rPrChange>
        </w:rPr>
        <w:t>Μηχανική</w:t>
      </w:r>
      <w:r w:rsidR="00C23A8A" w:rsidRPr="00886CD4">
        <w:rPr>
          <w:lang w:val="en-US"/>
          <w:rPrChange w:id="4336" w:author="Panagiotis Karkazis" w:date="2022-03-01T20:05:00Z">
            <w:rPr>
              <w:highlight w:val="red"/>
              <w:lang w:val="en-US"/>
            </w:rPr>
          </w:rPrChange>
        </w:rPr>
        <w:t xml:space="preserve"> </w:t>
      </w:r>
      <w:r w:rsidR="00C23A8A" w:rsidRPr="00886CD4">
        <w:rPr>
          <w:rPrChange w:id="4337" w:author="Panagiotis Karkazis" w:date="2022-03-01T20:05:00Z">
            <w:rPr>
              <w:highlight w:val="red"/>
            </w:rPr>
          </w:rPrChange>
        </w:rPr>
        <w:t>Μάθηση</w:t>
      </w:r>
      <w:r w:rsidR="00F85D53" w:rsidRPr="00886CD4">
        <w:rPr>
          <w:lang w:val="en-US"/>
          <w:rPrChange w:id="4338" w:author="Panagiotis Karkazis" w:date="2022-03-01T20:05:00Z">
            <w:rPr>
              <w:highlight w:val="red"/>
              <w:lang w:val="en-US"/>
            </w:rPr>
          </w:rPrChange>
        </w:rPr>
        <w:t xml:space="preserve"> (Machine Learning)</w:t>
      </w:r>
      <w:r w:rsidR="008F6847" w:rsidRPr="00886CD4">
        <w:rPr>
          <w:lang w:val="en-US"/>
          <w:rPrChange w:id="4339" w:author="Panagiotis Karkazis" w:date="2022-03-01T20:05:00Z">
            <w:rPr>
              <w:highlight w:val="red"/>
              <w:lang w:val="en-US"/>
            </w:rPr>
          </w:rPrChange>
        </w:rPr>
        <w:t xml:space="preserve"> [tutorialspoint.com/machine_learning_with_python/machine_learning_with_python_basics]</w:t>
      </w:r>
      <w:r w:rsidR="00EF3593" w:rsidRPr="00886CD4">
        <w:rPr>
          <w:lang w:val="en-US"/>
          <w:rPrChange w:id="4340" w:author="Panagiotis Karkazis" w:date="2022-03-01T20:05:00Z">
            <w:rPr>
              <w:highlight w:val="red"/>
              <w:lang w:val="en-US"/>
            </w:rPr>
          </w:rPrChange>
        </w:rPr>
        <w:t xml:space="preserve">. </w:t>
      </w:r>
      <w:r w:rsidR="00EF3593" w:rsidRPr="00886CD4">
        <w:rPr>
          <w:rPrChange w:id="4341" w:author="Panagiotis Karkazis" w:date="2022-03-01T20:05:00Z">
            <w:rPr>
              <w:highlight w:val="red"/>
            </w:rPr>
          </w:rPrChange>
        </w:rPr>
        <w:t xml:space="preserve">Η Μηχανική Μάθηση είναι </w:t>
      </w:r>
      <w:r w:rsidR="00245AA9" w:rsidRPr="00886CD4">
        <w:rPr>
          <w:rPrChange w:id="4342" w:author="Panagiotis Karkazis" w:date="2022-03-01T20:05:00Z">
            <w:rPr>
              <w:highlight w:val="red"/>
            </w:rPr>
          </w:rPrChange>
        </w:rPr>
        <w:t>ένα υποπεδίο της επιστήμης των υπολογιστών με την χρήση του οποίου τα συστήματα υπολογιστών προσδίδουν νόημα στα δεδομένα.</w:t>
      </w:r>
      <w:r w:rsidR="00106D5A" w:rsidRPr="00886CD4">
        <w:rPr>
          <w:rPrChange w:id="4343" w:author="Panagiotis Karkazis" w:date="2022-03-01T20:05:00Z">
            <w:rPr>
              <w:highlight w:val="red"/>
            </w:rPr>
          </w:rPrChange>
        </w:rPr>
        <w:t xml:space="preserve"> </w:t>
      </w:r>
      <w:r w:rsidR="002B3340" w:rsidRPr="00886CD4">
        <w:rPr>
          <w:rPrChange w:id="4344" w:author="Panagiotis Karkazis" w:date="2022-03-01T20:05:00Z">
            <w:rPr>
              <w:highlight w:val="red"/>
            </w:rPr>
          </w:rPrChange>
        </w:rPr>
        <w:t>Ουσιαστικά πρόκειται για ένα υποεπίπεδο της Τεχνητής Νοημοσύνης</w:t>
      </w:r>
      <w:r w:rsidR="009765CB" w:rsidRPr="00886CD4">
        <w:rPr>
          <w:rPrChange w:id="4345" w:author="Panagiotis Karkazis" w:date="2022-03-01T20:05:00Z">
            <w:rPr>
              <w:highlight w:val="red"/>
            </w:rPr>
          </w:rPrChange>
        </w:rPr>
        <w:t xml:space="preserve"> που </w:t>
      </w:r>
      <w:r w:rsidR="00B97CF8" w:rsidRPr="00886CD4">
        <w:rPr>
          <w:rPrChange w:id="4346" w:author="Panagiotis Karkazis" w:date="2022-03-01T20:05:00Z">
            <w:rPr>
              <w:highlight w:val="red"/>
            </w:rPr>
          </w:rPrChange>
        </w:rPr>
        <w:t>αναγνωρίζει</w:t>
      </w:r>
      <w:r w:rsidR="00DE7D2C" w:rsidRPr="00886CD4">
        <w:rPr>
          <w:rPrChange w:id="4347" w:author="Panagiotis Karkazis" w:date="2022-03-01T20:05:00Z">
            <w:rPr>
              <w:highlight w:val="red"/>
            </w:rPr>
          </w:rPrChange>
        </w:rPr>
        <w:t xml:space="preserve"> </w:t>
      </w:r>
      <w:r w:rsidR="00C4363E" w:rsidRPr="00886CD4">
        <w:rPr>
          <w:rPrChange w:id="4348" w:author="Panagiotis Karkazis" w:date="2022-03-01T20:05:00Z">
            <w:rPr>
              <w:highlight w:val="red"/>
            </w:rPr>
          </w:rPrChange>
        </w:rPr>
        <w:t xml:space="preserve">πρότυπα στα </w:t>
      </w:r>
      <w:r w:rsidR="009765CB" w:rsidRPr="00886CD4">
        <w:rPr>
          <w:rPrChange w:id="4349" w:author="Panagiotis Karkazis" w:date="2022-03-01T20:05:00Z">
            <w:rPr>
              <w:highlight w:val="red"/>
            </w:rPr>
          </w:rPrChange>
        </w:rPr>
        <w:t>δεδομένα χρησιμοποιώντας έναν αλγόριθμο</w:t>
      </w:r>
      <w:r w:rsidR="00706246" w:rsidRPr="00886CD4">
        <w:rPr>
          <w:rPrChange w:id="4350" w:author="Panagiotis Karkazis" w:date="2022-03-01T20:05:00Z">
            <w:rPr>
              <w:highlight w:val="red"/>
            </w:rPr>
          </w:rPrChange>
        </w:rPr>
        <w:t xml:space="preserve"> [</w:t>
      </w:r>
      <w:r w:rsidR="00706246" w:rsidRPr="00886CD4">
        <w:rPr>
          <w:lang w:val="en-US"/>
          <w:rPrChange w:id="4351" w:author="Panagiotis Karkazis" w:date="2022-03-01T20:05:00Z">
            <w:rPr>
              <w:highlight w:val="red"/>
              <w:lang w:val="en-US"/>
            </w:rPr>
          </w:rPrChange>
        </w:rPr>
        <w:t>tutorialspoint</w:t>
      </w:r>
      <w:r w:rsidR="00706246" w:rsidRPr="00886CD4">
        <w:rPr>
          <w:rPrChange w:id="4352" w:author="Panagiotis Karkazis" w:date="2022-03-01T20:05:00Z">
            <w:rPr>
              <w:highlight w:val="red"/>
            </w:rPr>
          </w:rPrChange>
        </w:rPr>
        <w:t>.</w:t>
      </w:r>
      <w:r w:rsidR="00706246" w:rsidRPr="00886CD4">
        <w:rPr>
          <w:lang w:val="en-US"/>
          <w:rPrChange w:id="4353" w:author="Panagiotis Karkazis" w:date="2022-03-01T20:05:00Z">
            <w:rPr>
              <w:highlight w:val="red"/>
              <w:lang w:val="en-US"/>
            </w:rPr>
          </w:rPrChange>
        </w:rPr>
        <w:t>com</w:t>
      </w:r>
      <w:r w:rsidR="00706246" w:rsidRPr="00886CD4">
        <w:rPr>
          <w:rPrChange w:id="4354" w:author="Panagiotis Karkazis" w:date="2022-03-01T20:05:00Z">
            <w:rPr>
              <w:highlight w:val="red"/>
            </w:rPr>
          </w:rPrChange>
        </w:rPr>
        <w:t>/</w:t>
      </w:r>
      <w:r w:rsidR="00706246" w:rsidRPr="00886CD4">
        <w:rPr>
          <w:lang w:val="en-US"/>
          <w:rPrChange w:id="4355" w:author="Panagiotis Karkazis" w:date="2022-03-01T20:05:00Z">
            <w:rPr>
              <w:highlight w:val="red"/>
              <w:lang w:val="en-US"/>
            </w:rPr>
          </w:rPrChange>
        </w:rPr>
        <w:t>machine</w:t>
      </w:r>
      <w:r w:rsidR="00706246" w:rsidRPr="00886CD4">
        <w:rPr>
          <w:rPrChange w:id="4356" w:author="Panagiotis Karkazis" w:date="2022-03-01T20:05:00Z">
            <w:rPr>
              <w:highlight w:val="red"/>
            </w:rPr>
          </w:rPrChange>
        </w:rPr>
        <w:t>_</w:t>
      </w:r>
      <w:r w:rsidR="00706246" w:rsidRPr="00886CD4">
        <w:rPr>
          <w:lang w:val="en-US"/>
          <w:rPrChange w:id="4357" w:author="Panagiotis Karkazis" w:date="2022-03-01T20:05:00Z">
            <w:rPr>
              <w:highlight w:val="red"/>
              <w:lang w:val="en-US"/>
            </w:rPr>
          </w:rPrChange>
        </w:rPr>
        <w:t>learning</w:t>
      </w:r>
      <w:r w:rsidR="00706246" w:rsidRPr="00886CD4">
        <w:rPr>
          <w:rPrChange w:id="4358" w:author="Panagiotis Karkazis" w:date="2022-03-01T20:05:00Z">
            <w:rPr>
              <w:highlight w:val="red"/>
            </w:rPr>
          </w:rPrChange>
        </w:rPr>
        <w:t>_</w:t>
      </w:r>
      <w:r w:rsidR="00706246" w:rsidRPr="00886CD4">
        <w:rPr>
          <w:lang w:val="en-US"/>
          <w:rPrChange w:id="4359" w:author="Panagiotis Karkazis" w:date="2022-03-01T20:05:00Z">
            <w:rPr>
              <w:highlight w:val="red"/>
              <w:lang w:val="en-US"/>
            </w:rPr>
          </w:rPrChange>
        </w:rPr>
        <w:t>with</w:t>
      </w:r>
      <w:r w:rsidR="00706246" w:rsidRPr="00886CD4">
        <w:rPr>
          <w:rPrChange w:id="4360" w:author="Panagiotis Karkazis" w:date="2022-03-01T20:05:00Z">
            <w:rPr>
              <w:highlight w:val="red"/>
            </w:rPr>
          </w:rPrChange>
        </w:rPr>
        <w:t>_</w:t>
      </w:r>
      <w:r w:rsidR="00706246" w:rsidRPr="00886CD4">
        <w:rPr>
          <w:lang w:val="en-US"/>
          <w:rPrChange w:id="4361" w:author="Panagiotis Karkazis" w:date="2022-03-01T20:05:00Z">
            <w:rPr>
              <w:highlight w:val="red"/>
              <w:lang w:val="en-US"/>
            </w:rPr>
          </w:rPrChange>
        </w:rPr>
        <w:t>python</w:t>
      </w:r>
      <w:r w:rsidR="00706246" w:rsidRPr="00886CD4">
        <w:rPr>
          <w:rPrChange w:id="4362" w:author="Panagiotis Karkazis" w:date="2022-03-01T20:05:00Z">
            <w:rPr>
              <w:highlight w:val="red"/>
            </w:rPr>
          </w:rPrChange>
        </w:rPr>
        <w:t>]</w:t>
      </w:r>
      <w:r w:rsidR="009765CB" w:rsidRPr="00886CD4">
        <w:rPr>
          <w:rPrChange w:id="4363" w:author="Panagiotis Karkazis" w:date="2022-03-01T20:05:00Z">
            <w:rPr>
              <w:highlight w:val="red"/>
            </w:rPr>
          </w:rPrChange>
        </w:rPr>
        <w:t xml:space="preserve">. </w:t>
      </w:r>
      <w:r w:rsidR="00C07328" w:rsidRPr="00886CD4">
        <w:rPr>
          <w:rPrChange w:id="4364" w:author="Panagiotis Karkazis" w:date="2022-03-01T20:05:00Z">
            <w:rPr>
              <w:highlight w:val="red"/>
            </w:rPr>
          </w:rPrChange>
        </w:rPr>
        <w:t>Ο κύριος στόχος της Μηχανικής Μάθησης είναι η εκπαίδευση των υπολογιστικών συστημάτων</w:t>
      </w:r>
      <w:r w:rsidR="00E11D59" w:rsidRPr="00886CD4">
        <w:rPr>
          <w:rPrChange w:id="4365" w:author="Panagiotis Karkazis" w:date="2022-03-01T20:05:00Z">
            <w:rPr>
              <w:highlight w:val="red"/>
            </w:rPr>
          </w:rPrChange>
        </w:rPr>
        <w:t xml:space="preserve"> με την </w:t>
      </w:r>
      <w:r w:rsidR="00E11D59" w:rsidRPr="00886CD4">
        <w:rPr>
          <w:rPrChange w:id="4366" w:author="Panagiotis Karkazis" w:date="2022-03-01T20:05:00Z">
            <w:rPr>
              <w:highlight w:val="red"/>
            </w:rPr>
          </w:rPrChange>
        </w:rPr>
        <w:lastRenderedPageBreak/>
        <w:t>χρήση ενός αλγορίθμου</w:t>
      </w:r>
      <w:r w:rsidR="00EA1749" w:rsidRPr="00886CD4">
        <w:rPr>
          <w:rPrChange w:id="4367" w:author="Panagiotis Karkazis" w:date="2022-03-01T20:05:00Z">
            <w:rPr>
              <w:highlight w:val="red"/>
            </w:rPr>
          </w:rPrChange>
        </w:rPr>
        <w:t xml:space="preserve">. </w:t>
      </w:r>
      <w:r w:rsidR="00E11D59" w:rsidRPr="00886CD4">
        <w:rPr>
          <w:rPrChange w:id="4368" w:author="Panagiotis Karkazis" w:date="2022-03-01T20:05:00Z">
            <w:rPr>
              <w:highlight w:val="red"/>
            </w:rPr>
          </w:rPrChange>
        </w:rPr>
        <w:t>Όσο εκπαιδεύεται ένα υπολογιστικό σύστημα αποκτά εμπειρία. Μ</w:t>
      </w:r>
      <w:r w:rsidR="00EA1749" w:rsidRPr="00886CD4">
        <w:rPr>
          <w:rPrChange w:id="4369" w:author="Panagiotis Karkazis" w:date="2022-03-01T20:05:00Z">
            <w:rPr>
              <w:highlight w:val="red"/>
            </w:rPr>
          </w:rPrChange>
        </w:rPr>
        <w:t>έσω της εμπειρίας</w:t>
      </w:r>
      <w:r w:rsidR="005906F1" w:rsidRPr="00886CD4">
        <w:rPr>
          <w:rPrChange w:id="4370" w:author="Panagiotis Karkazis" w:date="2022-03-01T20:05:00Z">
            <w:rPr>
              <w:highlight w:val="red"/>
            </w:rPr>
          </w:rPrChange>
        </w:rPr>
        <w:t>,</w:t>
      </w:r>
      <w:r w:rsidR="00EA1749" w:rsidRPr="00886CD4">
        <w:rPr>
          <w:rPrChange w:id="4371" w:author="Panagiotis Karkazis" w:date="2022-03-01T20:05:00Z">
            <w:rPr>
              <w:highlight w:val="red"/>
            </w:rPr>
          </w:rPrChange>
        </w:rPr>
        <w:t xml:space="preserve"> τα υπολογιστικά συστήματα μαθαίνουν και αυτοβελτιώνονται οπότε </w:t>
      </w:r>
      <w:r w:rsidR="00E11D59" w:rsidRPr="00886CD4">
        <w:rPr>
          <w:rPrChange w:id="4372" w:author="Panagiotis Karkazis" w:date="2022-03-01T20:05:00Z">
            <w:rPr>
              <w:highlight w:val="red"/>
            </w:rPr>
          </w:rPrChange>
        </w:rPr>
        <w:t>δ</w:t>
      </w:r>
      <w:r w:rsidR="002E345B" w:rsidRPr="00886CD4">
        <w:rPr>
          <w:rPrChange w:id="4373" w:author="Panagiotis Karkazis" w:date="2022-03-01T20:05:00Z">
            <w:rPr>
              <w:highlight w:val="red"/>
            </w:rPr>
          </w:rPrChange>
        </w:rPr>
        <w:t xml:space="preserve">εν προγραμματίζονται </w:t>
      </w:r>
      <w:r w:rsidR="00E11D59" w:rsidRPr="00886CD4">
        <w:rPr>
          <w:rPrChange w:id="4374" w:author="Panagiotis Karkazis" w:date="2022-03-01T20:05:00Z">
            <w:rPr>
              <w:highlight w:val="red"/>
            </w:rPr>
          </w:rPrChange>
        </w:rPr>
        <w:t>εκ νέου</w:t>
      </w:r>
      <w:r w:rsidR="00F44678" w:rsidRPr="00886CD4">
        <w:rPr>
          <w:rPrChange w:id="4375" w:author="Panagiotis Karkazis" w:date="2022-03-01T20:05:00Z">
            <w:rPr>
              <w:highlight w:val="red"/>
            </w:rPr>
          </w:rPrChange>
        </w:rPr>
        <w:t>,</w:t>
      </w:r>
      <w:r w:rsidR="00E11D59" w:rsidRPr="00886CD4">
        <w:rPr>
          <w:rPrChange w:id="4376" w:author="Panagiotis Karkazis" w:date="2022-03-01T20:05:00Z">
            <w:rPr>
              <w:highlight w:val="red"/>
            </w:rPr>
          </w:rPrChange>
        </w:rPr>
        <w:t xml:space="preserve"> ούτε </w:t>
      </w:r>
      <w:r w:rsidR="00CF0F4A" w:rsidRPr="00886CD4">
        <w:rPr>
          <w:rPrChange w:id="4377" w:author="Panagiotis Karkazis" w:date="2022-03-01T20:05:00Z">
            <w:rPr>
              <w:highlight w:val="red"/>
            </w:rPr>
          </w:rPrChange>
        </w:rPr>
        <w:t xml:space="preserve">είναι απαραίτητη η ανθρώπινη παρέμβαση </w:t>
      </w:r>
      <w:r w:rsidR="00AF1AF0" w:rsidRPr="00886CD4">
        <w:rPr>
          <w:rPrChange w:id="4378" w:author="Panagiotis Karkazis" w:date="2022-03-01T20:05:00Z">
            <w:rPr>
              <w:highlight w:val="red"/>
            </w:rPr>
          </w:rPrChange>
        </w:rPr>
        <w:t>κατά την διάρκεια της εκπαίδευσης</w:t>
      </w:r>
      <w:r w:rsidR="002E345B" w:rsidRPr="00886CD4">
        <w:rPr>
          <w:rPrChange w:id="4379" w:author="Panagiotis Karkazis" w:date="2022-03-01T20:05:00Z">
            <w:rPr>
              <w:highlight w:val="red"/>
            </w:rPr>
          </w:rPrChange>
        </w:rPr>
        <w:t>.</w:t>
      </w:r>
      <w:r w:rsidR="007B41E1" w:rsidRPr="00886CD4">
        <w:rPr>
          <w:rPrChange w:id="4380" w:author="Panagiotis Karkazis" w:date="2022-03-01T20:05:00Z">
            <w:rPr>
              <w:highlight w:val="red"/>
            </w:rPr>
          </w:rPrChange>
        </w:rPr>
        <w:t xml:space="preserve"> Ό</w:t>
      </w:r>
      <w:r w:rsidR="00B042D1" w:rsidRPr="00886CD4">
        <w:rPr>
          <w:rPrChange w:id="4381" w:author="Panagiotis Karkazis" w:date="2022-03-01T20:05:00Z">
            <w:rPr>
              <w:highlight w:val="red"/>
            </w:rPr>
          </w:rPrChange>
        </w:rPr>
        <w:t>λα εξαρτώνται από τον αλγόριθμο ο οποίος βελτιώνει την συμπεριφορά του όσο αυξάνεται η εμπειρία του</w:t>
      </w:r>
      <w:r w:rsidR="00DF689B" w:rsidRPr="00886CD4">
        <w:rPr>
          <w:rPrChange w:id="4382" w:author="Panagiotis Karkazis" w:date="2022-03-01T20:05:00Z">
            <w:rPr>
              <w:highlight w:val="red"/>
            </w:rPr>
          </w:rPrChange>
        </w:rPr>
        <w:t xml:space="preserve"> [</w:t>
      </w:r>
      <w:proofErr w:type="spellStart"/>
      <w:r w:rsidR="00DF689B" w:rsidRPr="00886CD4">
        <w:rPr>
          <w:rPrChange w:id="4383" w:author="Panagiotis Karkazis" w:date="2022-03-01T20:05:00Z">
            <w:rPr>
              <w:highlight w:val="red"/>
            </w:rPr>
          </w:rPrChange>
        </w:rPr>
        <w:t>netapp</w:t>
      </w:r>
      <w:proofErr w:type="spellEnd"/>
      <w:r w:rsidR="00F628FF" w:rsidRPr="00886CD4">
        <w:rPr>
          <w:rPrChange w:id="4384" w:author="Panagiotis Karkazis" w:date="2022-03-01T20:05:00Z">
            <w:rPr>
              <w:highlight w:val="red"/>
            </w:rPr>
          </w:rPrChange>
        </w:rPr>
        <w:t xml:space="preserve">, </w:t>
      </w:r>
      <w:proofErr w:type="spellStart"/>
      <w:r w:rsidR="00F628FF" w:rsidRPr="00886CD4">
        <w:rPr>
          <w:rPrChange w:id="4385" w:author="Panagiotis Karkazis" w:date="2022-03-01T20:05:00Z">
            <w:rPr>
              <w:highlight w:val="red"/>
            </w:rPr>
          </w:rPrChange>
        </w:rPr>
        <w:t>dataversity</w:t>
      </w:r>
      <w:proofErr w:type="spellEnd"/>
      <w:r w:rsidR="00DF689B" w:rsidRPr="00886CD4">
        <w:rPr>
          <w:rPrChange w:id="4386" w:author="Panagiotis Karkazis" w:date="2022-03-01T20:05:00Z">
            <w:rPr>
              <w:highlight w:val="red"/>
            </w:rPr>
          </w:rPrChange>
        </w:rPr>
        <w:t>]</w:t>
      </w:r>
      <w:r w:rsidR="00B042D1" w:rsidRPr="00886CD4">
        <w:rPr>
          <w:rPrChange w:id="4387" w:author="Panagiotis Karkazis" w:date="2022-03-01T20:05:00Z">
            <w:rPr>
              <w:highlight w:val="red"/>
            </w:rPr>
          </w:rPrChange>
        </w:rPr>
        <w:t>.</w:t>
      </w:r>
    </w:p>
    <w:p w14:paraId="6CC9106C" w14:textId="177D4294" w:rsidR="001B417A" w:rsidRPr="00886CD4" w:rsidRDefault="00295D1E" w:rsidP="001B417A">
      <w:pPr>
        <w:pStyle w:val="Default"/>
        <w:spacing w:line="360" w:lineRule="auto"/>
        <w:ind w:firstLine="227"/>
        <w:jc w:val="both"/>
        <w:rPr>
          <w:rStyle w:val="a6"/>
          <w:b w:val="0"/>
          <w:bCs w:val="0"/>
          <w:color w:val="auto"/>
          <w:bdr w:val="none" w:sz="0" w:space="0" w:color="auto" w:frame="1"/>
          <w:shd w:val="clear" w:color="auto" w:fill="FFFFFF"/>
          <w:rPrChange w:id="4388" w:author="Panagiotis Karkazis" w:date="2022-03-01T20:05:00Z">
            <w:rPr>
              <w:rStyle w:val="a6"/>
              <w:b w:val="0"/>
              <w:bCs w:val="0"/>
              <w:color w:val="auto"/>
              <w:highlight w:val="red"/>
              <w:bdr w:val="none" w:sz="0" w:space="0" w:color="auto" w:frame="1"/>
              <w:shd w:val="clear" w:color="auto" w:fill="FFFFFF"/>
            </w:rPr>
          </w:rPrChange>
        </w:rPr>
      </w:pPr>
      <w:r w:rsidRPr="00886CD4">
        <w:rPr>
          <w:rStyle w:val="a6"/>
          <w:b w:val="0"/>
          <w:bCs w:val="0"/>
          <w:color w:val="auto"/>
          <w:bdr w:val="none" w:sz="0" w:space="0" w:color="auto" w:frame="1"/>
          <w:shd w:val="clear" w:color="auto" w:fill="FFFFFF"/>
          <w:rPrChange w:id="4389" w:author="Panagiotis Karkazis" w:date="2022-03-01T20:05:00Z">
            <w:rPr>
              <w:rStyle w:val="a6"/>
              <w:b w:val="0"/>
              <w:bCs w:val="0"/>
              <w:color w:val="auto"/>
              <w:highlight w:val="red"/>
              <w:bdr w:val="none" w:sz="0" w:space="0" w:color="auto" w:frame="1"/>
              <w:shd w:val="clear" w:color="auto" w:fill="FFFFFF"/>
            </w:rPr>
          </w:rPrChange>
        </w:rPr>
        <w:t>Ο άνθρωπος είναι το πιο ευφυές είδος που υπάρχει αυτή την στιγμή στην Γη</w:t>
      </w:r>
      <w:r w:rsidR="00D21C3C" w:rsidRPr="00886CD4">
        <w:rPr>
          <w:rStyle w:val="a6"/>
          <w:b w:val="0"/>
          <w:bCs w:val="0"/>
          <w:color w:val="auto"/>
          <w:bdr w:val="none" w:sz="0" w:space="0" w:color="auto" w:frame="1"/>
          <w:shd w:val="clear" w:color="auto" w:fill="FFFFFF"/>
          <w:rPrChange w:id="4390" w:author="Panagiotis Karkazis" w:date="2022-03-01T20:05:00Z">
            <w:rPr>
              <w:rStyle w:val="a6"/>
              <w:b w:val="0"/>
              <w:bCs w:val="0"/>
              <w:color w:val="auto"/>
              <w:highlight w:val="red"/>
              <w:bdr w:val="none" w:sz="0" w:space="0" w:color="auto" w:frame="1"/>
              <w:shd w:val="clear" w:color="auto" w:fill="FFFFFF"/>
            </w:rPr>
          </w:rPrChange>
        </w:rPr>
        <w:t>,</w:t>
      </w:r>
      <w:r w:rsidRPr="00886CD4">
        <w:rPr>
          <w:rStyle w:val="a6"/>
          <w:b w:val="0"/>
          <w:bCs w:val="0"/>
          <w:color w:val="auto"/>
          <w:bdr w:val="none" w:sz="0" w:space="0" w:color="auto" w:frame="1"/>
          <w:shd w:val="clear" w:color="auto" w:fill="FFFFFF"/>
          <w:rPrChange w:id="4391" w:author="Panagiotis Karkazis" w:date="2022-03-01T20:05:00Z">
            <w:rPr>
              <w:rStyle w:val="a6"/>
              <w:b w:val="0"/>
              <w:bCs w:val="0"/>
              <w:color w:val="auto"/>
              <w:highlight w:val="red"/>
              <w:bdr w:val="none" w:sz="0" w:space="0" w:color="auto" w:frame="1"/>
              <w:shd w:val="clear" w:color="auto" w:fill="FFFFFF"/>
            </w:rPr>
          </w:rPrChange>
        </w:rPr>
        <w:t xml:space="preserve"> διότι μπορεί να λύσει σύνθετα προβλήματα, μπορεί να </w:t>
      </w:r>
      <w:r w:rsidR="006E6377" w:rsidRPr="00886CD4">
        <w:rPr>
          <w:rStyle w:val="a6"/>
          <w:b w:val="0"/>
          <w:bCs w:val="0"/>
          <w:color w:val="auto"/>
          <w:bdr w:val="none" w:sz="0" w:space="0" w:color="auto" w:frame="1"/>
          <w:shd w:val="clear" w:color="auto" w:fill="FFFFFF"/>
          <w:rPrChange w:id="4392" w:author="Panagiotis Karkazis" w:date="2022-03-01T20:05:00Z">
            <w:rPr>
              <w:rStyle w:val="a6"/>
              <w:b w:val="0"/>
              <w:bCs w:val="0"/>
              <w:color w:val="auto"/>
              <w:highlight w:val="red"/>
              <w:bdr w:val="none" w:sz="0" w:space="0" w:color="auto" w:frame="1"/>
              <w:shd w:val="clear" w:color="auto" w:fill="FFFFFF"/>
            </w:rPr>
          </w:rPrChange>
        </w:rPr>
        <w:t>παράγει σύνθετες σκέψεις</w:t>
      </w:r>
      <w:r w:rsidRPr="00886CD4">
        <w:rPr>
          <w:rStyle w:val="a6"/>
          <w:b w:val="0"/>
          <w:bCs w:val="0"/>
          <w:color w:val="auto"/>
          <w:bdr w:val="none" w:sz="0" w:space="0" w:color="auto" w:frame="1"/>
          <w:shd w:val="clear" w:color="auto" w:fill="FFFFFF"/>
          <w:rPrChange w:id="4393" w:author="Panagiotis Karkazis" w:date="2022-03-01T20:05:00Z">
            <w:rPr>
              <w:rStyle w:val="a6"/>
              <w:b w:val="0"/>
              <w:bCs w:val="0"/>
              <w:color w:val="auto"/>
              <w:highlight w:val="red"/>
              <w:bdr w:val="none" w:sz="0" w:space="0" w:color="auto" w:frame="1"/>
              <w:shd w:val="clear" w:color="auto" w:fill="FFFFFF"/>
            </w:rPr>
          </w:rPrChange>
        </w:rPr>
        <w:t>, να κατανοήσει σύνθετες έννοιες και να μάθει</w:t>
      </w:r>
      <w:r w:rsidR="008C1C29" w:rsidRPr="00886CD4">
        <w:rPr>
          <w:rStyle w:val="a6"/>
          <w:b w:val="0"/>
          <w:bCs w:val="0"/>
          <w:color w:val="auto"/>
          <w:bdr w:val="none" w:sz="0" w:space="0" w:color="auto" w:frame="1"/>
          <w:shd w:val="clear" w:color="auto" w:fill="FFFFFF"/>
          <w:rPrChange w:id="4394" w:author="Panagiotis Karkazis" w:date="2022-03-01T20:05:00Z">
            <w:rPr>
              <w:rStyle w:val="a6"/>
              <w:b w:val="0"/>
              <w:bCs w:val="0"/>
              <w:color w:val="auto"/>
              <w:highlight w:val="red"/>
              <w:bdr w:val="none" w:sz="0" w:space="0" w:color="auto" w:frame="1"/>
              <w:shd w:val="clear" w:color="auto" w:fill="FFFFFF"/>
            </w:rPr>
          </w:rPrChange>
        </w:rPr>
        <w:t xml:space="preserve"> από την καθημερινότητα του</w:t>
      </w:r>
      <w:r w:rsidRPr="00886CD4">
        <w:rPr>
          <w:rStyle w:val="a6"/>
          <w:b w:val="0"/>
          <w:bCs w:val="0"/>
          <w:color w:val="auto"/>
          <w:bdr w:val="none" w:sz="0" w:space="0" w:color="auto" w:frame="1"/>
          <w:shd w:val="clear" w:color="auto" w:fill="FFFFFF"/>
          <w:rPrChange w:id="4395" w:author="Panagiotis Karkazis" w:date="2022-03-01T20:05:00Z">
            <w:rPr>
              <w:rStyle w:val="a6"/>
              <w:b w:val="0"/>
              <w:bCs w:val="0"/>
              <w:color w:val="auto"/>
              <w:highlight w:val="red"/>
              <w:bdr w:val="none" w:sz="0" w:space="0" w:color="auto" w:frame="1"/>
              <w:shd w:val="clear" w:color="auto" w:fill="FFFFFF"/>
            </w:rPr>
          </w:rPrChange>
        </w:rPr>
        <w:t xml:space="preserve">. </w:t>
      </w:r>
      <w:r w:rsidR="002847D9" w:rsidRPr="00886CD4">
        <w:rPr>
          <w:rStyle w:val="a6"/>
          <w:b w:val="0"/>
          <w:bCs w:val="0"/>
          <w:color w:val="auto"/>
          <w:bdr w:val="none" w:sz="0" w:space="0" w:color="auto" w:frame="1"/>
          <w:shd w:val="clear" w:color="auto" w:fill="FFFFFF"/>
          <w:rPrChange w:id="4396" w:author="Panagiotis Karkazis" w:date="2022-03-01T20:05:00Z">
            <w:rPr>
              <w:rStyle w:val="a6"/>
              <w:b w:val="0"/>
              <w:bCs w:val="0"/>
              <w:color w:val="auto"/>
              <w:highlight w:val="red"/>
              <w:bdr w:val="none" w:sz="0" w:space="0" w:color="auto" w:frame="1"/>
              <w:shd w:val="clear" w:color="auto" w:fill="FFFFFF"/>
            </w:rPr>
          </w:rPrChange>
        </w:rPr>
        <w:t xml:space="preserve">Αφού ο άνθρωπος είναι το εξυπνότερο είδος, γιατί είναι αναγκαία η </w:t>
      </w:r>
      <w:r w:rsidR="000634A1" w:rsidRPr="00886CD4">
        <w:rPr>
          <w:rStyle w:val="a6"/>
          <w:b w:val="0"/>
          <w:bCs w:val="0"/>
          <w:color w:val="auto"/>
          <w:bdr w:val="none" w:sz="0" w:space="0" w:color="auto" w:frame="1"/>
          <w:shd w:val="clear" w:color="auto" w:fill="FFFFFF"/>
          <w:rPrChange w:id="4397" w:author="Panagiotis Karkazis" w:date="2022-03-01T20:05:00Z">
            <w:rPr>
              <w:rStyle w:val="a6"/>
              <w:b w:val="0"/>
              <w:bCs w:val="0"/>
              <w:color w:val="auto"/>
              <w:highlight w:val="red"/>
              <w:bdr w:val="none" w:sz="0" w:space="0" w:color="auto" w:frame="1"/>
              <w:shd w:val="clear" w:color="auto" w:fill="FFFFFF"/>
            </w:rPr>
          </w:rPrChange>
        </w:rPr>
        <w:t>εκπαίδευση</w:t>
      </w:r>
      <w:r w:rsidR="002847D9" w:rsidRPr="00886CD4">
        <w:rPr>
          <w:rStyle w:val="a6"/>
          <w:b w:val="0"/>
          <w:bCs w:val="0"/>
          <w:color w:val="auto"/>
          <w:bdr w:val="none" w:sz="0" w:space="0" w:color="auto" w:frame="1"/>
          <w:shd w:val="clear" w:color="auto" w:fill="FFFFFF"/>
          <w:rPrChange w:id="4398" w:author="Panagiotis Karkazis" w:date="2022-03-01T20:05:00Z">
            <w:rPr>
              <w:rStyle w:val="a6"/>
              <w:b w:val="0"/>
              <w:bCs w:val="0"/>
              <w:color w:val="auto"/>
              <w:highlight w:val="red"/>
              <w:bdr w:val="none" w:sz="0" w:space="0" w:color="auto" w:frame="1"/>
              <w:shd w:val="clear" w:color="auto" w:fill="FFFFFF"/>
            </w:rPr>
          </w:rPrChange>
        </w:rPr>
        <w:t xml:space="preserve"> των υπολογιστικών συστημάτων; </w:t>
      </w:r>
      <w:commentRangeStart w:id="4399"/>
      <w:r w:rsidR="000544E1" w:rsidRPr="00886CD4">
        <w:rPr>
          <w:rStyle w:val="a6"/>
          <w:b w:val="0"/>
          <w:bCs w:val="0"/>
          <w:color w:val="auto"/>
          <w:bdr w:val="none" w:sz="0" w:space="0" w:color="auto" w:frame="1"/>
          <w:shd w:val="clear" w:color="auto" w:fill="FFFFFF"/>
          <w:rPrChange w:id="4400" w:author="Panagiotis Karkazis" w:date="2022-03-01T20:05:00Z">
            <w:rPr>
              <w:rStyle w:val="a6"/>
              <w:b w:val="0"/>
              <w:bCs w:val="0"/>
              <w:color w:val="auto"/>
              <w:highlight w:val="red"/>
              <w:bdr w:val="none" w:sz="0" w:space="0" w:color="auto" w:frame="1"/>
              <w:shd w:val="clear" w:color="auto" w:fill="FFFFFF"/>
            </w:rPr>
          </w:rPrChange>
        </w:rPr>
        <w:t>Γιατί ο άνθρωπος χρειάζεται πολύ χρόνο για να επεξεργαστεί αυτό το πλήθος δεδομένων</w:t>
      </w:r>
      <w:r w:rsidR="00100612" w:rsidRPr="00886CD4">
        <w:rPr>
          <w:rStyle w:val="a6"/>
          <w:b w:val="0"/>
          <w:bCs w:val="0"/>
          <w:color w:val="auto"/>
          <w:bdr w:val="none" w:sz="0" w:space="0" w:color="auto" w:frame="1"/>
          <w:shd w:val="clear" w:color="auto" w:fill="FFFFFF"/>
          <w:rPrChange w:id="4401" w:author="Panagiotis Karkazis" w:date="2022-03-01T20:05:00Z">
            <w:rPr>
              <w:rStyle w:val="a6"/>
              <w:b w:val="0"/>
              <w:bCs w:val="0"/>
              <w:color w:val="auto"/>
              <w:highlight w:val="red"/>
              <w:bdr w:val="none" w:sz="0" w:space="0" w:color="auto" w:frame="1"/>
              <w:shd w:val="clear" w:color="auto" w:fill="FFFFFF"/>
            </w:rPr>
          </w:rPrChange>
        </w:rPr>
        <w:t xml:space="preserve"> που παράγονται καθημερινά</w:t>
      </w:r>
      <w:r w:rsidR="008D558E" w:rsidRPr="00886CD4">
        <w:rPr>
          <w:rStyle w:val="a6"/>
          <w:b w:val="0"/>
          <w:bCs w:val="0"/>
          <w:color w:val="auto"/>
          <w:bdr w:val="none" w:sz="0" w:space="0" w:color="auto" w:frame="1"/>
          <w:shd w:val="clear" w:color="auto" w:fill="FFFFFF"/>
          <w:rPrChange w:id="4402" w:author="Panagiotis Karkazis" w:date="2022-03-01T20:05:00Z">
            <w:rPr>
              <w:rStyle w:val="a6"/>
              <w:b w:val="0"/>
              <w:bCs w:val="0"/>
              <w:color w:val="auto"/>
              <w:highlight w:val="red"/>
              <w:bdr w:val="none" w:sz="0" w:space="0" w:color="auto" w:frame="1"/>
              <w:shd w:val="clear" w:color="auto" w:fill="FFFFFF"/>
            </w:rPr>
          </w:rPrChange>
        </w:rPr>
        <w:t xml:space="preserve"> </w:t>
      </w:r>
      <w:commentRangeEnd w:id="4399"/>
      <w:r w:rsidR="00E50D9F">
        <w:rPr>
          <w:rStyle w:val="a8"/>
          <w:rFonts w:ascii="Calibri" w:hAnsi="Calibri" w:cs="Times New Roman"/>
          <w:color w:val="auto"/>
        </w:rPr>
        <w:commentReference w:id="4399"/>
      </w:r>
      <w:r w:rsidR="008D558E" w:rsidRPr="00886CD4">
        <w:rPr>
          <w:rStyle w:val="a6"/>
          <w:b w:val="0"/>
          <w:bCs w:val="0"/>
          <w:color w:val="auto"/>
          <w:bdr w:val="none" w:sz="0" w:space="0" w:color="auto" w:frame="1"/>
          <w:shd w:val="clear" w:color="auto" w:fill="FFFFFF"/>
          <w:rPrChange w:id="4403" w:author="Panagiotis Karkazis" w:date="2022-03-01T20:05:00Z">
            <w:rPr>
              <w:rStyle w:val="a6"/>
              <w:b w:val="0"/>
              <w:bCs w:val="0"/>
              <w:color w:val="auto"/>
              <w:highlight w:val="red"/>
              <w:bdr w:val="none" w:sz="0" w:space="0" w:color="auto" w:frame="1"/>
              <w:shd w:val="clear" w:color="auto" w:fill="FFFFFF"/>
            </w:rPr>
          </w:rPrChange>
        </w:rPr>
        <w:t>[</w:t>
      </w:r>
      <w:r w:rsidR="00365A7D" w:rsidRPr="00886CD4">
        <w:rPr>
          <w:rStyle w:val="a6"/>
          <w:b w:val="0"/>
          <w:bCs w:val="0"/>
          <w:color w:val="auto"/>
          <w:bdr w:val="none" w:sz="0" w:space="0" w:color="auto" w:frame="1"/>
          <w:shd w:val="clear" w:color="auto" w:fill="FFFFFF"/>
          <w:rPrChange w:id="4404" w:author="Panagiotis Karkazis" w:date="2022-03-01T20:05:00Z">
            <w:rPr>
              <w:rStyle w:val="a6"/>
              <w:b w:val="0"/>
              <w:bCs w:val="0"/>
              <w:color w:val="auto"/>
              <w:highlight w:val="red"/>
              <w:bdr w:val="none" w:sz="0" w:space="0" w:color="auto" w:frame="1"/>
              <w:shd w:val="clear" w:color="auto" w:fill="FFFFFF"/>
            </w:rPr>
          </w:rPrChange>
        </w:rPr>
        <w:t>tutorialspoint.com/machine_learning_with_python/machine_learning_with_python_basics</w:t>
      </w:r>
      <w:r w:rsidR="008D558E" w:rsidRPr="00886CD4">
        <w:rPr>
          <w:rStyle w:val="a6"/>
          <w:b w:val="0"/>
          <w:bCs w:val="0"/>
          <w:color w:val="auto"/>
          <w:bdr w:val="none" w:sz="0" w:space="0" w:color="auto" w:frame="1"/>
          <w:shd w:val="clear" w:color="auto" w:fill="FFFFFF"/>
          <w:rPrChange w:id="4405" w:author="Panagiotis Karkazis" w:date="2022-03-01T20:05:00Z">
            <w:rPr>
              <w:rStyle w:val="a6"/>
              <w:b w:val="0"/>
              <w:bCs w:val="0"/>
              <w:color w:val="auto"/>
              <w:highlight w:val="red"/>
              <w:bdr w:val="none" w:sz="0" w:space="0" w:color="auto" w:frame="1"/>
              <w:shd w:val="clear" w:color="auto" w:fill="FFFFFF"/>
            </w:rPr>
          </w:rPrChange>
        </w:rPr>
        <w:t>]</w:t>
      </w:r>
      <w:r w:rsidR="00100612" w:rsidRPr="00886CD4">
        <w:rPr>
          <w:rStyle w:val="a6"/>
          <w:b w:val="0"/>
          <w:bCs w:val="0"/>
          <w:color w:val="auto"/>
          <w:bdr w:val="none" w:sz="0" w:space="0" w:color="auto" w:frame="1"/>
          <w:shd w:val="clear" w:color="auto" w:fill="FFFFFF"/>
          <w:rPrChange w:id="4406" w:author="Panagiotis Karkazis" w:date="2022-03-01T20:05:00Z">
            <w:rPr>
              <w:rStyle w:val="a6"/>
              <w:b w:val="0"/>
              <w:bCs w:val="0"/>
              <w:color w:val="auto"/>
              <w:highlight w:val="red"/>
              <w:bdr w:val="none" w:sz="0" w:space="0" w:color="auto" w:frame="1"/>
              <w:shd w:val="clear" w:color="auto" w:fill="FFFFFF"/>
            </w:rPr>
          </w:rPrChange>
        </w:rPr>
        <w:t>.</w:t>
      </w:r>
      <w:r w:rsidR="00423F25" w:rsidRPr="00886CD4">
        <w:rPr>
          <w:rStyle w:val="a6"/>
          <w:b w:val="0"/>
          <w:bCs w:val="0"/>
          <w:color w:val="auto"/>
          <w:bdr w:val="none" w:sz="0" w:space="0" w:color="auto" w:frame="1"/>
          <w:shd w:val="clear" w:color="auto" w:fill="FFFFFF"/>
          <w:rPrChange w:id="4407" w:author="Panagiotis Karkazis" w:date="2022-03-01T20:05:00Z">
            <w:rPr>
              <w:rStyle w:val="a6"/>
              <w:b w:val="0"/>
              <w:bCs w:val="0"/>
              <w:color w:val="auto"/>
              <w:highlight w:val="red"/>
              <w:bdr w:val="none" w:sz="0" w:space="0" w:color="auto" w:frame="1"/>
              <w:shd w:val="clear" w:color="auto" w:fill="FFFFFF"/>
            </w:rPr>
          </w:rPrChange>
        </w:rPr>
        <w:t xml:space="preserve"> Με την Μηχανική Μάθηση ο προγραμματιστής μπορεί να </w:t>
      </w:r>
      <w:r w:rsidR="008053AB" w:rsidRPr="00886CD4">
        <w:rPr>
          <w:rStyle w:val="a6"/>
          <w:b w:val="0"/>
          <w:bCs w:val="0"/>
          <w:color w:val="auto"/>
          <w:bdr w:val="none" w:sz="0" w:space="0" w:color="auto" w:frame="1"/>
          <w:shd w:val="clear" w:color="auto" w:fill="FFFFFF"/>
          <w:rPrChange w:id="4408" w:author="Panagiotis Karkazis" w:date="2022-03-01T20:05:00Z">
            <w:rPr>
              <w:rStyle w:val="a6"/>
              <w:b w:val="0"/>
              <w:bCs w:val="0"/>
              <w:color w:val="auto"/>
              <w:highlight w:val="red"/>
              <w:bdr w:val="none" w:sz="0" w:space="0" w:color="auto" w:frame="1"/>
              <w:shd w:val="clear" w:color="auto" w:fill="FFFFFF"/>
            </w:rPr>
          </w:rPrChange>
        </w:rPr>
        <w:t>εισάγει στον</w:t>
      </w:r>
      <w:r w:rsidR="00423F25" w:rsidRPr="00886CD4">
        <w:rPr>
          <w:rStyle w:val="a6"/>
          <w:b w:val="0"/>
          <w:bCs w:val="0"/>
          <w:color w:val="auto"/>
          <w:bdr w:val="none" w:sz="0" w:space="0" w:color="auto" w:frame="1"/>
          <w:shd w:val="clear" w:color="auto" w:fill="FFFFFF"/>
          <w:rPrChange w:id="4409" w:author="Panagiotis Karkazis" w:date="2022-03-01T20:05:00Z">
            <w:rPr>
              <w:rStyle w:val="a6"/>
              <w:b w:val="0"/>
              <w:bCs w:val="0"/>
              <w:color w:val="auto"/>
              <w:highlight w:val="red"/>
              <w:bdr w:val="none" w:sz="0" w:space="0" w:color="auto" w:frame="1"/>
              <w:shd w:val="clear" w:color="auto" w:fill="FFFFFF"/>
            </w:rPr>
          </w:rPrChange>
        </w:rPr>
        <w:t xml:space="preserve"> αλγόριθμο ένα μεγάλο πλήθος δεδομένων</w:t>
      </w:r>
      <w:r w:rsidR="000B61B3" w:rsidRPr="00886CD4">
        <w:rPr>
          <w:rStyle w:val="a6"/>
          <w:b w:val="0"/>
          <w:bCs w:val="0"/>
          <w:color w:val="auto"/>
          <w:bdr w:val="none" w:sz="0" w:space="0" w:color="auto" w:frame="1"/>
          <w:shd w:val="clear" w:color="auto" w:fill="FFFFFF"/>
          <w:rPrChange w:id="4410" w:author="Panagiotis Karkazis" w:date="2022-03-01T20:05:00Z">
            <w:rPr>
              <w:rStyle w:val="a6"/>
              <w:b w:val="0"/>
              <w:bCs w:val="0"/>
              <w:color w:val="auto"/>
              <w:highlight w:val="red"/>
              <w:bdr w:val="none" w:sz="0" w:space="0" w:color="auto" w:frame="1"/>
              <w:shd w:val="clear" w:color="auto" w:fill="FFFFFF"/>
            </w:rPr>
          </w:rPrChange>
        </w:rPr>
        <w:t>.</w:t>
      </w:r>
      <w:r w:rsidR="00423F25" w:rsidRPr="00886CD4">
        <w:rPr>
          <w:rStyle w:val="a6"/>
          <w:b w:val="0"/>
          <w:bCs w:val="0"/>
          <w:color w:val="auto"/>
          <w:bdr w:val="none" w:sz="0" w:space="0" w:color="auto" w:frame="1"/>
          <w:shd w:val="clear" w:color="auto" w:fill="FFFFFF"/>
          <w:rPrChange w:id="4411" w:author="Panagiotis Karkazis" w:date="2022-03-01T20:05:00Z">
            <w:rPr>
              <w:rStyle w:val="a6"/>
              <w:b w:val="0"/>
              <w:bCs w:val="0"/>
              <w:color w:val="auto"/>
              <w:highlight w:val="red"/>
              <w:bdr w:val="none" w:sz="0" w:space="0" w:color="auto" w:frame="1"/>
              <w:shd w:val="clear" w:color="auto" w:fill="FFFFFF"/>
            </w:rPr>
          </w:rPrChange>
        </w:rPr>
        <w:t xml:space="preserve"> </w:t>
      </w:r>
      <w:r w:rsidR="000B61B3" w:rsidRPr="00886CD4">
        <w:rPr>
          <w:rStyle w:val="a6"/>
          <w:b w:val="0"/>
          <w:bCs w:val="0"/>
          <w:color w:val="auto"/>
          <w:bdr w:val="none" w:sz="0" w:space="0" w:color="auto" w:frame="1"/>
          <w:shd w:val="clear" w:color="auto" w:fill="FFFFFF"/>
          <w:rPrChange w:id="4412" w:author="Panagiotis Karkazis" w:date="2022-03-01T20:05:00Z">
            <w:rPr>
              <w:rStyle w:val="a6"/>
              <w:b w:val="0"/>
              <w:bCs w:val="0"/>
              <w:color w:val="auto"/>
              <w:highlight w:val="red"/>
              <w:bdr w:val="none" w:sz="0" w:space="0" w:color="auto" w:frame="1"/>
              <w:shd w:val="clear" w:color="auto" w:fill="FFFFFF"/>
            </w:rPr>
          </w:rPrChange>
        </w:rPr>
        <w:t>Έπειτα ο</w:t>
      </w:r>
      <w:r w:rsidR="00423F25" w:rsidRPr="00886CD4">
        <w:rPr>
          <w:rStyle w:val="a6"/>
          <w:b w:val="0"/>
          <w:bCs w:val="0"/>
          <w:color w:val="auto"/>
          <w:bdr w:val="none" w:sz="0" w:space="0" w:color="auto" w:frame="1"/>
          <w:shd w:val="clear" w:color="auto" w:fill="FFFFFF"/>
          <w:rPrChange w:id="4413" w:author="Panagiotis Karkazis" w:date="2022-03-01T20:05:00Z">
            <w:rPr>
              <w:rStyle w:val="a6"/>
              <w:b w:val="0"/>
              <w:bCs w:val="0"/>
              <w:color w:val="auto"/>
              <w:highlight w:val="red"/>
              <w:bdr w:val="none" w:sz="0" w:space="0" w:color="auto" w:frame="1"/>
              <w:shd w:val="clear" w:color="auto" w:fill="FFFFFF"/>
            </w:rPr>
          </w:rPrChange>
        </w:rPr>
        <w:t xml:space="preserve"> αλγόριθμος αναλύει τα δεδομένα</w:t>
      </w:r>
      <w:r w:rsidR="00E269F4" w:rsidRPr="00886CD4">
        <w:rPr>
          <w:rStyle w:val="a6"/>
          <w:b w:val="0"/>
          <w:bCs w:val="0"/>
          <w:color w:val="auto"/>
          <w:bdr w:val="none" w:sz="0" w:space="0" w:color="auto" w:frame="1"/>
          <w:shd w:val="clear" w:color="auto" w:fill="FFFFFF"/>
          <w:rPrChange w:id="4414" w:author="Panagiotis Karkazis" w:date="2022-03-01T20:05:00Z">
            <w:rPr>
              <w:rStyle w:val="a6"/>
              <w:b w:val="0"/>
              <w:bCs w:val="0"/>
              <w:color w:val="auto"/>
              <w:highlight w:val="red"/>
              <w:bdr w:val="none" w:sz="0" w:space="0" w:color="auto" w:frame="1"/>
              <w:shd w:val="clear" w:color="auto" w:fill="FFFFFF"/>
            </w:rPr>
          </w:rPrChange>
        </w:rPr>
        <w:t>,</w:t>
      </w:r>
      <w:r w:rsidR="00423F25" w:rsidRPr="00886CD4">
        <w:rPr>
          <w:rStyle w:val="a6"/>
          <w:b w:val="0"/>
          <w:bCs w:val="0"/>
          <w:color w:val="auto"/>
          <w:bdr w:val="none" w:sz="0" w:space="0" w:color="auto" w:frame="1"/>
          <w:shd w:val="clear" w:color="auto" w:fill="FFFFFF"/>
          <w:rPrChange w:id="4415" w:author="Panagiotis Karkazis" w:date="2022-03-01T20:05:00Z">
            <w:rPr>
              <w:rStyle w:val="a6"/>
              <w:b w:val="0"/>
              <w:bCs w:val="0"/>
              <w:color w:val="auto"/>
              <w:highlight w:val="red"/>
              <w:bdr w:val="none" w:sz="0" w:space="0" w:color="auto" w:frame="1"/>
              <w:shd w:val="clear" w:color="auto" w:fill="FFFFFF"/>
            </w:rPr>
          </w:rPrChange>
        </w:rPr>
        <w:t xml:space="preserve"> </w:t>
      </w:r>
      <w:r w:rsidR="000B61B3" w:rsidRPr="00886CD4">
        <w:rPr>
          <w:rStyle w:val="a6"/>
          <w:b w:val="0"/>
          <w:bCs w:val="0"/>
          <w:color w:val="auto"/>
          <w:bdr w:val="none" w:sz="0" w:space="0" w:color="auto" w:frame="1"/>
          <w:shd w:val="clear" w:color="auto" w:fill="FFFFFF"/>
          <w:rPrChange w:id="4416" w:author="Panagiotis Karkazis" w:date="2022-03-01T20:05:00Z">
            <w:rPr>
              <w:rStyle w:val="a6"/>
              <w:b w:val="0"/>
              <w:bCs w:val="0"/>
              <w:color w:val="auto"/>
              <w:highlight w:val="red"/>
              <w:bdr w:val="none" w:sz="0" w:space="0" w:color="auto" w:frame="1"/>
              <w:shd w:val="clear" w:color="auto" w:fill="FFFFFF"/>
            </w:rPr>
          </w:rPrChange>
        </w:rPr>
        <w:t xml:space="preserve">παράγει προβλέψεις και </w:t>
      </w:r>
      <w:r w:rsidR="001D6E6F" w:rsidRPr="00886CD4">
        <w:rPr>
          <w:rStyle w:val="a6"/>
          <w:b w:val="0"/>
          <w:bCs w:val="0"/>
          <w:color w:val="auto"/>
          <w:bdr w:val="none" w:sz="0" w:space="0" w:color="auto" w:frame="1"/>
          <w:shd w:val="clear" w:color="auto" w:fill="FFFFFF"/>
          <w:rPrChange w:id="4417" w:author="Panagiotis Karkazis" w:date="2022-03-01T20:05:00Z">
            <w:rPr>
              <w:rStyle w:val="a6"/>
              <w:b w:val="0"/>
              <w:bCs w:val="0"/>
              <w:color w:val="auto"/>
              <w:highlight w:val="red"/>
              <w:bdr w:val="none" w:sz="0" w:space="0" w:color="auto" w:frame="1"/>
              <w:shd w:val="clear" w:color="auto" w:fill="FFFFFF"/>
            </w:rPr>
          </w:rPrChange>
        </w:rPr>
        <w:t>λαμβάνει</w:t>
      </w:r>
      <w:r w:rsidR="000B61B3" w:rsidRPr="00886CD4">
        <w:rPr>
          <w:rStyle w:val="a6"/>
          <w:b w:val="0"/>
          <w:bCs w:val="0"/>
          <w:color w:val="auto"/>
          <w:bdr w:val="none" w:sz="0" w:space="0" w:color="auto" w:frame="1"/>
          <w:shd w:val="clear" w:color="auto" w:fill="FFFFFF"/>
          <w:rPrChange w:id="4418" w:author="Panagiotis Karkazis" w:date="2022-03-01T20:05:00Z">
            <w:rPr>
              <w:rStyle w:val="a6"/>
              <w:b w:val="0"/>
              <w:bCs w:val="0"/>
              <w:color w:val="auto"/>
              <w:highlight w:val="red"/>
              <w:bdr w:val="none" w:sz="0" w:space="0" w:color="auto" w:frame="1"/>
              <w:shd w:val="clear" w:color="auto" w:fill="FFFFFF"/>
            </w:rPr>
          </w:rPrChange>
        </w:rPr>
        <w:t xml:space="preserve"> αποφάσεις με βάση τα δεδομένα εισόδου</w:t>
      </w:r>
      <w:r w:rsidR="00E269F4" w:rsidRPr="00886CD4">
        <w:rPr>
          <w:rStyle w:val="a6"/>
          <w:b w:val="0"/>
          <w:bCs w:val="0"/>
          <w:color w:val="auto"/>
          <w:bdr w:val="none" w:sz="0" w:space="0" w:color="auto" w:frame="1"/>
          <w:shd w:val="clear" w:color="auto" w:fill="FFFFFF"/>
          <w:rPrChange w:id="4419" w:author="Panagiotis Karkazis" w:date="2022-03-01T20:05:00Z">
            <w:rPr>
              <w:rStyle w:val="a6"/>
              <w:b w:val="0"/>
              <w:bCs w:val="0"/>
              <w:color w:val="auto"/>
              <w:highlight w:val="red"/>
              <w:bdr w:val="none" w:sz="0" w:space="0" w:color="auto" w:frame="1"/>
              <w:shd w:val="clear" w:color="auto" w:fill="FFFFFF"/>
            </w:rPr>
          </w:rPrChange>
        </w:rPr>
        <w:t>.</w:t>
      </w:r>
      <w:r w:rsidR="008E0131" w:rsidRPr="00886CD4">
        <w:rPr>
          <w:rStyle w:val="a6"/>
          <w:b w:val="0"/>
          <w:bCs w:val="0"/>
          <w:color w:val="auto"/>
          <w:bdr w:val="none" w:sz="0" w:space="0" w:color="auto" w:frame="1"/>
          <w:shd w:val="clear" w:color="auto" w:fill="FFFFFF"/>
          <w:rPrChange w:id="4420" w:author="Panagiotis Karkazis" w:date="2022-03-01T20:05:00Z">
            <w:rPr>
              <w:rStyle w:val="a6"/>
              <w:b w:val="0"/>
              <w:bCs w:val="0"/>
              <w:color w:val="auto"/>
              <w:highlight w:val="red"/>
              <w:bdr w:val="none" w:sz="0" w:space="0" w:color="auto" w:frame="1"/>
              <w:shd w:val="clear" w:color="auto" w:fill="FFFFFF"/>
            </w:rPr>
          </w:rPrChange>
        </w:rPr>
        <w:t xml:space="preserve"> Σε περίπτωση που </w:t>
      </w:r>
      <w:r w:rsidR="001D6E6F" w:rsidRPr="00886CD4">
        <w:rPr>
          <w:rStyle w:val="a6"/>
          <w:b w:val="0"/>
          <w:bCs w:val="0"/>
          <w:color w:val="auto"/>
          <w:bdr w:val="none" w:sz="0" w:space="0" w:color="auto" w:frame="1"/>
          <w:shd w:val="clear" w:color="auto" w:fill="FFFFFF"/>
          <w:rPrChange w:id="4421" w:author="Panagiotis Karkazis" w:date="2022-03-01T20:05:00Z">
            <w:rPr>
              <w:rStyle w:val="a6"/>
              <w:b w:val="0"/>
              <w:bCs w:val="0"/>
              <w:color w:val="auto"/>
              <w:highlight w:val="red"/>
              <w:bdr w:val="none" w:sz="0" w:space="0" w:color="auto" w:frame="1"/>
              <w:shd w:val="clear" w:color="auto" w:fill="FFFFFF"/>
            </w:rPr>
          </w:rPrChange>
        </w:rPr>
        <w:t>ανιχνευθεί</w:t>
      </w:r>
      <w:r w:rsidR="008E0131" w:rsidRPr="00886CD4">
        <w:rPr>
          <w:rStyle w:val="a6"/>
          <w:b w:val="0"/>
          <w:bCs w:val="0"/>
          <w:color w:val="auto"/>
          <w:bdr w:val="none" w:sz="0" w:space="0" w:color="auto" w:frame="1"/>
          <w:shd w:val="clear" w:color="auto" w:fill="FFFFFF"/>
          <w:rPrChange w:id="4422" w:author="Panagiotis Karkazis" w:date="2022-03-01T20:05:00Z">
            <w:rPr>
              <w:rStyle w:val="a6"/>
              <w:b w:val="0"/>
              <w:bCs w:val="0"/>
              <w:color w:val="auto"/>
              <w:highlight w:val="red"/>
              <w:bdr w:val="none" w:sz="0" w:space="0" w:color="auto" w:frame="1"/>
              <w:shd w:val="clear" w:color="auto" w:fill="FFFFFF"/>
            </w:rPr>
          </w:rPrChange>
        </w:rPr>
        <w:t xml:space="preserve">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886CD4">
        <w:rPr>
          <w:rStyle w:val="a6"/>
          <w:b w:val="0"/>
          <w:bCs w:val="0"/>
          <w:color w:val="auto"/>
          <w:bdr w:val="none" w:sz="0" w:space="0" w:color="auto" w:frame="1"/>
          <w:shd w:val="clear" w:color="auto" w:fill="FFFFFF"/>
          <w:rPrChange w:id="4423" w:author="Panagiotis Karkazis" w:date="2022-03-01T20:05:00Z">
            <w:rPr>
              <w:rStyle w:val="a6"/>
              <w:b w:val="0"/>
              <w:bCs w:val="0"/>
              <w:color w:val="auto"/>
              <w:highlight w:val="red"/>
              <w:bdr w:val="none" w:sz="0" w:space="0" w:color="auto" w:frame="1"/>
              <w:shd w:val="clear" w:color="auto" w:fill="FFFFFF"/>
            </w:rPr>
          </w:rPrChange>
        </w:rPr>
        <w:t>ο</w:t>
      </w:r>
      <w:r w:rsidR="008E0131" w:rsidRPr="00886CD4">
        <w:rPr>
          <w:rStyle w:val="a6"/>
          <w:b w:val="0"/>
          <w:bCs w:val="0"/>
          <w:color w:val="auto"/>
          <w:bdr w:val="none" w:sz="0" w:space="0" w:color="auto" w:frame="1"/>
          <w:shd w:val="clear" w:color="auto" w:fill="FFFFFF"/>
          <w:rPrChange w:id="4424" w:author="Panagiotis Karkazis" w:date="2022-03-01T20:05:00Z">
            <w:rPr>
              <w:rStyle w:val="a6"/>
              <w:b w:val="0"/>
              <w:bCs w:val="0"/>
              <w:color w:val="auto"/>
              <w:highlight w:val="red"/>
              <w:bdr w:val="none" w:sz="0" w:space="0" w:color="auto" w:frame="1"/>
              <w:shd w:val="clear" w:color="auto" w:fill="FFFFFF"/>
            </w:rPr>
          </w:rPrChange>
        </w:rPr>
        <w:t>ρ</w:t>
      </w:r>
      <w:r w:rsidR="00D02C91" w:rsidRPr="00886CD4">
        <w:rPr>
          <w:rStyle w:val="a6"/>
          <w:b w:val="0"/>
          <w:bCs w:val="0"/>
          <w:color w:val="auto"/>
          <w:bdr w:val="none" w:sz="0" w:space="0" w:color="auto" w:frame="1"/>
          <w:shd w:val="clear" w:color="auto" w:fill="FFFFFF"/>
          <w:rPrChange w:id="4425" w:author="Panagiotis Karkazis" w:date="2022-03-01T20:05:00Z">
            <w:rPr>
              <w:rStyle w:val="a6"/>
              <w:b w:val="0"/>
              <w:bCs w:val="0"/>
              <w:color w:val="auto"/>
              <w:highlight w:val="red"/>
              <w:bdr w:val="none" w:sz="0" w:space="0" w:color="auto" w:frame="1"/>
              <w:shd w:val="clear" w:color="auto" w:fill="FFFFFF"/>
            </w:rPr>
          </w:rPrChange>
        </w:rPr>
        <w:t>ί</w:t>
      </w:r>
      <w:r w:rsidR="008E0131" w:rsidRPr="00886CD4">
        <w:rPr>
          <w:rStyle w:val="a6"/>
          <w:b w:val="0"/>
          <w:bCs w:val="0"/>
          <w:color w:val="auto"/>
          <w:bdr w:val="none" w:sz="0" w:space="0" w:color="auto" w:frame="1"/>
          <w:shd w:val="clear" w:color="auto" w:fill="FFFFFF"/>
          <w:rPrChange w:id="4426" w:author="Panagiotis Karkazis" w:date="2022-03-01T20:05:00Z">
            <w:rPr>
              <w:rStyle w:val="a6"/>
              <w:b w:val="0"/>
              <w:bCs w:val="0"/>
              <w:color w:val="auto"/>
              <w:highlight w:val="red"/>
              <w:bdr w:val="none" w:sz="0" w:space="0" w:color="auto" w:frame="1"/>
              <w:shd w:val="clear" w:color="auto" w:fill="FFFFFF"/>
            </w:rPr>
          </w:rPrChange>
        </w:rPr>
        <w:t>θμου</w:t>
      </w:r>
      <w:r w:rsidR="00450D83" w:rsidRPr="00886CD4">
        <w:rPr>
          <w:rStyle w:val="a6"/>
          <w:b w:val="0"/>
          <w:bCs w:val="0"/>
          <w:color w:val="auto"/>
          <w:bdr w:val="none" w:sz="0" w:space="0" w:color="auto" w:frame="1"/>
          <w:shd w:val="clear" w:color="auto" w:fill="FFFFFF"/>
          <w:rPrChange w:id="4427" w:author="Panagiotis Karkazis" w:date="2022-03-01T20:05:00Z">
            <w:rPr>
              <w:rStyle w:val="a6"/>
              <w:b w:val="0"/>
              <w:bCs w:val="0"/>
              <w:color w:val="auto"/>
              <w:highlight w:val="red"/>
              <w:bdr w:val="none" w:sz="0" w:space="0" w:color="auto" w:frame="1"/>
              <w:shd w:val="clear" w:color="auto" w:fill="FFFFFF"/>
            </w:rPr>
          </w:rPrChange>
        </w:rPr>
        <w:t xml:space="preserve"> [</w:t>
      </w:r>
      <w:r w:rsidR="00517F2E" w:rsidRPr="00886CD4">
        <w:rPr>
          <w:rStyle w:val="a6"/>
          <w:b w:val="0"/>
          <w:bCs w:val="0"/>
          <w:color w:val="auto"/>
          <w:bdr w:val="none" w:sz="0" w:space="0" w:color="auto" w:frame="1"/>
          <w:shd w:val="clear" w:color="auto" w:fill="FFFFFF"/>
          <w:rPrChange w:id="4428" w:author="Panagiotis Karkazis" w:date="2022-03-01T20:05:00Z">
            <w:rPr>
              <w:rStyle w:val="a6"/>
              <w:b w:val="0"/>
              <w:bCs w:val="0"/>
              <w:color w:val="auto"/>
              <w:highlight w:val="red"/>
              <w:bdr w:val="none" w:sz="0" w:space="0" w:color="auto" w:frame="1"/>
              <w:shd w:val="clear" w:color="auto" w:fill="FFFFFF"/>
            </w:rPr>
          </w:rPrChange>
        </w:rPr>
        <w:t>netapp.com/</w:t>
      </w:r>
      <w:proofErr w:type="spellStart"/>
      <w:r w:rsidR="00517F2E" w:rsidRPr="00886CD4">
        <w:rPr>
          <w:rStyle w:val="a6"/>
          <w:b w:val="0"/>
          <w:bCs w:val="0"/>
          <w:color w:val="auto"/>
          <w:bdr w:val="none" w:sz="0" w:space="0" w:color="auto" w:frame="1"/>
          <w:shd w:val="clear" w:color="auto" w:fill="FFFFFF"/>
          <w:rPrChange w:id="4429" w:author="Panagiotis Karkazis" w:date="2022-03-01T20:05:00Z">
            <w:rPr>
              <w:rStyle w:val="a6"/>
              <w:b w:val="0"/>
              <w:bCs w:val="0"/>
              <w:color w:val="auto"/>
              <w:highlight w:val="red"/>
              <w:bdr w:val="none" w:sz="0" w:space="0" w:color="auto" w:frame="1"/>
              <w:shd w:val="clear" w:color="auto" w:fill="FFFFFF"/>
            </w:rPr>
          </w:rPrChange>
        </w:rPr>
        <w:t>artificial-intelligence</w:t>
      </w:r>
      <w:proofErr w:type="spellEnd"/>
      <w:r w:rsidR="00517F2E" w:rsidRPr="00886CD4">
        <w:rPr>
          <w:rStyle w:val="a6"/>
          <w:b w:val="0"/>
          <w:bCs w:val="0"/>
          <w:color w:val="auto"/>
          <w:bdr w:val="none" w:sz="0" w:space="0" w:color="auto" w:frame="1"/>
          <w:shd w:val="clear" w:color="auto" w:fill="FFFFFF"/>
          <w:rPrChange w:id="4430" w:author="Panagiotis Karkazis" w:date="2022-03-01T20:05:00Z">
            <w:rPr>
              <w:rStyle w:val="a6"/>
              <w:b w:val="0"/>
              <w:bCs w:val="0"/>
              <w:color w:val="auto"/>
              <w:highlight w:val="red"/>
              <w:bdr w:val="none" w:sz="0" w:space="0" w:color="auto" w:frame="1"/>
              <w:shd w:val="clear" w:color="auto" w:fill="FFFFFF"/>
            </w:rPr>
          </w:rPrChange>
        </w:rPr>
        <w:t>/</w:t>
      </w:r>
      <w:proofErr w:type="spellStart"/>
      <w:r w:rsidR="00517F2E" w:rsidRPr="00886CD4">
        <w:rPr>
          <w:rStyle w:val="a6"/>
          <w:b w:val="0"/>
          <w:bCs w:val="0"/>
          <w:color w:val="auto"/>
          <w:bdr w:val="none" w:sz="0" w:space="0" w:color="auto" w:frame="1"/>
          <w:shd w:val="clear" w:color="auto" w:fill="FFFFFF"/>
          <w:rPrChange w:id="4431" w:author="Panagiotis Karkazis" w:date="2022-03-01T20:05:00Z">
            <w:rPr>
              <w:rStyle w:val="a6"/>
              <w:b w:val="0"/>
              <w:bCs w:val="0"/>
              <w:color w:val="auto"/>
              <w:highlight w:val="red"/>
              <w:bdr w:val="none" w:sz="0" w:space="0" w:color="auto" w:frame="1"/>
              <w:shd w:val="clear" w:color="auto" w:fill="FFFFFF"/>
            </w:rPr>
          </w:rPrChange>
        </w:rPr>
        <w:t>what-is-machine-learning</w:t>
      </w:r>
      <w:proofErr w:type="spellEnd"/>
      <w:r w:rsidR="00517F2E" w:rsidRPr="00886CD4">
        <w:rPr>
          <w:rStyle w:val="a6"/>
          <w:b w:val="0"/>
          <w:bCs w:val="0"/>
          <w:color w:val="auto"/>
          <w:bdr w:val="none" w:sz="0" w:space="0" w:color="auto" w:frame="1"/>
          <w:shd w:val="clear" w:color="auto" w:fill="FFFFFF"/>
          <w:rPrChange w:id="4432" w:author="Panagiotis Karkazis" w:date="2022-03-01T20:05:00Z">
            <w:rPr>
              <w:rStyle w:val="a6"/>
              <w:b w:val="0"/>
              <w:bCs w:val="0"/>
              <w:color w:val="auto"/>
              <w:highlight w:val="red"/>
              <w:bdr w:val="none" w:sz="0" w:space="0" w:color="auto" w:frame="1"/>
              <w:shd w:val="clear" w:color="auto" w:fill="FFFFFF"/>
            </w:rPr>
          </w:rPrChange>
        </w:rPr>
        <w:t>/</w:t>
      </w:r>
      <w:r w:rsidR="00450D83" w:rsidRPr="00886CD4">
        <w:rPr>
          <w:rStyle w:val="a6"/>
          <w:b w:val="0"/>
          <w:bCs w:val="0"/>
          <w:color w:val="auto"/>
          <w:bdr w:val="none" w:sz="0" w:space="0" w:color="auto" w:frame="1"/>
          <w:shd w:val="clear" w:color="auto" w:fill="FFFFFF"/>
          <w:rPrChange w:id="4433" w:author="Panagiotis Karkazis" w:date="2022-03-01T20:05:00Z">
            <w:rPr>
              <w:rStyle w:val="a6"/>
              <w:b w:val="0"/>
              <w:bCs w:val="0"/>
              <w:color w:val="auto"/>
              <w:highlight w:val="red"/>
              <w:bdr w:val="none" w:sz="0" w:space="0" w:color="auto" w:frame="1"/>
              <w:shd w:val="clear" w:color="auto" w:fill="FFFFFF"/>
            </w:rPr>
          </w:rPrChange>
        </w:rPr>
        <w:t>]</w:t>
      </w:r>
      <w:r w:rsidR="008E0131" w:rsidRPr="00886CD4">
        <w:rPr>
          <w:rStyle w:val="a6"/>
          <w:b w:val="0"/>
          <w:bCs w:val="0"/>
          <w:color w:val="auto"/>
          <w:bdr w:val="none" w:sz="0" w:space="0" w:color="auto" w:frame="1"/>
          <w:shd w:val="clear" w:color="auto" w:fill="FFFFFF"/>
          <w:rPrChange w:id="4434" w:author="Panagiotis Karkazis" w:date="2022-03-01T20:05:00Z">
            <w:rPr>
              <w:rStyle w:val="a6"/>
              <w:b w:val="0"/>
              <w:bCs w:val="0"/>
              <w:color w:val="auto"/>
              <w:highlight w:val="red"/>
              <w:bdr w:val="none" w:sz="0" w:space="0" w:color="auto" w:frame="1"/>
              <w:shd w:val="clear" w:color="auto" w:fill="FFFFFF"/>
            </w:rPr>
          </w:rPrChange>
        </w:rPr>
        <w:t>.</w:t>
      </w:r>
      <w:r w:rsidR="005C2FC7" w:rsidRPr="00886CD4">
        <w:rPr>
          <w:rStyle w:val="a6"/>
          <w:b w:val="0"/>
          <w:bCs w:val="0"/>
          <w:color w:val="auto"/>
          <w:bdr w:val="none" w:sz="0" w:space="0" w:color="auto" w:frame="1"/>
          <w:shd w:val="clear" w:color="auto" w:fill="FFFFFF"/>
          <w:rPrChange w:id="4435" w:author="Panagiotis Karkazis" w:date="2022-03-01T20:05:00Z">
            <w:rPr>
              <w:rStyle w:val="a6"/>
              <w:b w:val="0"/>
              <w:bCs w:val="0"/>
              <w:color w:val="auto"/>
              <w:highlight w:val="red"/>
              <w:bdr w:val="none" w:sz="0" w:space="0" w:color="auto" w:frame="1"/>
              <w:shd w:val="clear" w:color="auto" w:fill="FFFFFF"/>
            </w:rPr>
          </w:rPrChange>
        </w:rPr>
        <w:t xml:space="preserve"> Άρα</w:t>
      </w:r>
      <w:r w:rsidR="00101880" w:rsidRPr="00886CD4">
        <w:rPr>
          <w:rStyle w:val="a6"/>
          <w:b w:val="0"/>
          <w:bCs w:val="0"/>
          <w:color w:val="auto"/>
          <w:bdr w:val="none" w:sz="0" w:space="0" w:color="auto" w:frame="1"/>
          <w:shd w:val="clear" w:color="auto" w:fill="FFFFFF"/>
          <w:rPrChange w:id="4436" w:author="Panagiotis Karkazis" w:date="2022-03-01T20:05:00Z">
            <w:rPr>
              <w:rStyle w:val="a6"/>
              <w:b w:val="0"/>
              <w:bCs w:val="0"/>
              <w:color w:val="auto"/>
              <w:highlight w:val="red"/>
              <w:bdr w:val="none" w:sz="0" w:space="0" w:color="auto" w:frame="1"/>
              <w:shd w:val="clear" w:color="auto" w:fill="FFFFFF"/>
            </w:rPr>
          </w:rPrChange>
        </w:rPr>
        <w:t>,</w:t>
      </w:r>
      <w:r w:rsidR="005C2FC7" w:rsidRPr="00886CD4">
        <w:rPr>
          <w:rStyle w:val="a6"/>
          <w:b w:val="0"/>
          <w:bCs w:val="0"/>
          <w:color w:val="auto"/>
          <w:bdr w:val="none" w:sz="0" w:space="0" w:color="auto" w:frame="1"/>
          <w:shd w:val="clear" w:color="auto" w:fill="FFFFFF"/>
          <w:rPrChange w:id="4437" w:author="Panagiotis Karkazis" w:date="2022-03-01T20:05:00Z">
            <w:rPr>
              <w:rStyle w:val="a6"/>
              <w:b w:val="0"/>
              <w:bCs w:val="0"/>
              <w:color w:val="auto"/>
              <w:highlight w:val="red"/>
              <w:bdr w:val="none" w:sz="0" w:space="0" w:color="auto" w:frame="1"/>
              <w:shd w:val="clear" w:color="auto" w:fill="FFFFFF"/>
            </w:rPr>
          </w:rPrChange>
        </w:rPr>
        <w:t xml:space="preserve"> στόχος της Μηχανικής Μάθησης είναι η </w:t>
      </w:r>
      <w:r w:rsidR="00101880" w:rsidRPr="00886CD4">
        <w:rPr>
          <w:rStyle w:val="a6"/>
          <w:b w:val="0"/>
          <w:bCs w:val="0"/>
          <w:color w:val="auto"/>
          <w:bdr w:val="none" w:sz="0" w:space="0" w:color="auto" w:frame="1"/>
          <w:shd w:val="clear" w:color="auto" w:fill="FFFFFF"/>
          <w:rPrChange w:id="4438" w:author="Panagiotis Karkazis" w:date="2022-03-01T20:05:00Z">
            <w:rPr>
              <w:rStyle w:val="a6"/>
              <w:b w:val="0"/>
              <w:bCs w:val="0"/>
              <w:color w:val="auto"/>
              <w:highlight w:val="red"/>
              <w:bdr w:val="none" w:sz="0" w:space="0" w:color="auto" w:frame="1"/>
              <w:shd w:val="clear" w:color="auto" w:fill="FFFFFF"/>
            </w:rPr>
          </w:rPrChange>
        </w:rPr>
        <w:t xml:space="preserve">αποτελεσματική </w:t>
      </w:r>
      <w:r w:rsidR="005C2FC7" w:rsidRPr="00886CD4">
        <w:rPr>
          <w:rStyle w:val="a6"/>
          <w:b w:val="0"/>
          <w:bCs w:val="0"/>
          <w:color w:val="auto"/>
          <w:bdr w:val="none" w:sz="0" w:space="0" w:color="auto" w:frame="1"/>
          <w:shd w:val="clear" w:color="auto" w:fill="FFFFFF"/>
          <w:rPrChange w:id="4439" w:author="Panagiotis Karkazis" w:date="2022-03-01T20:05:00Z">
            <w:rPr>
              <w:rStyle w:val="a6"/>
              <w:b w:val="0"/>
              <w:bCs w:val="0"/>
              <w:color w:val="auto"/>
              <w:highlight w:val="red"/>
              <w:bdr w:val="none" w:sz="0" w:space="0" w:color="auto" w:frame="1"/>
              <w:shd w:val="clear" w:color="auto" w:fill="FFFFFF"/>
            </w:rPr>
          </w:rPrChange>
        </w:rPr>
        <w:t>επίλυση προβλημάτων</w:t>
      </w:r>
      <w:r w:rsidR="00101880" w:rsidRPr="00886CD4">
        <w:rPr>
          <w:rStyle w:val="a6"/>
          <w:b w:val="0"/>
          <w:bCs w:val="0"/>
          <w:color w:val="auto"/>
          <w:bdr w:val="none" w:sz="0" w:space="0" w:color="auto" w:frame="1"/>
          <w:shd w:val="clear" w:color="auto" w:fill="FFFFFF"/>
          <w:rPrChange w:id="4440" w:author="Panagiotis Karkazis" w:date="2022-03-01T20:05:00Z">
            <w:rPr>
              <w:rStyle w:val="a6"/>
              <w:b w:val="0"/>
              <w:bCs w:val="0"/>
              <w:color w:val="auto"/>
              <w:highlight w:val="red"/>
              <w:bdr w:val="none" w:sz="0" w:space="0" w:color="auto" w:frame="1"/>
              <w:shd w:val="clear" w:color="auto" w:fill="FFFFFF"/>
            </w:rPr>
          </w:rPrChange>
        </w:rPr>
        <w:t xml:space="preserve"> μεγάλης κλίμακας, η αυτοματοποίηση διάφορων καθημερινών εργασιών, η διευκόλυνση και η καλυτέρευση της ζωής του ανθρώπου.</w:t>
      </w:r>
      <w:r w:rsidR="001B417A" w:rsidRPr="00886CD4">
        <w:rPr>
          <w:rStyle w:val="a6"/>
          <w:b w:val="0"/>
          <w:bCs w:val="0"/>
          <w:color w:val="auto"/>
          <w:bdr w:val="none" w:sz="0" w:space="0" w:color="auto" w:frame="1"/>
          <w:shd w:val="clear" w:color="auto" w:fill="FFFFFF"/>
          <w:rPrChange w:id="4441" w:author="Panagiotis Karkazis" w:date="2022-03-01T20:05:00Z">
            <w:rPr>
              <w:rStyle w:val="a6"/>
              <w:b w:val="0"/>
              <w:bCs w:val="0"/>
              <w:color w:val="auto"/>
              <w:highlight w:val="red"/>
              <w:bdr w:val="none" w:sz="0" w:space="0" w:color="auto" w:frame="1"/>
              <w:shd w:val="clear" w:color="auto" w:fill="FFFFFF"/>
            </w:rPr>
          </w:rPrChange>
        </w:rPr>
        <w:t xml:space="preserve"> </w:t>
      </w:r>
    </w:p>
    <w:p w14:paraId="38045E54" w14:textId="4E2BA63E" w:rsidR="00B9258C" w:rsidRPr="00886CD4" w:rsidRDefault="001B417A" w:rsidP="001B417A">
      <w:pPr>
        <w:pStyle w:val="Default"/>
        <w:spacing w:line="360" w:lineRule="auto"/>
        <w:ind w:firstLine="227"/>
        <w:jc w:val="both"/>
        <w:rPr>
          <w:color w:val="auto"/>
          <w:bdr w:val="none" w:sz="0" w:space="0" w:color="auto" w:frame="1"/>
          <w:shd w:val="clear" w:color="auto" w:fill="FFFFFF"/>
          <w:rPrChange w:id="4442" w:author="Panagiotis Karkazis" w:date="2022-03-01T20:05:00Z">
            <w:rPr>
              <w:color w:val="auto"/>
              <w:highlight w:val="red"/>
              <w:bdr w:val="none" w:sz="0" w:space="0" w:color="auto" w:frame="1"/>
              <w:shd w:val="clear" w:color="auto" w:fill="FFFFFF"/>
            </w:rPr>
          </w:rPrChange>
        </w:rPr>
      </w:pPr>
      <w:r w:rsidRPr="00886CD4">
        <w:rPr>
          <w:rStyle w:val="a6"/>
          <w:b w:val="0"/>
          <w:bCs w:val="0"/>
          <w:color w:val="auto"/>
          <w:bdr w:val="none" w:sz="0" w:space="0" w:color="auto" w:frame="1"/>
          <w:shd w:val="clear" w:color="auto" w:fill="FFFFFF"/>
          <w:rPrChange w:id="4443" w:author="Panagiotis Karkazis" w:date="2022-03-01T20:05:00Z">
            <w:rPr>
              <w:rStyle w:val="a6"/>
              <w:b w:val="0"/>
              <w:bCs w:val="0"/>
              <w:color w:val="auto"/>
              <w:highlight w:val="red"/>
              <w:bdr w:val="none" w:sz="0" w:space="0" w:color="auto" w:frame="1"/>
              <w:shd w:val="clear" w:color="auto" w:fill="FFFFFF"/>
            </w:rPr>
          </w:rPrChange>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886CD4">
        <w:rPr>
          <w:rStyle w:val="a6"/>
          <w:b w:val="0"/>
          <w:bCs w:val="0"/>
          <w:color w:val="auto"/>
          <w:bdr w:val="none" w:sz="0" w:space="0" w:color="auto" w:frame="1"/>
          <w:shd w:val="clear" w:color="auto" w:fill="FFFFFF"/>
          <w:rPrChange w:id="4444" w:author="Panagiotis Karkazis" w:date="2022-03-01T20:05:00Z">
            <w:rPr>
              <w:rStyle w:val="a6"/>
              <w:b w:val="0"/>
              <w:bCs w:val="0"/>
              <w:color w:val="auto"/>
              <w:highlight w:val="red"/>
              <w:bdr w:val="none" w:sz="0" w:space="0" w:color="auto" w:frame="1"/>
              <w:shd w:val="clear" w:color="auto" w:fill="FFFFFF"/>
            </w:rPr>
          </w:rPrChange>
        </w:rPr>
        <w:t>MegaBytes</w:t>
      </w:r>
      <w:proofErr w:type="spellEnd"/>
      <w:r w:rsidRPr="00886CD4">
        <w:rPr>
          <w:rStyle w:val="a6"/>
          <w:b w:val="0"/>
          <w:bCs w:val="0"/>
          <w:color w:val="auto"/>
          <w:bdr w:val="none" w:sz="0" w:space="0" w:color="auto" w:frame="1"/>
          <w:shd w:val="clear" w:color="auto" w:fill="FFFFFF"/>
          <w:rPrChange w:id="4445" w:author="Panagiotis Karkazis" w:date="2022-03-01T20:05:00Z">
            <w:rPr>
              <w:rStyle w:val="a6"/>
              <w:b w:val="0"/>
              <w:bCs w:val="0"/>
              <w:color w:val="auto"/>
              <w:highlight w:val="red"/>
              <w:bdr w:val="none" w:sz="0" w:space="0" w:color="auto" w:frame="1"/>
              <w:shd w:val="clear" w:color="auto" w:fill="FFFFFF"/>
            </w:rPr>
          </w:rPrChange>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886CD4">
        <w:rPr>
          <w:rStyle w:val="a6"/>
          <w:b w:val="0"/>
          <w:bCs w:val="0"/>
          <w:color w:val="auto"/>
          <w:bdr w:val="none" w:sz="0" w:space="0" w:color="auto" w:frame="1"/>
          <w:shd w:val="clear" w:color="auto" w:fill="FFFFFF"/>
          <w:rPrChange w:id="4446" w:author="Panagiotis Karkazis" w:date="2022-03-01T20:05:00Z">
            <w:rPr>
              <w:rStyle w:val="a6"/>
              <w:b w:val="0"/>
              <w:bCs w:val="0"/>
              <w:color w:val="auto"/>
              <w:highlight w:val="red"/>
              <w:bdr w:val="none" w:sz="0" w:space="0" w:color="auto" w:frame="1"/>
              <w:shd w:val="clear" w:color="auto" w:fill="FFFFFF"/>
            </w:rPr>
          </w:rPrChange>
        </w:rPr>
        <w:t>Quintillion</w:t>
      </w:r>
      <w:proofErr w:type="spellEnd"/>
      <w:r w:rsidRPr="00886CD4">
        <w:rPr>
          <w:rStyle w:val="a6"/>
          <w:b w:val="0"/>
          <w:bCs w:val="0"/>
          <w:color w:val="auto"/>
          <w:bdr w:val="none" w:sz="0" w:space="0" w:color="auto" w:frame="1"/>
          <w:shd w:val="clear" w:color="auto" w:fill="FFFFFF"/>
          <w:rPrChange w:id="4447" w:author="Panagiotis Karkazis" w:date="2022-03-01T20:05:00Z">
            <w:rPr>
              <w:rStyle w:val="a6"/>
              <w:b w:val="0"/>
              <w:bCs w:val="0"/>
              <w:color w:val="auto"/>
              <w:highlight w:val="red"/>
              <w:bdr w:val="none" w:sz="0" w:space="0" w:color="auto" w:frame="1"/>
              <w:shd w:val="clear" w:color="auto" w:fill="FFFFFF"/>
            </w:rPr>
          </w:rPrChange>
        </w:rPr>
        <w:t xml:space="preserve"> </w:t>
      </w:r>
      <w:proofErr w:type="spellStart"/>
      <w:r w:rsidRPr="00886CD4">
        <w:rPr>
          <w:rStyle w:val="a6"/>
          <w:b w:val="0"/>
          <w:bCs w:val="0"/>
          <w:color w:val="auto"/>
          <w:bdr w:val="none" w:sz="0" w:space="0" w:color="auto" w:frame="1"/>
          <w:shd w:val="clear" w:color="auto" w:fill="FFFFFF"/>
          <w:rPrChange w:id="4448" w:author="Panagiotis Karkazis" w:date="2022-03-01T20:05:00Z">
            <w:rPr>
              <w:rStyle w:val="a6"/>
              <w:b w:val="0"/>
              <w:bCs w:val="0"/>
              <w:color w:val="auto"/>
              <w:highlight w:val="red"/>
              <w:bdr w:val="none" w:sz="0" w:space="0" w:color="auto" w:frame="1"/>
              <w:shd w:val="clear" w:color="auto" w:fill="FFFFFF"/>
            </w:rPr>
          </w:rPrChange>
        </w:rPr>
        <w:t>Bytes</w:t>
      </w:r>
      <w:proofErr w:type="spellEnd"/>
      <w:r w:rsidRPr="00886CD4">
        <w:rPr>
          <w:rStyle w:val="a6"/>
          <w:b w:val="0"/>
          <w:bCs w:val="0"/>
          <w:color w:val="auto"/>
          <w:bdr w:val="none" w:sz="0" w:space="0" w:color="auto" w:frame="1"/>
          <w:shd w:val="clear" w:color="auto" w:fill="FFFFFF"/>
          <w:rPrChange w:id="4449" w:author="Panagiotis Karkazis" w:date="2022-03-01T20:05:00Z">
            <w:rPr>
              <w:rStyle w:val="a6"/>
              <w:b w:val="0"/>
              <w:bCs w:val="0"/>
              <w:color w:val="auto"/>
              <w:highlight w:val="red"/>
              <w:bdr w:val="none" w:sz="0" w:space="0" w:color="auto" w:frame="1"/>
              <w:shd w:val="clear" w:color="auto" w:fill="FFFFFF"/>
            </w:rPr>
          </w:rPrChange>
        </w:rPr>
        <w:t xml:space="preserve"> [</w:t>
      </w:r>
      <w:proofErr w:type="spellStart"/>
      <w:r w:rsidRPr="00886CD4">
        <w:rPr>
          <w:rStyle w:val="a6"/>
          <w:b w:val="0"/>
          <w:bCs w:val="0"/>
          <w:color w:val="auto"/>
          <w:bdr w:val="none" w:sz="0" w:space="0" w:color="auto" w:frame="1"/>
          <w:shd w:val="clear" w:color="auto" w:fill="FFFFFF"/>
          <w:rPrChange w:id="4450" w:author="Panagiotis Karkazis" w:date="2022-03-01T20:05:00Z">
            <w:rPr>
              <w:rStyle w:val="a6"/>
              <w:b w:val="0"/>
              <w:bCs w:val="0"/>
              <w:color w:val="auto"/>
              <w:highlight w:val="red"/>
              <w:bdr w:val="none" w:sz="0" w:space="0" w:color="auto" w:frame="1"/>
              <w:shd w:val="clear" w:color="auto" w:fill="FFFFFF"/>
            </w:rPr>
          </w:rPrChange>
        </w:rPr>
        <w:t>understanding-generation-data</w:t>
      </w:r>
      <w:proofErr w:type="spellEnd"/>
      <w:r w:rsidRPr="00886CD4">
        <w:rPr>
          <w:rStyle w:val="a6"/>
          <w:b w:val="0"/>
          <w:bCs w:val="0"/>
          <w:color w:val="auto"/>
          <w:bdr w:val="none" w:sz="0" w:space="0" w:color="auto" w:frame="1"/>
          <w:shd w:val="clear" w:color="auto" w:fill="FFFFFF"/>
          <w:rPrChange w:id="4451" w:author="Panagiotis Karkazis" w:date="2022-03-01T20:05:00Z">
            <w:rPr>
              <w:rStyle w:val="a6"/>
              <w:b w:val="0"/>
              <w:bCs w:val="0"/>
              <w:color w:val="auto"/>
              <w:highlight w:val="red"/>
              <w:bdr w:val="none" w:sz="0" w:space="0" w:color="auto" w:frame="1"/>
              <w:shd w:val="clear" w:color="auto" w:fill="FFFFFF"/>
            </w:rPr>
          </w:rPrChange>
        </w:rPr>
        <w:t xml:space="preserve">, </w:t>
      </w:r>
      <w:proofErr w:type="spellStart"/>
      <w:r w:rsidRPr="00886CD4">
        <w:rPr>
          <w:rStyle w:val="a6"/>
          <w:b w:val="0"/>
          <w:bCs w:val="0"/>
          <w:color w:val="auto"/>
          <w:bdr w:val="none" w:sz="0" w:space="0" w:color="auto" w:frame="1"/>
          <w:shd w:val="clear" w:color="auto" w:fill="FFFFFF"/>
          <w:rPrChange w:id="4452" w:author="Panagiotis Karkazis" w:date="2022-03-01T20:05:00Z">
            <w:rPr>
              <w:rStyle w:val="a6"/>
              <w:b w:val="0"/>
              <w:bCs w:val="0"/>
              <w:color w:val="auto"/>
              <w:highlight w:val="red"/>
              <w:bdr w:val="none" w:sz="0" w:space="0" w:color="auto" w:frame="1"/>
              <w:shd w:val="clear" w:color="auto" w:fill="FFFFFF"/>
            </w:rPr>
          </w:rPrChange>
        </w:rPr>
        <w:t>techjury</w:t>
      </w:r>
      <w:proofErr w:type="spellEnd"/>
      <w:r w:rsidRPr="00886CD4">
        <w:rPr>
          <w:rStyle w:val="a6"/>
          <w:b w:val="0"/>
          <w:bCs w:val="0"/>
          <w:color w:val="auto"/>
          <w:bdr w:val="none" w:sz="0" w:space="0" w:color="auto" w:frame="1"/>
          <w:shd w:val="clear" w:color="auto" w:fill="FFFFFF"/>
          <w:rPrChange w:id="4453" w:author="Panagiotis Karkazis" w:date="2022-03-01T20:05:00Z">
            <w:rPr>
              <w:rStyle w:val="a6"/>
              <w:b w:val="0"/>
              <w:bCs w:val="0"/>
              <w:color w:val="auto"/>
              <w:highlight w:val="red"/>
              <w:bdr w:val="none" w:sz="0" w:space="0" w:color="auto" w:frame="1"/>
              <w:shd w:val="clear" w:color="auto" w:fill="FFFFFF"/>
            </w:rPr>
          </w:rPrChange>
        </w:rPr>
        <w:t>, the-</w:t>
      </w:r>
      <w:proofErr w:type="spellStart"/>
      <w:r w:rsidRPr="00886CD4">
        <w:rPr>
          <w:rStyle w:val="a6"/>
          <w:b w:val="0"/>
          <w:bCs w:val="0"/>
          <w:color w:val="auto"/>
          <w:bdr w:val="none" w:sz="0" w:space="0" w:color="auto" w:frame="1"/>
          <w:shd w:val="clear" w:color="auto" w:fill="FFFFFF"/>
          <w:rPrChange w:id="4454" w:author="Panagiotis Karkazis" w:date="2022-03-01T20:05:00Z">
            <w:rPr>
              <w:rStyle w:val="a6"/>
              <w:b w:val="0"/>
              <w:bCs w:val="0"/>
              <w:color w:val="auto"/>
              <w:highlight w:val="red"/>
              <w:bdr w:val="none" w:sz="0" w:space="0" w:color="auto" w:frame="1"/>
              <w:shd w:val="clear" w:color="auto" w:fill="FFFFFF"/>
            </w:rPr>
          </w:rPrChange>
        </w:rPr>
        <w:t>tech</w:t>
      </w:r>
      <w:proofErr w:type="spellEnd"/>
      <w:r w:rsidRPr="00886CD4">
        <w:rPr>
          <w:rStyle w:val="a6"/>
          <w:b w:val="0"/>
          <w:bCs w:val="0"/>
          <w:color w:val="auto"/>
          <w:bdr w:val="none" w:sz="0" w:space="0" w:color="auto" w:frame="1"/>
          <w:shd w:val="clear" w:color="auto" w:fill="FFFFFF"/>
          <w:rPrChange w:id="4455" w:author="Panagiotis Karkazis" w:date="2022-03-01T20:05:00Z">
            <w:rPr>
              <w:rStyle w:val="a6"/>
              <w:b w:val="0"/>
              <w:bCs w:val="0"/>
              <w:color w:val="auto"/>
              <w:highlight w:val="red"/>
              <w:bdr w:val="none" w:sz="0" w:space="0" w:color="auto" w:frame="1"/>
              <w:shd w:val="clear" w:color="auto" w:fill="FFFFFF"/>
            </w:rPr>
          </w:rPrChange>
        </w:rPr>
        <w:t>-</w:t>
      </w:r>
      <w:proofErr w:type="spellStart"/>
      <w:r w:rsidRPr="00886CD4">
        <w:rPr>
          <w:rStyle w:val="a6"/>
          <w:b w:val="0"/>
          <w:bCs w:val="0"/>
          <w:color w:val="auto"/>
          <w:bdr w:val="none" w:sz="0" w:space="0" w:color="auto" w:frame="1"/>
          <w:shd w:val="clear" w:color="auto" w:fill="FFFFFF"/>
          <w:rPrChange w:id="4456" w:author="Panagiotis Karkazis" w:date="2022-03-01T20:05:00Z">
            <w:rPr>
              <w:rStyle w:val="a6"/>
              <w:b w:val="0"/>
              <w:bCs w:val="0"/>
              <w:color w:val="auto"/>
              <w:highlight w:val="red"/>
              <w:bdr w:val="none" w:sz="0" w:space="0" w:color="auto" w:frame="1"/>
              <w:shd w:val="clear" w:color="auto" w:fill="FFFFFF"/>
            </w:rPr>
          </w:rPrChange>
        </w:rPr>
        <w:t>trend</w:t>
      </w:r>
      <w:proofErr w:type="spellEnd"/>
      <w:r w:rsidRPr="00886CD4">
        <w:rPr>
          <w:rStyle w:val="a6"/>
          <w:b w:val="0"/>
          <w:bCs w:val="0"/>
          <w:color w:val="auto"/>
          <w:bdr w:val="none" w:sz="0" w:space="0" w:color="auto" w:frame="1"/>
          <w:shd w:val="clear" w:color="auto" w:fill="FFFFFF"/>
          <w:rPrChange w:id="4457" w:author="Panagiotis Karkazis" w:date="2022-03-01T20:05:00Z">
            <w:rPr>
              <w:rStyle w:val="a6"/>
              <w:b w:val="0"/>
              <w:bCs w:val="0"/>
              <w:color w:val="auto"/>
              <w:highlight w:val="red"/>
              <w:bdr w:val="none" w:sz="0" w:space="0" w:color="auto" w:frame="1"/>
              <w:shd w:val="clear" w:color="auto" w:fill="FFFFFF"/>
            </w:rPr>
          </w:rPrChange>
        </w:rPr>
        <w:t xml:space="preserve">]!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w:t>
      </w:r>
      <w:r w:rsidRPr="00886CD4">
        <w:rPr>
          <w:rStyle w:val="a6"/>
          <w:b w:val="0"/>
          <w:bCs w:val="0"/>
          <w:color w:val="auto"/>
          <w:bdr w:val="none" w:sz="0" w:space="0" w:color="auto" w:frame="1"/>
          <w:shd w:val="clear" w:color="auto" w:fill="FFFFFF"/>
          <w:rPrChange w:id="4458" w:author="Panagiotis Karkazis" w:date="2022-03-01T20:05:00Z">
            <w:rPr>
              <w:rStyle w:val="a6"/>
              <w:b w:val="0"/>
              <w:bCs w:val="0"/>
              <w:color w:val="auto"/>
              <w:highlight w:val="red"/>
              <w:bdr w:val="none" w:sz="0" w:space="0" w:color="auto" w:frame="1"/>
              <w:shd w:val="clear" w:color="auto" w:fill="FFFFFF"/>
            </w:rPr>
          </w:rPrChange>
        </w:rPr>
        <w:lastRenderedPageBreak/>
        <w:t>χρησιμοποιούν το κινητό τηλέφωνο τους [</w:t>
      </w:r>
      <w:proofErr w:type="spellStart"/>
      <w:r w:rsidRPr="00886CD4">
        <w:rPr>
          <w:rStyle w:val="a6"/>
          <w:b w:val="0"/>
          <w:bCs w:val="0"/>
          <w:color w:val="auto"/>
          <w:bdr w:val="none" w:sz="0" w:space="0" w:color="auto" w:frame="1"/>
          <w:shd w:val="clear" w:color="auto" w:fill="FFFFFF"/>
          <w:rPrChange w:id="4459" w:author="Panagiotis Karkazis" w:date="2022-03-01T20:05:00Z">
            <w:rPr>
              <w:rStyle w:val="a6"/>
              <w:b w:val="0"/>
              <w:bCs w:val="0"/>
              <w:color w:val="auto"/>
              <w:highlight w:val="red"/>
              <w:bdr w:val="none" w:sz="0" w:space="0" w:color="auto" w:frame="1"/>
              <w:shd w:val="clear" w:color="auto" w:fill="FFFFFF"/>
            </w:rPr>
          </w:rPrChange>
        </w:rPr>
        <w:t>understanding-generation-data</w:t>
      </w:r>
      <w:proofErr w:type="spellEnd"/>
      <w:r w:rsidRPr="00886CD4">
        <w:rPr>
          <w:rStyle w:val="a6"/>
          <w:b w:val="0"/>
          <w:bCs w:val="0"/>
          <w:color w:val="auto"/>
          <w:bdr w:val="none" w:sz="0" w:space="0" w:color="auto" w:frame="1"/>
          <w:shd w:val="clear" w:color="auto" w:fill="FFFFFF"/>
          <w:rPrChange w:id="4460" w:author="Panagiotis Karkazis" w:date="2022-03-01T20:05:00Z">
            <w:rPr>
              <w:rStyle w:val="a6"/>
              <w:b w:val="0"/>
              <w:bCs w:val="0"/>
              <w:color w:val="auto"/>
              <w:highlight w:val="red"/>
              <w:bdr w:val="none" w:sz="0" w:space="0" w:color="auto" w:frame="1"/>
              <w:shd w:val="clear" w:color="auto" w:fill="FFFFFF"/>
            </w:rPr>
          </w:rPrChange>
        </w:rPr>
        <w:t xml:space="preserve">, </w:t>
      </w:r>
      <w:proofErr w:type="spellStart"/>
      <w:r w:rsidRPr="00886CD4">
        <w:rPr>
          <w:rStyle w:val="a6"/>
          <w:b w:val="0"/>
          <w:bCs w:val="0"/>
          <w:color w:val="auto"/>
          <w:bdr w:val="none" w:sz="0" w:space="0" w:color="auto" w:frame="1"/>
          <w:shd w:val="clear" w:color="auto" w:fill="FFFFFF"/>
          <w:rPrChange w:id="4461" w:author="Panagiotis Karkazis" w:date="2022-03-01T20:05:00Z">
            <w:rPr>
              <w:rStyle w:val="a6"/>
              <w:b w:val="0"/>
              <w:bCs w:val="0"/>
              <w:color w:val="auto"/>
              <w:highlight w:val="red"/>
              <w:bdr w:val="none" w:sz="0" w:space="0" w:color="auto" w:frame="1"/>
              <w:shd w:val="clear" w:color="auto" w:fill="FFFFFF"/>
            </w:rPr>
          </w:rPrChange>
        </w:rPr>
        <w:t>techjury</w:t>
      </w:r>
      <w:proofErr w:type="spellEnd"/>
      <w:r w:rsidRPr="00886CD4">
        <w:rPr>
          <w:rStyle w:val="a6"/>
          <w:b w:val="0"/>
          <w:bCs w:val="0"/>
          <w:color w:val="auto"/>
          <w:bdr w:val="none" w:sz="0" w:space="0" w:color="auto" w:frame="1"/>
          <w:shd w:val="clear" w:color="auto" w:fill="FFFFFF"/>
          <w:rPrChange w:id="4462" w:author="Panagiotis Karkazis" w:date="2022-03-01T20:05:00Z">
            <w:rPr>
              <w:rStyle w:val="a6"/>
              <w:b w:val="0"/>
              <w:bCs w:val="0"/>
              <w:color w:val="auto"/>
              <w:highlight w:val="red"/>
              <w:bdr w:val="none" w:sz="0" w:space="0" w:color="auto" w:frame="1"/>
              <w:shd w:val="clear" w:color="auto" w:fill="FFFFFF"/>
            </w:rPr>
          </w:rPrChange>
        </w:rPr>
        <w:t>, the-</w:t>
      </w:r>
      <w:proofErr w:type="spellStart"/>
      <w:r w:rsidRPr="00886CD4">
        <w:rPr>
          <w:rStyle w:val="a6"/>
          <w:b w:val="0"/>
          <w:bCs w:val="0"/>
          <w:color w:val="auto"/>
          <w:bdr w:val="none" w:sz="0" w:space="0" w:color="auto" w:frame="1"/>
          <w:shd w:val="clear" w:color="auto" w:fill="FFFFFF"/>
          <w:rPrChange w:id="4463" w:author="Panagiotis Karkazis" w:date="2022-03-01T20:05:00Z">
            <w:rPr>
              <w:rStyle w:val="a6"/>
              <w:b w:val="0"/>
              <w:bCs w:val="0"/>
              <w:color w:val="auto"/>
              <w:highlight w:val="red"/>
              <w:bdr w:val="none" w:sz="0" w:space="0" w:color="auto" w:frame="1"/>
              <w:shd w:val="clear" w:color="auto" w:fill="FFFFFF"/>
            </w:rPr>
          </w:rPrChange>
        </w:rPr>
        <w:t>tech</w:t>
      </w:r>
      <w:proofErr w:type="spellEnd"/>
      <w:r w:rsidRPr="00886CD4">
        <w:rPr>
          <w:rStyle w:val="a6"/>
          <w:b w:val="0"/>
          <w:bCs w:val="0"/>
          <w:color w:val="auto"/>
          <w:bdr w:val="none" w:sz="0" w:space="0" w:color="auto" w:frame="1"/>
          <w:shd w:val="clear" w:color="auto" w:fill="FFFFFF"/>
          <w:rPrChange w:id="4464" w:author="Panagiotis Karkazis" w:date="2022-03-01T20:05:00Z">
            <w:rPr>
              <w:rStyle w:val="a6"/>
              <w:b w:val="0"/>
              <w:bCs w:val="0"/>
              <w:color w:val="auto"/>
              <w:highlight w:val="red"/>
              <w:bdr w:val="none" w:sz="0" w:space="0" w:color="auto" w:frame="1"/>
              <w:shd w:val="clear" w:color="auto" w:fill="FFFFFF"/>
            </w:rPr>
          </w:rPrChange>
        </w:rPr>
        <w:t>-</w:t>
      </w:r>
      <w:proofErr w:type="spellStart"/>
      <w:r w:rsidRPr="00886CD4">
        <w:rPr>
          <w:rStyle w:val="a6"/>
          <w:b w:val="0"/>
          <w:bCs w:val="0"/>
          <w:color w:val="auto"/>
          <w:bdr w:val="none" w:sz="0" w:space="0" w:color="auto" w:frame="1"/>
          <w:shd w:val="clear" w:color="auto" w:fill="FFFFFF"/>
          <w:rPrChange w:id="4465" w:author="Panagiotis Karkazis" w:date="2022-03-01T20:05:00Z">
            <w:rPr>
              <w:rStyle w:val="a6"/>
              <w:b w:val="0"/>
              <w:bCs w:val="0"/>
              <w:color w:val="auto"/>
              <w:highlight w:val="red"/>
              <w:bdr w:val="none" w:sz="0" w:space="0" w:color="auto" w:frame="1"/>
              <w:shd w:val="clear" w:color="auto" w:fill="FFFFFF"/>
            </w:rPr>
          </w:rPrChange>
        </w:rPr>
        <w:t>trend</w:t>
      </w:r>
      <w:proofErr w:type="spellEnd"/>
      <w:r w:rsidRPr="00886CD4">
        <w:rPr>
          <w:rStyle w:val="a6"/>
          <w:b w:val="0"/>
          <w:bCs w:val="0"/>
          <w:color w:val="auto"/>
          <w:bdr w:val="none" w:sz="0" w:space="0" w:color="auto" w:frame="1"/>
          <w:shd w:val="clear" w:color="auto" w:fill="FFFFFF"/>
          <w:rPrChange w:id="4466" w:author="Panagiotis Karkazis" w:date="2022-03-01T20:05:00Z">
            <w:rPr>
              <w:rStyle w:val="a6"/>
              <w:b w:val="0"/>
              <w:bCs w:val="0"/>
              <w:color w:val="auto"/>
              <w:highlight w:val="red"/>
              <w:bdr w:val="none" w:sz="0" w:space="0" w:color="auto" w:frame="1"/>
              <w:shd w:val="clear" w:color="auto" w:fill="FFFFFF"/>
            </w:rPr>
          </w:rPrChange>
        </w:rPr>
        <w:t xml:space="preserve">]. Φαίνεται ότι οι άνθρωποι την τωρινή εποχή αναζητούν συνέχεια και θέλουν να μάθουν πράγματα, </w:t>
      </w:r>
      <w:r w:rsidR="00BB1CC7" w:rsidRPr="00886CD4">
        <w:rPr>
          <w:rStyle w:val="a6"/>
          <w:b w:val="0"/>
          <w:bCs w:val="0"/>
          <w:color w:val="auto"/>
          <w:bdr w:val="none" w:sz="0" w:space="0" w:color="auto" w:frame="1"/>
          <w:shd w:val="clear" w:color="auto" w:fill="FFFFFF"/>
          <w:rPrChange w:id="4467" w:author="Panagiotis Karkazis" w:date="2022-03-01T20:05:00Z">
            <w:rPr>
              <w:rStyle w:val="a6"/>
              <w:b w:val="0"/>
              <w:bCs w:val="0"/>
              <w:color w:val="auto"/>
              <w:highlight w:val="red"/>
              <w:bdr w:val="none" w:sz="0" w:space="0" w:color="auto" w:frame="1"/>
              <w:shd w:val="clear" w:color="auto" w:fill="FFFFFF"/>
            </w:rPr>
          </w:rPrChange>
        </w:rPr>
        <w:t>χρειάζονται</w:t>
      </w:r>
      <w:r w:rsidRPr="00886CD4">
        <w:rPr>
          <w:rStyle w:val="a6"/>
          <w:b w:val="0"/>
          <w:bCs w:val="0"/>
          <w:color w:val="auto"/>
          <w:bdr w:val="none" w:sz="0" w:space="0" w:color="auto" w:frame="1"/>
          <w:shd w:val="clear" w:color="auto" w:fill="FFFFFF"/>
          <w:rPrChange w:id="4468" w:author="Panagiotis Karkazis" w:date="2022-03-01T20:05:00Z">
            <w:rPr>
              <w:rStyle w:val="a6"/>
              <w:b w:val="0"/>
              <w:bCs w:val="0"/>
              <w:color w:val="auto"/>
              <w:highlight w:val="red"/>
              <w:bdr w:val="none" w:sz="0" w:space="0" w:color="auto" w:frame="1"/>
              <w:shd w:val="clear" w:color="auto" w:fill="FFFFFF"/>
            </w:rPr>
          </w:rPrChange>
        </w:rPr>
        <w:t xml:space="preserve"> πληροφορί</w:t>
      </w:r>
      <w:r w:rsidR="00BB1CC7" w:rsidRPr="00886CD4">
        <w:rPr>
          <w:rStyle w:val="a6"/>
          <w:b w:val="0"/>
          <w:bCs w:val="0"/>
          <w:color w:val="auto"/>
          <w:bdr w:val="none" w:sz="0" w:space="0" w:color="auto" w:frame="1"/>
          <w:shd w:val="clear" w:color="auto" w:fill="FFFFFF"/>
          <w:rPrChange w:id="4469" w:author="Panagiotis Karkazis" w:date="2022-03-01T20:05:00Z">
            <w:rPr>
              <w:rStyle w:val="a6"/>
              <w:b w:val="0"/>
              <w:bCs w:val="0"/>
              <w:color w:val="auto"/>
              <w:highlight w:val="red"/>
              <w:bdr w:val="none" w:sz="0" w:space="0" w:color="auto" w:frame="1"/>
              <w:shd w:val="clear" w:color="auto" w:fill="FFFFFF"/>
            </w:rPr>
          </w:rPrChange>
        </w:rPr>
        <w:t>ες</w:t>
      </w:r>
      <w:r w:rsidRPr="00886CD4">
        <w:rPr>
          <w:rStyle w:val="a6"/>
          <w:b w:val="0"/>
          <w:bCs w:val="0"/>
          <w:color w:val="auto"/>
          <w:bdr w:val="none" w:sz="0" w:space="0" w:color="auto" w:frame="1"/>
          <w:shd w:val="clear" w:color="auto" w:fill="FFFFFF"/>
          <w:rPrChange w:id="4470" w:author="Panagiotis Karkazis" w:date="2022-03-01T20:05:00Z">
            <w:rPr>
              <w:rStyle w:val="a6"/>
              <w:b w:val="0"/>
              <w:bCs w:val="0"/>
              <w:color w:val="auto"/>
              <w:highlight w:val="red"/>
              <w:bdr w:val="none" w:sz="0" w:space="0" w:color="auto" w:frame="1"/>
              <w:shd w:val="clear" w:color="auto" w:fill="FFFFFF"/>
            </w:rPr>
          </w:rPrChange>
        </w:rPr>
        <w:t xml:space="preserve">. Αυτό </w:t>
      </w:r>
      <w:r w:rsidR="0035610C" w:rsidRPr="00886CD4">
        <w:rPr>
          <w:rStyle w:val="a6"/>
          <w:b w:val="0"/>
          <w:bCs w:val="0"/>
          <w:color w:val="auto"/>
          <w:bdr w:val="none" w:sz="0" w:space="0" w:color="auto" w:frame="1"/>
          <w:shd w:val="clear" w:color="auto" w:fill="FFFFFF"/>
          <w:rPrChange w:id="4471" w:author="Panagiotis Karkazis" w:date="2022-03-01T20:05:00Z">
            <w:rPr>
              <w:rStyle w:val="a6"/>
              <w:b w:val="0"/>
              <w:bCs w:val="0"/>
              <w:color w:val="auto"/>
              <w:highlight w:val="red"/>
              <w:bdr w:val="none" w:sz="0" w:space="0" w:color="auto" w:frame="1"/>
              <w:shd w:val="clear" w:color="auto" w:fill="FFFFFF"/>
            </w:rPr>
          </w:rPrChange>
        </w:rPr>
        <w:t>συμπεραίνετ</w:t>
      </w:r>
      <w:r w:rsidR="00D9396B" w:rsidRPr="00886CD4">
        <w:rPr>
          <w:rStyle w:val="a6"/>
          <w:b w:val="0"/>
          <w:bCs w:val="0"/>
          <w:color w:val="auto"/>
          <w:bdr w:val="none" w:sz="0" w:space="0" w:color="auto" w:frame="1"/>
          <w:shd w:val="clear" w:color="auto" w:fill="FFFFFF"/>
          <w:rPrChange w:id="4472" w:author="Panagiotis Karkazis" w:date="2022-03-01T20:05:00Z">
            <w:rPr>
              <w:rStyle w:val="a6"/>
              <w:b w:val="0"/>
              <w:bCs w:val="0"/>
              <w:color w:val="auto"/>
              <w:highlight w:val="red"/>
              <w:bdr w:val="none" w:sz="0" w:space="0" w:color="auto" w:frame="1"/>
              <w:shd w:val="clear" w:color="auto" w:fill="FFFFFF"/>
            </w:rPr>
          </w:rPrChange>
        </w:rPr>
        <w:t>αι</w:t>
      </w:r>
      <w:r w:rsidRPr="00886CD4">
        <w:rPr>
          <w:rStyle w:val="a6"/>
          <w:b w:val="0"/>
          <w:bCs w:val="0"/>
          <w:color w:val="auto"/>
          <w:bdr w:val="none" w:sz="0" w:space="0" w:color="auto" w:frame="1"/>
          <w:shd w:val="clear" w:color="auto" w:fill="FFFFFF"/>
          <w:rPrChange w:id="4473" w:author="Panagiotis Karkazis" w:date="2022-03-01T20:05:00Z">
            <w:rPr>
              <w:rStyle w:val="a6"/>
              <w:b w:val="0"/>
              <w:bCs w:val="0"/>
              <w:color w:val="auto"/>
              <w:highlight w:val="red"/>
              <w:bdr w:val="none" w:sz="0" w:space="0" w:color="auto" w:frame="1"/>
              <w:shd w:val="clear" w:color="auto" w:fill="FFFFFF"/>
            </w:rPr>
          </w:rPrChange>
        </w:rPr>
        <w:t xml:space="preserve"> από το πλήθος των αναζητήσεων που γίνονται καθημερινά όπου σύμφωνα με την </w:t>
      </w:r>
      <w:proofErr w:type="spellStart"/>
      <w:r w:rsidRPr="00886CD4">
        <w:rPr>
          <w:rStyle w:val="a6"/>
          <w:b w:val="0"/>
          <w:bCs w:val="0"/>
          <w:color w:val="auto"/>
          <w:bdr w:val="none" w:sz="0" w:space="0" w:color="auto" w:frame="1"/>
          <w:shd w:val="clear" w:color="auto" w:fill="FFFFFF"/>
          <w:rPrChange w:id="4474" w:author="Panagiotis Karkazis" w:date="2022-03-01T20:05:00Z">
            <w:rPr>
              <w:rStyle w:val="a6"/>
              <w:b w:val="0"/>
              <w:bCs w:val="0"/>
              <w:color w:val="auto"/>
              <w:highlight w:val="red"/>
              <w:bdr w:val="none" w:sz="0" w:space="0" w:color="auto" w:frame="1"/>
              <w:shd w:val="clear" w:color="auto" w:fill="FFFFFF"/>
            </w:rPr>
          </w:rPrChange>
        </w:rPr>
        <w:t>Google</w:t>
      </w:r>
      <w:proofErr w:type="spellEnd"/>
      <w:r w:rsidRPr="00886CD4">
        <w:rPr>
          <w:rStyle w:val="a6"/>
          <w:b w:val="0"/>
          <w:bCs w:val="0"/>
          <w:color w:val="auto"/>
          <w:bdr w:val="none" w:sz="0" w:space="0" w:color="auto" w:frame="1"/>
          <w:shd w:val="clear" w:color="auto" w:fill="FFFFFF"/>
          <w:rPrChange w:id="4475" w:author="Panagiotis Karkazis" w:date="2022-03-01T20:05:00Z">
            <w:rPr>
              <w:rStyle w:val="a6"/>
              <w:b w:val="0"/>
              <w:bCs w:val="0"/>
              <w:color w:val="auto"/>
              <w:highlight w:val="red"/>
              <w:bdr w:val="none" w:sz="0" w:space="0" w:color="auto" w:frame="1"/>
              <w:shd w:val="clear" w:color="auto" w:fill="FFFFFF"/>
            </w:rPr>
          </w:rPrChange>
        </w:rPr>
        <w:t xml:space="preserve"> παράγονται 3.5 δισεκατομμύρια αναζητήσεις την ημέρα [</w:t>
      </w:r>
      <w:proofErr w:type="spellStart"/>
      <w:r w:rsidRPr="00886CD4">
        <w:rPr>
          <w:rStyle w:val="a6"/>
          <w:b w:val="0"/>
          <w:bCs w:val="0"/>
          <w:color w:val="auto"/>
          <w:bdr w:val="none" w:sz="0" w:space="0" w:color="auto" w:frame="1"/>
          <w:shd w:val="clear" w:color="auto" w:fill="FFFFFF"/>
          <w:rPrChange w:id="4476" w:author="Panagiotis Karkazis" w:date="2022-03-01T20:05:00Z">
            <w:rPr>
              <w:rStyle w:val="a6"/>
              <w:b w:val="0"/>
              <w:bCs w:val="0"/>
              <w:color w:val="auto"/>
              <w:highlight w:val="red"/>
              <w:bdr w:val="none" w:sz="0" w:space="0" w:color="auto" w:frame="1"/>
              <w:shd w:val="clear" w:color="auto" w:fill="FFFFFF"/>
            </w:rPr>
          </w:rPrChange>
        </w:rPr>
        <w:t>understanding-generation-data</w:t>
      </w:r>
      <w:proofErr w:type="spellEnd"/>
      <w:r w:rsidRPr="00886CD4">
        <w:rPr>
          <w:rStyle w:val="a6"/>
          <w:b w:val="0"/>
          <w:bCs w:val="0"/>
          <w:color w:val="auto"/>
          <w:bdr w:val="none" w:sz="0" w:space="0" w:color="auto" w:frame="1"/>
          <w:shd w:val="clear" w:color="auto" w:fill="FFFFFF"/>
          <w:rPrChange w:id="4477" w:author="Panagiotis Karkazis" w:date="2022-03-01T20:05:00Z">
            <w:rPr>
              <w:rStyle w:val="a6"/>
              <w:b w:val="0"/>
              <w:bCs w:val="0"/>
              <w:color w:val="auto"/>
              <w:highlight w:val="red"/>
              <w:bdr w:val="none" w:sz="0" w:space="0" w:color="auto" w:frame="1"/>
              <w:shd w:val="clear" w:color="auto" w:fill="FFFFFF"/>
            </w:rPr>
          </w:rPrChange>
        </w:rPr>
        <w:t xml:space="preserve">, </w:t>
      </w:r>
      <w:proofErr w:type="spellStart"/>
      <w:r w:rsidRPr="00886CD4">
        <w:rPr>
          <w:rStyle w:val="a6"/>
          <w:b w:val="0"/>
          <w:bCs w:val="0"/>
          <w:color w:val="auto"/>
          <w:bdr w:val="none" w:sz="0" w:space="0" w:color="auto" w:frame="1"/>
          <w:shd w:val="clear" w:color="auto" w:fill="FFFFFF"/>
          <w:rPrChange w:id="4478" w:author="Panagiotis Karkazis" w:date="2022-03-01T20:05:00Z">
            <w:rPr>
              <w:rStyle w:val="a6"/>
              <w:b w:val="0"/>
              <w:bCs w:val="0"/>
              <w:color w:val="auto"/>
              <w:highlight w:val="red"/>
              <w:bdr w:val="none" w:sz="0" w:space="0" w:color="auto" w:frame="1"/>
              <w:shd w:val="clear" w:color="auto" w:fill="FFFFFF"/>
            </w:rPr>
          </w:rPrChange>
        </w:rPr>
        <w:t>seedscientific</w:t>
      </w:r>
      <w:proofErr w:type="spellEnd"/>
      <w:r w:rsidRPr="00886CD4">
        <w:rPr>
          <w:rStyle w:val="a6"/>
          <w:b w:val="0"/>
          <w:bCs w:val="0"/>
          <w:color w:val="auto"/>
          <w:bdr w:val="none" w:sz="0" w:space="0" w:color="auto" w:frame="1"/>
          <w:shd w:val="clear" w:color="auto" w:fill="FFFFFF"/>
          <w:rPrChange w:id="4479" w:author="Panagiotis Karkazis" w:date="2022-03-01T20:05:00Z">
            <w:rPr>
              <w:rStyle w:val="a6"/>
              <w:b w:val="0"/>
              <w:bCs w:val="0"/>
              <w:color w:val="auto"/>
              <w:highlight w:val="red"/>
              <w:bdr w:val="none" w:sz="0" w:space="0" w:color="auto" w:frame="1"/>
              <w:shd w:val="clear" w:color="auto" w:fill="FFFFFF"/>
            </w:rPr>
          </w:rPrChange>
        </w:rPr>
        <w:t xml:space="preserve">]. Επιπρόσθετα, την ίδια χρονολογία εκτιμάται ότι το μέγεθος της κίνησης του διαδικτύου ήταν μεγαλύτερη από 3 </w:t>
      </w:r>
      <w:proofErr w:type="spellStart"/>
      <w:r w:rsidRPr="00886CD4">
        <w:rPr>
          <w:rStyle w:val="a6"/>
          <w:b w:val="0"/>
          <w:bCs w:val="0"/>
          <w:color w:val="auto"/>
          <w:bdr w:val="none" w:sz="0" w:space="0" w:color="auto" w:frame="1"/>
          <w:shd w:val="clear" w:color="auto" w:fill="FFFFFF"/>
          <w:rPrChange w:id="4480" w:author="Panagiotis Karkazis" w:date="2022-03-01T20:05:00Z">
            <w:rPr>
              <w:rStyle w:val="a6"/>
              <w:b w:val="0"/>
              <w:bCs w:val="0"/>
              <w:color w:val="auto"/>
              <w:highlight w:val="red"/>
              <w:bdr w:val="none" w:sz="0" w:space="0" w:color="auto" w:frame="1"/>
              <w:shd w:val="clear" w:color="auto" w:fill="FFFFFF"/>
            </w:rPr>
          </w:rPrChange>
        </w:rPr>
        <w:t>Zettabytes</w:t>
      </w:r>
      <w:proofErr w:type="spellEnd"/>
      <w:r w:rsidRPr="00886CD4">
        <w:rPr>
          <w:rStyle w:val="a6"/>
          <w:b w:val="0"/>
          <w:bCs w:val="0"/>
          <w:color w:val="auto"/>
          <w:bdr w:val="none" w:sz="0" w:space="0" w:color="auto" w:frame="1"/>
          <w:shd w:val="clear" w:color="auto" w:fill="FFFFFF"/>
          <w:rPrChange w:id="4481" w:author="Panagiotis Karkazis" w:date="2022-03-01T20:05:00Z">
            <w:rPr>
              <w:rStyle w:val="a6"/>
              <w:b w:val="0"/>
              <w:bCs w:val="0"/>
              <w:color w:val="auto"/>
              <w:highlight w:val="red"/>
              <w:bdr w:val="none" w:sz="0" w:space="0" w:color="auto" w:frame="1"/>
              <w:shd w:val="clear" w:color="auto" w:fill="FFFFFF"/>
            </w:rPr>
          </w:rPrChange>
        </w:rPr>
        <w:t xml:space="preserve"> δηλαδή 3 τρισεκατομμύρια GB (</w:t>
      </w:r>
      <w:proofErr w:type="spellStart"/>
      <w:r w:rsidRPr="00886CD4">
        <w:rPr>
          <w:rStyle w:val="a6"/>
          <w:b w:val="0"/>
          <w:bCs w:val="0"/>
          <w:color w:val="auto"/>
          <w:bdr w:val="none" w:sz="0" w:space="0" w:color="auto" w:frame="1"/>
          <w:shd w:val="clear" w:color="auto" w:fill="FFFFFF"/>
          <w:rPrChange w:id="4482" w:author="Panagiotis Karkazis" w:date="2022-03-01T20:05:00Z">
            <w:rPr>
              <w:rStyle w:val="a6"/>
              <w:b w:val="0"/>
              <w:bCs w:val="0"/>
              <w:color w:val="auto"/>
              <w:highlight w:val="red"/>
              <w:bdr w:val="none" w:sz="0" w:space="0" w:color="auto" w:frame="1"/>
              <w:shd w:val="clear" w:color="auto" w:fill="FFFFFF"/>
            </w:rPr>
          </w:rPrChange>
        </w:rPr>
        <w:t>GigaBytes</w:t>
      </w:r>
      <w:proofErr w:type="spellEnd"/>
      <w:r w:rsidRPr="00886CD4">
        <w:rPr>
          <w:rStyle w:val="a6"/>
          <w:b w:val="0"/>
          <w:bCs w:val="0"/>
          <w:color w:val="auto"/>
          <w:bdr w:val="none" w:sz="0" w:space="0" w:color="auto" w:frame="1"/>
          <w:shd w:val="clear" w:color="auto" w:fill="FFFFFF"/>
          <w:rPrChange w:id="4483" w:author="Panagiotis Karkazis" w:date="2022-03-01T20:05:00Z">
            <w:rPr>
              <w:rStyle w:val="a6"/>
              <w:b w:val="0"/>
              <w:bCs w:val="0"/>
              <w:color w:val="auto"/>
              <w:highlight w:val="red"/>
              <w:bdr w:val="none" w:sz="0" w:space="0" w:color="auto" w:frame="1"/>
              <w:shd w:val="clear" w:color="auto" w:fill="FFFFFF"/>
            </w:rPr>
          </w:rPrChange>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886CD4">
        <w:rPr>
          <w:rStyle w:val="a6"/>
          <w:b w:val="0"/>
          <w:bCs w:val="0"/>
          <w:color w:val="auto"/>
          <w:bdr w:val="none" w:sz="0" w:space="0" w:color="auto" w:frame="1"/>
          <w:shd w:val="clear" w:color="auto" w:fill="FFFFFF"/>
          <w:rPrChange w:id="4484" w:author="Panagiotis Karkazis" w:date="2022-03-01T20:05:00Z">
            <w:rPr>
              <w:rStyle w:val="a6"/>
              <w:b w:val="0"/>
              <w:bCs w:val="0"/>
              <w:color w:val="auto"/>
              <w:highlight w:val="red"/>
              <w:bdr w:val="none" w:sz="0" w:space="0" w:color="auto" w:frame="1"/>
              <w:shd w:val="clear" w:color="auto" w:fill="FFFFFF"/>
            </w:rPr>
          </w:rPrChange>
        </w:rPr>
        <w:t>worldbank</w:t>
      </w:r>
      <w:proofErr w:type="spellEnd"/>
      <w:r w:rsidRPr="00886CD4">
        <w:rPr>
          <w:rStyle w:val="a6"/>
          <w:b w:val="0"/>
          <w:bCs w:val="0"/>
          <w:color w:val="auto"/>
          <w:bdr w:val="none" w:sz="0" w:space="0" w:color="auto" w:frame="1"/>
          <w:shd w:val="clear" w:color="auto" w:fill="FFFFFF"/>
          <w:rPrChange w:id="4485" w:author="Panagiotis Karkazis" w:date="2022-03-01T20:05:00Z">
            <w:rPr>
              <w:rStyle w:val="a6"/>
              <w:b w:val="0"/>
              <w:bCs w:val="0"/>
              <w:color w:val="auto"/>
              <w:highlight w:val="red"/>
              <w:bdr w:val="none" w:sz="0" w:space="0" w:color="auto" w:frame="1"/>
              <w:shd w:val="clear" w:color="auto" w:fill="FFFFFF"/>
            </w:rPr>
          </w:rPrChange>
        </w:rPr>
        <w:t>]. Στην επομένη εικόνα φαίνεται η άνοδος της παγκόσμιας κίνησης</w:t>
      </w:r>
      <w:r w:rsidR="00D9396B" w:rsidRPr="00886CD4">
        <w:rPr>
          <w:rStyle w:val="a6"/>
          <w:b w:val="0"/>
          <w:bCs w:val="0"/>
          <w:color w:val="auto"/>
          <w:bdr w:val="none" w:sz="0" w:space="0" w:color="auto" w:frame="1"/>
          <w:shd w:val="clear" w:color="auto" w:fill="FFFFFF"/>
          <w:rPrChange w:id="4486" w:author="Panagiotis Karkazis" w:date="2022-03-01T20:05:00Z">
            <w:rPr>
              <w:rStyle w:val="a6"/>
              <w:b w:val="0"/>
              <w:bCs w:val="0"/>
              <w:color w:val="auto"/>
              <w:highlight w:val="red"/>
              <w:bdr w:val="none" w:sz="0" w:space="0" w:color="auto" w:frame="1"/>
              <w:shd w:val="clear" w:color="auto" w:fill="FFFFFF"/>
            </w:rPr>
          </w:rPrChange>
        </w:rPr>
        <w:t xml:space="preserve"> (</w:t>
      </w:r>
      <w:r w:rsidR="00D9396B" w:rsidRPr="00886CD4">
        <w:rPr>
          <w:rStyle w:val="a6"/>
          <w:b w:val="0"/>
          <w:bCs w:val="0"/>
          <w:color w:val="auto"/>
          <w:bdr w:val="none" w:sz="0" w:space="0" w:color="auto" w:frame="1"/>
          <w:shd w:val="clear" w:color="auto" w:fill="FFFFFF"/>
          <w:lang w:val="en-US"/>
          <w:rPrChange w:id="4487" w:author="Panagiotis Karkazis" w:date="2022-03-01T20:05:00Z">
            <w:rPr>
              <w:rStyle w:val="a6"/>
              <w:b w:val="0"/>
              <w:bCs w:val="0"/>
              <w:color w:val="auto"/>
              <w:highlight w:val="red"/>
              <w:bdr w:val="none" w:sz="0" w:space="0" w:color="auto" w:frame="1"/>
              <w:shd w:val="clear" w:color="auto" w:fill="FFFFFF"/>
              <w:lang w:val="en-US"/>
            </w:rPr>
          </w:rPrChange>
        </w:rPr>
        <w:t>traffic</w:t>
      </w:r>
      <w:r w:rsidR="00D9396B" w:rsidRPr="00886CD4">
        <w:rPr>
          <w:rStyle w:val="a6"/>
          <w:b w:val="0"/>
          <w:bCs w:val="0"/>
          <w:color w:val="auto"/>
          <w:bdr w:val="none" w:sz="0" w:space="0" w:color="auto" w:frame="1"/>
          <w:shd w:val="clear" w:color="auto" w:fill="FFFFFF"/>
          <w:rPrChange w:id="4488" w:author="Panagiotis Karkazis" w:date="2022-03-01T20:05:00Z">
            <w:rPr>
              <w:rStyle w:val="a6"/>
              <w:b w:val="0"/>
              <w:bCs w:val="0"/>
              <w:color w:val="auto"/>
              <w:highlight w:val="red"/>
              <w:bdr w:val="none" w:sz="0" w:space="0" w:color="auto" w:frame="1"/>
              <w:shd w:val="clear" w:color="auto" w:fill="FFFFFF"/>
            </w:rPr>
          </w:rPrChange>
        </w:rPr>
        <w:t>)</w:t>
      </w:r>
      <w:r w:rsidRPr="00886CD4">
        <w:rPr>
          <w:rStyle w:val="a6"/>
          <w:b w:val="0"/>
          <w:bCs w:val="0"/>
          <w:color w:val="auto"/>
          <w:bdr w:val="none" w:sz="0" w:space="0" w:color="auto" w:frame="1"/>
          <w:shd w:val="clear" w:color="auto" w:fill="FFFFFF"/>
          <w:rPrChange w:id="4489" w:author="Panagiotis Karkazis" w:date="2022-03-01T20:05:00Z">
            <w:rPr>
              <w:rStyle w:val="a6"/>
              <w:b w:val="0"/>
              <w:bCs w:val="0"/>
              <w:color w:val="auto"/>
              <w:highlight w:val="red"/>
              <w:bdr w:val="none" w:sz="0" w:space="0" w:color="auto" w:frame="1"/>
              <w:shd w:val="clear" w:color="auto" w:fill="FFFFFF"/>
            </w:rPr>
          </w:rPrChange>
        </w:rPr>
        <w:t xml:space="preserve"> του διαδικτύου τα τελευταία 30 χρόνια.</w:t>
      </w:r>
    </w:p>
    <w:tbl>
      <w:tblPr>
        <w:tblStyle w:val="ad"/>
        <w:tblW w:w="0" w:type="auto"/>
        <w:tblLook w:val="04A0" w:firstRow="1" w:lastRow="0" w:firstColumn="1" w:lastColumn="0" w:noHBand="0" w:noVBand="1"/>
      </w:tblPr>
      <w:tblGrid>
        <w:gridCol w:w="8732"/>
      </w:tblGrid>
      <w:tr w:rsidR="004645BB" w:rsidRPr="00886CD4"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Pr="00886CD4" w:rsidRDefault="001F53D5" w:rsidP="004645BB">
            <w:pPr>
              <w:rPr>
                <w:rFonts w:ascii="Arial" w:hAnsi="Arial" w:cs="Arial"/>
                <w:sz w:val="24"/>
                <w:szCs w:val="24"/>
                <w:rPrChange w:id="4490" w:author="Panagiotis Karkazis" w:date="2022-03-01T20:05:00Z">
                  <w:rPr>
                    <w:rFonts w:ascii="Arial" w:hAnsi="Arial" w:cs="Arial"/>
                    <w:sz w:val="24"/>
                    <w:szCs w:val="24"/>
                    <w:highlight w:val="red"/>
                  </w:rPr>
                </w:rPrChange>
              </w:rPr>
            </w:pPr>
            <w:r w:rsidRPr="00886CD4">
              <w:rPr>
                <w:rFonts w:ascii="Arial" w:hAnsi="Arial" w:cs="Arial"/>
                <w:noProof/>
                <w:sz w:val="24"/>
                <w:szCs w:val="24"/>
                <w:rPrChange w:id="4491" w:author="Panagiotis Karkazis" w:date="2022-03-01T20:05:00Z">
                  <w:rPr>
                    <w:rFonts w:ascii="Arial" w:hAnsi="Arial" w:cs="Arial"/>
                    <w:noProof/>
                    <w:sz w:val="24"/>
                    <w:szCs w:val="24"/>
                    <w:highlight w:val="red"/>
                  </w:rPr>
                </w:rPrChange>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886CD4" w:rsidRDefault="001F53D5" w:rsidP="001F53D5">
            <w:pPr>
              <w:jc w:val="center"/>
              <w:rPr>
                <w:rFonts w:ascii="Arial" w:hAnsi="Arial" w:cs="Arial"/>
                <w:sz w:val="24"/>
                <w:szCs w:val="24"/>
                <w:rPrChange w:id="4492" w:author="Panagiotis Karkazis" w:date="2022-03-01T20:05:00Z">
                  <w:rPr>
                    <w:rFonts w:ascii="Arial" w:hAnsi="Arial" w:cs="Arial"/>
                    <w:sz w:val="24"/>
                    <w:szCs w:val="24"/>
                    <w:highlight w:val="red"/>
                  </w:rPr>
                </w:rPrChange>
              </w:rPr>
            </w:pPr>
            <w:r w:rsidRPr="00886CD4">
              <w:rPr>
                <w:rFonts w:ascii="Arial" w:hAnsi="Arial" w:cs="Arial"/>
                <w:sz w:val="20"/>
                <w:szCs w:val="20"/>
                <w:rPrChange w:id="4493" w:author="Panagiotis Karkazis" w:date="2022-03-01T20:05:00Z">
                  <w:rPr>
                    <w:rFonts w:ascii="Arial" w:hAnsi="Arial" w:cs="Arial"/>
                    <w:sz w:val="20"/>
                    <w:szCs w:val="20"/>
                    <w:highlight w:val="red"/>
                  </w:rPr>
                </w:rPrChange>
              </w:rPr>
              <w:t>Η κίνηση του διαδικτύου τα τελευταία 30 χρόνια [</w:t>
            </w:r>
            <w:proofErr w:type="spellStart"/>
            <w:r w:rsidRPr="00886CD4">
              <w:rPr>
                <w:rFonts w:ascii="Arial" w:hAnsi="Arial" w:cs="Arial"/>
                <w:sz w:val="20"/>
                <w:szCs w:val="20"/>
                <w:lang w:val="en-US"/>
                <w:rPrChange w:id="4494" w:author="Panagiotis Karkazis" w:date="2022-03-01T20:05:00Z">
                  <w:rPr>
                    <w:rFonts w:ascii="Arial" w:hAnsi="Arial" w:cs="Arial"/>
                    <w:sz w:val="20"/>
                    <w:szCs w:val="20"/>
                    <w:highlight w:val="red"/>
                    <w:lang w:val="en-US"/>
                  </w:rPr>
                </w:rPrChange>
              </w:rPr>
              <w:t>worldbank</w:t>
            </w:r>
            <w:proofErr w:type="spellEnd"/>
            <w:r w:rsidRPr="00886CD4">
              <w:rPr>
                <w:rFonts w:ascii="Arial" w:hAnsi="Arial" w:cs="Arial"/>
                <w:sz w:val="20"/>
                <w:szCs w:val="20"/>
                <w:rPrChange w:id="4495" w:author="Panagiotis Karkazis" w:date="2022-03-01T20:05:00Z">
                  <w:rPr>
                    <w:rFonts w:ascii="Arial" w:hAnsi="Arial" w:cs="Arial"/>
                    <w:sz w:val="20"/>
                    <w:szCs w:val="20"/>
                    <w:highlight w:val="red"/>
                  </w:rPr>
                </w:rPrChange>
              </w:rPr>
              <w:t>]</w:t>
            </w:r>
          </w:p>
        </w:tc>
      </w:tr>
    </w:tbl>
    <w:p w14:paraId="2BA2E46D" w14:textId="77777777" w:rsidR="002C401B" w:rsidRPr="00886CD4" w:rsidRDefault="002C401B" w:rsidP="00063662">
      <w:pPr>
        <w:pStyle w:val="Default"/>
        <w:spacing w:line="360" w:lineRule="auto"/>
        <w:ind w:firstLine="227"/>
        <w:jc w:val="both"/>
        <w:rPr>
          <w:rStyle w:val="a6"/>
          <w:b w:val="0"/>
          <w:bCs w:val="0"/>
          <w:color w:val="auto"/>
          <w:bdr w:val="none" w:sz="0" w:space="0" w:color="auto" w:frame="1"/>
          <w:shd w:val="clear" w:color="auto" w:fill="FFFFFF"/>
          <w:rPrChange w:id="4496" w:author="Panagiotis Karkazis" w:date="2022-03-01T20:05:00Z">
            <w:rPr>
              <w:rStyle w:val="a6"/>
              <w:b w:val="0"/>
              <w:bCs w:val="0"/>
              <w:color w:val="auto"/>
              <w:highlight w:val="red"/>
              <w:bdr w:val="none" w:sz="0" w:space="0" w:color="auto" w:frame="1"/>
              <w:shd w:val="clear" w:color="auto" w:fill="FFFFFF"/>
            </w:rPr>
          </w:rPrChange>
        </w:rPr>
      </w:pPr>
    </w:p>
    <w:p w14:paraId="7E4DDAA8" w14:textId="0F1DE21E" w:rsidR="00E917D6" w:rsidRPr="00886CD4" w:rsidRDefault="00DE00B3" w:rsidP="00C50295">
      <w:pPr>
        <w:pStyle w:val="Default"/>
        <w:spacing w:line="360" w:lineRule="auto"/>
        <w:ind w:firstLine="227"/>
        <w:jc w:val="both"/>
        <w:rPr>
          <w:rStyle w:val="a6"/>
          <w:b w:val="0"/>
          <w:bCs w:val="0"/>
          <w:color w:val="auto"/>
          <w:bdr w:val="none" w:sz="0" w:space="0" w:color="auto" w:frame="1"/>
          <w:shd w:val="clear" w:color="auto" w:fill="FFFFFF"/>
          <w:rPrChange w:id="4497" w:author="Panagiotis Karkazis" w:date="2022-03-01T20:05:00Z">
            <w:rPr>
              <w:rStyle w:val="a6"/>
              <w:b w:val="0"/>
              <w:bCs w:val="0"/>
              <w:color w:val="auto"/>
              <w:highlight w:val="red"/>
              <w:bdr w:val="none" w:sz="0" w:space="0" w:color="auto" w:frame="1"/>
              <w:shd w:val="clear" w:color="auto" w:fill="FFFFFF"/>
            </w:rPr>
          </w:rPrChange>
        </w:rPr>
      </w:pPr>
      <w:r w:rsidRPr="00886CD4">
        <w:rPr>
          <w:rStyle w:val="a6"/>
          <w:b w:val="0"/>
          <w:bCs w:val="0"/>
          <w:color w:val="auto"/>
          <w:bdr w:val="none" w:sz="0" w:space="0" w:color="auto" w:frame="1"/>
          <w:shd w:val="clear" w:color="auto" w:fill="FFFFFF"/>
          <w:rPrChange w:id="4498" w:author="Panagiotis Karkazis" w:date="2022-03-01T20:05:00Z">
            <w:rPr>
              <w:rStyle w:val="a6"/>
              <w:b w:val="0"/>
              <w:bCs w:val="0"/>
              <w:color w:val="auto"/>
              <w:highlight w:val="red"/>
              <w:bdr w:val="none" w:sz="0" w:space="0" w:color="auto" w:frame="1"/>
              <w:shd w:val="clear" w:color="auto" w:fill="FFFFFF"/>
            </w:rPr>
          </w:rPrChange>
        </w:rPr>
        <w:t>Όπως είδαμε</w:t>
      </w:r>
      <w:r w:rsidR="00D116B4" w:rsidRPr="00886CD4">
        <w:rPr>
          <w:rStyle w:val="a6"/>
          <w:b w:val="0"/>
          <w:bCs w:val="0"/>
          <w:color w:val="auto"/>
          <w:bdr w:val="none" w:sz="0" w:space="0" w:color="auto" w:frame="1"/>
          <w:shd w:val="clear" w:color="auto" w:fill="FFFFFF"/>
          <w:rPrChange w:id="4499" w:author="Panagiotis Karkazis" w:date="2022-03-01T20:05:00Z">
            <w:rPr>
              <w:rStyle w:val="a6"/>
              <w:b w:val="0"/>
              <w:bCs w:val="0"/>
              <w:color w:val="auto"/>
              <w:highlight w:val="red"/>
              <w:bdr w:val="none" w:sz="0" w:space="0" w:color="auto" w:frame="1"/>
              <w:shd w:val="clear" w:color="auto" w:fill="FFFFFF"/>
            </w:rPr>
          </w:rPrChange>
        </w:rPr>
        <w:t>,</w:t>
      </w:r>
      <w:r w:rsidRPr="00886CD4">
        <w:rPr>
          <w:rStyle w:val="a6"/>
          <w:b w:val="0"/>
          <w:bCs w:val="0"/>
          <w:color w:val="auto"/>
          <w:bdr w:val="none" w:sz="0" w:space="0" w:color="auto" w:frame="1"/>
          <w:shd w:val="clear" w:color="auto" w:fill="FFFFFF"/>
          <w:rPrChange w:id="4500" w:author="Panagiotis Karkazis" w:date="2022-03-01T20:05:00Z">
            <w:rPr>
              <w:rStyle w:val="a6"/>
              <w:b w:val="0"/>
              <w:bCs w:val="0"/>
              <w:color w:val="auto"/>
              <w:highlight w:val="red"/>
              <w:bdr w:val="none" w:sz="0" w:space="0" w:color="auto" w:frame="1"/>
              <w:shd w:val="clear" w:color="auto" w:fill="FFFFFF"/>
            </w:rPr>
          </w:rPrChange>
        </w:rPr>
        <w:t xml:space="preserve"> τα τελευταία χρόνια το πλήθος των δεδομένων </w:t>
      </w:r>
      <w:r w:rsidR="00D42AC5" w:rsidRPr="00886CD4">
        <w:rPr>
          <w:rStyle w:val="a6"/>
          <w:b w:val="0"/>
          <w:bCs w:val="0"/>
          <w:color w:val="auto"/>
          <w:bdr w:val="none" w:sz="0" w:space="0" w:color="auto" w:frame="1"/>
          <w:shd w:val="clear" w:color="auto" w:fill="FFFFFF"/>
          <w:rPrChange w:id="4501" w:author="Panagiotis Karkazis" w:date="2022-03-01T20:05:00Z">
            <w:rPr>
              <w:rStyle w:val="a6"/>
              <w:b w:val="0"/>
              <w:bCs w:val="0"/>
              <w:color w:val="auto"/>
              <w:highlight w:val="red"/>
              <w:bdr w:val="none" w:sz="0" w:space="0" w:color="auto" w:frame="1"/>
              <w:shd w:val="clear" w:color="auto" w:fill="FFFFFF"/>
            </w:rPr>
          </w:rPrChange>
        </w:rPr>
        <w:t xml:space="preserve">και η κίνηση του διαδικτύου </w:t>
      </w:r>
      <w:r w:rsidRPr="00886CD4">
        <w:rPr>
          <w:rStyle w:val="a6"/>
          <w:b w:val="0"/>
          <w:bCs w:val="0"/>
          <w:color w:val="auto"/>
          <w:bdr w:val="none" w:sz="0" w:space="0" w:color="auto" w:frame="1"/>
          <w:shd w:val="clear" w:color="auto" w:fill="FFFFFF"/>
          <w:rPrChange w:id="4502" w:author="Panagiotis Karkazis" w:date="2022-03-01T20:05:00Z">
            <w:rPr>
              <w:rStyle w:val="a6"/>
              <w:b w:val="0"/>
              <w:bCs w:val="0"/>
              <w:color w:val="auto"/>
              <w:highlight w:val="red"/>
              <w:bdr w:val="none" w:sz="0" w:space="0" w:color="auto" w:frame="1"/>
              <w:shd w:val="clear" w:color="auto" w:fill="FFFFFF"/>
            </w:rPr>
          </w:rPrChange>
        </w:rPr>
        <w:t>έχ</w:t>
      </w:r>
      <w:r w:rsidR="00D42AC5" w:rsidRPr="00886CD4">
        <w:rPr>
          <w:rStyle w:val="a6"/>
          <w:b w:val="0"/>
          <w:bCs w:val="0"/>
          <w:color w:val="auto"/>
          <w:bdr w:val="none" w:sz="0" w:space="0" w:color="auto" w:frame="1"/>
          <w:shd w:val="clear" w:color="auto" w:fill="FFFFFF"/>
          <w:rPrChange w:id="4503" w:author="Panagiotis Karkazis" w:date="2022-03-01T20:05:00Z">
            <w:rPr>
              <w:rStyle w:val="a6"/>
              <w:b w:val="0"/>
              <w:bCs w:val="0"/>
              <w:color w:val="auto"/>
              <w:highlight w:val="red"/>
              <w:bdr w:val="none" w:sz="0" w:space="0" w:color="auto" w:frame="1"/>
              <w:shd w:val="clear" w:color="auto" w:fill="FFFFFF"/>
            </w:rPr>
          </w:rPrChange>
        </w:rPr>
        <w:t>ουν</w:t>
      </w:r>
      <w:r w:rsidRPr="00886CD4">
        <w:rPr>
          <w:rStyle w:val="a6"/>
          <w:b w:val="0"/>
          <w:bCs w:val="0"/>
          <w:color w:val="auto"/>
          <w:bdr w:val="none" w:sz="0" w:space="0" w:color="auto" w:frame="1"/>
          <w:shd w:val="clear" w:color="auto" w:fill="FFFFFF"/>
          <w:rPrChange w:id="4504" w:author="Panagiotis Karkazis" w:date="2022-03-01T20:05:00Z">
            <w:rPr>
              <w:rStyle w:val="a6"/>
              <w:b w:val="0"/>
              <w:bCs w:val="0"/>
              <w:color w:val="auto"/>
              <w:highlight w:val="red"/>
              <w:bdr w:val="none" w:sz="0" w:space="0" w:color="auto" w:frame="1"/>
              <w:shd w:val="clear" w:color="auto" w:fill="FFFFFF"/>
            </w:rPr>
          </w:rPrChange>
        </w:rPr>
        <w:t xml:space="preserve"> αυξηθ</w:t>
      </w:r>
      <w:r w:rsidR="00D42AC5" w:rsidRPr="00886CD4">
        <w:rPr>
          <w:rStyle w:val="a6"/>
          <w:b w:val="0"/>
          <w:bCs w:val="0"/>
          <w:color w:val="auto"/>
          <w:bdr w:val="none" w:sz="0" w:space="0" w:color="auto" w:frame="1"/>
          <w:shd w:val="clear" w:color="auto" w:fill="FFFFFF"/>
          <w:rPrChange w:id="4505" w:author="Panagiotis Karkazis" w:date="2022-03-01T20:05:00Z">
            <w:rPr>
              <w:rStyle w:val="a6"/>
              <w:b w:val="0"/>
              <w:bCs w:val="0"/>
              <w:color w:val="auto"/>
              <w:highlight w:val="red"/>
              <w:bdr w:val="none" w:sz="0" w:space="0" w:color="auto" w:frame="1"/>
              <w:shd w:val="clear" w:color="auto" w:fill="FFFFFF"/>
            </w:rPr>
          </w:rPrChange>
        </w:rPr>
        <w:t>εί</w:t>
      </w:r>
      <w:r w:rsidRPr="00886CD4">
        <w:rPr>
          <w:rStyle w:val="a6"/>
          <w:b w:val="0"/>
          <w:bCs w:val="0"/>
          <w:color w:val="auto"/>
          <w:bdr w:val="none" w:sz="0" w:space="0" w:color="auto" w:frame="1"/>
          <w:shd w:val="clear" w:color="auto" w:fill="FFFFFF"/>
          <w:rPrChange w:id="4506" w:author="Panagiotis Karkazis" w:date="2022-03-01T20:05:00Z">
            <w:rPr>
              <w:rStyle w:val="a6"/>
              <w:b w:val="0"/>
              <w:bCs w:val="0"/>
              <w:color w:val="auto"/>
              <w:highlight w:val="red"/>
              <w:bdr w:val="none" w:sz="0" w:space="0" w:color="auto" w:frame="1"/>
              <w:shd w:val="clear" w:color="auto" w:fill="FFFFFF"/>
            </w:rPr>
          </w:rPrChange>
        </w:rPr>
        <w:t xml:space="preserve"> </w:t>
      </w:r>
      <w:r w:rsidR="00D42AC5" w:rsidRPr="00886CD4">
        <w:rPr>
          <w:rStyle w:val="a6"/>
          <w:b w:val="0"/>
          <w:bCs w:val="0"/>
          <w:color w:val="auto"/>
          <w:bdr w:val="none" w:sz="0" w:space="0" w:color="auto" w:frame="1"/>
          <w:shd w:val="clear" w:color="auto" w:fill="FFFFFF"/>
          <w:rPrChange w:id="4507" w:author="Panagiotis Karkazis" w:date="2022-03-01T20:05:00Z">
            <w:rPr>
              <w:rStyle w:val="a6"/>
              <w:b w:val="0"/>
              <w:bCs w:val="0"/>
              <w:color w:val="auto"/>
              <w:highlight w:val="red"/>
              <w:bdr w:val="none" w:sz="0" w:space="0" w:color="auto" w:frame="1"/>
              <w:shd w:val="clear" w:color="auto" w:fill="FFFFFF"/>
            </w:rPr>
          </w:rPrChange>
        </w:rPr>
        <w:t>δραματικά και θα συνεχίσουν να αυξάνονται</w:t>
      </w:r>
      <w:r w:rsidRPr="00886CD4">
        <w:rPr>
          <w:rStyle w:val="a6"/>
          <w:b w:val="0"/>
          <w:bCs w:val="0"/>
          <w:color w:val="auto"/>
          <w:bdr w:val="none" w:sz="0" w:space="0" w:color="auto" w:frame="1"/>
          <w:shd w:val="clear" w:color="auto" w:fill="FFFFFF"/>
          <w:rPrChange w:id="4508" w:author="Panagiotis Karkazis" w:date="2022-03-01T20:05:00Z">
            <w:rPr>
              <w:rStyle w:val="a6"/>
              <w:b w:val="0"/>
              <w:bCs w:val="0"/>
              <w:color w:val="auto"/>
              <w:highlight w:val="red"/>
              <w:bdr w:val="none" w:sz="0" w:space="0" w:color="auto" w:frame="1"/>
              <w:shd w:val="clear" w:color="auto" w:fill="FFFFFF"/>
            </w:rPr>
          </w:rPrChange>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sidRPr="00886CD4">
        <w:rPr>
          <w:rStyle w:val="a6"/>
          <w:b w:val="0"/>
          <w:bCs w:val="0"/>
          <w:color w:val="auto"/>
          <w:bdr w:val="none" w:sz="0" w:space="0" w:color="auto" w:frame="1"/>
          <w:shd w:val="clear" w:color="auto" w:fill="FFFFFF"/>
          <w:rPrChange w:id="4509" w:author="Panagiotis Karkazis" w:date="2022-03-01T20:05:00Z">
            <w:rPr>
              <w:rStyle w:val="a6"/>
              <w:b w:val="0"/>
              <w:bCs w:val="0"/>
              <w:color w:val="auto"/>
              <w:highlight w:val="red"/>
              <w:bdr w:val="none" w:sz="0" w:space="0" w:color="auto" w:frame="1"/>
              <w:shd w:val="clear" w:color="auto" w:fill="FFFFFF"/>
            </w:rPr>
          </w:rPrChange>
        </w:rPr>
        <w:t xml:space="preserve"> </w:t>
      </w:r>
      <w:r w:rsidR="0062303A" w:rsidRPr="00886CD4">
        <w:rPr>
          <w:rStyle w:val="a6"/>
          <w:b w:val="0"/>
          <w:bCs w:val="0"/>
          <w:color w:val="auto"/>
          <w:bdr w:val="none" w:sz="0" w:space="0" w:color="auto" w:frame="1"/>
          <w:shd w:val="clear" w:color="auto" w:fill="FFFFFF"/>
          <w:rPrChange w:id="4510" w:author="Panagiotis Karkazis" w:date="2022-03-01T20:05:00Z">
            <w:rPr>
              <w:rStyle w:val="a6"/>
              <w:b w:val="0"/>
              <w:bCs w:val="0"/>
              <w:color w:val="auto"/>
              <w:highlight w:val="red"/>
              <w:bdr w:val="none" w:sz="0" w:space="0" w:color="auto" w:frame="1"/>
              <w:shd w:val="clear" w:color="auto" w:fill="FFFFFF"/>
            </w:rPr>
          </w:rPrChange>
        </w:rPr>
        <w:t xml:space="preserve">Είναι αδύνατο </w:t>
      </w:r>
      <w:r w:rsidR="00F217FC" w:rsidRPr="00886CD4">
        <w:rPr>
          <w:rStyle w:val="a6"/>
          <w:b w:val="0"/>
          <w:bCs w:val="0"/>
          <w:color w:val="auto"/>
          <w:bdr w:val="none" w:sz="0" w:space="0" w:color="auto" w:frame="1"/>
          <w:shd w:val="clear" w:color="auto" w:fill="FFFFFF"/>
          <w:rPrChange w:id="4511" w:author="Panagiotis Karkazis" w:date="2022-03-01T20:05:00Z">
            <w:rPr>
              <w:rStyle w:val="a6"/>
              <w:b w:val="0"/>
              <w:bCs w:val="0"/>
              <w:color w:val="auto"/>
              <w:highlight w:val="red"/>
              <w:bdr w:val="none" w:sz="0" w:space="0" w:color="auto" w:frame="1"/>
              <w:shd w:val="clear" w:color="auto" w:fill="FFFFFF"/>
            </w:rPr>
          </w:rPrChange>
        </w:rPr>
        <w:t>όλα αυτά τα δεδομένα</w:t>
      </w:r>
      <w:r w:rsidR="0062303A" w:rsidRPr="00886CD4">
        <w:rPr>
          <w:rStyle w:val="a6"/>
          <w:b w:val="0"/>
          <w:bCs w:val="0"/>
          <w:color w:val="auto"/>
          <w:bdr w:val="none" w:sz="0" w:space="0" w:color="auto" w:frame="1"/>
          <w:shd w:val="clear" w:color="auto" w:fill="FFFFFF"/>
          <w:rPrChange w:id="4512" w:author="Panagiotis Karkazis" w:date="2022-03-01T20:05:00Z">
            <w:rPr>
              <w:rStyle w:val="a6"/>
              <w:b w:val="0"/>
              <w:bCs w:val="0"/>
              <w:color w:val="auto"/>
              <w:highlight w:val="red"/>
              <w:bdr w:val="none" w:sz="0" w:space="0" w:color="auto" w:frame="1"/>
              <w:shd w:val="clear" w:color="auto" w:fill="FFFFFF"/>
            </w:rPr>
          </w:rPrChange>
        </w:rPr>
        <w:t xml:space="preserve"> να</w:t>
      </w:r>
      <w:r w:rsidR="00F217FC" w:rsidRPr="00886CD4">
        <w:rPr>
          <w:rStyle w:val="a6"/>
          <w:b w:val="0"/>
          <w:bCs w:val="0"/>
          <w:color w:val="auto"/>
          <w:bdr w:val="none" w:sz="0" w:space="0" w:color="auto" w:frame="1"/>
          <w:shd w:val="clear" w:color="auto" w:fill="FFFFFF"/>
          <w:rPrChange w:id="4513" w:author="Panagiotis Karkazis" w:date="2022-03-01T20:05:00Z">
            <w:rPr>
              <w:rStyle w:val="a6"/>
              <w:b w:val="0"/>
              <w:bCs w:val="0"/>
              <w:color w:val="auto"/>
              <w:highlight w:val="red"/>
              <w:bdr w:val="none" w:sz="0" w:space="0" w:color="auto" w:frame="1"/>
              <w:shd w:val="clear" w:color="auto" w:fill="FFFFFF"/>
            </w:rPr>
          </w:rPrChange>
        </w:rPr>
        <w:t xml:space="preserve"> μπορέσει να τα διαχειριστεί ο άνθρωπος, ειδικά με την ταχύτητα που παράγονται πλέον.</w:t>
      </w:r>
      <w:r w:rsidR="0062303A" w:rsidRPr="00886CD4">
        <w:rPr>
          <w:rStyle w:val="a6"/>
          <w:b w:val="0"/>
          <w:bCs w:val="0"/>
          <w:color w:val="auto"/>
          <w:bdr w:val="none" w:sz="0" w:space="0" w:color="auto" w:frame="1"/>
          <w:shd w:val="clear" w:color="auto" w:fill="FFFFFF"/>
          <w:rPrChange w:id="4514" w:author="Panagiotis Karkazis" w:date="2022-03-01T20:05:00Z">
            <w:rPr>
              <w:rStyle w:val="a6"/>
              <w:b w:val="0"/>
              <w:bCs w:val="0"/>
              <w:color w:val="auto"/>
              <w:highlight w:val="red"/>
              <w:bdr w:val="none" w:sz="0" w:space="0" w:color="auto" w:frame="1"/>
              <w:shd w:val="clear" w:color="auto" w:fill="FFFFFF"/>
            </w:rPr>
          </w:rPrChange>
        </w:rPr>
        <w:t xml:space="preserve"> </w:t>
      </w:r>
      <w:r w:rsidR="00023F4C" w:rsidRPr="00886CD4">
        <w:rPr>
          <w:rPrChange w:id="4515" w:author="Panagiotis Karkazis" w:date="2022-03-01T20:05:00Z">
            <w:rPr>
              <w:highlight w:val="red"/>
            </w:rPr>
          </w:rPrChange>
        </w:rPr>
        <w:t>Αντιμετωπίζοντας αυτό το πρόβλημα</w:t>
      </w:r>
      <w:r w:rsidR="00D55DD9" w:rsidRPr="00886CD4">
        <w:rPr>
          <w:rStyle w:val="a6"/>
          <w:b w:val="0"/>
          <w:bCs w:val="0"/>
          <w:color w:val="auto"/>
          <w:bdr w:val="none" w:sz="0" w:space="0" w:color="auto" w:frame="1"/>
          <w:shd w:val="clear" w:color="auto" w:fill="FFFFFF"/>
          <w:rPrChange w:id="4516" w:author="Panagiotis Karkazis" w:date="2022-03-01T20:05:00Z">
            <w:rPr>
              <w:rStyle w:val="a6"/>
              <w:b w:val="0"/>
              <w:bCs w:val="0"/>
              <w:color w:val="auto"/>
              <w:highlight w:val="red"/>
              <w:bdr w:val="none" w:sz="0" w:space="0" w:color="auto" w:frame="1"/>
              <w:shd w:val="clear" w:color="auto" w:fill="FFFFFF"/>
            </w:rPr>
          </w:rPrChange>
        </w:rPr>
        <w:t>, έγινε αναζήτηση για έναν τρόπο που θα βοηθήσει τον άνθρωπο σε αυτό το έργο.</w:t>
      </w:r>
      <w:r w:rsidRPr="00886CD4">
        <w:rPr>
          <w:rStyle w:val="a6"/>
          <w:b w:val="0"/>
          <w:bCs w:val="0"/>
          <w:color w:val="auto"/>
          <w:bdr w:val="none" w:sz="0" w:space="0" w:color="auto" w:frame="1"/>
          <w:shd w:val="clear" w:color="auto" w:fill="FFFFFF"/>
          <w:rPrChange w:id="4517" w:author="Panagiotis Karkazis" w:date="2022-03-01T20:05:00Z">
            <w:rPr>
              <w:rStyle w:val="a6"/>
              <w:b w:val="0"/>
              <w:bCs w:val="0"/>
              <w:color w:val="auto"/>
              <w:highlight w:val="red"/>
              <w:bdr w:val="none" w:sz="0" w:space="0" w:color="auto" w:frame="1"/>
              <w:shd w:val="clear" w:color="auto" w:fill="FFFFFF"/>
            </w:rPr>
          </w:rPrChange>
        </w:rPr>
        <w:t xml:space="preserve"> </w:t>
      </w:r>
      <w:r w:rsidR="00F217FC" w:rsidRPr="00886CD4">
        <w:rPr>
          <w:rStyle w:val="a6"/>
          <w:b w:val="0"/>
          <w:bCs w:val="0"/>
          <w:color w:val="auto"/>
          <w:bdr w:val="none" w:sz="0" w:space="0" w:color="auto" w:frame="1"/>
          <w:shd w:val="clear" w:color="auto" w:fill="FFFFFF"/>
          <w:rPrChange w:id="4518" w:author="Panagiotis Karkazis" w:date="2022-03-01T20:05:00Z">
            <w:rPr>
              <w:rStyle w:val="a6"/>
              <w:b w:val="0"/>
              <w:bCs w:val="0"/>
              <w:color w:val="auto"/>
              <w:highlight w:val="red"/>
              <w:bdr w:val="none" w:sz="0" w:space="0" w:color="auto" w:frame="1"/>
              <w:shd w:val="clear" w:color="auto" w:fill="FFFFFF"/>
            </w:rPr>
          </w:rPrChange>
        </w:rPr>
        <w:t>Η λύση βρέθηκε και ήταν τα έξυπνα υπολογιστικά συστήματα.</w:t>
      </w:r>
      <w:r w:rsidR="00A62554" w:rsidRPr="00886CD4">
        <w:rPr>
          <w:rStyle w:val="a6"/>
          <w:b w:val="0"/>
          <w:bCs w:val="0"/>
          <w:color w:val="auto"/>
          <w:bdr w:val="none" w:sz="0" w:space="0" w:color="auto" w:frame="1"/>
          <w:shd w:val="clear" w:color="auto" w:fill="FFFFFF"/>
          <w:rPrChange w:id="4519" w:author="Panagiotis Karkazis" w:date="2022-03-01T20:05:00Z">
            <w:rPr>
              <w:rStyle w:val="a6"/>
              <w:b w:val="0"/>
              <w:bCs w:val="0"/>
              <w:color w:val="auto"/>
              <w:highlight w:val="red"/>
              <w:bdr w:val="none" w:sz="0" w:space="0" w:color="auto" w:frame="1"/>
              <w:shd w:val="clear" w:color="auto" w:fill="FFFFFF"/>
            </w:rPr>
          </w:rPrChange>
        </w:rPr>
        <w:t xml:space="preserve"> </w:t>
      </w:r>
    </w:p>
    <w:p w14:paraId="179693A3" w14:textId="682437DD" w:rsidR="00455C93" w:rsidRPr="00886CD4" w:rsidRDefault="006139D0" w:rsidP="00C50295">
      <w:pPr>
        <w:pStyle w:val="Default"/>
        <w:spacing w:line="360" w:lineRule="auto"/>
        <w:ind w:firstLine="227"/>
        <w:jc w:val="both"/>
        <w:rPr>
          <w:rPrChange w:id="4520" w:author="Panagiotis Karkazis" w:date="2022-03-01T20:05:00Z">
            <w:rPr>
              <w:highlight w:val="red"/>
            </w:rPr>
          </w:rPrChange>
        </w:rPr>
      </w:pPr>
      <w:r w:rsidRPr="00886CD4">
        <w:rPr>
          <w:rPrChange w:id="4521" w:author="Panagiotis Karkazis" w:date="2022-03-01T20:05:00Z">
            <w:rPr>
              <w:highlight w:val="red"/>
            </w:rPr>
          </w:rPrChange>
        </w:rPr>
        <w:lastRenderedPageBreak/>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rsidRPr="00886CD4">
        <w:rPr>
          <w:rPrChange w:id="4522" w:author="Panagiotis Karkazis" w:date="2022-03-01T20:05:00Z">
            <w:rPr>
              <w:highlight w:val="red"/>
            </w:rPr>
          </w:rPrChange>
        </w:rPr>
        <w:t xml:space="preserve">που έχουν συλλεχθεί και σε συνδυασμό με την επιλογή ενός αλγορίθμου </w:t>
      </w:r>
      <w:r w:rsidR="00EC0CFC" w:rsidRPr="00886CD4">
        <w:rPr>
          <w:rPrChange w:id="4523" w:author="Panagiotis Karkazis" w:date="2022-03-01T20:05:00Z">
            <w:rPr>
              <w:highlight w:val="red"/>
            </w:rPr>
          </w:rPrChange>
        </w:rPr>
        <w:t>Μ</w:t>
      </w:r>
      <w:r w:rsidR="00BC7986" w:rsidRPr="00886CD4">
        <w:rPr>
          <w:rPrChange w:id="4524" w:author="Panagiotis Karkazis" w:date="2022-03-01T20:05:00Z">
            <w:rPr>
              <w:highlight w:val="red"/>
            </w:rPr>
          </w:rPrChange>
        </w:rPr>
        <w:t xml:space="preserve">ηχανικής </w:t>
      </w:r>
      <w:r w:rsidR="00EC0CFC" w:rsidRPr="00886CD4">
        <w:rPr>
          <w:rPrChange w:id="4525" w:author="Panagiotis Karkazis" w:date="2022-03-01T20:05:00Z">
            <w:rPr>
              <w:highlight w:val="red"/>
            </w:rPr>
          </w:rPrChange>
        </w:rPr>
        <w:t>Μ</w:t>
      </w:r>
      <w:r w:rsidR="00BC7986" w:rsidRPr="00886CD4">
        <w:rPr>
          <w:rPrChange w:id="4526" w:author="Panagiotis Karkazis" w:date="2022-03-01T20:05:00Z">
            <w:rPr>
              <w:highlight w:val="red"/>
            </w:rPr>
          </w:rPrChange>
        </w:rPr>
        <w:t>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rsidRPr="00886CD4">
        <w:rPr>
          <w:rPrChange w:id="4527" w:author="Panagiotis Karkazis" w:date="2022-03-01T20:05:00Z">
            <w:rPr>
              <w:highlight w:val="red"/>
            </w:rPr>
          </w:rPrChange>
        </w:rPr>
        <w:t xml:space="preserve"> που έχουν ως σκοπό την βελτιστοποίηση.</w:t>
      </w:r>
      <w:r w:rsidR="005D428E" w:rsidRPr="00886CD4">
        <w:rPr>
          <w:rPrChange w:id="4528" w:author="Panagiotis Karkazis" w:date="2022-03-01T20:05:00Z">
            <w:rPr>
              <w:highlight w:val="red"/>
            </w:rPr>
          </w:rPrChange>
        </w:rPr>
        <w:t xml:space="preserve"> </w:t>
      </w:r>
      <w:r w:rsidR="00031267" w:rsidRPr="00886CD4">
        <w:rPr>
          <w:rPrChange w:id="4529" w:author="Panagiotis Karkazis" w:date="2022-03-01T20:05:00Z">
            <w:rPr>
              <w:highlight w:val="red"/>
            </w:rPr>
          </w:rPrChange>
        </w:rPr>
        <w:t>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w:t>
      </w:r>
      <w:r w:rsidR="00455C93" w:rsidRPr="00886CD4">
        <w:rPr>
          <w:rPrChange w:id="4530" w:author="Panagiotis Karkazis" w:date="2022-03-01T20:05:00Z">
            <w:rPr>
              <w:highlight w:val="red"/>
            </w:rPr>
          </w:rPrChange>
        </w:rPr>
        <w:t xml:space="preserve"> [</w:t>
      </w:r>
      <w:proofErr w:type="spellStart"/>
      <w:r w:rsidR="00455C93" w:rsidRPr="00886CD4">
        <w:rPr>
          <w:rPrChange w:id="4531" w:author="Panagiotis Karkazis" w:date="2022-03-01T20:05:00Z">
            <w:rPr>
              <w:highlight w:val="red"/>
            </w:rPr>
          </w:rPrChange>
        </w:rPr>
        <w:t>GoogleCloudTech</w:t>
      </w:r>
      <w:proofErr w:type="spellEnd"/>
      <w:r w:rsidR="00455C93" w:rsidRPr="00886CD4">
        <w:rPr>
          <w:rPrChange w:id="4532" w:author="Panagiotis Karkazis" w:date="2022-03-01T20:05:00Z">
            <w:rPr>
              <w:highlight w:val="red"/>
            </w:rPr>
          </w:rPrChange>
        </w:rPr>
        <w:t xml:space="preserve">, </w:t>
      </w:r>
      <w:proofErr w:type="spellStart"/>
      <w:r w:rsidR="00455C93" w:rsidRPr="00886CD4">
        <w:rPr>
          <w:rPrChange w:id="4533" w:author="Panagiotis Karkazis" w:date="2022-03-01T20:05:00Z">
            <w:rPr>
              <w:highlight w:val="red"/>
            </w:rPr>
          </w:rPrChange>
        </w:rPr>
        <w:t>DataMagic</w:t>
      </w:r>
      <w:proofErr w:type="spellEnd"/>
      <w:r w:rsidR="00455C93" w:rsidRPr="00886CD4">
        <w:rPr>
          <w:rPrChange w:id="4534" w:author="Panagiotis Karkazis" w:date="2022-03-01T20:05:00Z">
            <w:rPr>
              <w:highlight w:val="red"/>
            </w:rPr>
          </w:rPrChange>
        </w:rPr>
        <w:t>]</w:t>
      </w:r>
      <w:r w:rsidR="00031267" w:rsidRPr="00886CD4">
        <w:rPr>
          <w:rPrChange w:id="4535" w:author="Panagiotis Karkazis" w:date="2022-03-01T20:05:00Z">
            <w:rPr>
              <w:highlight w:val="red"/>
            </w:rPr>
          </w:rPrChange>
        </w:rPr>
        <w:t xml:space="preserve">. </w:t>
      </w:r>
      <w:r w:rsidR="00C83C53" w:rsidRPr="00886CD4">
        <w:rPr>
          <w:rPrChange w:id="4536" w:author="Panagiotis Karkazis" w:date="2022-03-01T20:05:00Z">
            <w:rPr>
              <w:highlight w:val="red"/>
            </w:rPr>
          </w:rPrChange>
        </w:rPr>
        <w:t xml:space="preserve">Τα βήματα </w:t>
      </w:r>
      <w:r w:rsidR="007123B0" w:rsidRPr="00886CD4">
        <w:rPr>
          <w:rPrChange w:id="4537" w:author="Panagiotis Karkazis" w:date="2022-03-01T20:05:00Z">
            <w:rPr>
              <w:highlight w:val="red"/>
            </w:rPr>
          </w:rPrChange>
        </w:rPr>
        <w:t xml:space="preserve">εκπαίδευσης ενός μοντέλου είναι τα εξής: </w:t>
      </w:r>
    </w:p>
    <w:p w14:paraId="6D4BD4C4" w14:textId="50468CB1" w:rsidR="00455C93" w:rsidRPr="00886CD4" w:rsidRDefault="00B33E2D" w:rsidP="00C50295">
      <w:pPr>
        <w:pStyle w:val="Default"/>
        <w:numPr>
          <w:ilvl w:val="0"/>
          <w:numId w:val="13"/>
        </w:numPr>
        <w:spacing w:line="360" w:lineRule="auto"/>
        <w:jc w:val="both"/>
        <w:rPr>
          <w:color w:val="auto"/>
          <w:bdr w:val="none" w:sz="0" w:space="0" w:color="auto" w:frame="1"/>
          <w:shd w:val="clear" w:color="auto" w:fill="FFFFFF"/>
          <w:rPrChange w:id="4538" w:author="Panagiotis Karkazis" w:date="2022-03-01T20:05:00Z">
            <w:rPr>
              <w:color w:val="auto"/>
              <w:highlight w:val="red"/>
              <w:bdr w:val="none" w:sz="0" w:space="0" w:color="auto" w:frame="1"/>
              <w:shd w:val="clear" w:color="auto" w:fill="FFFFFF"/>
            </w:rPr>
          </w:rPrChange>
        </w:rPr>
      </w:pPr>
      <w:r w:rsidRPr="00886CD4">
        <w:rPr>
          <w:rPrChange w:id="4539" w:author="Panagiotis Karkazis" w:date="2022-03-01T20:05:00Z">
            <w:rPr>
              <w:highlight w:val="red"/>
            </w:rPr>
          </w:rPrChange>
        </w:rPr>
        <w:t>Σ</w:t>
      </w:r>
      <w:r w:rsidR="007123B0" w:rsidRPr="00886CD4">
        <w:rPr>
          <w:rPrChange w:id="4540" w:author="Panagiotis Karkazis" w:date="2022-03-01T20:05:00Z">
            <w:rPr>
              <w:highlight w:val="red"/>
            </w:rPr>
          </w:rPrChange>
        </w:rPr>
        <w:t>υλλογή των δεδομένων</w:t>
      </w:r>
    </w:p>
    <w:p w14:paraId="2440619D" w14:textId="63656B78" w:rsidR="00455C93" w:rsidRPr="00886CD4" w:rsidRDefault="00B33E2D" w:rsidP="00C50295">
      <w:pPr>
        <w:pStyle w:val="Default"/>
        <w:numPr>
          <w:ilvl w:val="0"/>
          <w:numId w:val="13"/>
        </w:numPr>
        <w:spacing w:line="360" w:lineRule="auto"/>
        <w:jc w:val="both"/>
        <w:rPr>
          <w:color w:val="auto"/>
          <w:bdr w:val="none" w:sz="0" w:space="0" w:color="auto" w:frame="1"/>
          <w:shd w:val="clear" w:color="auto" w:fill="FFFFFF"/>
          <w:rPrChange w:id="4541" w:author="Panagiotis Karkazis" w:date="2022-03-01T20:05:00Z">
            <w:rPr>
              <w:color w:val="auto"/>
              <w:highlight w:val="red"/>
              <w:bdr w:val="none" w:sz="0" w:space="0" w:color="auto" w:frame="1"/>
              <w:shd w:val="clear" w:color="auto" w:fill="FFFFFF"/>
            </w:rPr>
          </w:rPrChange>
        </w:rPr>
      </w:pPr>
      <w:r w:rsidRPr="00886CD4">
        <w:rPr>
          <w:rPrChange w:id="4542" w:author="Panagiotis Karkazis" w:date="2022-03-01T20:05:00Z">
            <w:rPr>
              <w:highlight w:val="red"/>
            </w:rPr>
          </w:rPrChange>
        </w:rPr>
        <w:t>Π</w:t>
      </w:r>
      <w:r w:rsidR="007123B0" w:rsidRPr="00886CD4">
        <w:rPr>
          <w:rPrChange w:id="4543" w:author="Panagiotis Karkazis" w:date="2022-03-01T20:05:00Z">
            <w:rPr>
              <w:highlight w:val="red"/>
            </w:rPr>
          </w:rPrChange>
        </w:rPr>
        <w:t>ροετοιμασία των δεδομένων</w:t>
      </w:r>
    </w:p>
    <w:p w14:paraId="7E1C9DDB" w14:textId="4C4EECCD" w:rsidR="00455C93" w:rsidRPr="00886CD4" w:rsidRDefault="00B33E2D" w:rsidP="00C50295">
      <w:pPr>
        <w:pStyle w:val="Default"/>
        <w:numPr>
          <w:ilvl w:val="0"/>
          <w:numId w:val="13"/>
        </w:numPr>
        <w:spacing w:line="360" w:lineRule="auto"/>
        <w:jc w:val="both"/>
        <w:rPr>
          <w:color w:val="auto"/>
          <w:bdr w:val="none" w:sz="0" w:space="0" w:color="auto" w:frame="1"/>
          <w:shd w:val="clear" w:color="auto" w:fill="FFFFFF"/>
          <w:rPrChange w:id="4544" w:author="Panagiotis Karkazis" w:date="2022-03-01T20:05:00Z">
            <w:rPr>
              <w:color w:val="auto"/>
              <w:highlight w:val="red"/>
              <w:bdr w:val="none" w:sz="0" w:space="0" w:color="auto" w:frame="1"/>
              <w:shd w:val="clear" w:color="auto" w:fill="FFFFFF"/>
            </w:rPr>
          </w:rPrChange>
        </w:rPr>
      </w:pPr>
      <w:r w:rsidRPr="00886CD4">
        <w:rPr>
          <w:rPrChange w:id="4545" w:author="Panagiotis Karkazis" w:date="2022-03-01T20:05:00Z">
            <w:rPr>
              <w:highlight w:val="red"/>
            </w:rPr>
          </w:rPrChange>
        </w:rPr>
        <w:t>Ε</w:t>
      </w:r>
      <w:r w:rsidR="004A6A9E" w:rsidRPr="00886CD4">
        <w:rPr>
          <w:rPrChange w:id="4546" w:author="Panagiotis Karkazis" w:date="2022-03-01T20:05:00Z">
            <w:rPr>
              <w:highlight w:val="red"/>
            </w:rPr>
          </w:rPrChange>
        </w:rPr>
        <w:t>πιλογή αλγορίθμου</w:t>
      </w:r>
    </w:p>
    <w:p w14:paraId="67E1AB3B" w14:textId="346D1D7E" w:rsidR="00455C93" w:rsidRPr="00886CD4" w:rsidRDefault="00B33E2D" w:rsidP="00C50295">
      <w:pPr>
        <w:pStyle w:val="Default"/>
        <w:numPr>
          <w:ilvl w:val="0"/>
          <w:numId w:val="13"/>
        </w:numPr>
        <w:spacing w:line="360" w:lineRule="auto"/>
        <w:jc w:val="both"/>
        <w:rPr>
          <w:color w:val="auto"/>
          <w:bdr w:val="none" w:sz="0" w:space="0" w:color="auto" w:frame="1"/>
          <w:shd w:val="clear" w:color="auto" w:fill="FFFFFF"/>
          <w:rPrChange w:id="4547" w:author="Panagiotis Karkazis" w:date="2022-03-01T20:05:00Z">
            <w:rPr>
              <w:color w:val="auto"/>
              <w:highlight w:val="red"/>
              <w:bdr w:val="none" w:sz="0" w:space="0" w:color="auto" w:frame="1"/>
              <w:shd w:val="clear" w:color="auto" w:fill="FFFFFF"/>
            </w:rPr>
          </w:rPrChange>
        </w:rPr>
      </w:pPr>
      <w:r w:rsidRPr="00886CD4">
        <w:rPr>
          <w:rPrChange w:id="4548" w:author="Panagiotis Karkazis" w:date="2022-03-01T20:05:00Z">
            <w:rPr>
              <w:highlight w:val="red"/>
            </w:rPr>
          </w:rPrChange>
        </w:rPr>
        <w:t>Ε</w:t>
      </w:r>
      <w:r w:rsidR="004A6A9E" w:rsidRPr="00886CD4">
        <w:rPr>
          <w:rPrChange w:id="4549" w:author="Panagiotis Karkazis" w:date="2022-03-01T20:05:00Z">
            <w:rPr>
              <w:highlight w:val="red"/>
            </w:rPr>
          </w:rPrChange>
        </w:rPr>
        <w:t>κπαίδευση</w:t>
      </w:r>
      <w:r w:rsidR="00AF2B64" w:rsidRPr="00886CD4">
        <w:rPr>
          <w:rPrChange w:id="4550" w:author="Panagiotis Karkazis" w:date="2022-03-01T20:05:00Z">
            <w:rPr>
              <w:highlight w:val="red"/>
            </w:rPr>
          </w:rPrChange>
        </w:rPr>
        <w:t xml:space="preserve"> του μοντέλου</w:t>
      </w:r>
    </w:p>
    <w:p w14:paraId="01F160DD" w14:textId="0659CE85" w:rsidR="00455C93" w:rsidRPr="00886CD4" w:rsidRDefault="00B33E2D" w:rsidP="00C50295">
      <w:pPr>
        <w:pStyle w:val="Default"/>
        <w:numPr>
          <w:ilvl w:val="0"/>
          <w:numId w:val="13"/>
        </w:numPr>
        <w:spacing w:line="360" w:lineRule="auto"/>
        <w:jc w:val="both"/>
        <w:rPr>
          <w:color w:val="auto"/>
          <w:bdr w:val="none" w:sz="0" w:space="0" w:color="auto" w:frame="1"/>
          <w:shd w:val="clear" w:color="auto" w:fill="FFFFFF"/>
          <w:rPrChange w:id="4551" w:author="Panagiotis Karkazis" w:date="2022-03-01T20:05:00Z">
            <w:rPr>
              <w:color w:val="auto"/>
              <w:highlight w:val="red"/>
              <w:bdr w:val="none" w:sz="0" w:space="0" w:color="auto" w:frame="1"/>
              <w:shd w:val="clear" w:color="auto" w:fill="FFFFFF"/>
            </w:rPr>
          </w:rPrChange>
        </w:rPr>
      </w:pPr>
      <w:r w:rsidRPr="00886CD4">
        <w:rPr>
          <w:rPrChange w:id="4552" w:author="Panagiotis Karkazis" w:date="2022-03-01T20:05:00Z">
            <w:rPr>
              <w:highlight w:val="red"/>
            </w:rPr>
          </w:rPrChange>
        </w:rPr>
        <w:t>Α</w:t>
      </w:r>
      <w:r w:rsidR="00AF2B64" w:rsidRPr="00886CD4">
        <w:rPr>
          <w:rPrChange w:id="4553" w:author="Panagiotis Karkazis" w:date="2022-03-01T20:05:00Z">
            <w:rPr>
              <w:highlight w:val="red"/>
            </w:rPr>
          </w:rPrChange>
        </w:rPr>
        <w:t>ξιολόγηση του μοντέλου</w:t>
      </w:r>
    </w:p>
    <w:p w14:paraId="2DA4CD74" w14:textId="4C58D7D4" w:rsidR="00455C93" w:rsidRPr="00886CD4" w:rsidRDefault="00B33E2D" w:rsidP="00C50295">
      <w:pPr>
        <w:pStyle w:val="Default"/>
        <w:numPr>
          <w:ilvl w:val="0"/>
          <w:numId w:val="13"/>
        </w:numPr>
        <w:spacing w:line="360" w:lineRule="auto"/>
        <w:jc w:val="both"/>
        <w:rPr>
          <w:color w:val="auto"/>
          <w:bdr w:val="none" w:sz="0" w:space="0" w:color="auto" w:frame="1"/>
          <w:shd w:val="clear" w:color="auto" w:fill="FFFFFF"/>
          <w:rPrChange w:id="4554" w:author="Panagiotis Karkazis" w:date="2022-03-01T20:05:00Z">
            <w:rPr>
              <w:color w:val="auto"/>
              <w:highlight w:val="red"/>
              <w:bdr w:val="none" w:sz="0" w:space="0" w:color="auto" w:frame="1"/>
              <w:shd w:val="clear" w:color="auto" w:fill="FFFFFF"/>
            </w:rPr>
          </w:rPrChange>
        </w:rPr>
      </w:pPr>
      <w:r w:rsidRPr="00886CD4">
        <w:rPr>
          <w:rPrChange w:id="4555" w:author="Panagiotis Karkazis" w:date="2022-03-01T20:05:00Z">
            <w:rPr>
              <w:highlight w:val="red"/>
            </w:rPr>
          </w:rPrChange>
        </w:rPr>
        <w:t>Ρ</w:t>
      </w:r>
      <w:r w:rsidR="006D3848" w:rsidRPr="00886CD4">
        <w:rPr>
          <w:rPrChange w:id="4556" w:author="Panagiotis Karkazis" w:date="2022-03-01T20:05:00Z">
            <w:rPr>
              <w:highlight w:val="red"/>
            </w:rPr>
          </w:rPrChange>
        </w:rPr>
        <w:t>ύθμιση απόδοσης</w:t>
      </w:r>
    </w:p>
    <w:p w14:paraId="7FCA2D45" w14:textId="0ADA1DAA" w:rsidR="006E546E" w:rsidRPr="00886CD4" w:rsidRDefault="00B33E2D" w:rsidP="00C50295">
      <w:pPr>
        <w:pStyle w:val="Default"/>
        <w:numPr>
          <w:ilvl w:val="0"/>
          <w:numId w:val="13"/>
        </w:numPr>
        <w:spacing w:line="360" w:lineRule="auto"/>
        <w:jc w:val="both"/>
        <w:rPr>
          <w:color w:val="auto"/>
          <w:bdr w:val="none" w:sz="0" w:space="0" w:color="auto" w:frame="1"/>
          <w:shd w:val="clear" w:color="auto" w:fill="FFFFFF"/>
          <w:rPrChange w:id="4557" w:author="Panagiotis Karkazis" w:date="2022-03-01T20:05:00Z">
            <w:rPr>
              <w:color w:val="auto"/>
              <w:highlight w:val="red"/>
              <w:bdr w:val="none" w:sz="0" w:space="0" w:color="auto" w:frame="1"/>
              <w:shd w:val="clear" w:color="auto" w:fill="FFFFFF"/>
            </w:rPr>
          </w:rPrChange>
        </w:rPr>
      </w:pPr>
      <w:r w:rsidRPr="00886CD4">
        <w:rPr>
          <w:rPrChange w:id="4558" w:author="Panagiotis Karkazis" w:date="2022-03-01T20:05:00Z">
            <w:rPr>
              <w:highlight w:val="red"/>
            </w:rPr>
          </w:rPrChange>
        </w:rPr>
        <w:t>Π</w:t>
      </w:r>
      <w:r w:rsidR="00AF2B64" w:rsidRPr="00886CD4">
        <w:rPr>
          <w:rPrChange w:id="4559" w:author="Panagiotis Karkazis" w:date="2022-03-01T20:05:00Z">
            <w:rPr>
              <w:highlight w:val="red"/>
            </w:rPr>
          </w:rPrChange>
        </w:rPr>
        <w:t>αραγωγή προβλέψεων</w:t>
      </w:r>
      <w:r w:rsidR="00D81F8D" w:rsidRPr="00886CD4">
        <w:rPr>
          <w:rPrChange w:id="4560" w:author="Panagiotis Karkazis" w:date="2022-03-01T20:05:00Z">
            <w:rPr>
              <w:highlight w:val="red"/>
            </w:rPr>
          </w:rPrChange>
        </w:rPr>
        <w:t xml:space="preserve"> </w:t>
      </w:r>
    </w:p>
    <w:p w14:paraId="52C9ECF5" w14:textId="77777777" w:rsidR="006E546E" w:rsidRPr="00886CD4" w:rsidRDefault="00EC2C1A" w:rsidP="00C50295">
      <w:pPr>
        <w:pStyle w:val="Default"/>
        <w:spacing w:line="360" w:lineRule="auto"/>
        <w:ind w:firstLine="227"/>
        <w:jc w:val="both"/>
        <w:rPr>
          <w:rPrChange w:id="4561" w:author="Panagiotis Karkazis" w:date="2022-03-01T20:05:00Z">
            <w:rPr>
              <w:highlight w:val="red"/>
            </w:rPr>
          </w:rPrChange>
        </w:rPr>
      </w:pPr>
      <w:r w:rsidRPr="00886CD4">
        <w:rPr>
          <w:rPrChange w:id="4562" w:author="Panagiotis Karkazis" w:date="2022-03-01T20:05:00Z">
            <w:rPr>
              <w:highlight w:val="red"/>
            </w:rPr>
          </w:rPrChange>
        </w:rP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rsidRPr="00886CD4">
        <w:rPr>
          <w:rPrChange w:id="4563" w:author="Panagiotis Karkazis" w:date="2022-03-01T20:05:00Z">
            <w:rPr>
              <w:highlight w:val="red"/>
            </w:rPr>
          </w:rPrChange>
        </w:rPr>
        <w:t>Επίσης ό</w:t>
      </w:r>
      <w:r w:rsidRPr="00886CD4">
        <w:rPr>
          <w:rPrChange w:id="4564" w:author="Panagiotis Karkazis" w:date="2022-03-01T20:05:00Z">
            <w:rPr>
              <w:highlight w:val="red"/>
            </w:rPr>
          </w:rPrChange>
        </w:rPr>
        <w:t>σα περισσότερα δεδομένα έχουμε τόσο καλύτερ</w:t>
      </w:r>
      <w:r w:rsidR="00D15C32" w:rsidRPr="00886CD4">
        <w:rPr>
          <w:rPrChange w:id="4565" w:author="Panagiotis Karkazis" w:date="2022-03-01T20:05:00Z">
            <w:rPr>
              <w:highlight w:val="red"/>
            </w:rPr>
          </w:rPrChange>
        </w:rPr>
        <w:t>ες προβλέψεις</w:t>
      </w:r>
      <w:r w:rsidRPr="00886CD4">
        <w:rPr>
          <w:rPrChange w:id="4566" w:author="Panagiotis Karkazis" w:date="2022-03-01T20:05:00Z">
            <w:rPr>
              <w:highlight w:val="red"/>
            </w:rPr>
          </w:rPrChange>
        </w:rPr>
        <w:t xml:space="preserve"> </w:t>
      </w:r>
      <w:r w:rsidR="003F3251" w:rsidRPr="00886CD4">
        <w:rPr>
          <w:rPrChange w:id="4567" w:author="Panagiotis Karkazis" w:date="2022-03-01T20:05:00Z">
            <w:rPr>
              <w:highlight w:val="red"/>
            </w:rPr>
          </w:rPrChange>
        </w:rPr>
        <w:t xml:space="preserve">θα </w:t>
      </w:r>
      <w:r w:rsidR="00D15C32" w:rsidRPr="00886CD4">
        <w:rPr>
          <w:rPrChange w:id="4568" w:author="Panagiotis Karkazis" w:date="2022-03-01T20:05:00Z">
            <w:rPr>
              <w:highlight w:val="red"/>
            </w:rPr>
          </w:rPrChange>
        </w:rPr>
        <w:t>παράγονται</w:t>
      </w:r>
      <w:r w:rsidRPr="00886CD4">
        <w:rPr>
          <w:rPrChange w:id="4569" w:author="Panagiotis Karkazis" w:date="2022-03-01T20:05:00Z">
            <w:rPr>
              <w:highlight w:val="red"/>
            </w:rPr>
          </w:rPrChange>
        </w:rPr>
        <w:t>. Επομένως, πρέπει να δοθεί μεγάλη έμφαση στην ποσότητα και την ποιότητα των δεδομένων</w:t>
      </w:r>
      <w:r w:rsidR="00825075" w:rsidRPr="00886CD4">
        <w:rPr>
          <w:rPrChange w:id="4570" w:author="Panagiotis Karkazis" w:date="2022-03-01T20:05:00Z">
            <w:rPr>
              <w:highlight w:val="red"/>
            </w:rPr>
          </w:rPrChange>
        </w:rPr>
        <w:t xml:space="preserve"> [</w:t>
      </w:r>
      <w:proofErr w:type="spellStart"/>
      <w:r w:rsidR="00825075" w:rsidRPr="00886CD4">
        <w:rPr>
          <w:rPrChange w:id="4571" w:author="Panagiotis Karkazis" w:date="2022-03-01T20:05:00Z">
            <w:rPr>
              <w:highlight w:val="red"/>
            </w:rPr>
          </w:rPrChange>
        </w:rPr>
        <w:t>GoogleCloudTech</w:t>
      </w:r>
      <w:proofErr w:type="spellEnd"/>
      <w:r w:rsidR="00825075" w:rsidRPr="00886CD4">
        <w:rPr>
          <w:rPrChange w:id="4572" w:author="Panagiotis Karkazis" w:date="2022-03-01T20:05:00Z">
            <w:rPr>
              <w:highlight w:val="red"/>
            </w:rPr>
          </w:rPrChange>
        </w:rPr>
        <w:t xml:space="preserve">, </w:t>
      </w:r>
      <w:proofErr w:type="spellStart"/>
      <w:r w:rsidR="00825075" w:rsidRPr="00886CD4">
        <w:rPr>
          <w:rPrChange w:id="4573" w:author="Panagiotis Karkazis" w:date="2022-03-01T20:05:00Z">
            <w:rPr>
              <w:highlight w:val="red"/>
            </w:rPr>
          </w:rPrChange>
        </w:rPr>
        <w:t>DataMagic</w:t>
      </w:r>
      <w:proofErr w:type="spellEnd"/>
      <w:r w:rsidR="00825075" w:rsidRPr="00886CD4">
        <w:rPr>
          <w:rPrChange w:id="4574" w:author="Panagiotis Karkazis" w:date="2022-03-01T20:05:00Z">
            <w:rPr>
              <w:highlight w:val="red"/>
            </w:rPr>
          </w:rPrChange>
        </w:rPr>
        <w:t>]</w:t>
      </w:r>
      <w:r w:rsidRPr="00886CD4">
        <w:rPr>
          <w:rPrChange w:id="4575" w:author="Panagiotis Karkazis" w:date="2022-03-01T20:05:00Z">
            <w:rPr>
              <w:highlight w:val="red"/>
            </w:rPr>
          </w:rPrChange>
        </w:rPr>
        <w:t>.</w:t>
      </w:r>
    </w:p>
    <w:p w14:paraId="696B8323" w14:textId="3C9F509A" w:rsidR="006E546E" w:rsidRPr="00886CD4" w:rsidRDefault="00EC2C1A" w:rsidP="00C50295">
      <w:pPr>
        <w:pStyle w:val="Default"/>
        <w:spacing w:line="360" w:lineRule="auto"/>
        <w:ind w:firstLine="227"/>
        <w:jc w:val="both"/>
        <w:rPr>
          <w:rPrChange w:id="4576" w:author="Panagiotis Karkazis" w:date="2022-03-01T20:05:00Z">
            <w:rPr>
              <w:highlight w:val="red"/>
            </w:rPr>
          </w:rPrChange>
        </w:rPr>
      </w:pPr>
      <w:r w:rsidRPr="00886CD4">
        <w:rPr>
          <w:rPrChange w:id="4577" w:author="Panagiotis Karkazis" w:date="2022-03-01T20:05:00Z">
            <w:rPr>
              <w:highlight w:val="red"/>
            </w:rPr>
          </w:rPrChange>
        </w:rPr>
        <w:t>Έπειτα</w:t>
      </w:r>
      <w:r w:rsidR="00D15C32" w:rsidRPr="00886CD4">
        <w:rPr>
          <w:rPrChange w:id="4578" w:author="Panagiotis Karkazis" w:date="2022-03-01T20:05:00Z">
            <w:rPr>
              <w:highlight w:val="red"/>
            </w:rPr>
          </w:rPrChange>
        </w:rPr>
        <w:t xml:space="preserve"> ακολουθεί η προετοιμασία των δεδομένων</w:t>
      </w:r>
      <w:ins w:id="4579" w:author="Panagiotis Karkazis" w:date="2022-03-01T20:29:00Z">
        <w:r w:rsidR="00623E85">
          <w:t>,</w:t>
        </w:r>
      </w:ins>
      <w:r w:rsidR="00630C08" w:rsidRPr="00886CD4">
        <w:rPr>
          <w:rPrChange w:id="4580" w:author="Panagiotis Karkazis" w:date="2022-03-01T20:05:00Z">
            <w:rPr>
              <w:highlight w:val="red"/>
            </w:rPr>
          </w:rPrChange>
        </w:rPr>
        <w:t xml:space="preserve"> όπου</w:t>
      </w:r>
      <w:r w:rsidR="00E37380" w:rsidRPr="00886CD4">
        <w:rPr>
          <w:rPrChange w:id="4581" w:author="Panagiotis Karkazis" w:date="2022-03-01T20:05:00Z">
            <w:rPr>
              <w:highlight w:val="red"/>
            </w:rPr>
          </w:rPrChange>
        </w:rPr>
        <w:t xml:space="preserve"> </w:t>
      </w:r>
      <w:r w:rsidR="00630C08" w:rsidRPr="00886CD4">
        <w:rPr>
          <w:rPrChange w:id="4582" w:author="Panagiotis Karkazis" w:date="2022-03-01T20:05:00Z">
            <w:rPr>
              <w:highlight w:val="red"/>
            </w:rPr>
          </w:rPrChange>
        </w:rPr>
        <w:t xml:space="preserve">τα </w:t>
      </w:r>
      <w:r w:rsidR="00E37380" w:rsidRPr="00886CD4">
        <w:rPr>
          <w:rPrChange w:id="4583" w:author="Panagiotis Karkazis" w:date="2022-03-01T20:05:00Z">
            <w:rPr>
              <w:highlight w:val="red"/>
            </w:rPr>
          </w:rPrChange>
        </w:rPr>
        <w:t>δεδομ</w:t>
      </w:r>
      <w:r w:rsidR="00630C08" w:rsidRPr="00886CD4">
        <w:rPr>
          <w:rPrChange w:id="4584" w:author="Panagiotis Karkazis" w:date="2022-03-01T20:05:00Z">
            <w:rPr>
              <w:highlight w:val="red"/>
            </w:rPr>
          </w:rPrChange>
        </w:rPr>
        <w:t>έ</w:t>
      </w:r>
      <w:r w:rsidR="00E37380" w:rsidRPr="00886CD4">
        <w:rPr>
          <w:rPrChange w:id="4585" w:author="Panagiotis Karkazis" w:date="2022-03-01T20:05:00Z">
            <w:rPr>
              <w:highlight w:val="red"/>
            </w:rPr>
          </w:rPrChange>
        </w:rPr>
        <w:t xml:space="preserve">να </w:t>
      </w:r>
      <w:r w:rsidR="00630C08" w:rsidRPr="00886CD4">
        <w:rPr>
          <w:rPrChange w:id="4586" w:author="Panagiotis Karkazis" w:date="2022-03-01T20:05:00Z">
            <w:rPr>
              <w:highlight w:val="red"/>
            </w:rPr>
          </w:rPrChange>
        </w:rPr>
        <w:t xml:space="preserve">τοποθετούνται </w:t>
      </w:r>
      <w:r w:rsidR="00E37380" w:rsidRPr="00886CD4">
        <w:rPr>
          <w:rPrChange w:id="4587" w:author="Panagiotis Karkazis" w:date="2022-03-01T20:05:00Z">
            <w:rPr>
              <w:highlight w:val="red"/>
            </w:rPr>
          </w:rPrChange>
        </w:rPr>
        <w:t>σε ένα σημε</w:t>
      </w:r>
      <w:r w:rsidR="00630C08" w:rsidRPr="00886CD4">
        <w:rPr>
          <w:rPrChange w:id="4588" w:author="Panagiotis Karkazis" w:date="2022-03-01T20:05:00Z">
            <w:rPr>
              <w:highlight w:val="red"/>
            </w:rPr>
          </w:rPrChange>
        </w:rPr>
        <w:t>ί</w:t>
      </w:r>
      <w:r w:rsidR="00E37380" w:rsidRPr="00886CD4">
        <w:rPr>
          <w:rPrChange w:id="4589" w:author="Panagiotis Karkazis" w:date="2022-03-01T20:05:00Z">
            <w:rPr>
              <w:highlight w:val="red"/>
            </w:rPr>
          </w:rPrChange>
        </w:rPr>
        <w:t xml:space="preserve">ο </w:t>
      </w:r>
      <w:r w:rsidR="00630C08" w:rsidRPr="00886CD4">
        <w:rPr>
          <w:rPrChange w:id="4590" w:author="Panagiotis Karkazis" w:date="2022-03-01T20:05:00Z">
            <w:rPr>
              <w:highlight w:val="red"/>
            </w:rPr>
          </w:rPrChange>
        </w:rPr>
        <w:t>ό</w:t>
      </w:r>
      <w:r w:rsidR="00E37380" w:rsidRPr="00886CD4">
        <w:rPr>
          <w:rPrChange w:id="4591" w:author="Panagiotis Karkazis" w:date="2022-03-01T20:05:00Z">
            <w:rPr>
              <w:highlight w:val="red"/>
            </w:rPr>
          </w:rPrChange>
        </w:rPr>
        <w:t>που μπ</w:t>
      </w:r>
      <w:r w:rsidR="00630C08" w:rsidRPr="00886CD4">
        <w:rPr>
          <w:rPrChange w:id="4592" w:author="Panagiotis Karkazis" w:date="2022-03-01T20:05:00Z">
            <w:rPr>
              <w:highlight w:val="red"/>
            </w:rPr>
          </w:rPrChange>
        </w:rPr>
        <w:t>ο</w:t>
      </w:r>
      <w:r w:rsidR="00E37380" w:rsidRPr="00886CD4">
        <w:rPr>
          <w:rPrChange w:id="4593" w:author="Panagiotis Karkazis" w:date="2022-03-01T20:05:00Z">
            <w:rPr>
              <w:highlight w:val="red"/>
            </w:rPr>
          </w:rPrChange>
        </w:rPr>
        <w:t>ρ</w:t>
      </w:r>
      <w:r w:rsidR="00630C08" w:rsidRPr="00886CD4">
        <w:rPr>
          <w:rPrChange w:id="4594" w:author="Panagiotis Karkazis" w:date="2022-03-01T20:05:00Z">
            <w:rPr>
              <w:highlight w:val="red"/>
            </w:rPr>
          </w:rPrChange>
        </w:rPr>
        <w:t xml:space="preserve">εί να τα </w:t>
      </w:r>
      <w:r w:rsidR="00010AE7" w:rsidRPr="00886CD4">
        <w:rPr>
          <w:rPrChange w:id="4595" w:author="Panagiotis Karkazis" w:date="2022-03-01T20:05:00Z">
            <w:rPr>
              <w:highlight w:val="red"/>
            </w:rPr>
          </w:rPrChange>
        </w:rPr>
        <w:t xml:space="preserve">αντλήσει </w:t>
      </w:r>
      <w:r w:rsidR="00E37380" w:rsidRPr="00886CD4">
        <w:rPr>
          <w:rPrChange w:id="4596" w:author="Panagiotis Karkazis" w:date="2022-03-01T20:05:00Z">
            <w:rPr>
              <w:highlight w:val="red"/>
            </w:rPr>
          </w:rPrChange>
        </w:rPr>
        <w:t>ο αλγ</w:t>
      </w:r>
      <w:r w:rsidR="00630C08" w:rsidRPr="00886CD4">
        <w:rPr>
          <w:rPrChange w:id="4597" w:author="Panagiotis Karkazis" w:date="2022-03-01T20:05:00Z">
            <w:rPr>
              <w:highlight w:val="red"/>
            </w:rPr>
          </w:rPrChange>
        </w:rPr>
        <w:t>ό</w:t>
      </w:r>
      <w:r w:rsidR="00E37380" w:rsidRPr="00886CD4">
        <w:rPr>
          <w:rPrChange w:id="4598" w:author="Panagiotis Karkazis" w:date="2022-03-01T20:05:00Z">
            <w:rPr>
              <w:highlight w:val="red"/>
            </w:rPr>
          </w:rPrChange>
        </w:rPr>
        <w:t>ριθμο</w:t>
      </w:r>
      <w:r w:rsidR="00630C08" w:rsidRPr="00886CD4">
        <w:rPr>
          <w:rPrChange w:id="4599" w:author="Panagiotis Karkazis" w:date="2022-03-01T20:05:00Z">
            <w:rPr>
              <w:highlight w:val="red"/>
            </w:rPr>
          </w:rPrChange>
        </w:rPr>
        <w:t>ς, για παράδειγμα μία βάση δεδομένων. Αφού τοποθετηθούν τα δεδομένα στο σημείο</w:t>
      </w:r>
      <w:r w:rsidR="0080423A" w:rsidRPr="00886CD4">
        <w:rPr>
          <w:rPrChange w:id="4600" w:author="Panagiotis Karkazis" w:date="2022-03-01T20:05:00Z">
            <w:rPr>
              <w:highlight w:val="red"/>
            </w:rPr>
          </w:rPrChange>
        </w:rPr>
        <w:t xml:space="preserve"> αυτό</w:t>
      </w:r>
      <w:r w:rsidR="00630C08" w:rsidRPr="00886CD4">
        <w:rPr>
          <w:rPrChange w:id="4601" w:author="Panagiotis Karkazis" w:date="2022-03-01T20:05:00Z">
            <w:rPr>
              <w:highlight w:val="red"/>
            </w:rPr>
          </w:rPrChange>
        </w:rPr>
        <w:t>, αλλάζουμε την σειρά τ</w:t>
      </w:r>
      <w:r w:rsidR="00010AE7" w:rsidRPr="00886CD4">
        <w:rPr>
          <w:rPrChange w:id="4602" w:author="Panagiotis Karkazis" w:date="2022-03-01T20:05:00Z">
            <w:rPr>
              <w:highlight w:val="red"/>
            </w:rPr>
          </w:rPrChange>
        </w:rPr>
        <w:t>ους</w:t>
      </w:r>
      <w:r w:rsidR="00630C08" w:rsidRPr="00886CD4">
        <w:rPr>
          <w:rPrChange w:id="4603" w:author="Panagiotis Karkazis" w:date="2022-03-01T20:05:00Z">
            <w:rPr>
              <w:highlight w:val="red"/>
            </w:rPr>
          </w:rPrChange>
        </w:rPr>
        <w:t xml:space="preserve"> ώστε να αποφύγουμε την επανάληψη κάποιου μοτίβου</w:t>
      </w:r>
      <w:r w:rsidR="00A12D33" w:rsidRPr="00886CD4">
        <w:rPr>
          <w:rPrChange w:id="4604" w:author="Panagiotis Karkazis" w:date="2022-03-01T20:05:00Z">
            <w:rPr>
              <w:highlight w:val="red"/>
            </w:rPr>
          </w:rPrChange>
        </w:rPr>
        <w:t xml:space="preserve">. </w:t>
      </w:r>
      <w:r w:rsidR="00350310" w:rsidRPr="00886CD4">
        <w:rPr>
          <w:rPrChange w:id="4605" w:author="Panagiotis Karkazis" w:date="2022-03-01T20:05:00Z">
            <w:rPr>
              <w:highlight w:val="red"/>
            </w:rPr>
          </w:rPrChange>
        </w:rPr>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886CD4">
        <w:rPr>
          <w:color w:val="auto"/>
          <w:rPrChange w:id="4606" w:author="Panagiotis Karkazis" w:date="2022-03-01T20:05:00Z">
            <w:rPr>
              <w:color w:val="auto"/>
              <w:highlight w:val="red"/>
            </w:rPr>
          </w:rPrChange>
        </w:rPr>
        <w:t xml:space="preserve">ίδιο πλήθος φωτογραφιών και για </w:t>
      </w:r>
      <w:r w:rsidR="001A5A34" w:rsidRPr="00886CD4">
        <w:rPr>
          <w:color w:val="auto"/>
          <w:rPrChange w:id="4607" w:author="Panagiotis Karkazis" w:date="2022-03-01T20:05:00Z">
            <w:rPr>
              <w:color w:val="auto"/>
              <w:highlight w:val="red"/>
            </w:rPr>
          </w:rPrChange>
        </w:rPr>
        <w:t>τα</w:t>
      </w:r>
      <w:r w:rsidR="0043182B" w:rsidRPr="00886CD4">
        <w:rPr>
          <w:color w:val="auto"/>
          <w:rPrChange w:id="4608" w:author="Panagiotis Karkazis" w:date="2022-03-01T20:05:00Z">
            <w:rPr>
              <w:color w:val="auto"/>
              <w:highlight w:val="red"/>
            </w:rPr>
          </w:rPrChange>
        </w:rPr>
        <w:t xml:space="preserve"> δύο </w:t>
      </w:r>
      <w:r w:rsidR="001A5A34" w:rsidRPr="00886CD4">
        <w:rPr>
          <w:color w:val="auto"/>
          <w:rPrChange w:id="4609" w:author="Panagiotis Karkazis" w:date="2022-03-01T20:05:00Z">
            <w:rPr>
              <w:color w:val="auto"/>
              <w:highlight w:val="red"/>
            </w:rPr>
          </w:rPrChange>
        </w:rPr>
        <w:t>είδη λουλουδιών</w:t>
      </w:r>
      <w:r w:rsidR="00010AE7" w:rsidRPr="00886CD4">
        <w:rPr>
          <w:color w:val="auto"/>
          <w:rPrChange w:id="4610" w:author="Panagiotis Karkazis" w:date="2022-03-01T20:05:00Z">
            <w:rPr>
              <w:color w:val="auto"/>
              <w:highlight w:val="red"/>
            </w:rPr>
          </w:rPrChange>
        </w:rPr>
        <w:t xml:space="preserve"> </w:t>
      </w:r>
      <w:r w:rsidR="00010AE7" w:rsidRPr="00886CD4">
        <w:rPr>
          <w:rPrChange w:id="4611" w:author="Panagiotis Karkazis" w:date="2022-03-01T20:05:00Z">
            <w:rPr>
              <w:highlight w:val="red"/>
            </w:rPr>
          </w:rPrChange>
        </w:rPr>
        <w:t>ώστε να μην αναγνωρίζει την μία κατηγορία περισσότερο από την άλλη</w:t>
      </w:r>
      <w:r w:rsidR="0043182B" w:rsidRPr="00886CD4">
        <w:rPr>
          <w:rPrChange w:id="4612" w:author="Panagiotis Karkazis" w:date="2022-03-01T20:05:00Z">
            <w:rPr>
              <w:highlight w:val="red"/>
            </w:rPr>
          </w:rPrChange>
        </w:rPr>
        <w:t>.</w:t>
      </w:r>
      <w:r w:rsidR="00350310" w:rsidRPr="00886CD4">
        <w:rPr>
          <w:rPrChange w:id="4613" w:author="Panagiotis Karkazis" w:date="2022-03-01T20:05:00Z">
            <w:rPr>
              <w:highlight w:val="red"/>
            </w:rPr>
          </w:rPrChange>
        </w:rPr>
        <w:t xml:space="preserve"> </w:t>
      </w:r>
      <w:r w:rsidR="00A12D33" w:rsidRPr="00886CD4">
        <w:rPr>
          <w:rPrChange w:id="4614" w:author="Panagiotis Karkazis" w:date="2022-03-01T20:05:00Z">
            <w:rPr>
              <w:highlight w:val="red"/>
            </w:rPr>
          </w:rPrChange>
        </w:rPr>
        <w:t>Τέλος, τα δεδομένα χωρίζονται σε δυο κατηγορίες</w:t>
      </w:r>
      <w:r w:rsidR="00A651C1" w:rsidRPr="00886CD4">
        <w:rPr>
          <w:rPrChange w:id="4615" w:author="Panagiotis Karkazis" w:date="2022-03-01T20:05:00Z">
            <w:rPr>
              <w:highlight w:val="red"/>
            </w:rPr>
          </w:rPrChange>
        </w:rPr>
        <w:t>,</w:t>
      </w:r>
      <w:r w:rsidR="00A12D33" w:rsidRPr="00886CD4">
        <w:rPr>
          <w:rPrChange w:id="4616" w:author="Panagiotis Karkazis" w:date="2022-03-01T20:05:00Z">
            <w:rPr>
              <w:highlight w:val="red"/>
            </w:rPr>
          </w:rPrChange>
        </w:rPr>
        <w:t xml:space="preserve"> δεδομένα για εκπαίδευση και δεδομένα για αξιολόγηση</w:t>
      </w:r>
      <w:r w:rsidR="00A651C1" w:rsidRPr="00886CD4">
        <w:rPr>
          <w:rPrChange w:id="4617" w:author="Panagiotis Karkazis" w:date="2022-03-01T20:05:00Z">
            <w:rPr>
              <w:highlight w:val="red"/>
            </w:rPr>
          </w:rPrChange>
        </w:rPr>
        <w:t xml:space="preserve">. Αν χρησιμοποιηθούν όλα τα δεδομένα </w:t>
      </w:r>
      <w:r w:rsidR="00652A4B" w:rsidRPr="00886CD4">
        <w:rPr>
          <w:rPrChange w:id="4618" w:author="Panagiotis Karkazis" w:date="2022-03-01T20:05:00Z">
            <w:rPr>
              <w:highlight w:val="red"/>
            </w:rPr>
          </w:rPrChange>
        </w:rPr>
        <w:t xml:space="preserve">για την εκπαίδευση του μοντέλου τότε δεν θα είναι εφικτή η </w:t>
      </w:r>
      <w:r w:rsidR="00652A4B" w:rsidRPr="00886CD4">
        <w:rPr>
          <w:rPrChange w:id="4619" w:author="Panagiotis Karkazis" w:date="2022-03-01T20:05:00Z">
            <w:rPr>
              <w:highlight w:val="red"/>
            </w:rPr>
          </w:rPrChange>
        </w:rPr>
        <w:lastRenderedPageBreak/>
        <w:t>αντικειμενική αξιολόγηση του μοντέλου, γι’ αυτό τα δεδομένα χωρίζονται στις παραπάνω κατηγορίες με την χρήση μίας αναλογίας (π.χ. 80/20)</w:t>
      </w:r>
      <w:r w:rsidR="00825075" w:rsidRPr="00886CD4">
        <w:rPr>
          <w:rPrChange w:id="4620" w:author="Panagiotis Karkazis" w:date="2022-03-01T20:05:00Z">
            <w:rPr>
              <w:highlight w:val="red"/>
            </w:rPr>
          </w:rPrChange>
        </w:rPr>
        <w:t xml:space="preserve"> [</w:t>
      </w:r>
      <w:proofErr w:type="spellStart"/>
      <w:r w:rsidR="00825075" w:rsidRPr="00886CD4">
        <w:rPr>
          <w:rPrChange w:id="4621" w:author="Panagiotis Karkazis" w:date="2022-03-01T20:05:00Z">
            <w:rPr>
              <w:highlight w:val="red"/>
            </w:rPr>
          </w:rPrChange>
        </w:rPr>
        <w:t>GoogleCloudTech</w:t>
      </w:r>
      <w:proofErr w:type="spellEnd"/>
      <w:r w:rsidR="00825075" w:rsidRPr="00886CD4">
        <w:rPr>
          <w:rPrChange w:id="4622" w:author="Panagiotis Karkazis" w:date="2022-03-01T20:05:00Z">
            <w:rPr>
              <w:highlight w:val="red"/>
            </w:rPr>
          </w:rPrChange>
        </w:rPr>
        <w:t xml:space="preserve">, </w:t>
      </w:r>
      <w:proofErr w:type="spellStart"/>
      <w:r w:rsidR="00825075" w:rsidRPr="00886CD4">
        <w:rPr>
          <w:rPrChange w:id="4623" w:author="Panagiotis Karkazis" w:date="2022-03-01T20:05:00Z">
            <w:rPr>
              <w:highlight w:val="red"/>
            </w:rPr>
          </w:rPrChange>
        </w:rPr>
        <w:t>DataMagic</w:t>
      </w:r>
      <w:proofErr w:type="spellEnd"/>
      <w:r w:rsidR="00825075" w:rsidRPr="00886CD4">
        <w:rPr>
          <w:rPrChange w:id="4624" w:author="Panagiotis Karkazis" w:date="2022-03-01T20:05:00Z">
            <w:rPr>
              <w:highlight w:val="red"/>
            </w:rPr>
          </w:rPrChange>
        </w:rPr>
        <w:t>]</w:t>
      </w:r>
      <w:r w:rsidR="00652A4B" w:rsidRPr="00886CD4">
        <w:rPr>
          <w:rPrChange w:id="4625" w:author="Panagiotis Karkazis" w:date="2022-03-01T20:05:00Z">
            <w:rPr>
              <w:highlight w:val="red"/>
            </w:rPr>
          </w:rPrChange>
        </w:rPr>
        <w:t>.</w:t>
      </w:r>
    </w:p>
    <w:p w14:paraId="181060B7" w14:textId="77777777" w:rsidR="006E546E" w:rsidRPr="00886CD4" w:rsidRDefault="00222FDC" w:rsidP="00C50295">
      <w:pPr>
        <w:pStyle w:val="Default"/>
        <w:spacing w:line="360" w:lineRule="auto"/>
        <w:ind w:firstLine="227"/>
        <w:jc w:val="both"/>
        <w:rPr>
          <w:rPrChange w:id="4626" w:author="Panagiotis Karkazis" w:date="2022-03-01T20:05:00Z">
            <w:rPr>
              <w:highlight w:val="red"/>
            </w:rPr>
          </w:rPrChange>
        </w:rPr>
      </w:pPr>
      <w:r w:rsidRPr="00886CD4">
        <w:rPr>
          <w:rPrChange w:id="4627" w:author="Panagiotis Karkazis" w:date="2022-03-01T20:05:00Z">
            <w:rPr>
              <w:highlight w:val="red"/>
            </w:rPr>
          </w:rPrChange>
        </w:rPr>
        <w:t>Αφού συλλεχθούν</w:t>
      </w:r>
      <w:r w:rsidR="007E0F39" w:rsidRPr="00886CD4">
        <w:rPr>
          <w:rPrChange w:id="4628" w:author="Panagiotis Karkazis" w:date="2022-03-01T20:05:00Z">
            <w:rPr>
              <w:highlight w:val="red"/>
            </w:rPr>
          </w:rPrChange>
        </w:rPr>
        <w:t xml:space="preserve"> και </w:t>
      </w:r>
      <w:r w:rsidRPr="00886CD4">
        <w:rPr>
          <w:rPrChange w:id="4629" w:author="Panagiotis Karkazis" w:date="2022-03-01T20:05:00Z">
            <w:rPr>
              <w:highlight w:val="red"/>
            </w:rPr>
          </w:rPrChange>
        </w:rPr>
        <w:t>προετοιμαστούν</w:t>
      </w:r>
      <w:r w:rsidR="007E0F39" w:rsidRPr="00886CD4">
        <w:rPr>
          <w:rPrChange w:id="4630" w:author="Panagiotis Karkazis" w:date="2022-03-01T20:05:00Z">
            <w:rPr>
              <w:highlight w:val="red"/>
            </w:rPr>
          </w:rPrChange>
        </w:rPr>
        <w:t xml:space="preserve"> τα δεδομένα</w:t>
      </w:r>
      <w:r w:rsidR="00E94F3A" w:rsidRPr="00886CD4">
        <w:rPr>
          <w:rPrChange w:id="4631" w:author="Panagiotis Karkazis" w:date="2022-03-01T20:05:00Z">
            <w:rPr>
              <w:highlight w:val="red"/>
            </w:rPr>
          </w:rPrChange>
        </w:rPr>
        <w:t xml:space="preserve">, το επόμενο βήμα είναι η επιλογή του αλγορίθμου. </w:t>
      </w:r>
      <w:r w:rsidR="006F4850" w:rsidRPr="00886CD4">
        <w:rPr>
          <w:rPrChange w:id="4632" w:author="Panagiotis Karkazis" w:date="2022-03-01T20:05:00Z">
            <w:rPr>
              <w:highlight w:val="red"/>
            </w:rPr>
          </w:rPrChange>
        </w:rPr>
        <w:t>Ανάλογα με τον τύπο των δεδομένων που έχουμε επιλ</w:t>
      </w:r>
      <w:r w:rsidR="001F7A18" w:rsidRPr="00886CD4">
        <w:rPr>
          <w:rPrChange w:id="4633" w:author="Panagiotis Karkazis" w:date="2022-03-01T20:05:00Z">
            <w:rPr>
              <w:highlight w:val="red"/>
            </w:rPr>
          </w:rPrChange>
        </w:rPr>
        <w:t>έ</w:t>
      </w:r>
      <w:r w:rsidR="006F4850" w:rsidRPr="00886CD4">
        <w:rPr>
          <w:rPrChange w:id="4634" w:author="Panagiotis Karkazis" w:date="2022-03-01T20:05:00Z">
            <w:rPr>
              <w:highlight w:val="red"/>
            </w:rPr>
          </w:rPrChange>
        </w:rPr>
        <w:t>γουμε και τον αλγ</w:t>
      </w:r>
      <w:r w:rsidR="001F7A18" w:rsidRPr="00886CD4">
        <w:rPr>
          <w:rPrChange w:id="4635" w:author="Panagiotis Karkazis" w:date="2022-03-01T20:05:00Z">
            <w:rPr>
              <w:highlight w:val="red"/>
            </w:rPr>
          </w:rPrChange>
        </w:rPr>
        <w:t>ό</w:t>
      </w:r>
      <w:r w:rsidR="006F4850" w:rsidRPr="00886CD4">
        <w:rPr>
          <w:rPrChange w:id="4636" w:author="Panagiotis Karkazis" w:date="2022-03-01T20:05:00Z">
            <w:rPr>
              <w:highlight w:val="red"/>
            </w:rPr>
          </w:rPrChange>
        </w:rPr>
        <w:t>ριθμο</w:t>
      </w:r>
      <w:r w:rsidR="001F7A18" w:rsidRPr="00886CD4">
        <w:rPr>
          <w:rPrChange w:id="4637" w:author="Panagiotis Karkazis" w:date="2022-03-01T20:05:00Z">
            <w:rPr>
              <w:highlight w:val="red"/>
            </w:rPr>
          </w:rPrChange>
        </w:rPr>
        <w:t xml:space="preserve"> που θα χρησιμοποιηθεί κατά την εκπαίδευση</w:t>
      </w:r>
      <w:r w:rsidR="006F4850" w:rsidRPr="00886CD4">
        <w:rPr>
          <w:rPrChange w:id="4638" w:author="Panagiotis Karkazis" w:date="2022-03-01T20:05:00Z">
            <w:rPr>
              <w:highlight w:val="red"/>
            </w:rPr>
          </w:rPrChange>
        </w:rPr>
        <w:t>, για παρ</w:t>
      </w:r>
      <w:r w:rsidR="00887539" w:rsidRPr="00886CD4">
        <w:rPr>
          <w:rPrChange w:id="4639" w:author="Panagiotis Karkazis" w:date="2022-03-01T20:05:00Z">
            <w:rPr>
              <w:highlight w:val="red"/>
            </w:rPr>
          </w:rPrChange>
        </w:rPr>
        <w:t>ά</w:t>
      </w:r>
      <w:r w:rsidR="006F4850" w:rsidRPr="00886CD4">
        <w:rPr>
          <w:rPrChange w:id="4640" w:author="Panagiotis Karkazis" w:date="2022-03-01T20:05:00Z">
            <w:rPr>
              <w:highlight w:val="red"/>
            </w:rPr>
          </w:rPrChange>
        </w:rPr>
        <w:t>δειγμα υπ</w:t>
      </w:r>
      <w:r w:rsidR="00887539" w:rsidRPr="00886CD4">
        <w:rPr>
          <w:rPrChange w:id="4641" w:author="Panagiotis Karkazis" w:date="2022-03-01T20:05:00Z">
            <w:rPr>
              <w:highlight w:val="red"/>
            </w:rPr>
          </w:rPrChange>
        </w:rPr>
        <w:t>ά</w:t>
      </w:r>
      <w:r w:rsidR="006F4850" w:rsidRPr="00886CD4">
        <w:rPr>
          <w:rPrChange w:id="4642" w:author="Panagiotis Karkazis" w:date="2022-03-01T20:05:00Z">
            <w:rPr>
              <w:highlight w:val="red"/>
            </w:rPr>
          </w:rPrChange>
        </w:rPr>
        <w:t>ρχουν αλγ</w:t>
      </w:r>
      <w:r w:rsidR="00887539" w:rsidRPr="00886CD4">
        <w:rPr>
          <w:rPrChange w:id="4643" w:author="Panagiotis Karkazis" w:date="2022-03-01T20:05:00Z">
            <w:rPr>
              <w:highlight w:val="red"/>
            </w:rPr>
          </w:rPrChange>
        </w:rPr>
        <w:t>ό</w:t>
      </w:r>
      <w:r w:rsidR="006F4850" w:rsidRPr="00886CD4">
        <w:rPr>
          <w:rPrChange w:id="4644" w:author="Panagiotis Karkazis" w:date="2022-03-01T20:05:00Z">
            <w:rPr>
              <w:highlight w:val="red"/>
            </w:rPr>
          </w:rPrChange>
        </w:rPr>
        <w:t>ριθμοι που παρ</w:t>
      </w:r>
      <w:r w:rsidR="00887539" w:rsidRPr="00886CD4">
        <w:rPr>
          <w:rPrChange w:id="4645" w:author="Panagiotis Karkazis" w:date="2022-03-01T20:05:00Z">
            <w:rPr>
              <w:highlight w:val="red"/>
            </w:rPr>
          </w:rPrChange>
        </w:rPr>
        <w:t>ά</w:t>
      </w:r>
      <w:r w:rsidR="006F4850" w:rsidRPr="00886CD4">
        <w:rPr>
          <w:rPrChange w:id="4646" w:author="Panagiotis Karkazis" w:date="2022-03-01T20:05:00Z">
            <w:rPr>
              <w:highlight w:val="red"/>
            </w:rPr>
          </w:rPrChange>
        </w:rPr>
        <w:t>γουν καλ</w:t>
      </w:r>
      <w:r w:rsidR="00887539" w:rsidRPr="00886CD4">
        <w:rPr>
          <w:rPrChange w:id="4647" w:author="Panagiotis Karkazis" w:date="2022-03-01T20:05:00Z">
            <w:rPr>
              <w:highlight w:val="red"/>
            </w:rPr>
          </w:rPrChange>
        </w:rPr>
        <w:t>ύ</w:t>
      </w:r>
      <w:r w:rsidR="006F4850" w:rsidRPr="00886CD4">
        <w:rPr>
          <w:rPrChange w:id="4648" w:author="Panagiotis Karkazis" w:date="2022-03-01T20:05:00Z">
            <w:rPr>
              <w:highlight w:val="red"/>
            </w:rPr>
          </w:rPrChange>
        </w:rPr>
        <w:t xml:space="preserve">τερα </w:t>
      </w:r>
      <w:r w:rsidR="00887539" w:rsidRPr="00886CD4">
        <w:rPr>
          <w:rPrChange w:id="4649" w:author="Panagiotis Karkazis" w:date="2022-03-01T20:05:00Z">
            <w:rPr>
              <w:highlight w:val="red"/>
            </w:rPr>
          </w:rPrChange>
        </w:rPr>
        <w:t>μοντέλα για αριθμητικά δεδομένα</w:t>
      </w:r>
      <w:r w:rsidR="006F4850" w:rsidRPr="00886CD4">
        <w:rPr>
          <w:rPrChange w:id="4650" w:author="Panagiotis Karkazis" w:date="2022-03-01T20:05:00Z">
            <w:rPr>
              <w:highlight w:val="red"/>
            </w:rPr>
          </w:rPrChange>
        </w:rPr>
        <w:t xml:space="preserve">, </w:t>
      </w:r>
      <w:r w:rsidR="00887539" w:rsidRPr="00886CD4">
        <w:rPr>
          <w:rPrChange w:id="4651" w:author="Panagiotis Karkazis" w:date="2022-03-01T20:05:00Z">
            <w:rPr>
              <w:highlight w:val="red"/>
            </w:rPr>
          </w:rPrChange>
        </w:rPr>
        <w:t xml:space="preserve">υπάρχουν αλγόριθμοι που παράγουν καλύτερα μοντέλα όταν έχουμε ως δεδομένα εικόνες </w:t>
      </w:r>
      <w:r w:rsidR="006F4850" w:rsidRPr="00886CD4">
        <w:rPr>
          <w:rPrChange w:id="4652" w:author="Panagiotis Karkazis" w:date="2022-03-01T20:05:00Z">
            <w:rPr>
              <w:highlight w:val="red"/>
            </w:rPr>
          </w:rPrChange>
        </w:rPr>
        <w:t>κ.</w:t>
      </w:r>
      <w:r w:rsidR="00887539" w:rsidRPr="00886CD4">
        <w:rPr>
          <w:rPrChange w:id="4653" w:author="Panagiotis Karkazis" w:date="2022-03-01T20:05:00Z">
            <w:rPr>
              <w:highlight w:val="red"/>
            </w:rPr>
          </w:rPrChange>
        </w:rPr>
        <w:t>ο</w:t>
      </w:r>
      <w:r w:rsidR="006F4850" w:rsidRPr="00886CD4">
        <w:rPr>
          <w:rPrChange w:id="4654" w:author="Panagiotis Karkazis" w:date="2022-03-01T20:05:00Z">
            <w:rPr>
              <w:highlight w:val="red"/>
            </w:rPr>
          </w:rPrChange>
        </w:rPr>
        <w:t>.κ.</w:t>
      </w:r>
      <w:r w:rsidR="00F1544A" w:rsidRPr="00886CD4">
        <w:rPr>
          <w:rPrChange w:id="4655" w:author="Panagiotis Karkazis" w:date="2022-03-01T20:05:00Z">
            <w:rPr>
              <w:highlight w:val="red"/>
            </w:rPr>
          </w:rPrChange>
        </w:rPr>
        <w:t xml:space="preserve"> Επ</w:t>
      </w:r>
      <w:r w:rsidR="00887539" w:rsidRPr="00886CD4">
        <w:rPr>
          <w:rPrChange w:id="4656" w:author="Panagiotis Karkazis" w:date="2022-03-01T20:05:00Z">
            <w:rPr>
              <w:highlight w:val="red"/>
            </w:rPr>
          </w:rPrChange>
        </w:rPr>
        <w:t>ί</w:t>
      </w:r>
      <w:r w:rsidR="00F1544A" w:rsidRPr="00886CD4">
        <w:rPr>
          <w:rPrChange w:id="4657" w:author="Panagiotis Karkazis" w:date="2022-03-01T20:05:00Z">
            <w:rPr>
              <w:highlight w:val="red"/>
            </w:rPr>
          </w:rPrChange>
        </w:rPr>
        <w:t>σης πα</w:t>
      </w:r>
      <w:r w:rsidR="00887539" w:rsidRPr="00886CD4">
        <w:rPr>
          <w:rPrChange w:id="4658" w:author="Panagiotis Karkazis" w:date="2022-03-01T20:05:00Z">
            <w:rPr>
              <w:highlight w:val="red"/>
            </w:rPr>
          </w:rPrChange>
        </w:rPr>
        <w:t>ί</w:t>
      </w:r>
      <w:r w:rsidR="00F1544A" w:rsidRPr="00886CD4">
        <w:rPr>
          <w:rPrChange w:id="4659" w:author="Panagiotis Karkazis" w:date="2022-03-01T20:05:00Z">
            <w:rPr>
              <w:highlight w:val="red"/>
            </w:rPr>
          </w:rPrChange>
        </w:rPr>
        <w:t xml:space="preserve">ζει </w:t>
      </w:r>
      <w:r w:rsidR="00887539" w:rsidRPr="00886CD4">
        <w:rPr>
          <w:rPrChange w:id="4660" w:author="Panagiotis Karkazis" w:date="2022-03-01T20:05:00Z">
            <w:rPr>
              <w:highlight w:val="red"/>
            </w:rPr>
          </w:rPrChange>
        </w:rPr>
        <w:t>σημαντικό</w:t>
      </w:r>
      <w:r w:rsidR="00F1544A" w:rsidRPr="00886CD4">
        <w:rPr>
          <w:rPrChange w:id="4661" w:author="Panagiotis Karkazis" w:date="2022-03-01T20:05:00Z">
            <w:rPr>
              <w:highlight w:val="red"/>
            </w:rPr>
          </w:rPrChange>
        </w:rPr>
        <w:t xml:space="preserve"> </w:t>
      </w:r>
      <w:r w:rsidR="00887539" w:rsidRPr="00886CD4">
        <w:rPr>
          <w:rPrChange w:id="4662" w:author="Panagiotis Karkazis" w:date="2022-03-01T20:05:00Z">
            <w:rPr>
              <w:highlight w:val="red"/>
            </w:rPr>
          </w:rPrChange>
        </w:rPr>
        <w:t>ρόλο</w:t>
      </w:r>
      <w:r w:rsidR="00F1544A" w:rsidRPr="00886CD4">
        <w:rPr>
          <w:rPrChange w:id="4663" w:author="Panagiotis Karkazis" w:date="2022-03-01T20:05:00Z">
            <w:rPr>
              <w:highlight w:val="red"/>
            </w:rPr>
          </w:rPrChange>
        </w:rPr>
        <w:t xml:space="preserve"> το </w:t>
      </w:r>
      <w:r w:rsidR="00887539" w:rsidRPr="00886CD4">
        <w:rPr>
          <w:rPrChange w:id="4664" w:author="Panagiotis Karkazis" w:date="2022-03-01T20:05:00Z">
            <w:rPr>
              <w:highlight w:val="red"/>
            </w:rPr>
          </w:rPrChange>
        </w:rPr>
        <w:t>πλήθος</w:t>
      </w:r>
      <w:r w:rsidR="00F1544A" w:rsidRPr="00886CD4">
        <w:rPr>
          <w:rPrChange w:id="4665" w:author="Panagiotis Karkazis" w:date="2022-03-01T20:05:00Z">
            <w:rPr>
              <w:highlight w:val="red"/>
            </w:rPr>
          </w:rPrChange>
        </w:rPr>
        <w:t xml:space="preserve"> των </w:t>
      </w:r>
      <w:r w:rsidR="00887539" w:rsidRPr="00886CD4">
        <w:rPr>
          <w:rPrChange w:id="4666" w:author="Panagiotis Karkazis" w:date="2022-03-01T20:05:00Z">
            <w:rPr>
              <w:highlight w:val="red"/>
            </w:rPr>
          </w:rPrChange>
        </w:rPr>
        <w:t>χαρακτηριστικών</w:t>
      </w:r>
      <w:r w:rsidR="00F1544A" w:rsidRPr="00886CD4">
        <w:rPr>
          <w:rPrChange w:id="4667" w:author="Panagiotis Karkazis" w:date="2022-03-01T20:05:00Z">
            <w:rPr>
              <w:highlight w:val="red"/>
            </w:rPr>
          </w:rPrChange>
        </w:rPr>
        <w:t xml:space="preserve"> που θα </w:t>
      </w:r>
      <w:r w:rsidR="00887539" w:rsidRPr="00886CD4">
        <w:rPr>
          <w:rPrChange w:id="4668" w:author="Panagiotis Karkazis" w:date="2022-03-01T20:05:00Z">
            <w:rPr>
              <w:highlight w:val="red"/>
            </w:rPr>
          </w:rPrChange>
        </w:rPr>
        <w:t>χρησιμοποιηθούν</w:t>
      </w:r>
      <w:r w:rsidR="00F1544A" w:rsidRPr="00886CD4">
        <w:rPr>
          <w:rPrChange w:id="4669" w:author="Panagiotis Karkazis" w:date="2022-03-01T20:05:00Z">
            <w:rPr>
              <w:highlight w:val="red"/>
            </w:rPr>
          </w:rPrChange>
        </w:rPr>
        <w:t xml:space="preserve"> κατά την </w:t>
      </w:r>
      <w:r w:rsidR="00887539" w:rsidRPr="00886CD4">
        <w:rPr>
          <w:rPrChange w:id="4670" w:author="Panagiotis Karkazis" w:date="2022-03-01T20:05:00Z">
            <w:rPr>
              <w:highlight w:val="red"/>
            </w:rPr>
          </w:rPrChange>
        </w:rPr>
        <w:t>εκπαίδευση,</w:t>
      </w:r>
      <w:r w:rsidR="00F1544A" w:rsidRPr="00886CD4">
        <w:rPr>
          <w:rPrChange w:id="4671" w:author="Panagiotis Karkazis" w:date="2022-03-01T20:05:00Z">
            <w:rPr>
              <w:highlight w:val="red"/>
            </w:rPr>
          </w:rPrChange>
        </w:rPr>
        <w:t xml:space="preserve"> για </w:t>
      </w:r>
      <w:r w:rsidR="00887539" w:rsidRPr="00886CD4">
        <w:rPr>
          <w:rPrChange w:id="4672" w:author="Panagiotis Karkazis" w:date="2022-03-01T20:05:00Z">
            <w:rPr>
              <w:highlight w:val="red"/>
            </w:rPr>
          </w:rPrChange>
        </w:rPr>
        <w:t>παράδειγμα</w:t>
      </w:r>
      <w:r w:rsidR="00F1544A" w:rsidRPr="00886CD4">
        <w:rPr>
          <w:rPrChange w:id="4673" w:author="Panagiotis Karkazis" w:date="2022-03-01T20:05:00Z">
            <w:rPr>
              <w:highlight w:val="red"/>
            </w:rPr>
          </w:rPrChange>
        </w:rPr>
        <w:t xml:space="preserve"> τ</w:t>
      </w:r>
      <w:r w:rsidR="00DB14B7" w:rsidRPr="00886CD4">
        <w:rPr>
          <w:rPrChange w:id="4674" w:author="Panagiotis Karkazis" w:date="2022-03-01T20:05:00Z">
            <w:rPr>
              <w:highlight w:val="red"/>
            </w:rPr>
          </w:rPrChange>
        </w:rPr>
        <w:t>α πέταλα του</w:t>
      </w:r>
      <w:r w:rsidR="00F1544A" w:rsidRPr="00886CD4">
        <w:rPr>
          <w:rPrChange w:id="4675" w:author="Panagiotis Karkazis" w:date="2022-03-01T20:05:00Z">
            <w:rPr>
              <w:highlight w:val="red"/>
            </w:rPr>
          </w:rPrChange>
        </w:rPr>
        <w:t xml:space="preserve"> </w:t>
      </w:r>
      <w:r w:rsidR="00887539" w:rsidRPr="00886CD4">
        <w:rPr>
          <w:rPrChange w:id="4676" w:author="Panagiotis Karkazis" w:date="2022-03-01T20:05:00Z">
            <w:rPr>
              <w:highlight w:val="red"/>
            </w:rPr>
          </w:rPrChange>
        </w:rPr>
        <w:t>γιασεμ</w:t>
      </w:r>
      <w:r w:rsidR="00DB14B7" w:rsidRPr="00886CD4">
        <w:rPr>
          <w:rPrChange w:id="4677" w:author="Panagiotis Karkazis" w:date="2022-03-01T20:05:00Z">
            <w:rPr>
              <w:highlight w:val="red"/>
            </w:rPr>
          </w:rPrChange>
        </w:rPr>
        <w:t>ιού</w:t>
      </w:r>
      <w:r w:rsidR="00F1544A" w:rsidRPr="00886CD4">
        <w:rPr>
          <w:rPrChange w:id="4678" w:author="Panagiotis Karkazis" w:date="2022-03-01T20:05:00Z">
            <w:rPr>
              <w:highlight w:val="red"/>
            </w:rPr>
          </w:rPrChange>
        </w:rPr>
        <w:t xml:space="preserve"> </w:t>
      </w:r>
      <w:r w:rsidR="00DB14B7" w:rsidRPr="00886CD4">
        <w:rPr>
          <w:rPrChange w:id="4679" w:author="Panagiotis Karkazis" w:date="2022-03-01T20:05:00Z">
            <w:rPr>
              <w:highlight w:val="red"/>
            </w:rPr>
          </w:rPrChange>
        </w:rPr>
        <w:t>έχουν άσπρο χρώμα ενώ του νυχτολούλουδου έχουν φούξια χρώμα</w:t>
      </w:r>
      <w:r w:rsidR="0043545E" w:rsidRPr="00886CD4">
        <w:rPr>
          <w:rPrChange w:id="4680" w:author="Panagiotis Karkazis" w:date="2022-03-01T20:05:00Z">
            <w:rPr>
              <w:highlight w:val="red"/>
            </w:rPr>
          </w:rPrChange>
        </w:rPr>
        <w:t xml:space="preserve"> [</w:t>
      </w:r>
      <w:proofErr w:type="spellStart"/>
      <w:r w:rsidR="0043545E" w:rsidRPr="00886CD4">
        <w:rPr>
          <w:rPrChange w:id="4681" w:author="Panagiotis Karkazis" w:date="2022-03-01T20:05:00Z">
            <w:rPr>
              <w:highlight w:val="red"/>
            </w:rPr>
          </w:rPrChange>
        </w:rPr>
        <w:t>GoogleCloudTech</w:t>
      </w:r>
      <w:proofErr w:type="spellEnd"/>
      <w:r w:rsidR="0043545E" w:rsidRPr="00886CD4">
        <w:rPr>
          <w:rPrChange w:id="4682" w:author="Panagiotis Karkazis" w:date="2022-03-01T20:05:00Z">
            <w:rPr>
              <w:highlight w:val="red"/>
            </w:rPr>
          </w:rPrChange>
        </w:rPr>
        <w:t xml:space="preserve">, </w:t>
      </w:r>
      <w:proofErr w:type="spellStart"/>
      <w:r w:rsidR="0043545E" w:rsidRPr="00886CD4">
        <w:rPr>
          <w:rPrChange w:id="4683" w:author="Panagiotis Karkazis" w:date="2022-03-01T20:05:00Z">
            <w:rPr>
              <w:highlight w:val="red"/>
            </w:rPr>
          </w:rPrChange>
        </w:rPr>
        <w:t>DataMagic</w:t>
      </w:r>
      <w:proofErr w:type="spellEnd"/>
      <w:r w:rsidR="0043545E" w:rsidRPr="00886CD4">
        <w:rPr>
          <w:rPrChange w:id="4684" w:author="Panagiotis Karkazis" w:date="2022-03-01T20:05:00Z">
            <w:rPr>
              <w:highlight w:val="red"/>
            </w:rPr>
          </w:rPrChange>
        </w:rPr>
        <w:t>]</w:t>
      </w:r>
      <w:r w:rsidR="00DB14B7" w:rsidRPr="00886CD4">
        <w:rPr>
          <w:rPrChange w:id="4685" w:author="Panagiotis Karkazis" w:date="2022-03-01T20:05:00Z">
            <w:rPr>
              <w:highlight w:val="red"/>
            </w:rPr>
          </w:rPrChange>
        </w:rPr>
        <w:t>.</w:t>
      </w:r>
    </w:p>
    <w:p w14:paraId="07492B15" w14:textId="77777777" w:rsidR="006E546E" w:rsidRPr="00886CD4" w:rsidRDefault="0015218E" w:rsidP="00C50295">
      <w:pPr>
        <w:pStyle w:val="Default"/>
        <w:spacing w:line="360" w:lineRule="auto"/>
        <w:ind w:firstLine="227"/>
        <w:jc w:val="both"/>
        <w:rPr>
          <w:rPrChange w:id="4686" w:author="Panagiotis Karkazis" w:date="2022-03-01T20:05:00Z">
            <w:rPr>
              <w:highlight w:val="red"/>
            </w:rPr>
          </w:rPrChange>
        </w:rPr>
      </w:pPr>
      <w:r w:rsidRPr="00886CD4">
        <w:rPr>
          <w:rPrChange w:id="4687" w:author="Panagiotis Karkazis" w:date="2022-03-01T20:05:00Z">
            <w:rPr>
              <w:highlight w:val="red"/>
            </w:rPr>
          </w:rPrChange>
        </w:rPr>
        <w:t>Κατά την εκπαίδευση του μοντέλου αφού τα δεδομένα έχουν επεξεργασ</w:t>
      </w:r>
      <w:r w:rsidR="006F6488" w:rsidRPr="00886CD4">
        <w:rPr>
          <w:rPrChange w:id="4688" w:author="Panagiotis Karkazis" w:date="2022-03-01T20:05:00Z">
            <w:rPr>
              <w:highlight w:val="red"/>
            </w:rPr>
          </w:rPrChange>
        </w:rPr>
        <w:t xml:space="preserve">τεί και έχουν διαχωριστεί σε κατηγορίες, δεδομένα για εκπαίδευση και δεδομένα για αξιολόγηση, </w:t>
      </w:r>
      <w:r w:rsidRPr="00886CD4">
        <w:rPr>
          <w:rPrChange w:id="4689" w:author="Panagiotis Karkazis" w:date="2022-03-01T20:05:00Z">
            <w:rPr>
              <w:highlight w:val="red"/>
            </w:rPr>
          </w:rPrChange>
        </w:rPr>
        <w:t xml:space="preserve">πλέον ο αλγόριθμος παίρνει τα δεδομένα </w:t>
      </w:r>
      <w:r w:rsidR="006F6488" w:rsidRPr="00886CD4">
        <w:rPr>
          <w:rPrChange w:id="4690" w:author="Panagiotis Karkazis" w:date="2022-03-01T20:05:00Z">
            <w:rPr>
              <w:highlight w:val="red"/>
            </w:rPr>
          </w:rPrChange>
        </w:rPr>
        <w:t>για εκπαίδευση</w:t>
      </w:r>
      <w:r w:rsidR="001A5A34" w:rsidRPr="00886CD4">
        <w:rPr>
          <w:rPrChange w:id="4691" w:author="Panagiotis Karkazis" w:date="2022-03-01T20:05:00Z">
            <w:rPr>
              <w:highlight w:val="red"/>
            </w:rPr>
          </w:rPrChange>
        </w:rPr>
        <w:t xml:space="preserve"> και μαθαίνει με βάση τα χαρακτηριστικά</w:t>
      </w:r>
      <w:r w:rsidR="002F09A2" w:rsidRPr="00886CD4">
        <w:rPr>
          <w:rPrChange w:id="4692" w:author="Panagiotis Karkazis" w:date="2022-03-01T20:05:00Z">
            <w:rPr>
              <w:highlight w:val="red"/>
            </w:rPr>
          </w:rPrChange>
        </w:rPr>
        <w:t xml:space="preserve"> του κάθε είδους</w:t>
      </w:r>
      <w:r w:rsidR="001A5A34" w:rsidRPr="00886CD4">
        <w:rPr>
          <w:rPrChange w:id="4693" w:author="Panagiotis Karkazis" w:date="2022-03-01T20:05:00Z">
            <w:rPr>
              <w:highlight w:val="red"/>
            </w:rPr>
          </w:rPrChange>
        </w:rPr>
        <w:t xml:space="preserve">. </w:t>
      </w:r>
      <w:r w:rsidR="005B7A73" w:rsidRPr="00886CD4">
        <w:rPr>
          <w:rPrChange w:id="4694" w:author="Panagiotis Karkazis" w:date="2022-03-01T20:05:00Z">
            <w:rPr>
              <w:highlight w:val="red"/>
            </w:rPr>
          </w:rPrChange>
        </w:rPr>
        <w:t>Δηλαδή, έχοντας τα χαρακτηριστικά του γιασεμιού και του νυχτολούλουδου ο αλγόριθμος π</w:t>
      </w:r>
      <w:r w:rsidR="002F09A2" w:rsidRPr="00886CD4">
        <w:rPr>
          <w:rPrChange w:id="4695" w:author="Panagiotis Karkazis" w:date="2022-03-01T20:05:00Z">
            <w:rPr>
              <w:highlight w:val="red"/>
            </w:rPr>
          </w:rPrChange>
        </w:rPr>
        <w:t>λέον</w:t>
      </w:r>
      <w:r w:rsidR="00B161C9" w:rsidRPr="00886CD4">
        <w:rPr>
          <w:rPrChange w:id="4696" w:author="Panagiotis Karkazis" w:date="2022-03-01T20:05:00Z">
            <w:rPr>
              <w:highlight w:val="red"/>
            </w:rPr>
          </w:rPrChange>
        </w:rPr>
        <w:t xml:space="preserve"> καταλαβαίνει και</w:t>
      </w:r>
      <w:r w:rsidR="002F09A2" w:rsidRPr="00886CD4">
        <w:rPr>
          <w:rPrChange w:id="4697" w:author="Panagiotis Karkazis" w:date="2022-03-01T20:05:00Z">
            <w:rPr>
              <w:highlight w:val="red"/>
            </w:rPr>
          </w:rPrChange>
        </w:rPr>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886CD4">
        <w:rPr>
          <w:rPrChange w:id="4698" w:author="Panagiotis Karkazis" w:date="2022-03-01T20:05:00Z">
            <w:rPr>
              <w:highlight w:val="red"/>
            </w:rPr>
          </w:rPrChange>
        </w:rPr>
        <w:t xml:space="preserve"> [</w:t>
      </w:r>
      <w:proofErr w:type="spellStart"/>
      <w:r w:rsidR="0063473C" w:rsidRPr="00886CD4">
        <w:rPr>
          <w:rPrChange w:id="4699" w:author="Panagiotis Karkazis" w:date="2022-03-01T20:05:00Z">
            <w:rPr>
              <w:highlight w:val="red"/>
            </w:rPr>
          </w:rPrChange>
        </w:rPr>
        <w:t>GoogleCloudTech</w:t>
      </w:r>
      <w:proofErr w:type="spellEnd"/>
      <w:r w:rsidR="0063473C" w:rsidRPr="00886CD4">
        <w:rPr>
          <w:rPrChange w:id="4700" w:author="Panagiotis Karkazis" w:date="2022-03-01T20:05:00Z">
            <w:rPr>
              <w:highlight w:val="red"/>
            </w:rPr>
          </w:rPrChange>
        </w:rPr>
        <w:t xml:space="preserve">, </w:t>
      </w:r>
      <w:proofErr w:type="spellStart"/>
      <w:r w:rsidR="0063473C" w:rsidRPr="00886CD4">
        <w:rPr>
          <w:rPrChange w:id="4701" w:author="Panagiotis Karkazis" w:date="2022-03-01T20:05:00Z">
            <w:rPr>
              <w:highlight w:val="red"/>
            </w:rPr>
          </w:rPrChange>
        </w:rPr>
        <w:t>DataMagic</w:t>
      </w:r>
      <w:proofErr w:type="spellEnd"/>
      <w:r w:rsidR="0063473C" w:rsidRPr="00886CD4">
        <w:rPr>
          <w:rPrChange w:id="4702" w:author="Panagiotis Karkazis" w:date="2022-03-01T20:05:00Z">
            <w:rPr>
              <w:highlight w:val="red"/>
            </w:rPr>
          </w:rPrChange>
        </w:rPr>
        <w:t>]</w:t>
      </w:r>
      <w:r w:rsidR="002F09A2" w:rsidRPr="00886CD4">
        <w:rPr>
          <w:rPrChange w:id="4703" w:author="Panagiotis Karkazis" w:date="2022-03-01T20:05:00Z">
            <w:rPr>
              <w:highlight w:val="red"/>
            </w:rPr>
          </w:rPrChange>
        </w:rPr>
        <w:t>.</w:t>
      </w:r>
    </w:p>
    <w:p w14:paraId="7A25513D" w14:textId="77777777" w:rsidR="006E546E" w:rsidRPr="00886CD4" w:rsidRDefault="00C43E66" w:rsidP="00C50295">
      <w:pPr>
        <w:pStyle w:val="Default"/>
        <w:spacing w:line="360" w:lineRule="auto"/>
        <w:ind w:firstLine="227"/>
        <w:jc w:val="both"/>
        <w:rPr>
          <w:rPrChange w:id="4704" w:author="Panagiotis Karkazis" w:date="2022-03-01T20:05:00Z">
            <w:rPr>
              <w:highlight w:val="red"/>
            </w:rPr>
          </w:rPrChange>
        </w:rPr>
      </w:pPr>
      <w:r w:rsidRPr="00886CD4">
        <w:rPr>
          <w:rPrChange w:id="4705" w:author="Panagiotis Karkazis" w:date="2022-03-01T20:05:00Z">
            <w:rPr>
              <w:highlight w:val="red"/>
            </w:rPr>
          </w:rPrChange>
        </w:rPr>
        <w:t>Μετ</w:t>
      </w:r>
      <w:r w:rsidR="00DC136F" w:rsidRPr="00886CD4">
        <w:rPr>
          <w:rPrChange w:id="4706" w:author="Panagiotis Karkazis" w:date="2022-03-01T20:05:00Z">
            <w:rPr>
              <w:highlight w:val="red"/>
            </w:rPr>
          </w:rPrChange>
        </w:rPr>
        <w:t>ά</w:t>
      </w:r>
      <w:r w:rsidRPr="00886CD4">
        <w:rPr>
          <w:rPrChange w:id="4707" w:author="Panagiotis Karkazis" w:date="2022-03-01T20:05:00Z">
            <w:rPr>
              <w:highlight w:val="red"/>
            </w:rPr>
          </w:rPrChange>
        </w:rPr>
        <w:t xml:space="preserve"> την εκπαίδευση του </w:t>
      </w:r>
      <w:r w:rsidR="00DC136F" w:rsidRPr="00886CD4">
        <w:rPr>
          <w:rPrChange w:id="4708" w:author="Panagiotis Karkazis" w:date="2022-03-01T20:05:00Z">
            <w:rPr>
              <w:highlight w:val="red"/>
            </w:rPr>
          </w:rPrChange>
        </w:rPr>
        <w:t>μοντέλου</w:t>
      </w:r>
      <w:r w:rsidRPr="00886CD4">
        <w:rPr>
          <w:rPrChange w:id="4709" w:author="Panagiotis Karkazis" w:date="2022-03-01T20:05:00Z">
            <w:rPr>
              <w:highlight w:val="red"/>
            </w:rPr>
          </w:rPrChange>
        </w:rPr>
        <w:t xml:space="preserve"> </w:t>
      </w:r>
      <w:r w:rsidR="00DC136F" w:rsidRPr="00886CD4">
        <w:rPr>
          <w:rPrChange w:id="4710" w:author="Panagiotis Karkazis" w:date="2022-03-01T20:05:00Z">
            <w:rPr>
              <w:highlight w:val="red"/>
            </w:rPr>
          </w:rPrChange>
        </w:rPr>
        <w:t>πρέπει</w:t>
      </w:r>
      <w:r w:rsidRPr="00886CD4">
        <w:rPr>
          <w:rPrChange w:id="4711" w:author="Panagiotis Karkazis" w:date="2022-03-01T20:05:00Z">
            <w:rPr>
              <w:highlight w:val="red"/>
            </w:rPr>
          </w:rPrChange>
        </w:rPr>
        <w:t xml:space="preserve"> να </w:t>
      </w:r>
      <w:r w:rsidR="00DC136F" w:rsidRPr="00886CD4">
        <w:rPr>
          <w:rPrChange w:id="4712" w:author="Panagiotis Karkazis" w:date="2022-03-01T20:05:00Z">
            <w:rPr>
              <w:highlight w:val="red"/>
            </w:rPr>
          </w:rPrChange>
        </w:rPr>
        <w:t>μάθουμε</w:t>
      </w:r>
      <w:r w:rsidRPr="00886CD4">
        <w:rPr>
          <w:rPrChange w:id="4713" w:author="Panagiotis Karkazis" w:date="2022-03-01T20:05:00Z">
            <w:rPr>
              <w:highlight w:val="red"/>
            </w:rPr>
          </w:rPrChange>
        </w:rPr>
        <w:t xml:space="preserve"> την </w:t>
      </w:r>
      <w:r w:rsidR="00DC136F" w:rsidRPr="00886CD4">
        <w:rPr>
          <w:rPrChange w:id="4714" w:author="Panagiotis Karkazis" w:date="2022-03-01T20:05:00Z">
            <w:rPr>
              <w:highlight w:val="red"/>
            </w:rPr>
          </w:rPrChange>
        </w:rPr>
        <w:t>ακρίβεια</w:t>
      </w:r>
      <w:r w:rsidRPr="00886CD4">
        <w:rPr>
          <w:rPrChange w:id="4715" w:author="Panagiotis Karkazis" w:date="2022-03-01T20:05:00Z">
            <w:rPr>
              <w:highlight w:val="red"/>
            </w:rPr>
          </w:rPrChange>
        </w:rPr>
        <w:t xml:space="preserve"> του, γι’ αυτό και είναι </w:t>
      </w:r>
      <w:r w:rsidR="00DC136F" w:rsidRPr="00886CD4">
        <w:rPr>
          <w:rPrChange w:id="4716" w:author="Panagiotis Karkazis" w:date="2022-03-01T20:05:00Z">
            <w:rPr>
              <w:highlight w:val="red"/>
            </w:rPr>
          </w:rPrChange>
        </w:rPr>
        <w:t>σημαντική</w:t>
      </w:r>
      <w:r w:rsidRPr="00886CD4">
        <w:rPr>
          <w:rPrChange w:id="4717" w:author="Panagiotis Karkazis" w:date="2022-03-01T20:05:00Z">
            <w:rPr>
              <w:highlight w:val="red"/>
            </w:rPr>
          </w:rPrChange>
        </w:rPr>
        <w:t xml:space="preserve"> η </w:t>
      </w:r>
      <w:r w:rsidR="00DC136F" w:rsidRPr="00886CD4">
        <w:rPr>
          <w:rPrChange w:id="4718" w:author="Panagiotis Karkazis" w:date="2022-03-01T20:05:00Z">
            <w:rPr>
              <w:highlight w:val="red"/>
            </w:rPr>
          </w:rPrChange>
        </w:rPr>
        <w:t>αξιολόγηση</w:t>
      </w:r>
      <w:r w:rsidRPr="00886CD4">
        <w:rPr>
          <w:rPrChange w:id="4719" w:author="Panagiotis Karkazis" w:date="2022-03-01T20:05:00Z">
            <w:rPr>
              <w:highlight w:val="red"/>
            </w:rPr>
          </w:rPrChange>
        </w:rPr>
        <w:t xml:space="preserve"> του </w:t>
      </w:r>
      <w:r w:rsidR="00DC136F" w:rsidRPr="00886CD4">
        <w:rPr>
          <w:rPrChange w:id="4720" w:author="Panagiotis Karkazis" w:date="2022-03-01T20:05:00Z">
            <w:rPr>
              <w:highlight w:val="red"/>
            </w:rPr>
          </w:rPrChange>
        </w:rPr>
        <w:t>μοντέλου</w:t>
      </w:r>
      <w:r w:rsidRPr="00886CD4">
        <w:rPr>
          <w:rPrChange w:id="4721" w:author="Panagiotis Karkazis" w:date="2022-03-01T20:05:00Z">
            <w:rPr>
              <w:highlight w:val="red"/>
            </w:rPr>
          </w:rPrChange>
        </w:rPr>
        <w:t xml:space="preserve">. </w:t>
      </w:r>
      <w:r w:rsidR="006A1690" w:rsidRPr="00886CD4">
        <w:rPr>
          <w:rPrChange w:id="4722" w:author="Panagiotis Karkazis" w:date="2022-03-01T20:05:00Z">
            <w:rPr>
              <w:highlight w:val="red"/>
            </w:rPr>
          </w:rPrChange>
        </w:rPr>
        <w:t xml:space="preserve">Για να </w:t>
      </w:r>
      <w:r w:rsidR="00DC136F" w:rsidRPr="00886CD4">
        <w:rPr>
          <w:rPrChange w:id="4723" w:author="Panagiotis Karkazis" w:date="2022-03-01T20:05:00Z">
            <w:rPr>
              <w:highlight w:val="red"/>
            </w:rPr>
          </w:rPrChange>
        </w:rPr>
        <w:t>μάθουμε</w:t>
      </w:r>
      <w:r w:rsidR="006A1690" w:rsidRPr="00886CD4">
        <w:rPr>
          <w:rPrChange w:id="4724" w:author="Panagiotis Karkazis" w:date="2022-03-01T20:05:00Z">
            <w:rPr>
              <w:highlight w:val="red"/>
            </w:rPr>
          </w:rPrChange>
        </w:rPr>
        <w:t xml:space="preserve"> την </w:t>
      </w:r>
      <w:r w:rsidR="00DC136F" w:rsidRPr="00886CD4">
        <w:rPr>
          <w:rPrChange w:id="4725" w:author="Panagiotis Karkazis" w:date="2022-03-01T20:05:00Z">
            <w:rPr>
              <w:highlight w:val="red"/>
            </w:rPr>
          </w:rPrChange>
        </w:rPr>
        <w:t>ακρίβεια</w:t>
      </w:r>
      <w:r w:rsidR="006A1690" w:rsidRPr="00886CD4">
        <w:rPr>
          <w:rPrChange w:id="4726" w:author="Panagiotis Karkazis" w:date="2022-03-01T20:05:00Z">
            <w:rPr>
              <w:highlight w:val="red"/>
            </w:rPr>
          </w:rPrChange>
        </w:rPr>
        <w:t xml:space="preserve"> του </w:t>
      </w:r>
      <w:r w:rsidR="00DC136F" w:rsidRPr="00886CD4">
        <w:rPr>
          <w:rPrChange w:id="4727" w:author="Panagiotis Karkazis" w:date="2022-03-01T20:05:00Z">
            <w:rPr>
              <w:highlight w:val="red"/>
            </w:rPr>
          </w:rPrChange>
        </w:rPr>
        <w:t>πρέπει</w:t>
      </w:r>
      <w:r w:rsidR="006A1690" w:rsidRPr="00886CD4">
        <w:rPr>
          <w:rPrChange w:id="4728" w:author="Panagiotis Karkazis" w:date="2022-03-01T20:05:00Z">
            <w:rPr>
              <w:highlight w:val="red"/>
            </w:rPr>
          </w:rPrChange>
        </w:rPr>
        <w:t xml:space="preserve"> να </w:t>
      </w:r>
      <w:r w:rsidR="00DC136F" w:rsidRPr="00886CD4">
        <w:rPr>
          <w:rPrChange w:id="4729" w:author="Panagiotis Karkazis" w:date="2022-03-01T20:05:00Z">
            <w:rPr>
              <w:highlight w:val="red"/>
            </w:rPr>
          </w:rPrChange>
        </w:rPr>
        <w:t>γίνει</w:t>
      </w:r>
      <w:r w:rsidR="006A1690" w:rsidRPr="00886CD4">
        <w:rPr>
          <w:rPrChange w:id="4730" w:author="Panagiotis Karkazis" w:date="2022-03-01T20:05:00Z">
            <w:rPr>
              <w:highlight w:val="red"/>
            </w:rPr>
          </w:rPrChange>
        </w:rPr>
        <w:t xml:space="preserve"> </w:t>
      </w:r>
      <w:r w:rsidR="00DC136F" w:rsidRPr="00886CD4">
        <w:rPr>
          <w:rPrChange w:id="4731" w:author="Panagiotis Karkazis" w:date="2022-03-01T20:05:00Z">
            <w:rPr>
              <w:highlight w:val="red"/>
            </w:rPr>
          </w:rPrChange>
        </w:rPr>
        <w:t>χρήση</w:t>
      </w:r>
      <w:r w:rsidR="006A1690" w:rsidRPr="00886CD4">
        <w:rPr>
          <w:rPrChange w:id="4732" w:author="Panagiotis Karkazis" w:date="2022-03-01T20:05:00Z">
            <w:rPr>
              <w:highlight w:val="red"/>
            </w:rPr>
          </w:rPrChange>
        </w:rPr>
        <w:t xml:space="preserve"> της </w:t>
      </w:r>
      <w:r w:rsidR="00DC136F" w:rsidRPr="00886CD4">
        <w:rPr>
          <w:rPrChange w:id="4733" w:author="Panagiotis Karkazis" w:date="2022-03-01T20:05:00Z">
            <w:rPr>
              <w:highlight w:val="red"/>
            </w:rPr>
          </w:rPrChange>
        </w:rPr>
        <w:t>δεύτερης</w:t>
      </w:r>
      <w:r w:rsidR="006A1690" w:rsidRPr="00886CD4">
        <w:rPr>
          <w:rPrChange w:id="4734" w:author="Panagiotis Karkazis" w:date="2022-03-01T20:05:00Z">
            <w:rPr>
              <w:highlight w:val="red"/>
            </w:rPr>
          </w:rPrChange>
        </w:rPr>
        <w:t xml:space="preserve"> </w:t>
      </w:r>
      <w:r w:rsidR="00DC136F" w:rsidRPr="00886CD4">
        <w:rPr>
          <w:rPrChange w:id="4735" w:author="Panagiotis Karkazis" w:date="2022-03-01T20:05:00Z">
            <w:rPr>
              <w:highlight w:val="red"/>
            </w:rPr>
          </w:rPrChange>
        </w:rPr>
        <w:t>κατηγορίας</w:t>
      </w:r>
      <w:r w:rsidR="006A1690" w:rsidRPr="00886CD4">
        <w:rPr>
          <w:rPrChange w:id="4736" w:author="Panagiotis Karkazis" w:date="2022-03-01T20:05:00Z">
            <w:rPr>
              <w:highlight w:val="red"/>
            </w:rPr>
          </w:rPrChange>
        </w:rPr>
        <w:t xml:space="preserve"> </w:t>
      </w:r>
      <w:r w:rsidR="00DC136F" w:rsidRPr="00886CD4">
        <w:rPr>
          <w:rPrChange w:id="4737" w:author="Panagiotis Karkazis" w:date="2022-03-01T20:05:00Z">
            <w:rPr>
              <w:highlight w:val="red"/>
            </w:rPr>
          </w:rPrChange>
        </w:rPr>
        <w:t>δεδομένων</w:t>
      </w:r>
      <w:r w:rsidR="006A1690" w:rsidRPr="00886CD4">
        <w:rPr>
          <w:rPrChange w:id="4738" w:author="Panagiotis Karkazis" w:date="2022-03-01T20:05:00Z">
            <w:rPr>
              <w:highlight w:val="red"/>
            </w:rPr>
          </w:rPrChange>
        </w:rPr>
        <w:t xml:space="preserve">, </w:t>
      </w:r>
      <w:r w:rsidR="00DC136F" w:rsidRPr="00886CD4">
        <w:rPr>
          <w:rPrChange w:id="4739" w:author="Panagiotis Karkazis" w:date="2022-03-01T20:05:00Z">
            <w:rPr>
              <w:highlight w:val="red"/>
            </w:rPr>
          </w:rPrChange>
        </w:rPr>
        <w:t>δηλαδή</w:t>
      </w:r>
      <w:r w:rsidR="006A1690" w:rsidRPr="00886CD4">
        <w:rPr>
          <w:rPrChange w:id="4740" w:author="Panagiotis Karkazis" w:date="2022-03-01T20:05:00Z">
            <w:rPr>
              <w:highlight w:val="red"/>
            </w:rPr>
          </w:rPrChange>
        </w:rPr>
        <w:t xml:space="preserve"> των </w:t>
      </w:r>
      <w:r w:rsidRPr="00886CD4">
        <w:rPr>
          <w:rPrChange w:id="4741" w:author="Panagiotis Karkazis" w:date="2022-03-01T20:05:00Z">
            <w:rPr>
              <w:highlight w:val="red"/>
            </w:rPr>
          </w:rPrChange>
        </w:rPr>
        <w:t>δεδομέν</w:t>
      </w:r>
      <w:r w:rsidR="006A1690" w:rsidRPr="00886CD4">
        <w:rPr>
          <w:rPrChange w:id="4742" w:author="Panagiotis Karkazis" w:date="2022-03-01T20:05:00Z">
            <w:rPr>
              <w:highlight w:val="red"/>
            </w:rPr>
          </w:rPrChange>
        </w:rPr>
        <w:t xml:space="preserve">ων </w:t>
      </w:r>
      <w:r w:rsidRPr="00886CD4">
        <w:rPr>
          <w:rPrChange w:id="4743" w:author="Panagiotis Karkazis" w:date="2022-03-01T20:05:00Z">
            <w:rPr>
              <w:highlight w:val="red"/>
            </w:rPr>
          </w:rPrChange>
        </w:rPr>
        <w:t xml:space="preserve">για </w:t>
      </w:r>
      <w:r w:rsidR="00DC136F" w:rsidRPr="00886CD4">
        <w:rPr>
          <w:rPrChange w:id="4744" w:author="Panagiotis Karkazis" w:date="2022-03-01T20:05:00Z">
            <w:rPr>
              <w:highlight w:val="red"/>
            </w:rPr>
          </w:rPrChange>
        </w:rPr>
        <w:t>αξιολόγηση</w:t>
      </w:r>
      <w:r w:rsidR="00A01FEE" w:rsidRPr="00886CD4">
        <w:rPr>
          <w:rPrChange w:id="4745" w:author="Panagiotis Karkazis" w:date="2022-03-01T20:05:00Z">
            <w:rPr>
              <w:highlight w:val="red"/>
            </w:rPr>
          </w:rPrChange>
        </w:rPr>
        <w:t xml:space="preserve">. Έτσι γίνεται αντιληπτό </w:t>
      </w:r>
      <w:r w:rsidR="00DC136F" w:rsidRPr="00886CD4">
        <w:rPr>
          <w:rPrChange w:id="4746" w:author="Panagiotis Karkazis" w:date="2022-03-01T20:05:00Z">
            <w:rPr>
              <w:highlight w:val="red"/>
            </w:rPr>
          </w:rPrChange>
        </w:rPr>
        <w:t>πόσο καλά έχει εκπαιδευθεί</w:t>
      </w:r>
      <w:r w:rsidR="00A01FEE" w:rsidRPr="00886CD4">
        <w:rPr>
          <w:rPrChange w:id="4747" w:author="Panagiotis Karkazis" w:date="2022-03-01T20:05:00Z">
            <w:rPr>
              <w:highlight w:val="red"/>
            </w:rPr>
          </w:rPrChange>
        </w:rPr>
        <w:t xml:space="preserve"> το μοντέλο</w:t>
      </w:r>
      <w:r w:rsidR="00370E20" w:rsidRPr="00886CD4">
        <w:rPr>
          <w:rPrChange w:id="4748" w:author="Panagiotis Karkazis" w:date="2022-03-01T20:05:00Z">
            <w:rPr>
              <w:highlight w:val="red"/>
            </w:rPr>
          </w:rPrChange>
        </w:rPr>
        <w:t xml:space="preserve"> βάση των δεδομένων για εκπαίδευση και </w:t>
      </w:r>
      <w:r w:rsidR="004514D6" w:rsidRPr="00886CD4">
        <w:rPr>
          <w:rPrChange w:id="4749" w:author="Panagiotis Karkazis" w:date="2022-03-01T20:05:00Z">
            <w:rPr>
              <w:highlight w:val="red"/>
            </w:rPr>
          </w:rPrChange>
        </w:rPr>
        <w:t>τ</w:t>
      </w:r>
      <w:r w:rsidR="003B7038" w:rsidRPr="00886CD4">
        <w:rPr>
          <w:rPrChange w:id="4750" w:author="Panagiotis Karkazis" w:date="2022-03-01T20:05:00Z">
            <w:rPr>
              <w:highlight w:val="red"/>
            </w:rPr>
          </w:rPrChange>
        </w:rPr>
        <w:t>ι</w:t>
      </w:r>
      <w:r w:rsidR="004514D6" w:rsidRPr="00886CD4">
        <w:rPr>
          <w:rPrChange w:id="4751" w:author="Panagiotis Karkazis" w:date="2022-03-01T20:05:00Z">
            <w:rPr>
              <w:highlight w:val="red"/>
            </w:rPr>
          </w:rPrChange>
        </w:rPr>
        <w:t>ς τιμές που έχουν δοθεί στις</w:t>
      </w:r>
      <w:r w:rsidR="00370E20" w:rsidRPr="00886CD4">
        <w:rPr>
          <w:rPrChange w:id="4752" w:author="Panagiotis Karkazis" w:date="2022-03-01T20:05:00Z">
            <w:rPr>
              <w:highlight w:val="red"/>
            </w:rPr>
          </w:rPrChange>
        </w:rPr>
        <w:t xml:space="preserve"> παραμέτρ</w:t>
      </w:r>
      <w:r w:rsidR="004514D6" w:rsidRPr="00886CD4">
        <w:rPr>
          <w:rPrChange w:id="4753" w:author="Panagiotis Karkazis" w:date="2022-03-01T20:05:00Z">
            <w:rPr>
              <w:highlight w:val="red"/>
            </w:rPr>
          </w:rPrChange>
        </w:rPr>
        <w:t>ους</w:t>
      </w:r>
      <w:r w:rsidR="00370E20" w:rsidRPr="00886CD4">
        <w:rPr>
          <w:rPrChange w:id="4754" w:author="Panagiotis Karkazis" w:date="2022-03-01T20:05:00Z">
            <w:rPr>
              <w:highlight w:val="red"/>
            </w:rPr>
          </w:rPrChange>
        </w:rPr>
        <w:t xml:space="preserve"> του αλγορίθμου</w:t>
      </w:r>
      <w:r w:rsidR="0063473C" w:rsidRPr="00886CD4">
        <w:rPr>
          <w:rPrChange w:id="4755" w:author="Panagiotis Karkazis" w:date="2022-03-01T20:05:00Z">
            <w:rPr>
              <w:highlight w:val="red"/>
            </w:rPr>
          </w:rPrChange>
        </w:rPr>
        <w:t xml:space="preserve"> [</w:t>
      </w:r>
      <w:proofErr w:type="spellStart"/>
      <w:r w:rsidR="0063473C" w:rsidRPr="00886CD4">
        <w:rPr>
          <w:rPrChange w:id="4756" w:author="Panagiotis Karkazis" w:date="2022-03-01T20:05:00Z">
            <w:rPr>
              <w:highlight w:val="red"/>
            </w:rPr>
          </w:rPrChange>
        </w:rPr>
        <w:t>GoogleCloudTech</w:t>
      </w:r>
      <w:proofErr w:type="spellEnd"/>
      <w:r w:rsidR="0063473C" w:rsidRPr="00886CD4">
        <w:rPr>
          <w:rPrChange w:id="4757" w:author="Panagiotis Karkazis" w:date="2022-03-01T20:05:00Z">
            <w:rPr>
              <w:highlight w:val="red"/>
            </w:rPr>
          </w:rPrChange>
        </w:rPr>
        <w:t xml:space="preserve">, </w:t>
      </w:r>
      <w:proofErr w:type="spellStart"/>
      <w:r w:rsidR="0063473C" w:rsidRPr="00886CD4">
        <w:rPr>
          <w:rPrChange w:id="4758" w:author="Panagiotis Karkazis" w:date="2022-03-01T20:05:00Z">
            <w:rPr>
              <w:highlight w:val="red"/>
            </w:rPr>
          </w:rPrChange>
        </w:rPr>
        <w:t>DataMagic</w:t>
      </w:r>
      <w:proofErr w:type="spellEnd"/>
      <w:r w:rsidR="0063473C" w:rsidRPr="00886CD4">
        <w:rPr>
          <w:rPrChange w:id="4759" w:author="Panagiotis Karkazis" w:date="2022-03-01T20:05:00Z">
            <w:rPr>
              <w:highlight w:val="red"/>
            </w:rPr>
          </w:rPrChange>
        </w:rPr>
        <w:t>]</w:t>
      </w:r>
      <w:r w:rsidR="00370E20" w:rsidRPr="00886CD4">
        <w:rPr>
          <w:rPrChange w:id="4760" w:author="Panagiotis Karkazis" w:date="2022-03-01T20:05:00Z">
            <w:rPr>
              <w:highlight w:val="red"/>
            </w:rPr>
          </w:rPrChange>
        </w:rPr>
        <w:t>.</w:t>
      </w:r>
    </w:p>
    <w:p w14:paraId="2CC38B93" w14:textId="77777777" w:rsidR="006E546E" w:rsidRPr="00886CD4" w:rsidRDefault="00547184" w:rsidP="00C50295">
      <w:pPr>
        <w:pStyle w:val="Default"/>
        <w:spacing w:line="360" w:lineRule="auto"/>
        <w:ind w:firstLine="227"/>
        <w:jc w:val="both"/>
        <w:rPr>
          <w:rPrChange w:id="4761" w:author="Panagiotis Karkazis" w:date="2022-03-01T20:05:00Z">
            <w:rPr>
              <w:highlight w:val="red"/>
            </w:rPr>
          </w:rPrChange>
        </w:rPr>
      </w:pPr>
      <w:r w:rsidRPr="00886CD4">
        <w:rPr>
          <w:rPrChange w:id="4762" w:author="Panagiotis Karkazis" w:date="2022-03-01T20:05:00Z">
            <w:rPr>
              <w:highlight w:val="red"/>
            </w:rPr>
          </w:rPrChange>
        </w:rPr>
        <w:t>Σε περίπτωση που</w:t>
      </w:r>
      <w:r w:rsidR="00006951" w:rsidRPr="00886CD4">
        <w:rPr>
          <w:rPrChange w:id="4763" w:author="Panagiotis Karkazis" w:date="2022-03-01T20:05:00Z">
            <w:rPr>
              <w:highlight w:val="red"/>
            </w:rPr>
          </w:rPrChange>
        </w:rPr>
        <w:t xml:space="preserve"> ο αλγ</w:t>
      </w:r>
      <w:r w:rsidRPr="00886CD4">
        <w:rPr>
          <w:rPrChange w:id="4764" w:author="Panagiotis Karkazis" w:date="2022-03-01T20:05:00Z">
            <w:rPr>
              <w:highlight w:val="red"/>
            </w:rPr>
          </w:rPrChange>
        </w:rPr>
        <w:t>ό</w:t>
      </w:r>
      <w:r w:rsidR="00006951" w:rsidRPr="00886CD4">
        <w:rPr>
          <w:rPrChange w:id="4765" w:author="Panagiotis Karkazis" w:date="2022-03-01T20:05:00Z">
            <w:rPr>
              <w:highlight w:val="red"/>
            </w:rPr>
          </w:rPrChange>
        </w:rPr>
        <w:t>ριθμος δεν παρ</w:t>
      </w:r>
      <w:r w:rsidRPr="00886CD4">
        <w:rPr>
          <w:rPrChange w:id="4766" w:author="Panagiotis Karkazis" w:date="2022-03-01T20:05:00Z">
            <w:rPr>
              <w:highlight w:val="red"/>
            </w:rPr>
          </w:rPrChange>
        </w:rPr>
        <w:t>ά</w:t>
      </w:r>
      <w:r w:rsidR="00006951" w:rsidRPr="00886CD4">
        <w:rPr>
          <w:rPrChange w:id="4767" w:author="Panagiotis Karkazis" w:date="2022-03-01T20:05:00Z">
            <w:rPr>
              <w:highlight w:val="red"/>
            </w:rPr>
          </w:rPrChange>
        </w:rPr>
        <w:t xml:space="preserve">γει </w:t>
      </w:r>
      <w:r w:rsidR="0075308B" w:rsidRPr="00886CD4">
        <w:rPr>
          <w:rPrChange w:id="4768" w:author="Panagiotis Karkazis" w:date="2022-03-01T20:05:00Z">
            <w:rPr>
              <w:highlight w:val="red"/>
            </w:rPr>
          </w:rPrChange>
        </w:rPr>
        <w:t>τα επιθυμητά αποτελέσματα</w:t>
      </w:r>
      <w:r w:rsidR="00006951" w:rsidRPr="00886CD4">
        <w:rPr>
          <w:rPrChange w:id="4769" w:author="Panagiotis Karkazis" w:date="2022-03-01T20:05:00Z">
            <w:rPr>
              <w:highlight w:val="red"/>
            </w:rPr>
          </w:rPrChange>
        </w:rPr>
        <w:t xml:space="preserve"> </w:t>
      </w:r>
      <w:r w:rsidR="0075308B" w:rsidRPr="00886CD4">
        <w:rPr>
          <w:rPrChange w:id="4770" w:author="Panagiotis Karkazis" w:date="2022-03-01T20:05:00Z">
            <w:rPr>
              <w:highlight w:val="red"/>
            </w:rPr>
          </w:rPrChange>
        </w:rPr>
        <w:t>πρέπει</w:t>
      </w:r>
      <w:r w:rsidR="00006951" w:rsidRPr="00886CD4">
        <w:rPr>
          <w:rPrChange w:id="4771" w:author="Panagiotis Karkazis" w:date="2022-03-01T20:05:00Z">
            <w:rPr>
              <w:highlight w:val="red"/>
            </w:rPr>
          </w:rPrChange>
        </w:rPr>
        <w:t xml:space="preserve"> να </w:t>
      </w:r>
      <w:r w:rsidR="0075308B" w:rsidRPr="00886CD4">
        <w:rPr>
          <w:rPrChange w:id="4772" w:author="Panagiotis Karkazis" w:date="2022-03-01T20:05:00Z">
            <w:rPr>
              <w:highlight w:val="red"/>
            </w:rPr>
          </w:rPrChange>
        </w:rPr>
        <w:t>γίνουν</w:t>
      </w:r>
      <w:r w:rsidR="00006951" w:rsidRPr="00886CD4">
        <w:rPr>
          <w:rPrChange w:id="4773" w:author="Panagiotis Karkazis" w:date="2022-03-01T20:05:00Z">
            <w:rPr>
              <w:highlight w:val="red"/>
            </w:rPr>
          </w:rPrChange>
        </w:rPr>
        <w:t xml:space="preserve"> </w:t>
      </w:r>
      <w:r w:rsidR="0075308B" w:rsidRPr="00886CD4">
        <w:rPr>
          <w:rPrChange w:id="4774" w:author="Panagiotis Karkazis" w:date="2022-03-01T20:05:00Z">
            <w:rPr>
              <w:highlight w:val="red"/>
            </w:rPr>
          </w:rPrChange>
        </w:rPr>
        <w:t>αλλαγές</w:t>
      </w:r>
      <w:r w:rsidR="00006951" w:rsidRPr="00886CD4">
        <w:rPr>
          <w:rPrChange w:id="4775" w:author="Panagiotis Karkazis" w:date="2022-03-01T20:05:00Z">
            <w:rPr>
              <w:highlight w:val="red"/>
            </w:rPr>
          </w:rPrChange>
        </w:rPr>
        <w:t xml:space="preserve"> ώστε να </w:t>
      </w:r>
      <w:r w:rsidR="0075308B" w:rsidRPr="00886CD4">
        <w:rPr>
          <w:rPrChange w:id="4776" w:author="Panagiotis Karkazis" w:date="2022-03-01T20:05:00Z">
            <w:rPr>
              <w:highlight w:val="red"/>
            </w:rPr>
          </w:rPrChange>
        </w:rPr>
        <w:t>αυξηθεί</w:t>
      </w:r>
      <w:r w:rsidR="00006951" w:rsidRPr="00886CD4">
        <w:rPr>
          <w:rPrChange w:id="4777" w:author="Panagiotis Karkazis" w:date="2022-03-01T20:05:00Z">
            <w:rPr>
              <w:highlight w:val="red"/>
            </w:rPr>
          </w:rPrChange>
        </w:rPr>
        <w:t xml:space="preserve"> η απ</w:t>
      </w:r>
      <w:r w:rsidR="0075308B" w:rsidRPr="00886CD4">
        <w:rPr>
          <w:rPrChange w:id="4778" w:author="Panagiotis Karkazis" w:date="2022-03-01T20:05:00Z">
            <w:rPr>
              <w:highlight w:val="red"/>
            </w:rPr>
          </w:rPrChange>
        </w:rPr>
        <w:t>ό</w:t>
      </w:r>
      <w:r w:rsidR="00006951" w:rsidRPr="00886CD4">
        <w:rPr>
          <w:rPrChange w:id="4779" w:author="Panagiotis Karkazis" w:date="2022-03-01T20:05:00Z">
            <w:rPr>
              <w:highlight w:val="red"/>
            </w:rPr>
          </w:rPrChange>
        </w:rPr>
        <w:t xml:space="preserve">δοση του. Αυτό το </w:t>
      </w:r>
      <w:r w:rsidR="0075308B" w:rsidRPr="00886CD4">
        <w:rPr>
          <w:rPrChange w:id="4780" w:author="Panagiotis Karkazis" w:date="2022-03-01T20:05:00Z">
            <w:rPr>
              <w:highlight w:val="red"/>
            </w:rPr>
          </w:rPrChange>
        </w:rPr>
        <w:t>βήμα</w:t>
      </w:r>
      <w:r w:rsidR="00006951" w:rsidRPr="00886CD4">
        <w:rPr>
          <w:rPrChange w:id="4781" w:author="Panagiotis Karkazis" w:date="2022-03-01T20:05:00Z">
            <w:rPr>
              <w:highlight w:val="red"/>
            </w:rPr>
          </w:rPrChange>
        </w:rPr>
        <w:t xml:space="preserve"> </w:t>
      </w:r>
      <w:r w:rsidR="0075308B" w:rsidRPr="00886CD4">
        <w:rPr>
          <w:rPrChange w:id="4782" w:author="Panagiotis Karkazis" w:date="2022-03-01T20:05:00Z">
            <w:rPr>
              <w:highlight w:val="red"/>
            </w:rPr>
          </w:rPrChange>
        </w:rPr>
        <w:t>ονομάζεται</w:t>
      </w:r>
      <w:r w:rsidR="00006951" w:rsidRPr="00886CD4">
        <w:rPr>
          <w:rPrChange w:id="4783" w:author="Panagiotis Karkazis" w:date="2022-03-01T20:05:00Z">
            <w:rPr>
              <w:highlight w:val="red"/>
            </w:rPr>
          </w:rPrChange>
        </w:rPr>
        <w:t xml:space="preserve"> </w:t>
      </w:r>
      <w:r w:rsidR="0075308B" w:rsidRPr="00886CD4">
        <w:rPr>
          <w:rPrChange w:id="4784" w:author="Panagiotis Karkazis" w:date="2022-03-01T20:05:00Z">
            <w:rPr>
              <w:highlight w:val="red"/>
            </w:rPr>
          </w:rPrChange>
        </w:rPr>
        <w:t>ρύθμιση</w:t>
      </w:r>
      <w:r w:rsidR="00006951" w:rsidRPr="00886CD4">
        <w:rPr>
          <w:rPrChange w:id="4785" w:author="Panagiotis Karkazis" w:date="2022-03-01T20:05:00Z">
            <w:rPr>
              <w:highlight w:val="red"/>
            </w:rPr>
          </w:rPrChange>
        </w:rPr>
        <w:t xml:space="preserve"> </w:t>
      </w:r>
      <w:r w:rsidR="0075308B" w:rsidRPr="00886CD4">
        <w:rPr>
          <w:rPrChange w:id="4786" w:author="Panagiotis Karkazis" w:date="2022-03-01T20:05:00Z">
            <w:rPr>
              <w:highlight w:val="red"/>
            </w:rPr>
          </w:rPrChange>
        </w:rPr>
        <w:t>απόδοσης</w:t>
      </w:r>
      <w:r w:rsidR="00006951" w:rsidRPr="00886CD4">
        <w:rPr>
          <w:rPrChange w:id="4787" w:author="Panagiotis Karkazis" w:date="2022-03-01T20:05:00Z">
            <w:rPr>
              <w:highlight w:val="red"/>
            </w:rPr>
          </w:rPrChange>
        </w:rPr>
        <w:t>. Ουσιαστικ</w:t>
      </w:r>
      <w:r w:rsidR="0075308B" w:rsidRPr="00886CD4">
        <w:rPr>
          <w:rPrChange w:id="4788" w:author="Panagiotis Karkazis" w:date="2022-03-01T20:05:00Z">
            <w:rPr>
              <w:highlight w:val="red"/>
            </w:rPr>
          </w:rPrChange>
        </w:rPr>
        <w:t>ά,</w:t>
      </w:r>
      <w:r w:rsidR="00006951" w:rsidRPr="00886CD4">
        <w:rPr>
          <w:rPrChange w:id="4789" w:author="Panagiotis Karkazis" w:date="2022-03-01T20:05:00Z">
            <w:rPr>
              <w:highlight w:val="red"/>
            </w:rPr>
          </w:rPrChange>
        </w:rPr>
        <w:t xml:space="preserve"> πρ</w:t>
      </w:r>
      <w:r w:rsidR="0075308B" w:rsidRPr="00886CD4">
        <w:rPr>
          <w:rPrChange w:id="4790" w:author="Panagiotis Karkazis" w:date="2022-03-01T20:05:00Z">
            <w:rPr>
              <w:highlight w:val="red"/>
            </w:rPr>
          </w:rPrChange>
        </w:rPr>
        <w:t>έ</w:t>
      </w:r>
      <w:r w:rsidR="00006951" w:rsidRPr="00886CD4">
        <w:rPr>
          <w:rPrChange w:id="4791" w:author="Panagiotis Karkazis" w:date="2022-03-01T20:05:00Z">
            <w:rPr>
              <w:highlight w:val="red"/>
            </w:rPr>
          </w:rPrChange>
        </w:rPr>
        <w:t>πει ε</w:t>
      </w:r>
      <w:r w:rsidR="0075308B" w:rsidRPr="00886CD4">
        <w:rPr>
          <w:rPrChange w:id="4792" w:author="Panagiotis Karkazis" w:date="2022-03-01T20:05:00Z">
            <w:rPr>
              <w:highlight w:val="red"/>
            </w:rPr>
          </w:rPrChange>
        </w:rPr>
        <w:t>ί</w:t>
      </w:r>
      <w:r w:rsidR="00006951" w:rsidRPr="00886CD4">
        <w:rPr>
          <w:rPrChange w:id="4793" w:author="Panagiotis Karkazis" w:date="2022-03-01T20:05:00Z">
            <w:rPr>
              <w:highlight w:val="red"/>
            </w:rPr>
          </w:rPrChange>
        </w:rPr>
        <w:t xml:space="preserve">τε να </w:t>
      </w:r>
      <w:r w:rsidR="0075308B" w:rsidRPr="00886CD4">
        <w:rPr>
          <w:rPrChange w:id="4794" w:author="Panagiotis Karkazis" w:date="2022-03-01T20:05:00Z">
            <w:rPr>
              <w:highlight w:val="red"/>
            </w:rPr>
          </w:rPrChange>
        </w:rPr>
        <w:t xml:space="preserve">ελεγχθούν </w:t>
      </w:r>
      <w:r w:rsidR="0087443B" w:rsidRPr="00886CD4">
        <w:rPr>
          <w:rPrChange w:id="4795" w:author="Panagiotis Karkazis" w:date="2022-03-01T20:05:00Z">
            <w:rPr>
              <w:highlight w:val="red"/>
            </w:rPr>
          </w:rPrChange>
        </w:rPr>
        <w:t xml:space="preserve">τα </w:t>
      </w:r>
      <w:r w:rsidR="0075308B" w:rsidRPr="00886CD4">
        <w:rPr>
          <w:rPrChange w:id="4796" w:author="Panagiotis Karkazis" w:date="2022-03-01T20:05:00Z">
            <w:rPr>
              <w:highlight w:val="red"/>
            </w:rPr>
          </w:rPrChange>
        </w:rPr>
        <w:t>δεδομένα</w:t>
      </w:r>
      <w:r w:rsidR="0087443B" w:rsidRPr="00886CD4">
        <w:rPr>
          <w:rPrChange w:id="4797" w:author="Panagiotis Karkazis" w:date="2022-03-01T20:05:00Z">
            <w:rPr>
              <w:highlight w:val="red"/>
            </w:rPr>
          </w:rPrChange>
        </w:rPr>
        <w:t xml:space="preserve"> </w:t>
      </w:r>
      <w:r w:rsidR="0075308B" w:rsidRPr="00886CD4">
        <w:rPr>
          <w:rPrChange w:id="4798" w:author="Panagiotis Karkazis" w:date="2022-03-01T20:05:00Z">
            <w:rPr>
              <w:highlight w:val="red"/>
            </w:rPr>
          </w:rPrChange>
        </w:rPr>
        <w:t>εκπαίδευσης</w:t>
      </w:r>
      <w:r w:rsidR="0087443B" w:rsidRPr="00886CD4">
        <w:rPr>
          <w:rPrChange w:id="4799" w:author="Panagiotis Karkazis" w:date="2022-03-01T20:05:00Z">
            <w:rPr>
              <w:highlight w:val="red"/>
            </w:rPr>
          </w:rPrChange>
        </w:rPr>
        <w:t xml:space="preserve"> </w:t>
      </w:r>
      <w:r w:rsidR="0075308B" w:rsidRPr="00886CD4">
        <w:rPr>
          <w:rPrChange w:id="4800" w:author="Panagiotis Karkazis" w:date="2022-03-01T20:05:00Z">
            <w:rPr>
              <w:highlight w:val="red"/>
            </w:rPr>
          </w:rPrChange>
        </w:rPr>
        <w:t xml:space="preserve">ξανά </w:t>
      </w:r>
      <w:r w:rsidR="0087443B" w:rsidRPr="00886CD4">
        <w:rPr>
          <w:rPrChange w:id="4801" w:author="Panagiotis Karkazis" w:date="2022-03-01T20:05:00Z">
            <w:rPr>
              <w:highlight w:val="red"/>
            </w:rPr>
          </w:rPrChange>
        </w:rPr>
        <w:t xml:space="preserve">ή να </w:t>
      </w:r>
      <w:r w:rsidR="0075308B" w:rsidRPr="00886CD4">
        <w:rPr>
          <w:rPrChange w:id="4802" w:author="Panagiotis Karkazis" w:date="2022-03-01T20:05:00Z">
            <w:rPr>
              <w:highlight w:val="red"/>
            </w:rPr>
          </w:rPrChange>
        </w:rPr>
        <w:t>αλλαχθούν οι</w:t>
      </w:r>
      <w:r w:rsidR="0087443B" w:rsidRPr="00886CD4">
        <w:rPr>
          <w:rPrChange w:id="4803" w:author="Panagiotis Karkazis" w:date="2022-03-01T20:05:00Z">
            <w:rPr>
              <w:highlight w:val="red"/>
            </w:rPr>
          </w:rPrChange>
        </w:rPr>
        <w:t xml:space="preserve"> </w:t>
      </w:r>
      <w:r w:rsidR="0075308B" w:rsidRPr="00886CD4">
        <w:rPr>
          <w:rPrChange w:id="4804" w:author="Panagiotis Karkazis" w:date="2022-03-01T20:05:00Z">
            <w:rPr>
              <w:highlight w:val="red"/>
            </w:rPr>
          </w:rPrChange>
        </w:rPr>
        <w:t>τιμές</w:t>
      </w:r>
      <w:r w:rsidR="0087443B" w:rsidRPr="00886CD4">
        <w:rPr>
          <w:rPrChange w:id="4805" w:author="Panagiotis Karkazis" w:date="2022-03-01T20:05:00Z">
            <w:rPr>
              <w:highlight w:val="red"/>
            </w:rPr>
          </w:rPrChange>
        </w:rPr>
        <w:t xml:space="preserve"> των </w:t>
      </w:r>
      <w:r w:rsidR="0075308B" w:rsidRPr="00886CD4">
        <w:rPr>
          <w:rPrChange w:id="4806" w:author="Panagiotis Karkazis" w:date="2022-03-01T20:05:00Z">
            <w:rPr>
              <w:highlight w:val="red"/>
            </w:rPr>
          </w:rPrChange>
        </w:rPr>
        <w:t>παραμέτρων</w:t>
      </w:r>
      <w:r w:rsidR="0087443B" w:rsidRPr="00886CD4">
        <w:rPr>
          <w:rPrChange w:id="4807" w:author="Panagiotis Karkazis" w:date="2022-03-01T20:05:00Z">
            <w:rPr>
              <w:highlight w:val="red"/>
            </w:rPr>
          </w:rPrChange>
        </w:rPr>
        <w:t xml:space="preserve"> του </w:t>
      </w:r>
      <w:r w:rsidR="0075308B" w:rsidRPr="00886CD4">
        <w:rPr>
          <w:rPrChange w:id="4808" w:author="Panagiotis Karkazis" w:date="2022-03-01T20:05:00Z">
            <w:rPr>
              <w:highlight w:val="red"/>
            </w:rPr>
          </w:rPrChange>
        </w:rPr>
        <w:t>αλγορίθμου</w:t>
      </w:r>
      <w:r w:rsidR="0087443B" w:rsidRPr="00886CD4">
        <w:rPr>
          <w:rPrChange w:id="4809" w:author="Panagiotis Karkazis" w:date="2022-03-01T20:05:00Z">
            <w:rPr>
              <w:highlight w:val="red"/>
            </w:rPr>
          </w:rPrChange>
        </w:rPr>
        <w:t>.</w:t>
      </w:r>
      <w:r w:rsidR="0075308B" w:rsidRPr="00886CD4">
        <w:rPr>
          <w:rPrChange w:id="4810" w:author="Panagiotis Karkazis" w:date="2022-03-01T20:05:00Z">
            <w:rPr>
              <w:highlight w:val="red"/>
            </w:rPr>
          </w:rPrChange>
        </w:rPr>
        <w:t xml:space="preserve"> </w:t>
      </w:r>
      <w:r w:rsidR="00CE35E3" w:rsidRPr="00886CD4">
        <w:rPr>
          <w:rPrChange w:id="4811" w:author="Panagiotis Karkazis" w:date="2022-03-01T20:05:00Z">
            <w:rPr>
              <w:highlight w:val="red"/>
            </w:rPr>
          </w:rPrChange>
        </w:rPr>
        <w:t>Όσο για την</w:t>
      </w:r>
      <w:r w:rsidR="0075308B" w:rsidRPr="00886CD4">
        <w:rPr>
          <w:rPrChange w:id="4812" w:author="Panagiotis Karkazis" w:date="2022-03-01T20:05:00Z">
            <w:rPr>
              <w:highlight w:val="red"/>
            </w:rPr>
          </w:rPrChange>
        </w:rPr>
        <w:t xml:space="preserve"> δεύτερη περίπτωση, </w:t>
      </w:r>
      <w:r w:rsidR="00CE35E3" w:rsidRPr="00886CD4">
        <w:rPr>
          <w:rPrChange w:id="4813" w:author="Panagiotis Karkazis" w:date="2022-03-01T20:05:00Z">
            <w:rPr>
              <w:highlight w:val="red"/>
            </w:rPr>
          </w:rPrChange>
        </w:rPr>
        <w:t>υπάρχουν μεταβλητές οι οποίες</w:t>
      </w:r>
      <w:r w:rsidR="00904355" w:rsidRPr="00886CD4">
        <w:rPr>
          <w:rPrChange w:id="4814" w:author="Panagiotis Karkazis" w:date="2022-03-01T20:05:00Z">
            <w:rPr>
              <w:highlight w:val="red"/>
            </w:rPr>
          </w:rPrChange>
        </w:rPr>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w:t>
      </w:r>
      <w:r w:rsidR="00904355" w:rsidRPr="00886CD4">
        <w:rPr>
          <w:rPrChange w:id="4815" w:author="Panagiotis Karkazis" w:date="2022-03-01T20:05:00Z">
            <w:rPr>
              <w:highlight w:val="red"/>
            </w:rPr>
          </w:rPrChange>
        </w:rPr>
        <w:lastRenderedPageBreak/>
        <w:t>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rsidRPr="00886CD4">
        <w:rPr>
          <w:rPrChange w:id="4816" w:author="Panagiotis Karkazis" w:date="2022-03-01T20:05:00Z">
            <w:rPr>
              <w:highlight w:val="red"/>
            </w:rPr>
          </w:rPrChange>
        </w:rPr>
        <w:t xml:space="preserve"> ακριβών και αξιόπιστων</w:t>
      </w:r>
      <w:r w:rsidR="00904355" w:rsidRPr="00886CD4">
        <w:rPr>
          <w:rPrChange w:id="4817" w:author="Panagiotis Karkazis" w:date="2022-03-01T20:05:00Z">
            <w:rPr>
              <w:highlight w:val="red"/>
            </w:rPr>
          </w:rPrChange>
        </w:rPr>
        <w:t xml:space="preserve"> μοντέλων</w:t>
      </w:r>
      <w:r w:rsidR="0073667B" w:rsidRPr="00886CD4">
        <w:rPr>
          <w:rPrChange w:id="4818" w:author="Panagiotis Karkazis" w:date="2022-03-01T20:05:00Z">
            <w:rPr>
              <w:highlight w:val="red"/>
            </w:rPr>
          </w:rPrChange>
        </w:rPr>
        <w:t xml:space="preserve"> [</w:t>
      </w:r>
      <w:r w:rsidR="00840FE4" w:rsidRPr="00886CD4">
        <w:rPr>
          <w:rPrChange w:id="4819" w:author="Panagiotis Karkazis" w:date="2022-03-01T20:05:00Z">
            <w:rPr>
              <w:highlight w:val="red"/>
            </w:rPr>
          </w:rPrChange>
        </w:rPr>
        <w:t>[</w:t>
      </w:r>
      <w:proofErr w:type="spellStart"/>
      <w:r w:rsidR="00840FE4" w:rsidRPr="00886CD4">
        <w:rPr>
          <w:rPrChange w:id="4820" w:author="Panagiotis Karkazis" w:date="2022-03-01T20:05:00Z">
            <w:rPr>
              <w:highlight w:val="red"/>
            </w:rPr>
          </w:rPrChange>
        </w:rPr>
        <w:t>GoogleCloudTech</w:t>
      </w:r>
      <w:proofErr w:type="spellEnd"/>
      <w:r w:rsidR="00840FE4" w:rsidRPr="00886CD4">
        <w:rPr>
          <w:rPrChange w:id="4821" w:author="Panagiotis Karkazis" w:date="2022-03-01T20:05:00Z">
            <w:rPr>
              <w:highlight w:val="red"/>
            </w:rPr>
          </w:rPrChange>
        </w:rPr>
        <w:t xml:space="preserve">, </w:t>
      </w:r>
      <w:proofErr w:type="spellStart"/>
      <w:r w:rsidR="00840FE4" w:rsidRPr="00886CD4">
        <w:rPr>
          <w:rPrChange w:id="4822" w:author="Panagiotis Karkazis" w:date="2022-03-01T20:05:00Z">
            <w:rPr>
              <w:highlight w:val="red"/>
            </w:rPr>
          </w:rPrChange>
        </w:rPr>
        <w:t>DataMagic</w:t>
      </w:r>
      <w:proofErr w:type="spellEnd"/>
      <w:r w:rsidR="00840FE4" w:rsidRPr="00886CD4">
        <w:rPr>
          <w:rPrChange w:id="4823" w:author="Panagiotis Karkazis" w:date="2022-03-01T20:05:00Z">
            <w:rPr>
              <w:highlight w:val="red"/>
            </w:rPr>
          </w:rPrChange>
        </w:rPr>
        <w:t xml:space="preserve">, </w:t>
      </w:r>
      <w:proofErr w:type="spellStart"/>
      <w:r w:rsidR="00825075" w:rsidRPr="00886CD4">
        <w:rPr>
          <w:rPrChange w:id="4824" w:author="Panagiotis Karkazis" w:date="2022-03-01T20:05:00Z">
            <w:rPr>
              <w:highlight w:val="red"/>
            </w:rPr>
          </w:rPrChange>
        </w:rPr>
        <w:t>Hyperparameter</w:t>
      </w:r>
      <w:proofErr w:type="spellEnd"/>
      <w:r w:rsidR="00825075" w:rsidRPr="00886CD4">
        <w:rPr>
          <w:rPrChange w:id="4825" w:author="Panagiotis Karkazis" w:date="2022-03-01T20:05:00Z">
            <w:rPr>
              <w:highlight w:val="red"/>
            </w:rPr>
          </w:rPrChange>
        </w:rPr>
        <w:t>_(</w:t>
      </w:r>
      <w:proofErr w:type="spellStart"/>
      <w:r w:rsidR="00825075" w:rsidRPr="00886CD4">
        <w:rPr>
          <w:rPrChange w:id="4826" w:author="Panagiotis Karkazis" w:date="2022-03-01T20:05:00Z">
            <w:rPr>
              <w:highlight w:val="red"/>
            </w:rPr>
          </w:rPrChange>
        </w:rPr>
        <w:t>machine_learning</w:t>
      </w:r>
      <w:proofErr w:type="spellEnd"/>
      <w:r w:rsidR="00825075" w:rsidRPr="00886CD4">
        <w:rPr>
          <w:rPrChange w:id="4827" w:author="Panagiotis Karkazis" w:date="2022-03-01T20:05:00Z">
            <w:rPr>
              <w:highlight w:val="red"/>
            </w:rPr>
          </w:rPrChange>
        </w:rPr>
        <w:t>)</w:t>
      </w:r>
      <w:r w:rsidR="004C484B" w:rsidRPr="00886CD4">
        <w:rPr>
          <w:rPrChange w:id="4828" w:author="Panagiotis Karkazis" w:date="2022-03-01T20:05:00Z">
            <w:rPr>
              <w:highlight w:val="red"/>
            </w:rPr>
          </w:rPrChange>
        </w:rPr>
        <w:t xml:space="preserve">, </w:t>
      </w:r>
      <w:proofErr w:type="spellStart"/>
      <w:r w:rsidR="004C484B" w:rsidRPr="00886CD4">
        <w:rPr>
          <w:rPrChange w:id="4829" w:author="Panagiotis Karkazis" w:date="2022-03-01T20:05:00Z">
            <w:rPr>
              <w:highlight w:val="red"/>
            </w:rPr>
          </w:rPrChange>
        </w:rPr>
        <w:t>riskspan</w:t>
      </w:r>
      <w:proofErr w:type="spellEnd"/>
      <w:r w:rsidR="0073667B" w:rsidRPr="00886CD4">
        <w:rPr>
          <w:rPrChange w:id="4830" w:author="Panagiotis Karkazis" w:date="2022-03-01T20:05:00Z">
            <w:rPr>
              <w:highlight w:val="red"/>
            </w:rPr>
          </w:rPrChange>
        </w:rPr>
        <w:t>]</w:t>
      </w:r>
      <w:r w:rsidR="00904355" w:rsidRPr="00886CD4">
        <w:rPr>
          <w:rPrChange w:id="4831" w:author="Panagiotis Karkazis" w:date="2022-03-01T20:05:00Z">
            <w:rPr>
              <w:highlight w:val="red"/>
            </w:rPr>
          </w:rPrChange>
        </w:rPr>
        <w:t>.</w:t>
      </w:r>
    </w:p>
    <w:p w14:paraId="2B664B9F" w14:textId="338CFC8E" w:rsidR="001B2C2F" w:rsidRPr="00886CD4" w:rsidRDefault="00B03BC7" w:rsidP="00C50295">
      <w:pPr>
        <w:pStyle w:val="Default"/>
        <w:spacing w:line="360" w:lineRule="auto"/>
        <w:ind w:firstLine="227"/>
        <w:jc w:val="both"/>
        <w:rPr>
          <w:rPrChange w:id="4832" w:author="Panagiotis Karkazis" w:date="2022-03-01T20:05:00Z">
            <w:rPr>
              <w:highlight w:val="red"/>
            </w:rPr>
          </w:rPrChange>
        </w:rPr>
      </w:pPr>
      <w:r w:rsidRPr="00886CD4">
        <w:rPr>
          <w:rPrChange w:id="4833" w:author="Panagiotis Karkazis" w:date="2022-03-01T20:05:00Z">
            <w:rPr>
              <w:highlight w:val="red"/>
            </w:rPr>
          </w:rPrChange>
        </w:rPr>
        <w:t>Τέλος</w:t>
      </w:r>
      <w:r w:rsidR="005C3729" w:rsidRPr="00886CD4">
        <w:rPr>
          <w:rPrChange w:id="4834" w:author="Panagiotis Karkazis" w:date="2022-03-01T20:05:00Z">
            <w:rPr>
              <w:highlight w:val="red"/>
            </w:rPr>
          </w:rPrChange>
        </w:rPr>
        <w:t>, αφ</w:t>
      </w:r>
      <w:r w:rsidR="00017F06" w:rsidRPr="00886CD4">
        <w:rPr>
          <w:rPrChange w:id="4835" w:author="Panagiotis Karkazis" w:date="2022-03-01T20:05:00Z">
            <w:rPr>
              <w:highlight w:val="red"/>
            </w:rPr>
          </w:rPrChange>
        </w:rPr>
        <w:t xml:space="preserve">ού </w:t>
      </w:r>
      <w:r w:rsidR="00BA4F88" w:rsidRPr="00886CD4">
        <w:rPr>
          <w:rPrChange w:id="4836" w:author="Panagiotis Karkazis" w:date="2022-03-01T20:05:00Z">
            <w:rPr>
              <w:highlight w:val="red"/>
            </w:rPr>
          </w:rPrChange>
        </w:rPr>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rsidRPr="00886CD4">
        <w:rPr>
          <w:rPrChange w:id="4837" w:author="Panagiotis Karkazis" w:date="2022-03-01T20:05:00Z">
            <w:rPr>
              <w:highlight w:val="red"/>
            </w:rPr>
          </w:rPrChange>
        </w:rPr>
        <w:t xml:space="preserve">νέα δεδομένα και παράγονται </w:t>
      </w:r>
      <w:r w:rsidR="00BA4F88" w:rsidRPr="00886CD4">
        <w:rPr>
          <w:rPrChange w:id="4838" w:author="Panagiotis Karkazis" w:date="2022-03-01T20:05:00Z">
            <w:rPr>
              <w:highlight w:val="red"/>
            </w:rPr>
          </w:rPrChange>
        </w:rPr>
        <w:t>προβλέψεις</w:t>
      </w:r>
      <w:r w:rsidR="00A25249" w:rsidRPr="00886CD4">
        <w:rPr>
          <w:rPrChange w:id="4839" w:author="Panagiotis Karkazis" w:date="2022-03-01T20:05:00Z">
            <w:rPr>
              <w:highlight w:val="red"/>
            </w:rPr>
          </w:rPrChange>
        </w:rPr>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rsidRPr="00886CD4">
        <w:rPr>
          <w:rPrChange w:id="4840" w:author="Panagiotis Karkazis" w:date="2022-03-01T20:05:00Z">
            <w:rPr>
              <w:highlight w:val="red"/>
            </w:rPr>
          </w:rPrChange>
        </w:rPr>
        <w:t>ι</w:t>
      </w:r>
      <w:r w:rsidR="00A25249" w:rsidRPr="00886CD4">
        <w:rPr>
          <w:rPrChange w:id="4841" w:author="Panagiotis Karkazis" w:date="2022-03-01T20:05:00Z">
            <w:rPr>
              <w:highlight w:val="red"/>
            </w:rPr>
          </w:rPrChange>
        </w:rPr>
        <w:t xml:space="preserve"> φωτογραφίες του νυχτολούλουδου</w:t>
      </w:r>
      <w:r w:rsidR="007763BB" w:rsidRPr="00886CD4">
        <w:rPr>
          <w:rPrChange w:id="4842" w:author="Panagiotis Karkazis" w:date="2022-03-01T20:05:00Z">
            <w:rPr>
              <w:highlight w:val="red"/>
            </w:rPr>
          </w:rPrChange>
        </w:rPr>
        <w:t xml:space="preserve"> [</w:t>
      </w:r>
      <w:proofErr w:type="spellStart"/>
      <w:r w:rsidR="007763BB" w:rsidRPr="00886CD4">
        <w:rPr>
          <w:rPrChange w:id="4843" w:author="Panagiotis Karkazis" w:date="2022-03-01T20:05:00Z">
            <w:rPr>
              <w:highlight w:val="red"/>
            </w:rPr>
          </w:rPrChange>
        </w:rPr>
        <w:t>GoogleCloudTech</w:t>
      </w:r>
      <w:proofErr w:type="spellEnd"/>
      <w:r w:rsidR="007763BB" w:rsidRPr="00886CD4">
        <w:rPr>
          <w:rPrChange w:id="4844" w:author="Panagiotis Karkazis" w:date="2022-03-01T20:05:00Z">
            <w:rPr>
              <w:highlight w:val="red"/>
            </w:rPr>
          </w:rPrChange>
        </w:rPr>
        <w:t xml:space="preserve">, </w:t>
      </w:r>
      <w:proofErr w:type="spellStart"/>
      <w:r w:rsidR="007763BB" w:rsidRPr="00886CD4">
        <w:rPr>
          <w:rPrChange w:id="4845" w:author="Panagiotis Karkazis" w:date="2022-03-01T20:05:00Z">
            <w:rPr>
              <w:highlight w:val="red"/>
            </w:rPr>
          </w:rPrChange>
        </w:rPr>
        <w:t>DataMagic</w:t>
      </w:r>
      <w:proofErr w:type="spellEnd"/>
      <w:r w:rsidR="007763BB" w:rsidRPr="00886CD4">
        <w:rPr>
          <w:rPrChange w:id="4846" w:author="Panagiotis Karkazis" w:date="2022-03-01T20:05:00Z">
            <w:rPr>
              <w:highlight w:val="red"/>
            </w:rPr>
          </w:rPrChange>
        </w:rPr>
        <w:t>]</w:t>
      </w:r>
      <w:r w:rsidR="00A25249" w:rsidRPr="00886CD4">
        <w:rPr>
          <w:rPrChange w:id="4847" w:author="Panagiotis Karkazis" w:date="2022-03-01T20:05:00Z">
            <w:rPr>
              <w:highlight w:val="red"/>
            </w:rPr>
          </w:rPrChange>
        </w:rPr>
        <w:t>.</w:t>
      </w:r>
    </w:p>
    <w:p w14:paraId="775FCE00" w14:textId="77777777" w:rsidR="00F803B1" w:rsidRDefault="007C4032" w:rsidP="00C50295">
      <w:pPr>
        <w:pStyle w:val="Default"/>
        <w:spacing w:line="360" w:lineRule="auto"/>
        <w:ind w:firstLine="227"/>
        <w:jc w:val="both"/>
      </w:pPr>
      <w:r w:rsidRPr="00886CD4">
        <w:rPr>
          <w:rPrChange w:id="4848" w:author="Panagiotis Karkazis" w:date="2022-03-01T20:05:00Z">
            <w:rPr>
              <w:highlight w:val="red"/>
            </w:rPr>
          </w:rPrChange>
        </w:rPr>
        <w:t>Εν κατακλείδι, π</w:t>
      </w:r>
      <w:r w:rsidR="006E546E" w:rsidRPr="00886CD4">
        <w:rPr>
          <w:rPrChange w:id="4849" w:author="Panagiotis Karkazis" w:date="2022-03-01T20:05:00Z">
            <w:rPr>
              <w:highlight w:val="red"/>
            </w:rPr>
          </w:rPrChange>
        </w:rPr>
        <w:t>αρατηρώντας την διαδικασία εκμάθησης και παραγωγής ενός μοντέλου Μηχανικής Μάθησης, γίνεται αντιληπτό ότι πρέπει να δοθεί ιδιαίτερη προσοχή</w:t>
      </w:r>
      <w:r w:rsidRPr="00886CD4">
        <w:rPr>
          <w:rPrChange w:id="4850" w:author="Panagiotis Karkazis" w:date="2022-03-01T20:05:00Z">
            <w:rPr>
              <w:highlight w:val="red"/>
            </w:rPr>
          </w:rPrChange>
        </w:rPr>
        <w:t xml:space="preserve"> στην ποιότητα των δεδομένων. Αν δεν έχουμε τα επιθυμητά δεδομένα τότε είναι δύσκολο να παραχθεί ένα αξιόπιστο μοντέλο</w:t>
      </w:r>
      <w:r w:rsidR="007E6CE8" w:rsidRPr="00886CD4">
        <w:rPr>
          <w:rPrChange w:id="4851" w:author="Panagiotis Karkazis" w:date="2022-03-01T20:05:00Z">
            <w:rPr>
              <w:highlight w:val="red"/>
            </w:rPr>
          </w:rPrChange>
        </w:rPr>
        <w:t>.</w:t>
      </w:r>
    </w:p>
    <w:p w14:paraId="52A6F4F1" w14:textId="242BD3D7" w:rsidR="00E22B55" w:rsidRPr="007536FB" w:rsidRDefault="00BB2A32" w:rsidP="00C50295">
      <w:pPr>
        <w:pStyle w:val="2"/>
        <w:jc w:val="both"/>
        <w:rPr>
          <w:rFonts w:ascii="Arial" w:hAnsi="Arial" w:cs="Arial"/>
          <w:sz w:val="24"/>
          <w:szCs w:val="24"/>
          <w:lang w:val="el-GR"/>
        </w:rPr>
      </w:pPr>
      <w:bookmarkStart w:id="4852" w:name="_Toc96683897"/>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4852"/>
      <w:r w:rsidR="00E22B55" w:rsidRPr="009D17D5">
        <w:rPr>
          <w:rFonts w:ascii="Arial" w:hAnsi="Arial" w:cs="Arial"/>
          <w:sz w:val="24"/>
          <w:szCs w:val="24"/>
          <w:lang w:val="el-GR"/>
        </w:rPr>
        <w:t xml:space="preserve"> </w:t>
      </w:r>
    </w:p>
    <w:p w14:paraId="539A3F8F" w14:textId="4C8323BE" w:rsidR="00783B1A" w:rsidRDefault="00A52B44" w:rsidP="00C50295">
      <w:pPr>
        <w:spacing w:after="0" w:line="360" w:lineRule="auto"/>
        <w:ind w:firstLine="227"/>
        <w:jc w:val="both"/>
        <w:rPr>
          <w:rFonts w:ascii="Arial" w:hAnsi="Arial" w:cs="Arial"/>
          <w:sz w:val="24"/>
          <w:szCs w:val="24"/>
          <w:lang w:val="en-US"/>
        </w:rPr>
      </w:pPr>
      <w:r>
        <w:rPr>
          <w:rFonts w:ascii="Arial" w:hAnsi="Arial" w:cs="Arial"/>
          <w:sz w:val="24"/>
          <w:szCs w:val="24"/>
        </w:rPr>
        <w:t>Στο συγκεκριμένο κεφάλαιο αναλύονται οι βασικές μέθοδοι μάθησης που μπορούν να ακολουθ</w:t>
      </w:r>
      <w:r w:rsidR="007D6508">
        <w:rPr>
          <w:rFonts w:ascii="Arial" w:hAnsi="Arial" w:cs="Arial"/>
          <w:sz w:val="24"/>
          <w:szCs w:val="24"/>
        </w:rPr>
        <w:t xml:space="preserve">ηθούν, </w:t>
      </w:r>
      <w:r>
        <w:rPr>
          <w:rFonts w:ascii="Arial" w:hAnsi="Arial" w:cs="Arial"/>
          <w:sz w:val="24"/>
          <w:szCs w:val="24"/>
        </w:rPr>
        <w:t xml:space="preserve">προκειμένου να εκπαιδευθούν </w:t>
      </w:r>
      <w:r w:rsidR="007D6508">
        <w:rPr>
          <w:rFonts w:ascii="Arial" w:hAnsi="Arial" w:cs="Arial"/>
          <w:sz w:val="24"/>
          <w:szCs w:val="24"/>
        </w:rPr>
        <w:t xml:space="preserve">τα μοντέλα και να </w:t>
      </w:r>
      <w:r>
        <w:rPr>
          <w:rFonts w:ascii="Arial" w:hAnsi="Arial" w:cs="Arial"/>
          <w:sz w:val="24"/>
          <w:szCs w:val="24"/>
        </w:rPr>
        <w:t xml:space="preserve">επιλύσουν </w:t>
      </w:r>
      <w:r w:rsidR="007D6508">
        <w:rPr>
          <w:rFonts w:ascii="Arial" w:hAnsi="Arial" w:cs="Arial"/>
          <w:sz w:val="24"/>
          <w:szCs w:val="24"/>
        </w:rPr>
        <w:t xml:space="preserve">διάφορα προβλήματα. Καθημερινά συναντώνται διαφόρων ειδών προβλήματα. Ανάλογα το αντικείμενο και τις ανάγκες του προβλήματος πρέπει να βρεθεί ο κατάλληλος τρόπος αντιμετώπισης. </w:t>
      </w:r>
      <w:r w:rsidR="00B71DC9">
        <w:rPr>
          <w:rFonts w:ascii="Arial" w:hAnsi="Arial" w:cs="Arial"/>
          <w:sz w:val="24"/>
          <w:szCs w:val="24"/>
        </w:rPr>
        <w:t>Για να λυθεί το</w:t>
      </w:r>
      <w:r w:rsidR="00B71DC9" w:rsidRPr="00B71DC9">
        <w:rPr>
          <w:rFonts w:ascii="Arial" w:hAnsi="Arial" w:cs="Arial"/>
          <w:sz w:val="24"/>
          <w:szCs w:val="24"/>
        </w:rPr>
        <w:t xml:space="preserve"> πρόβλημα</w:t>
      </w:r>
      <w:r w:rsidR="00B71DC9">
        <w:rPr>
          <w:rFonts w:ascii="Arial" w:hAnsi="Arial" w:cs="Arial"/>
          <w:sz w:val="24"/>
          <w:szCs w:val="24"/>
        </w:rPr>
        <w:t xml:space="preserve"> που αντιμετωπίζεται</w:t>
      </w:r>
      <w:r w:rsidR="00B71DC9" w:rsidRPr="00B71DC9">
        <w:rPr>
          <w:rFonts w:ascii="Arial" w:hAnsi="Arial" w:cs="Arial"/>
          <w:sz w:val="24"/>
          <w:szCs w:val="24"/>
        </w:rPr>
        <w:t xml:space="preserve"> </w:t>
      </w:r>
      <w:r w:rsidR="00B71DC9">
        <w:rPr>
          <w:rFonts w:ascii="Arial" w:hAnsi="Arial" w:cs="Arial"/>
          <w:sz w:val="24"/>
          <w:szCs w:val="24"/>
        </w:rPr>
        <w:t>και να παραχθούν τα καλύτερα</w:t>
      </w:r>
      <w:r w:rsidR="007474F3">
        <w:rPr>
          <w:rFonts w:ascii="Arial" w:hAnsi="Arial" w:cs="Arial"/>
          <w:sz w:val="24"/>
          <w:szCs w:val="24"/>
        </w:rPr>
        <w:t xml:space="preserve"> </w:t>
      </w:r>
      <w:r w:rsidR="00B71DC9">
        <w:rPr>
          <w:rFonts w:ascii="Arial" w:hAnsi="Arial" w:cs="Arial"/>
          <w:sz w:val="24"/>
          <w:szCs w:val="24"/>
        </w:rPr>
        <w:t>δυνατά αποτελέσματ</w:t>
      </w:r>
      <w:r w:rsidR="007474F3">
        <w:rPr>
          <w:rFonts w:ascii="Arial" w:hAnsi="Arial" w:cs="Arial"/>
          <w:sz w:val="24"/>
          <w:szCs w:val="24"/>
        </w:rPr>
        <w:t>α,</w:t>
      </w:r>
      <w:r w:rsidR="00B71DC9">
        <w:rPr>
          <w:rFonts w:ascii="Arial" w:hAnsi="Arial" w:cs="Arial"/>
          <w:sz w:val="24"/>
          <w:szCs w:val="24"/>
        </w:rPr>
        <w:t xml:space="preserve"> </w:t>
      </w:r>
      <w:r w:rsidR="00B71DC9" w:rsidRPr="00B71DC9">
        <w:rPr>
          <w:rFonts w:ascii="Arial" w:hAnsi="Arial" w:cs="Arial"/>
          <w:sz w:val="24"/>
          <w:szCs w:val="24"/>
        </w:rPr>
        <w:t xml:space="preserve">πρέπει </w:t>
      </w:r>
      <w:r w:rsidR="007474F3">
        <w:rPr>
          <w:rFonts w:ascii="Arial" w:hAnsi="Arial" w:cs="Arial"/>
          <w:sz w:val="24"/>
          <w:szCs w:val="24"/>
        </w:rPr>
        <w:t xml:space="preserve">το πρόβλημα </w:t>
      </w:r>
      <w:r w:rsidR="00B71DC9" w:rsidRPr="00B71DC9">
        <w:rPr>
          <w:rFonts w:ascii="Arial" w:hAnsi="Arial" w:cs="Arial"/>
          <w:sz w:val="24"/>
          <w:szCs w:val="24"/>
        </w:rPr>
        <w:t xml:space="preserve">να κατηγοριοποιηθεί κατάλληλα </w:t>
      </w:r>
      <w:r w:rsidR="007474F3">
        <w:rPr>
          <w:rFonts w:ascii="Arial" w:hAnsi="Arial" w:cs="Arial"/>
          <w:sz w:val="24"/>
          <w:szCs w:val="24"/>
        </w:rPr>
        <w:t xml:space="preserve">προκειμένου να επιλεχθεί και να εφαρμοστεί ο καταλληλότερος αλγόριθμος </w:t>
      </w:r>
      <w:r w:rsidR="00EC0CFC">
        <w:rPr>
          <w:rFonts w:ascii="Arial" w:hAnsi="Arial" w:cs="Arial"/>
          <w:sz w:val="24"/>
          <w:szCs w:val="24"/>
        </w:rPr>
        <w:t>Μ</w:t>
      </w:r>
      <w:r w:rsidR="007474F3">
        <w:rPr>
          <w:rFonts w:ascii="Arial" w:hAnsi="Arial" w:cs="Arial"/>
          <w:sz w:val="24"/>
          <w:szCs w:val="24"/>
        </w:rPr>
        <w:t xml:space="preserve">ηχανικής </w:t>
      </w:r>
      <w:r w:rsidR="00EC0CFC">
        <w:rPr>
          <w:rFonts w:ascii="Arial" w:hAnsi="Arial" w:cs="Arial"/>
          <w:sz w:val="24"/>
          <w:szCs w:val="24"/>
        </w:rPr>
        <w:t>Μ</w:t>
      </w:r>
      <w:r w:rsidR="007474F3">
        <w:rPr>
          <w:rFonts w:ascii="Arial" w:hAnsi="Arial" w:cs="Arial"/>
          <w:sz w:val="24"/>
          <w:szCs w:val="24"/>
        </w:rPr>
        <w:t>άθησης</w:t>
      </w:r>
      <w:r w:rsidR="00B71DC9" w:rsidRPr="00B71DC9">
        <w:rPr>
          <w:rFonts w:ascii="Arial" w:hAnsi="Arial" w:cs="Arial"/>
          <w:sz w:val="24"/>
          <w:szCs w:val="24"/>
        </w:rPr>
        <w:t>.</w:t>
      </w:r>
      <w:r w:rsidR="003642FA">
        <w:rPr>
          <w:rFonts w:ascii="Arial" w:hAnsi="Arial" w:cs="Arial"/>
          <w:sz w:val="24"/>
          <w:szCs w:val="24"/>
        </w:rPr>
        <w:t xml:space="preserve"> Υπάρχουν μερικές κατηγορίες στις οποίες μπορούν να τοποθετηθούν όλα τα προβλήματα που συναντώνται. Αφού το πρόβλημα τοποθετηθεί στην κατάλληλη κατηγορία, τότε είναι εύκολο να επιλεχθεί και ο βέλτιστος αλγόριθμος Μηχανικής Μάθησης</w:t>
      </w:r>
      <w:r w:rsidR="00705F1A" w:rsidRPr="00705F1A">
        <w:rPr>
          <w:rFonts w:ascii="Arial" w:hAnsi="Arial" w:cs="Arial"/>
          <w:sz w:val="24"/>
          <w:szCs w:val="24"/>
        </w:rPr>
        <w:t xml:space="preserve"> </w:t>
      </w:r>
      <w:r w:rsidR="00705F1A" w:rsidRPr="003642FA">
        <w:t>[</w:t>
      </w:r>
      <w:r w:rsidR="00705F1A" w:rsidRPr="00A667E9">
        <w:rPr>
          <w:rFonts w:ascii="Arial" w:hAnsi="Arial" w:cs="Arial"/>
          <w:sz w:val="24"/>
          <w:szCs w:val="24"/>
          <w:highlight w:val="yellow"/>
          <w:lang w:val="en-US"/>
        </w:rPr>
        <w:t>Ser</w:t>
      </w:r>
      <w:r w:rsidR="00705F1A" w:rsidRPr="003642FA">
        <w:rPr>
          <w:rFonts w:ascii="Arial" w:hAnsi="Arial" w:cs="Arial"/>
          <w:sz w:val="24"/>
          <w:szCs w:val="24"/>
          <w:highlight w:val="yellow"/>
        </w:rPr>
        <w:t>._1142_012012</w:t>
      </w:r>
      <w:r w:rsidR="00705F1A" w:rsidRPr="003642FA">
        <w:t>]</w:t>
      </w:r>
      <w:r w:rsidR="00705F1A">
        <w:rPr>
          <w:rFonts w:ascii="Arial" w:hAnsi="Arial" w:cs="Arial"/>
          <w:sz w:val="24"/>
          <w:szCs w:val="24"/>
        </w:rPr>
        <w:t>. Τα προβλήματα μπορούν να κατηγοριοποιηθούν στις εξής κατηγορίες</w:t>
      </w:r>
      <w:r w:rsidR="00705F1A">
        <w:rPr>
          <w:rFonts w:ascii="Arial" w:hAnsi="Arial" w:cs="Arial"/>
          <w:sz w:val="24"/>
          <w:szCs w:val="24"/>
          <w:lang w:val="en-US"/>
        </w:rPr>
        <w:t>:</w:t>
      </w:r>
    </w:p>
    <w:p w14:paraId="196B5FE9" w14:textId="77777777" w:rsidR="00723C49" w:rsidRPr="00512323" w:rsidRDefault="00723C49" w:rsidP="00C50295">
      <w:pPr>
        <w:pStyle w:val="a3"/>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w:t>
      </w:r>
      <w:r w:rsidRPr="00D86611">
        <w:rPr>
          <w:rFonts w:ascii="Arial" w:hAnsi="Arial" w:cs="Arial"/>
          <w:sz w:val="24"/>
          <w:szCs w:val="24"/>
          <w:lang w:val="en-US"/>
        </w:rPr>
        <w:t xml:space="preserve"> </w:t>
      </w:r>
      <w:r>
        <w:rPr>
          <w:rFonts w:ascii="Arial" w:hAnsi="Arial" w:cs="Arial"/>
          <w:sz w:val="24"/>
          <w:szCs w:val="24"/>
        </w:rPr>
        <w:t>ταξινόμησης</w:t>
      </w:r>
      <w:r w:rsidRPr="00D86611">
        <w:rPr>
          <w:rFonts w:ascii="Arial" w:hAnsi="Arial" w:cs="Arial"/>
          <w:sz w:val="24"/>
          <w:szCs w:val="24"/>
          <w:lang w:val="en-US"/>
        </w:rPr>
        <w:t xml:space="preserve"> (</w:t>
      </w:r>
      <w:r>
        <w:rPr>
          <w:rFonts w:ascii="Arial" w:hAnsi="Arial" w:cs="Arial"/>
          <w:sz w:val="24"/>
          <w:szCs w:val="24"/>
          <w:lang w:val="en-US"/>
        </w:rPr>
        <w:t>Classification problem</w:t>
      </w:r>
      <w:r w:rsidRPr="00D86611">
        <w:rPr>
          <w:rFonts w:ascii="Arial" w:hAnsi="Arial" w:cs="Arial"/>
          <w:sz w:val="24"/>
          <w:szCs w:val="24"/>
          <w:lang w:val="en-US"/>
        </w:rPr>
        <w:t>)</w:t>
      </w:r>
    </w:p>
    <w:p w14:paraId="474B25FE" w14:textId="77777777" w:rsidR="00723C49" w:rsidRPr="00D86611" w:rsidRDefault="00723C49" w:rsidP="00C50295">
      <w:pPr>
        <w:pStyle w:val="a3"/>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ομαδοποίησης (</w:t>
      </w:r>
      <w:r>
        <w:rPr>
          <w:rFonts w:ascii="Arial" w:hAnsi="Arial" w:cs="Arial"/>
          <w:sz w:val="24"/>
          <w:szCs w:val="24"/>
          <w:lang w:val="en-US"/>
        </w:rPr>
        <w:t>Clustering problem</w:t>
      </w:r>
      <w:r>
        <w:rPr>
          <w:rFonts w:ascii="Arial" w:hAnsi="Arial" w:cs="Arial"/>
          <w:sz w:val="24"/>
          <w:szCs w:val="24"/>
        </w:rPr>
        <w:t>)</w:t>
      </w:r>
    </w:p>
    <w:p w14:paraId="28FD4B87" w14:textId="77777777" w:rsidR="00723C49" w:rsidRPr="008C27C2" w:rsidRDefault="00723C49" w:rsidP="00C50295">
      <w:pPr>
        <w:pStyle w:val="a3"/>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ανίχνευσης ανωμαλιών (</w:t>
      </w:r>
      <w:r>
        <w:rPr>
          <w:rFonts w:ascii="Arial" w:hAnsi="Arial" w:cs="Arial"/>
          <w:sz w:val="24"/>
          <w:szCs w:val="24"/>
          <w:lang w:val="en-US"/>
        </w:rPr>
        <w:t>Anomaly detection problem</w:t>
      </w:r>
      <w:r>
        <w:rPr>
          <w:rFonts w:ascii="Arial" w:hAnsi="Arial" w:cs="Arial"/>
          <w:sz w:val="24"/>
          <w:szCs w:val="24"/>
        </w:rPr>
        <w:t>)</w:t>
      </w:r>
    </w:p>
    <w:p w14:paraId="1847541C" w14:textId="77777777" w:rsidR="00723C49" w:rsidRPr="00A61634" w:rsidRDefault="00723C49" w:rsidP="00C50295">
      <w:pPr>
        <w:pStyle w:val="a3"/>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παλινδρόμησης (</w:t>
      </w:r>
      <w:r>
        <w:rPr>
          <w:rFonts w:ascii="Arial" w:hAnsi="Arial" w:cs="Arial"/>
          <w:sz w:val="24"/>
          <w:szCs w:val="24"/>
          <w:lang w:val="en-US"/>
        </w:rPr>
        <w:t>Regression problem</w:t>
      </w:r>
      <w:r>
        <w:rPr>
          <w:rFonts w:ascii="Arial" w:hAnsi="Arial" w:cs="Arial"/>
          <w:sz w:val="24"/>
          <w:szCs w:val="24"/>
        </w:rPr>
        <w:t>)</w:t>
      </w:r>
    </w:p>
    <w:p w14:paraId="03727664" w14:textId="77777777" w:rsidR="00723C49" w:rsidRPr="00A61634" w:rsidRDefault="00723C49" w:rsidP="00C50295">
      <w:pPr>
        <w:pStyle w:val="a3"/>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ενίσχυσης (</w:t>
      </w:r>
      <w:r>
        <w:rPr>
          <w:rFonts w:ascii="Arial" w:hAnsi="Arial" w:cs="Arial"/>
          <w:sz w:val="24"/>
          <w:szCs w:val="24"/>
          <w:lang w:val="en-US"/>
        </w:rPr>
        <w:t>Reinforcement problem</w:t>
      </w:r>
      <w:r>
        <w:rPr>
          <w:rFonts w:ascii="Arial" w:hAnsi="Arial" w:cs="Arial"/>
          <w:sz w:val="24"/>
          <w:szCs w:val="24"/>
        </w:rPr>
        <w:t>)</w:t>
      </w:r>
    </w:p>
    <w:p w14:paraId="48A5BDB3" w14:textId="558578E0" w:rsidR="00723C49" w:rsidRDefault="00F65F1C" w:rsidP="00C5029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Αρχικά γίνεται αναφορά στα προβλήματα ταξινόμησης. </w:t>
      </w:r>
      <w:r w:rsidR="00723C49">
        <w:rPr>
          <w:rFonts w:ascii="Arial" w:hAnsi="Arial" w:cs="Arial"/>
          <w:sz w:val="24"/>
          <w:szCs w:val="24"/>
        </w:rPr>
        <w:t xml:space="preserve">Σε αυτού του είδους προβλήματα, οι έξοδοι που μπορούν να προκύψουν είναι συγκεκριμένες και γνωστές στο μοντέλο αφού τα δεδομένα είναι κατηγοριοποιημένα. Γι’ αυτό και οι έξοδοι που μπορούν να παραχθούν θα είναι σχετικές με κάποια </w:t>
      </w:r>
      <w:r w:rsidR="00660B49">
        <w:rPr>
          <w:rFonts w:ascii="Arial" w:hAnsi="Arial" w:cs="Arial"/>
          <w:sz w:val="24"/>
          <w:szCs w:val="24"/>
        </w:rPr>
        <w:t>από αυτές τις κατηγορίες. Ένα πρόβλημα ταξινόμησης μπορεί να είναι δυαδικών ή πολλαπλών κατηγοριών</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660B49">
        <w:rPr>
          <w:rFonts w:ascii="Arial" w:hAnsi="Arial" w:cs="Arial"/>
          <w:sz w:val="24"/>
          <w:szCs w:val="24"/>
        </w:rPr>
        <w:t>.</w:t>
      </w:r>
    </w:p>
    <w:p w14:paraId="493D5BC1" w14:textId="1795D6E1" w:rsidR="00A61634" w:rsidRDefault="000E5AAE" w:rsidP="00C50295">
      <w:pPr>
        <w:spacing w:after="0" w:line="360" w:lineRule="auto"/>
        <w:ind w:firstLine="227"/>
        <w:jc w:val="both"/>
        <w:rPr>
          <w:rFonts w:ascii="Arial" w:hAnsi="Arial" w:cs="Arial"/>
          <w:sz w:val="24"/>
          <w:szCs w:val="24"/>
        </w:rPr>
      </w:pPr>
      <w:r>
        <w:rPr>
          <w:rFonts w:ascii="Arial" w:hAnsi="Arial" w:cs="Arial"/>
          <w:sz w:val="24"/>
          <w:szCs w:val="24"/>
        </w:rPr>
        <w:t>Τα προβλήματα ομαδοποίησης συναντώνται κυρίως στους αλγόριθμους μάθησης χωρίς επίβλεψη</w:t>
      </w:r>
      <w:r w:rsidR="007053EC">
        <w:rPr>
          <w:rFonts w:ascii="Arial" w:hAnsi="Arial" w:cs="Arial"/>
          <w:sz w:val="24"/>
          <w:szCs w:val="24"/>
        </w:rPr>
        <w:t xml:space="preserve">. Αυτό συμβαίνει γιατί αρχικά ο αλγόριθμος δέχεται μη επισημασμένα σύνολα δεδομένων, οπότε προσπαθεί </w:t>
      </w:r>
      <w:r w:rsidR="00F65F1C" w:rsidRPr="00F65F1C">
        <w:rPr>
          <w:rFonts w:ascii="Arial" w:hAnsi="Arial" w:cs="Arial"/>
          <w:sz w:val="24"/>
          <w:szCs w:val="24"/>
        </w:rPr>
        <w:t xml:space="preserve">να </w:t>
      </w:r>
      <w:r w:rsidR="007053EC">
        <w:rPr>
          <w:rFonts w:ascii="Arial" w:hAnsi="Arial" w:cs="Arial"/>
          <w:sz w:val="24"/>
          <w:szCs w:val="24"/>
        </w:rPr>
        <w:t>βρει συσχετίσεις μεταξύ των δεδομένων με βάση τις ομοιότητές τους</w:t>
      </w:r>
      <w:r w:rsidR="00F65F1C" w:rsidRPr="00F65F1C">
        <w:rPr>
          <w:rFonts w:ascii="Arial" w:hAnsi="Arial" w:cs="Arial"/>
          <w:sz w:val="24"/>
          <w:szCs w:val="24"/>
        </w:rPr>
        <w:t xml:space="preserve">. </w:t>
      </w:r>
      <w:r w:rsidR="00EC27E0">
        <w:rPr>
          <w:rFonts w:ascii="Arial" w:hAnsi="Arial" w:cs="Arial"/>
          <w:sz w:val="24"/>
          <w:szCs w:val="24"/>
        </w:rPr>
        <w:t xml:space="preserve">Έπειτα </w:t>
      </w:r>
      <w:r w:rsidR="00706835">
        <w:rPr>
          <w:rFonts w:ascii="Arial" w:hAnsi="Arial" w:cs="Arial"/>
          <w:sz w:val="24"/>
          <w:szCs w:val="24"/>
        </w:rPr>
        <w:t xml:space="preserve">γίνεται </w:t>
      </w:r>
      <w:r w:rsidR="00F53EAD">
        <w:rPr>
          <w:rFonts w:ascii="Arial" w:hAnsi="Arial" w:cs="Arial"/>
          <w:sz w:val="24"/>
          <w:szCs w:val="24"/>
        </w:rPr>
        <w:t xml:space="preserve">η </w:t>
      </w:r>
      <w:r w:rsidR="00706835">
        <w:rPr>
          <w:rFonts w:ascii="Arial" w:hAnsi="Arial" w:cs="Arial"/>
          <w:sz w:val="24"/>
          <w:szCs w:val="24"/>
        </w:rPr>
        <w:t xml:space="preserve">επισήμανση των </w:t>
      </w:r>
      <w:r w:rsidR="00EC27E0">
        <w:rPr>
          <w:rFonts w:ascii="Arial" w:hAnsi="Arial" w:cs="Arial"/>
          <w:sz w:val="24"/>
          <w:szCs w:val="24"/>
        </w:rPr>
        <w:t>διάφορ</w:t>
      </w:r>
      <w:r w:rsidR="00706835">
        <w:rPr>
          <w:rFonts w:ascii="Arial" w:hAnsi="Arial" w:cs="Arial"/>
          <w:sz w:val="24"/>
          <w:szCs w:val="24"/>
        </w:rPr>
        <w:t>ων</w:t>
      </w:r>
      <w:r w:rsidR="00EC27E0">
        <w:rPr>
          <w:rFonts w:ascii="Arial" w:hAnsi="Arial" w:cs="Arial"/>
          <w:sz w:val="24"/>
          <w:szCs w:val="24"/>
        </w:rPr>
        <w:t xml:space="preserve"> κατηγορ</w:t>
      </w:r>
      <w:r w:rsidR="00706835">
        <w:rPr>
          <w:rFonts w:ascii="Arial" w:hAnsi="Arial" w:cs="Arial"/>
          <w:sz w:val="24"/>
          <w:szCs w:val="24"/>
        </w:rPr>
        <w:t>ιών</w:t>
      </w:r>
      <w:r w:rsidR="009E24EE">
        <w:rPr>
          <w:rFonts w:ascii="Arial" w:hAnsi="Arial" w:cs="Arial"/>
          <w:sz w:val="24"/>
          <w:szCs w:val="24"/>
        </w:rPr>
        <w:t xml:space="preserve"> που εντάσσονται οι έξοδοι του μοντέλου</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F65F1C" w:rsidRPr="00F65F1C">
        <w:rPr>
          <w:rFonts w:ascii="Arial" w:hAnsi="Arial" w:cs="Arial"/>
          <w:sz w:val="24"/>
          <w:szCs w:val="24"/>
        </w:rPr>
        <w:t>.</w:t>
      </w:r>
    </w:p>
    <w:p w14:paraId="42A3B9BB" w14:textId="2BCA7C6A" w:rsidR="00184350" w:rsidRDefault="00184350" w:rsidP="00C50295">
      <w:pPr>
        <w:spacing w:after="0" w:line="360" w:lineRule="auto"/>
        <w:ind w:firstLine="227"/>
        <w:jc w:val="both"/>
        <w:rPr>
          <w:rFonts w:ascii="Arial" w:hAnsi="Arial" w:cs="Arial"/>
          <w:sz w:val="24"/>
          <w:szCs w:val="24"/>
        </w:rPr>
      </w:pPr>
      <w:r>
        <w:rPr>
          <w:rFonts w:ascii="Arial" w:hAnsi="Arial" w:cs="Arial"/>
          <w:sz w:val="24"/>
          <w:szCs w:val="24"/>
        </w:rPr>
        <w:t>Υπάρχουν μοντέλα τα οποία έχουν μάθει και αναλύουν ένα συγκεκριμένο μοτίβο. Σε περίπτωση που υπάρξει αλλαγή ή κάποιου είδους ανωμαλία</w:t>
      </w:r>
      <w:r w:rsidR="00C658D0">
        <w:rPr>
          <w:rFonts w:ascii="Arial" w:hAnsi="Arial" w:cs="Arial"/>
          <w:sz w:val="24"/>
          <w:szCs w:val="24"/>
        </w:rPr>
        <w:t xml:space="preserve"> στο μοτίβο, τότε ο αλγόριθμος εντοπίζει την αλλαγή και την καταγράφει ή ενημερώνει τον διαχειριστεί</w:t>
      </w:r>
      <w:r>
        <w:rPr>
          <w:rFonts w:ascii="Arial" w:hAnsi="Arial" w:cs="Arial"/>
          <w:sz w:val="24"/>
          <w:szCs w:val="24"/>
        </w:rPr>
        <w:t>.</w:t>
      </w:r>
      <w:r w:rsidR="00C658D0">
        <w:rPr>
          <w:rFonts w:ascii="Arial" w:hAnsi="Arial" w:cs="Arial"/>
          <w:sz w:val="24"/>
          <w:szCs w:val="24"/>
        </w:rPr>
        <w:t xml:space="preserve"> Αυτή η κατηγορία προβλημάτων ονομάζεται ανίχνευση ανωμαλιών.</w:t>
      </w:r>
      <w:r>
        <w:rPr>
          <w:rFonts w:ascii="Arial" w:hAnsi="Arial" w:cs="Arial"/>
          <w:sz w:val="24"/>
          <w:szCs w:val="24"/>
        </w:rPr>
        <w:t xml:space="preserve"> </w:t>
      </w:r>
      <w:r w:rsidR="00530D86">
        <w:rPr>
          <w:rFonts w:ascii="Arial" w:hAnsi="Arial" w:cs="Arial"/>
          <w:sz w:val="24"/>
          <w:szCs w:val="24"/>
        </w:rPr>
        <w:t>Για παράδειγμα, ο</w:t>
      </w:r>
      <w:r w:rsidRPr="00815A82">
        <w:rPr>
          <w:rFonts w:ascii="Arial" w:hAnsi="Arial" w:cs="Arial"/>
          <w:sz w:val="24"/>
          <w:szCs w:val="24"/>
        </w:rPr>
        <w:t>ι εταιρείες πιστωτικών καρτών χρησιμοποιούν αλγόριθμους ανίχνευσης ανωμαλιών</w:t>
      </w:r>
      <w:r w:rsidR="00E51D22">
        <w:rPr>
          <w:rFonts w:ascii="Arial" w:hAnsi="Arial" w:cs="Arial"/>
          <w:sz w:val="24"/>
          <w:szCs w:val="24"/>
        </w:rPr>
        <w:t>,</w:t>
      </w:r>
      <w:r w:rsidRPr="00815A82">
        <w:rPr>
          <w:rFonts w:ascii="Arial" w:hAnsi="Arial" w:cs="Arial"/>
          <w:sz w:val="24"/>
          <w:szCs w:val="24"/>
        </w:rPr>
        <w:t xml:space="preserve"> </w:t>
      </w:r>
      <w:r w:rsidR="00E51D22">
        <w:rPr>
          <w:rFonts w:ascii="Arial" w:hAnsi="Arial" w:cs="Arial"/>
          <w:sz w:val="24"/>
          <w:szCs w:val="24"/>
        </w:rPr>
        <w:t xml:space="preserve">ώστε </w:t>
      </w:r>
      <w:r w:rsidR="00FB2DE9">
        <w:rPr>
          <w:rFonts w:ascii="Arial" w:hAnsi="Arial" w:cs="Arial"/>
          <w:sz w:val="24"/>
          <w:szCs w:val="24"/>
        </w:rPr>
        <w:t xml:space="preserve">να ειδοποιούν </w:t>
      </w:r>
      <w:r w:rsidR="00FB2DE9" w:rsidRPr="00815A82">
        <w:rPr>
          <w:rFonts w:ascii="Arial" w:hAnsi="Arial" w:cs="Arial"/>
          <w:sz w:val="24"/>
          <w:szCs w:val="24"/>
        </w:rPr>
        <w:t>το</w:t>
      </w:r>
      <w:r w:rsidR="00FB2DE9">
        <w:rPr>
          <w:rFonts w:ascii="Arial" w:hAnsi="Arial" w:cs="Arial"/>
          <w:sz w:val="24"/>
          <w:szCs w:val="24"/>
        </w:rPr>
        <w:t>ν</w:t>
      </w:r>
      <w:r w:rsidR="00FB2DE9" w:rsidRPr="00815A82">
        <w:rPr>
          <w:rFonts w:ascii="Arial" w:hAnsi="Arial" w:cs="Arial"/>
          <w:sz w:val="24"/>
          <w:szCs w:val="24"/>
        </w:rPr>
        <w:t xml:space="preserve"> πελάτη τους</w:t>
      </w:r>
      <w:r w:rsidR="00FB2DE9">
        <w:rPr>
          <w:rFonts w:ascii="Arial" w:hAnsi="Arial" w:cs="Arial"/>
          <w:sz w:val="24"/>
          <w:szCs w:val="24"/>
        </w:rPr>
        <w:t xml:space="preserve"> </w:t>
      </w:r>
      <w:r w:rsidR="00530D86">
        <w:rPr>
          <w:rFonts w:ascii="Arial" w:hAnsi="Arial" w:cs="Arial"/>
          <w:sz w:val="24"/>
          <w:szCs w:val="24"/>
        </w:rPr>
        <w:t xml:space="preserve">σε περίπτωση που </w:t>
      </w:r>
      <w:r w:rsidR="00FB2DE9">
        <w:rPr>
          <w:rFonts w:ascii="Arial" w:hAnsi="Arial" w:cs="Arial"/>
          <w:sz w:val="24"/>
          <w:szCs w:val="24"/>
        </w:rPr>
        <w:t>εντοπιστεί</w:t>
      </w:r>
      <w:r w:rsidRPr="00815A82">
        <w:rPr>
          <w:rFonts w:ascii="Arial" w:hAnsi="Arial" w:cs="Arial"/>
          <w:sz w:val="24"/>
          <w:szCs w:val="24"/>
        </w:rPr>
        <w:t xml:space="preserve"> </w:t>
      </w:r>
      <w:r w:rsidR="00FB2DE9">
        <w:rPr>
          <w:rFonts w:ascii="Arial" w:hAnsi="Arial" w:cs="Arial"/>
          <w:sz w:val="24"/>
          <w:szCs w:val="24"/>
        </w:rPr>
        <w:t>διαφορετική συμπεριφορά</w:t>
      </w:r>
      <w:r w:rsidR="00530D86">
        <w:rPr>
          <w:rFonts w:ascii="Arial" w:hAnsi="Arial" w:cs="Arial"/>
          <w:sz w:val="24"/>
          <w:szCs w:val="24"/>
        </w:rPr>
        <w:t xml:space="preserve"> </w:t>
      </w:r>
      <w:r w:rsidR="00FB2DE9">
        <w:rPr>
          <w:rFonts w:ascii="Arial" w:hAnsi="Arial" w:cs="Arial"/>
          <w:sz w:val="24"/>
          <w:szCs w:val="24"/>
        </w:rPr>
        <w:t xml:space="preserve">συναλλαγών </w:t>
      </w:r>
      <w:r w:rsidRPr="00815A82">
        <w:rPr>
          <w:rFonts w:ascii="Arial" w:hAnsi="Arial" w:cs="Arial"/>
          <w:sz w:val="24"/>
          <w:szCs w:val="24"/>
        </w:rPr>
        <w:t>από τη συνήθη</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815A82">
        <w:rPr>
          <w:rFonts w:ascii="Arial" w:hAnsi="Arial" w:cs="Arial"/>
          <w:sz w:val="24"/>
          <w:szCs w:val="24"/>
        </w:rPr>
        <w:t>.</w:t>
      </w:r>
    </w:p>
    <w:p w14:paraId="50DB8F96" w14:textId="35FDD28A" w:rsidR="00132E5E" w:rsidRDefault="00132E5E" w:rsidP="00C50295">
      <w:pPr>
        <w:spacing w:after="0" w:line="360" w:lineRule="auto"/>
        <w:ind w:firstLine="227"/>
        <w:jc w:val="both"/>
        <w:rPr>
          <w:rFonts w:ascii="Arial" w:hAnsi="Arial" w:cs="Arial"/>
          <w:sz w:val="24"/>
          <w:szCs w:val="24"/>
        </w:rPr>
      </w:pPr>
      <w:r>
        <w:rPr>
          <w:rFonts w:ascii="Arial" w:hAnsi="Arial" w:cs="Arial"/>
          <w:sz w:val="24"/>
          <w:szCs w:val="24"/>
        </w:rPr>
        <w:t xml:space="preserve">Επίσης υπάρχουν και τα προβλήματα παλινδρόμησης. </w:t>
      </w:r>
      <w:r w:rsidRPr="00132E5E">
        <w:rPr>
          <w:rFonts w:ascii="Arial" w:hAnsi="Arial" w:cs="Arial"/>
          <w:sz w:val="24"/>
          <w:szCs w:val="24"/>
        </w:rPr>
        <w:t>Οι αλγόριθμοι παλινδρόμησης χρησιμοποιούνται</w:t>
      </w:r>
      <w:r>
        <w:rPr>
          <w:rFonts w:ascii="Arial" w:hAnsi="Arial" w:cs="Arial"/>
          <w:sz w:val="24"/>
          <w:szCs w:val="24"/>
        </w:rPr>
        <w:t xml:space="preserve"> κυρίως</w:t>
      </w:r>
      <w:r w:rsidRPr="00132E5E">
        <w:rPr>
          <w:rFonts w:ascii="Arial" w:hAnsi="Arial" w:cs="Arial"/>
          <w:sz w:val="24"/>
          <w:szCs w:val="24"/>
        </w:rPr>
        <w:t xml:space="preserve"> για την αντιμετώπιση προβλημάτων </w:t>
      </w:r>
      <w:r>
        <w:rPr>
          <w:rFonts w:ascii="Arial" w:hAnsi="Arial" w:cs="Arial"/>
          <w:sz w:val="24"/>
          <w:szCs w:val="24"/>
        </w:rPr>
        <w:t>που έχουν ως εξόδους αριθμητικές τιμές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132E5E">
        <w:rPr>
          <w:rFonts w:ascii="Arial" w:hAnsi="Arial" w:cs="Arial"/>
          <w:sz w:val="24"/>
          <w:szCs w:val="24"/>
        </w:rPr>
        <w:t xml:space="preserve">. </w:t>
      </w:r>
    </w:p>
    <w:p w14:paraId="62F6C18F" w14:textId="09C45185" w:rsidR="00B062A3" w:rsidRDefault="00611CAB" w:rsidP="00C50295">
      <w:pPr>
        <w:spacing w:after="0" w:line="360" w:lineRule="auto"/>
        <w:ind w:firstLine="227"/>
        <w:jc w:val="both"/>
        <w:rPr>
          <w:rFonts w:ascii="Arial" w:hAnsi="Arial" w:cs="Arial"/>
          <w:sz w:val="24"/>
          <w:szCs w:val="24"/>
        </w:rPr>
      </w:pPr>
      <w:r>
        <w:rPr>
          <w:rFonts w:ascii="Arial" w:hAnsi="Arial" w:cs="Arial"/>
          <w:sz w:val="24"/>
          <w:szCs w:val="24"/>
        </w:rPr>
        <w:t>Η τελευταία κατηγορία προβλημάτων είναι τα προβλήματα ενίσχυσης. Ο</w:t>
      </w:r>
      <w:r w:rsidR="0001214B" w:rsidRPr="0001214B">
        <w:rPr>
          <w:rFonts w:ascii="Arial" w:hAnsi="Arial" w:cs="Arial"/>
          <w:sz w:val="24"/>
          <w:szCs w:val="24"/>
        </w:rPr>
        <w:t xml:space="preserve">ι </w:t>
      </w:r>
      <w:r>
        <w:rPr>
          <w:rFonts w:ascii="Arial" w:hAnsi="Arial" w:cs="Arial"/>
          <w:sz w:val="24"/>
          <w:szCs w:val="24"/>
        </w:rPr>
        <w:t xml:space="preserve">συγκεκριμένοι </w:t>
      </w:r>
      <w:r w:rsidR="0001214B" w:rsidRPr="0001214B">
        <w:rPr>
          <w:rFonts w:ascii="Arial" w:hAnsi="Arial" w:cs="Arial"/>
          <w:sz w:val="24"/>
          <w:szCs w:val="24"/>
        </w:rPr>
        <w:t xml:space="preserve">αλγόριθμοι χρησιμοποιούνται </w:t>
      </w:r>
      <w:r>
        <w:rPr>
          <w:rFonts w:ascii="Arial" w:hAnsi="Arial" w:cs="Arial"/>
          <w:sz w:val="24"/>
          <w:szCs w:val="24"/>
        </w:rPr>
        <w:t xml:space="preserve">στην περίπτωση </w:t>
      </w:r>
      <w:r w:rsidR="007250DC">
        <w:rPr>
          <w:rFonts w:ascii="Arial" w:hAnsi="Arial" w:cs="Arial"/>
          <w:sz w:val="24"/>
          <w:szCs w:val="24"/>
        </w:rPr>
        <w:t>ό</w:t>
      </w:r>
      <w:r>
        <w:rPr>
          <w:rFonts w:ascii="Arial" w:hAnsi="Arial" w:cs="Arial"/>
          <w:sz w:val="24"/>
          <w:szCs w:val="24"/>
        </w:rPr>
        <w:t xml:space="preserve">που μία απόφαση πρέπει </w:t>
      </w:r>
      <w:r w:rsidR="0001214B" w:rsidRPr="0001214B">
        <w:rPr>
          <w:rFonts w:ascii="Arial" w:hAnsi="Arial" w:cs="Arial"/>
          <w:sz w:val="24"/>
          <w:szCs w:val="24"/>
        </w:rPr>
        <w:t>να ληφθεί βάση προηγούμ</w:t>
      </w:r>
      <w:r w:rsidR="00165813">
        <w:rPr>
          <w:rFonts w:ascii="Arial" w:hAnsi="Arial" w:cs="Arial"/>
          <w:sz w:val="24"/>
          <w:szCs w:val="24"/>
        </w:rPr>
        <w:t xml:space="preserve">ενων </w:t>
      </w:r>
      <w:r w:rsidR="005470EB">
        <w:rPr>
          <w:rFonts w:ascii="Arial" w:hAnsi="Arial" w:cs="Arial"/>
          <w:sz w:val="24"/>
          <w:szCs w:val="24"/>
        </w:rPr>
        <w:t>εμπειριών</w:t>
      </w:r>
      <w:r w:rsidR="0001214B" w:rsidRPr="0001214B">
        <w:rPr>
          <w:rFonts w:ascii="Arial" w:hAnsi="Arial" w:cs="Arial"/>
          <w:sz w:val="24"/>
          <w:szCs w:val="24"/>
        </w:rPr>
        <w:t xml:space="preserve">. </w:t>
      </w:r>
      <w:r w:rsidR="007250DC">
        <w:rPr>
          <w:rFonts w:ascii="Arial" w:hAnsi="Arial" w:cs="Arial"/>
          <w:sz w:val="24"/>
          <w:szCs w:val="24"/>
        </w:rPr>
        <w:t xml:space="preserve">Το μοντέλο υιοθετεί την κατάλληλη συμπεριφορά που πρέπει να έχει μέσω της μεθόδου δοκιμής και σφάλματος </w:t>
      </w:r>
      <w:r w:rsidR="00154F7E">
        <w:rPr>
          <w:rFonts w:ascii="Arial" w:hAnsi="Arial" w:cs="Arial"/>
          <w:sz w:val="24"/>
          <w:szCs w:val="24"/>
        </w:rPr>
        <w:t>σε ένα συνεχώς μεταβαλλόμενο περιβάλλον.</w:t>
      </w:r>
      <w:r w:rsidR="00490175">
        <w:rPr>
          <w:rFonts w:ascii="Arial" w:hAnsi="Arial" w:cs="Arial"/>
          <w:sz w:val="24"/>
          <w:szCs w:val="24"/>
        </w:rPr>
        <w:t xml:space="preserve"> </w:t>
      </w:r>
      <w:r w:rsidR="00C737A3">
        <w:rPr>
          <w:rFonts w:ascii="Arial" w:hAnsi="Arial" w:cs="Arial"/>
          <w:sz w:val="24"/>
          <w:szCs w:val="24"/>
        </w:rPr>
        <w:t xml:space="preserve">Ο τρόπος που προγραμματίζεται το μοντέλο είναι μέσω </w:t>
      </w:r>
      <w:r w:rsidR="0001214B" w:rsidRPr="0001214B">
        <w:rPr>
          <w:rFonts w:ascii="Arial" w:hAnsi="Arial" w:cs="Arial"/>
          <w:sz w:val="24"/>
          <w:szCs w:val="24"/>
        </w:rPr>
        <w:t xml:space="preserve">των ανταμοιβών και των κυρώσεων χωρίς </w:t>
      </w:r>
      <w:r w:rsidR="00C737A3">
        <w:rPr>
          <w:rFonts w:ascii="Arial" w:hAnsi="Arial" w:cs="Arial"/>
          <w:sz w:val="24"/>
          <w:szCs w:val="24"/>
        </w:rPr>
        <w:t xml:space="preserve"> όμως </w:t>
      </w:r>
      <w:r w:rsidR="0001214B" w:rsidRPr="0001214B">
        <w:rPr>
          <w:rFonts w:ascii="Arial" w:hAnsi="Arial" w:cs="Arial"/>
          <w:sz w:val="24"/>
          <w:szCs w:val="24"/>
        </w:rPr>
        <w:t xml:space="preserve">να </w:t>
      </w:r>
      <w:r w:rsidR="00C737A3">
        <w:rPr>
          <w:rFonts w:ascii="Arial" w:hAnsi="Arial" w:cs="Arial"/>
          <w:sz w:val="24"/>
          <w:szCs w:val="24"/>
        </w:rPr>
        <w:t>είναι προσδιορισμένος ο τελικός στόχος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01214B" w:rsidRPr="0001214B">
        <w:rPr>
          <w:rFonts w:ascii="Arial" w:hAnsi="Arial" w:cs="Arial"/>
          <w:sz w:val="24"/>
          <w:szCs w:val="24"/>
        </w:rPr>
        <w:t>.</w:t>
      </w:r>
    </w:p>
    <w:p w14:paraId="4B781336" w14:textId="14FFBF6E" w:rsidR="007A3178" w:rsidRDefault="00E447F8" w:rsidP="00C50295">
      <w:pPr>
        <w:spacing w:after="0" w:line="360" w:lineRule="auto"/>
        <w:ind w:firstLine="227"/>
        <w:jc w:val="both"/>
        <w:rPr>
          <w:rFonts w:ascii="Arial" w:hAnsi="Arial" w:cs="Arial"/>
          <w:sz w:val="24"/>
          <w:szCs w:val="24"/>
          <w:lang w:val="en-US"/>
        </w:rPr>
      </w:pPr>
      <w:r>
        <w:rPr>
          <w:rFonts w:ascii="Arial" w:hAnsi="Arial" w:cs="Arial"/>
          <w:sz w:val="24"/>
          <w:szCs w:val="24"/>
        </w:rPr>
        <w:t>Αφού κατανοηθεί σε ποια κατηγορία από τις παραπάνω ανήκει το πρόβλημα, έπειτα πρέπει</w:t>
      </w:r>
      <w:r w:rsidR="007A3178">
        <w:rPr>
          <w:rFonts w:ascii="Arial" w:hAnsi="Arial" w:cs="Arial"/>
          <w:sz w:val="24"/>
          <w:szCs w:val="24"/>
        </w:rPr>
        <w:t xml:space="preserve"> να </w:t>
      </w:r>
      <w:r>
        <w:rPr>
          <w:rFonts w:ascii="Arial" w:hAnsi="Arial" w:cs="Arial"/>
          <w:sz w:val="24"/>
          <w:szCs w:val="24"/>
        </w:rPr>
        <w:t xml:space="preserve">επιλεχθεί η κατάλληλη μέθοδος εκπαίδευσης Μηχανικής Μάθησης προκειμένου το μοντέλο να εκπαιδευθεί και να επιλύσει το πρόβλημα που </w:t>
      </w:r>
      <w:r>
        <w:rPr>
          <w:rFonts w:ascii="Arial" w:hAnsi="Arial" w:cs="Arial"/>
          <w:sz w:val="24"/>
          <w:szCs w:val="24"/>
        </w:rPr>
        <w:lastRenderedPageBreak/>
        <w:t>αντιμετωπίζεται.</w:t>
      </w:r>
      <w:r w:rsidR="009034FF">
        <w:rPr>
          <w:rFonts w:ascii="Arial" w:hAnsi="Arial" w:cs="Arial"/>
          <w:sz w:val="24"/>
          <w:szCs w:val="24"/>
        </w:rPr>
        <w:t xml:space="preserve"> Οι βασικότερες μέθοδοι εκπαίδευσης Μηχανικής Μάθησης είναι οι ακόλουθοι</w:t>
      </w:r>
      <w:r w:rsidR="009034FF">
        <w:rPr>
          <w:rFonts w:ascii="Arial" w:hAnsi="Arial" w:cs="Arial"/>
          <w:sz w:val="24"/>
          <w:szCs w:val="24"/>
          <w:lang w:val="en-US"/>
        </w:rPr>
        <w:t>:</w:t>
      </w:r>
    </w:p>
    <w:p w14:paraId="325FAB8A" w14:textId="0D402FB5" w:rsidR="009034FF" w:rsidRPr="009034FF" w:rsidRDefault="009034FF" w:rsidP="00C50295">
      <w:pPr>
        <w:pStyle w:val="a3"/>
        <w:numPr>
          <w:ilvl w:val="0"/>
          <w:numId w:val="13"/>
        </w:numPr>
        <w:spacing w:after="0" w:line="360" w:lineRule="auto"/>
        <w:jc w:val="both"/>
        <w:rPr>
          <w:rFonts w:ascii="Arial" w:hAnsi="Arial" w:cs="Arial"/>
          <w:sz w:val="24"/>
          <w:szCs w:val="24"/>
          <w:lang w:val="en-US"/>
        </w:rPr>
      </w:pPr>
      <w:r>
        <w:rPr>
          <w:rFonts w:ascii="Arial" w:hAnsi="Arial" w:cs="Arial"/>
          <w:sz w:val="24"/>
          <w:szCs w:val="24"/>
        </w:rPr>
        <w:t>Επιβλεπόμενη μάθηση (</w:t>
      </w:r>
      <w:r w:rsidR="00873BF5">
        <w:rPr>
          <w:rFonts w:ascii="Arial" w:hAnsi="Arial" w:cs="Arial"/>
          <w:sz w:val="24"/>
          <w:szCs w:val="24"/>
          <w:lang w:val="en-US"/>
        </w:rPr>
        <w:t>S</w:t>
      </w:r>
      <w:r>
        <w:rPr>
          <w:rFonts w:ascii="Arial" w:hAnsi="Arial" w:cs="Arial"/>
          <w:sz w:val="24"/>
          <w:szCs w:val="24"/>
          <w:lang w:val="en-US"/>
        </w:rPr>
        <w:t>upervised learning</w:t>
      </w:r>
      <w:r>
        <w:rPr>
          <w:rFonts w:ascii="Arial" w:hAnsi="Arial" w:cs="Arial"/>
          <w:sz w:val="24"/>
          <w:szCs w:val="24"/>
        </w:rPr>
        <w:t>)</w:t>
      </w:r>
    </w:p>
    <w:p w14:paraId="52870A86" w14:textId="1091B095" w:rsidR="009034FF" w:rsidRPr="009034FF" w:rsidRDefault="009034FF" w:rsidP="00C50295">
      <w:pPr>
        <w:pStyle w:val="a3"/>
        <w:numPr>
          <w:ilvl w:val="0"/>
          <w:numId w:val="13"/>
        </w:numPr>
        <w:spacing w:after="0" w:line="360" w:lineRule="auto"/>
        <w:jc w:val="both"/>
        <w:rPr>
          <w:rFonts w:ascii="Arial" w:hAnsi="Arial" w:cs="Arial"/>
          <w:sz w:val="24"/>
          <w:szCs w:val="24"/>
          <w:lang w:val="en-US"/>
        </w:rPr>
      </w:pPr>
      <w:r>
        <w:rPr>
          <w:rFonts w:ascii="Arial" w:hAnsi="Arial" w:cs="Arial"/>
          <w:sz w:val="24"/>
          <w:szCs w:val="24"/>
        </w:rPr>
        <w:t>Μη-επιβλεπόμενη μάθηση (</w:t>
      </w:r>
      <w:r w:rsidR="00873BF5">
        <w:rPr>
          <w:rFonts w:ascii="Arial" w:hAnsi="Arial" w:cs="Arial"/>
          <w:sz w:val="24"/>
          <w:szCs w:val="24"/>
          <w:lang w:val="en-US"/>
        </w:rPr>
        <w:t>U</w:t>
      </w:r>
      <w:r>
        <w:rPr>
          <w:rFonts w:ascii="Arial" w:hAnsi="Arial" w:cs="Arial"/>
          <w:sz w:val="24"/>
          <w:szCs w:val="24"/>
          <w:lang w:val="en-US"/>
        </w:rPr>
        <w:t>nsupervised learning</w:t>
      </w:r>
      <w:r>
        <w:rPr>
          <w:rFonts w:ascii="Arial" w:hAnsi="Arial" w:cs="Arial"/>
          <w:sz w:val="24"/>
          <w:szCs w:val="24"/>
        </w:rPr>
        <w:t>)</w:t>
      </w:r>
    </w:p>
    <w:p w14:paraId="17D296E7" w14:textId="451BD005" w:rsidR="009034FF" w:rsidRDefault="009034FF" w:rsidP="00C50295">
      <w:pPr>
        <w:pStyle w:val="a3"/>
        <w:numPr>
          <w:ilvl w:val="0"/>
          <w:numId w:val="13"/>
        </w:numPr>
        <w:spacing w:after="0" w:line="360" w:lineRule="auto"/>
        <w:jc w:val="both"/>
        <w:rPr>
          <w:rFonts w:ascii="Arial" w:hAnsi="Arial" w:cs="Arial"/>
          <w:sz w:val="24"/>
          <w:szCs w:val="24"/>
          <w:lang w:val="en-US"/>
        </w:rPr>
      </w:pPr>
      <w:r>
        <w:rPr>
          <w:rFonts w:ascii="Arial" w:hAnsi="Arial" w:cs="Arial"/>
          <w:sz w:val="24"/>
          <w:szCs w:val="24"/>
        </w:rPr>
        <w:t>Ημ</w:t>
      </w:r>
      <w:r w:rsidR="00873BF5">
        <w:rPr>
          <w:rFonts w:ascii="Arial" w:hAnsi="Arial" w:cs="Arial"/>
          <w:sz w:val="24"/>
          <w:szCs w:val="24"/>
        </w:rPr>
        <w:t>ι</w:t>
      </w:r>
      <w:r w:rsidRPr="00873BF5">
        <w:rPr>
          <w:rFonts w:ascii="Arial" w:hAnsi="Arial" w:cs="Arial"/>
          <w:sz w:val="24"/>
          <w:szCs w:val="24"/>
          <w:lang w:val="en-US"/>
        </w:rPr>
        <w:t>-</w:t>
      </w:r>
      <w:r w:rsidR="00EE0037">
        <w:rPr>
          <w:rFonts w:ascii="Arial" w:hAnsi="Arial" w:cs="Arial"/>
          <w:sz w:val="24"/>
          <w:szCs w:val="24"/>
        </w:rPr>
        <w:t>επιβλεπόμενη</w:t>
      </w:r>
      <w:r w:rsidRPr="00873BF5">
        <w:rPr>
          <w:rFonts w:ascii="Arial" w:hAnsi="Arial" w:cs="Arial"/>
          <w:sz w:val="24"/>
          <w:szCs w:val="24"/>
          <w:lang w:val="en-US"/>
        </w:rPr>
        <w:t xml:space="preserve"> </w:t>
      </w:r>
      <w:r>
        <w:rPr>
          <w:rFonts w:ascii="Arial" w:hAnsi="Arial" w:cs="Arial"/>
          <w:sz w:val="24"/>
          <w:szCs w:val="24"/>
        </w:rPr>
        <w:t>μάθηση</w:t>
      </w:r>
      <w:r w:rsidR="00873BF5" w:rsidRPr="00873BF5">
        <w:rPr>
          <w:rFonts w:ascii="Arial" w:hAnsi="Arial" w:cs="Arial"/>
          <w:sz w:val="24"/>
          <w:szCs w:val="24"/>
          <w:lang w:val="en-US"/>
        </w:rPr>
        <w:t xml:space="preserve"> (</w:t>
      </w:r>
      <w:r w:rsidR="00873BF5">
        <w:rPr>
          <w:rFonts w:ascii="Arial" w:hAnsi="Arial" w:cs="Arial"/>
          <w:sz w:val="24"/>
          <w:szCs w:val="24"/>
          <w:lang w:val="en-US"/>
        </w:rPr>
        <w:t>Semi supervised learning</w:t>
      </w:r>
      <w:r w:rsidR="00873BF5" w:rsidRPr="00873BF5">
        <w:rPr>
          <w:rFonts w:ascii="Arial" w:hAnsi="Arial" w:cs="Arial"/>
          <w:sz w:val="24"/>
          <w:szCs w:val="24"/>
          <w:lang w:val="en-US"/>
        </w:rPr>
        <w:t>)</w:t>
      </w:r>
    </w:p>
    <w:p w14:paraId="4F1A06D1" w14:textId="4F3A2CD7" w:rsidR="00460101" w:rsidRPr="000610C3" w:rsidRDefault="00460101" w:rsidP="00C50295">
      <w:pPr>
        <w:pStyle w:val="a3"/>
        <w:numPr>
          <w:ilvl w:val="0"/>
          <w:numId w:val="13"/>
        </w:numPr>
        <w:spacing w:after="0" w:line="360" w:lineRule="auto"/>
        <w:jc w:val="both"/>
        <w:rPr>
          <w:rFonts w:ascii="Arial" w:hAnsi="Arial" w:cs="Arial"/>
          <w:sz w:val="24"/>
          <w:szCs w:val="24"/>
          <w:lang w:val="en-US"/>
        </w:rPr>
      </w:pPr>
      <w:r>
        <w:rPr>
          <w:rFonts w:ascii="Arial" w:hAnsi="Arial" w:cs="Arial"/>
          <w:sz w:val="24"/>
          <w:szCs w:val="24"/>
        </w:rPr>
        <w:t>Ενισχυτική μάθηση (</w:t>
      </w:r>
      <w:r>
        <w:rPr>
          <w:rFonts w:ascii="Arial" w:hAnsi="Arial" w:cs="Arial"/>
          <w:sz w:val="24"/>
          <w:szCs w:val="24"/>
          <w:lang w:val="en-US"/>
        </w:rPr>
        <w:t>Reinforcement learning</w:t>
      </w:r>
      <w:r>
        <w:rPr>
          <w:rFonts w:ascii="Arial" w:hAnsi="Arial" w:cs="Arial"/>
          <w:sz w:val="24"/>
          <w:szCs w:val="24"/>
        </w:rPr>
        <w:t>)</w:t>
      </w:r>
    </w:p>
    <w:p w14:paraId="73DE5D72" w14:textId="7A763065" w:rsidR="000610C3" w:rsidRPr="000610C3" w:rsidRDefault="000610C3" w:rsidP="00C50295">
      <w:pPr>
        <w:spacing w:after="0" w:line="360" w:lineRule="auto"/>
        <w:jc w:val="both"/>
        <w:rPr>
          <w:rFonts w:ascii="Arial" w:hAnsi="Arial" w:cs="Arial"/>
          <w:sz w:val="24"/>
          <w:szCs w:val="24"/>
        </w:rPr>
      </w:pPr>
      <w:r>
        <w:rPr>
          <w:rFonts w:ascii="Arial" w:hAnsi="Arial" w:cs="Arial"/>
          <w:sz w:val="24"/>
          <w:szCs w:val="24"/>
        </w:rPr>
        <w:t>Παρακάτω αναλύονται και εξηγούνται οι μέθοδοι προκειμένου να κατανοηθούν οι λειτουργίες τους.</w:t>
      </w:r>
    </w:p>
    <w:p w14:paraId="233D36AF" w14:textId="47B97877" w:rsidR="00B062A3" w:rsidRPr="00C32728" w:rsidRDefault="00B062A3" w:rsidP="00C50295">
      <w:pPr>
        <w:spacing w:after="0" w:line="360" w:lineRule="auto"/>
        <w:ind w:firstLine="227"/>
        <w:jc w:val="both"/>
        <w:rPr>
          <w:rFonts w:ascii="Arial" w:hAnsi="Arial" w:cs="Arial"/>
          <w:sz w:val="24"/>
          <w:szCs w:val="24"/>
        </w:rPr>
      </w:pPr>
      <w:r>
        <w:rPr>
          <w:rFonts w:ascii="Arial" w:hAnsi="Arial" w:cs="Arial"/>
          <w:sz w:val="24"/>
          <w:szCs w:val="24"/>
        </w:rPr>
        <w:t>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αυτών των αντικειμένων. Στα δεδομένα τα οποία δέχεται ο αλγόριθμος, έχει τοποθετηθεί μία ετικέτα, δηλαδή είναι κατηγοριοποιημένα ώστε να μπορεί ο αλγόριθμος να καταλάβει τα χαρακτηριστικά κάθε αντικειμένου [</w:t>
      </w:r>
      <w:r w:rsidRPr="00142433">
        <w:rPr>
          <w:rFonts w:ascii="Arial" w:hAnsi="Arial" w:cs="Arial"/>
          <w:sz w:val="24"/>
          <w:szCs w:val="24"/>
          <w:highlight w:val="magenta"/>
        </w:rPr>
        <w:t>2015_</w:t>
      </w:r>
      <w:r w:rsidRPr="005B3575">
        <w:rPr>
          <w:rFonts w:ascii="Arial" w:hAnsi="Arial" w:cs="Arial"/>
          <w:sz w:val="24"/>
          <w:szCs w:val="24"/>
          <w:highlight w:val="magenta"/>
          <w:lang w:val="en-US"/>
        </w:rPr>
        <w:t>Book</w:t>
      </w:r>
      <w:r w:rsidRPr="00142433">
        <w:rPr>
          <w:rFonts w:ascii="Arial" w:hAnsi="Arial" w:cs="Arial"/>
          <w:sz w:val="24"/>
          <w:szCs w:val="24"/>
          <w:highlight w:val="magenta"/>
        </w:rPr>
        <w:t>_</w:t>
      </w:r>
      <w:proofErr w:type="spellStart"/>
      <w:r w:rsidRPr="005B3575">
        <w:rPr>
          <w:rFonts w:ascii="Arial" w:hAnsi="Arial" w:cs="Arial"/>
          <w:sz w:val="24"/>
          <w:szCs w:val="24"/>
          <w:highlight w:val="magenta"/>
          <w:lang w:val="en-US"/>
        </w:rPr>
        <w:t>MachineLearningInRadiationOnco</w:t>
      </w:r>
      <w:proofErr w:type="spellEnd"/>
      <w:r w:rsidRPr="00142433">
        <w:rPr>
          <w:rFonts w:ascii="Arial" w:hAnsi="Arial" w:cs="Arial"/>
          <w:sz w:val="24"/>
          <w:szCs w:val="24"/>
          <w:highlight w:val="magenta"/>
        </w:rPr>
        <w:t>.</w:t>
      </w:r>
      <w:r w:rsidRPr="005B3575">
        <w:rPr>
          <w:rFonts w:ascii="Arial" w:hAnsi="Arial" w:cs="Arial"/>
          <w:sz w:val="24"/>
          <w:szCs w:val="24"/>
          <w:highlight w:val="magenta"/>
          <w:lang w:val="en-US"/>
        </w:rPr>
        <w:t>pdf</w:t>
      </w:r>
      <w:r>
        <w:rPr>
          <w:rFonts w:ascii="Arial" w:hAnsi="Arial" w:cs="Arial"/>
          <w:sz w:val="24"/>
          <w:szCs w:val="24"/>
        </w:rPr>
        <w:t>].</w:t>
      </w:r>
      <w:r w:rsidRPr="00BA4A9B">
        <w:rPr>
          <w:rFonts w:ascii="Arial" w:hAnsi="Arial" w:cs="Arial"/>
          <w:sz w:val="24"/>
          <w:szCs w:val="24"/>
        </w:rPr>
        <w:t xml:space="preserve"> </w:t>
      </w:r>
      <w:r>
        <w:rPr>
          <w:rFonts w:ascii="Arial" w:hAnsi="Arial" w:cs="Arial"/>
          <w:sz w:val="24"/>
          <w:szCs w:val="24"/>
        </w:rPr>
        <w:t>Στους</w:t>
      </w:r>
      <w:r w:rsidRPr="00B02625">
        <w:rPr>
          <w:rFonts w:ascii="Arial" w:hAnsi="Arial" w:cs="Arial"/>
          <w:sz w:val="24"/>
          <w:szCs w:val="24"/>
        </w:rPr>
        <w:t xml:space="preserve"> </w:t>
      </w:r>
      <w:r>
        <w:rPr>
          <w:rFonts w:ascii="Arial" w:hAnsi="Arial" w:cs="Arial"/>
          <w:sz w:val="24"/>
          <w:szCs w:val="24"/>
        </w:rPr>
        <w:t>αλγόριθμους</w:t>
      </w:r>
      <w:r w:rsidRPr="00B02625">
        <w:rPr>
          <w:rFonts w:ascii="Arial" w:hAnsi="Arial" w:cs="Arial"/>
          <w:sz w:val="24"/>
          <w:szCs w:val="24"/>
        </w:rPr>
        <w:t xml:space="preserve"> </w:t>
      </w:r>
      <w:r>
        <w:rPr>
          <w:rFonts w:ascii="Arial" w:eastAsia="Times New Roman" w:hAnsi="Arial" w:cs="Arial"/>
          <w:sz w:val="24"/>
          <w:szCs w:val="24"/>
        </w:rPr>
        <w:t>επιβλεπόμενης</w:t>
      </w:r>
      <w:r w:rsidRPr="00B02625">
        <w:rPr>
          <w:rFonts w:ascii="Arial" w:hAnsi="Arial" w:cs="Arial"/>
          <w:sz w:val="24"/>
          <w:szCs w:val="24"/>
        </w:rPr>
        <w:t xml:space="preserve"> </w:t>
      </w:r>
      <w:r>
        <w:rPr>
          <w:rFonts w:ascii="Arial" w:hAnsi="Arial" w:cs="Arial"/>
          <w:sz w:val="24"/>
          <w:szCs w:val="24"/>
        </w:rPr>
        <w:t>μάθησης είναι απαραίτητη η ανθρώπινη παρέμβαση. Τα</w:t>
      </w:r>
      <w:r w:rsidRPr="00432EFC">
        <w:rPr>
          <w:rFonts w:ascii="Arial" w:hAnsi="Arial" w:cs="Arial"/>
          <w:sz w:val="24"/>
          <w:szCs w:val="24"/>
        </w:rPr>
        <w:t xml:space="preserve"> </w:t>
      </w:r>
      <w:r>
        <w:rPr>
          <w:rFonts w:ascii="Arial" w:hAnsi="Arial" w:cs="Arial"/>
          <w:sz w:val="24"/>
          <w:szCs w:val="24"/>
        </w:rPr>
        <w:t>δεδομένα</w:t>
      </w:r>
      <w:r w:rsidRPr="00432EFC">
        <w:rPr>
          <w:rFonts w:ascii="Arial" w:hAnsi="Arial" w:cs="Arial"/>
          <w:sz w:val="24"/>
          <w:szCs w:val="24"/>
        </w:rPr>
        <w:t xml:space="preserve"> </w:t>
      </w:r>
      <w:r>
        <w:rPr>
          <w:rFonts w:ascii="Arial" w:hAnsi="Arial" w:cs="Arial"/>
          <w:sz w:val="24"/>
          <w:szCs w:val="24"/>
        </w:rPr>
        <w:t>εισόδου</w:t>
      </w:r>
      <w:r w:rsidRPr="00432EFC">
        <w:rPr>
          <w:rFonts w:ascii="Arial" w:hAnsi="Arial" w:cs="Arial"/>
          <w:sz w:val="24"/>
          <w:szCs w:val="24"/>
        </w:rPr>
        <w:t xml:space="preserve"> </w:t>
      </w:r>
      <w:r>
        <w:rPr>
          <w:rFonts w:ascii="Arial" w:hAnsi="Arial" w:cs="Arial"/>
          <w:sz w:val="24"/>
          <w:szCs w:val="24"/>
        </w:rPr>
        <w:t>είναι</w:t>
      </w:r>
      <w:r w:rsidRPr="00432EFC">
        <w:rPr>
          <w:rFonts w:ascii="Arial" w:hAnsi="Arial" w:cs="Arial"/>
          <w:sz w:val="24"/>
          <w:szCs w:val="24"/>
        </w:rPr>
        <w:t xml:space="preserve"> </w:t>
      </w:r>
      <w:r>
        <w:rPr>
          <w:rFonts w:ascii="Arial" w:hAnsi="Arial" w:cs="Arial"/>
          <w:sz w:val="24"/>
          <w:szCs w:val="24"/>
        </w:rPr>
        <w:t xml:space="preserve">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Pr="00432EFC">
        <w:rPr>
          <w:rFonts w:ascii="Arial" w:hAnsi="Arial" w:cs="Arial"/>
          <w:sz w:val="24"/>
          <w:szCs w:val="24"/>
        </w:rPr>
        <w:t>[</w:t>
      </w:r>
      <w:r w:rsidRPr="00A667E9">
        <w:rPr>
          <w:rFonts w:ascii="Arial" w:hAnsi="Arial" w:cs="Arial"/>
          <w:sz w:val="24"/>
          <w:szCs w:val="24"/>
          <w:highlight w:val="green"/>
          <w:lang w:val="en-US"/>
        </w:rPr>
        <w:t>Machine</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Learning</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Algorithms</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Review</w:t>
      </w:r>
      <w:r w:rsidRPr="00432EFC">
        <w:rPr>
          <w:rFonts w:ascii="Arial" w:hAnsi="Arial" w:cs="Arial"/>
          <w:sz w:val="24"/>
          <w:szCs w:val="24"/>
          <w:highlight w:val="green"/>
        </w:rPr>
        <w:t>.</w:t>
      </w:r>
      <w:r w:rsidRPr="00A667E9">
        <w:rPr>
          <w:rFonts w:ascii="Arial" w:hAnsi="Arial" w:cs="Arial"/>
          <w:sz w:val="24"/>
          <w:szCs w:val="24"/>
          <w:highlight w:val="green"/>
          <w:lang w:val="en-US"/>
        </w:rPr>
        <w:t>pdf</w:t>
      </w:r>
      <w:r w:rsidRPr="00432EFC">
        <w:rPr>
          <w:rFonts w:ascii="Arial" w:hAnsi="Arial" w:cs="Arial"/>
          <w:sz w:val="24"/>
          <w:szCs w:val="24"/>
        </w:rPr>
        <w:t>].</w:t>
      </w:r>
      <w:r>
        <w:rPr>
          <w:rFonts w:ascii="Arial" w:hAnsi="Arial" w:cs="Arial"/>
          <w:sz w:val="24"/>
          <w:szCs w:val="24"/>
        </w:rPr>
        <w:t xml:space="preserve"> Στην </w:t>
      </w:r>
      <w:r>
        <w:rPr>
          <w:rFonts w:ascii="Arial" w:eastAsia="Times New Roman" w:hAnsi="Arial" w:cs="Arial"/>
          <w:sz w:val="24"/>
          <w:szCs w:val="24"/>
        </w:rPr>
        <w:t>επιβλεπόμενη</w:t>
      </w:r>
      <w:r>
        <w:rPr>
          <w:rFonts w:ascii="Arial" w:hAnsi="Arial" w:cs="Arial"/>
          <w:sz w:val="24"/>
          <w:szCs w:val="24"/>
        </w:rPr>
        <w:t xml:space="preserve">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w:t>
      </w:r>
      <w:r w:rsidRPr="00783B1A">
        <w:rPr>
          <w:rFonts w:ascii="Arial" w:hAnsi="Arial" w:cs="Arial"/>
          <w:sz w:val="24"/>
          <w:szCs w:val="24"/>
        </w:rPr>
        <w:t xml:space="preserve"> </w:t>
      </w:r>
      <w:r>
        <w:rPr>
          <w:rFonts w:ascii="Arial" w:hAnsi="Arial" w:cs="Arial"/>
          <w:sz w:val="24"/>
          <w:szCs w:val="24"/>
        </w:rPr>
        <w:t>παράδειγμα</w:t>
      </w:r>
      <w:r w:rsidRPr="00783B1A">
        <w:rPr>
          <w:rFonts w:ascii="Arial" w:hAnsi="Arial" w:cs="Arial"/>
          <w:sz w:val="24"/>
          <w:szCs w:val="24"/>
        </w:rPr>
        <w:t>,</w:t>
      </w:r>
      <w:r>
        <w:rPr>
          <w:rFonts w:ascii="Arial" w:hAnsi="Arial" w:cs="Arial"/>
          <w:sz w:val="24"/>
          <w:szCs w:val="24"/>
        </w:rPr>
        <w:t xml:space="preserve"> έχοντας ένα </w:t>
      </w:r>
      <w:r>
        <w:rPr>
          <w:rFonts w:ascii="Arial" w:hAnsi="Arial" w:cs="Arial"/>
          <w:sz w:val="24"/>
          <w:szCs w:val="24"/>
          <w:lang w:val="en-US"/>
        </w:rPr>
        <w:t>e</w:t>
      </w:r>
      <w:r w:rsidRPr="00637690">
        <w:rPr>
          <w:rFonts w:ascii="Arial" w:hAnsi="Arial" w:cs="Arial"/>
          <w:sz w:val="24"/>
          <w:szCs w:val="24"/>
        </w:rPr>
        <w:t>-</w:t>
      </w:r>
      <w:r>
        <w:rPr>
          <w:rFonts w:ascii="Arial" w:hAnsi="Arial" w:cs="Arial"/>
          <w:sz w:val="24"/>
          <w:szCs w:val="24"/>
          <w:lang w:val="en-US"/>
        </w:rPr>
        <w:t>shop</w:t>
      </w:r>
      <w:r w:rsidRPr="00637690">
        <w:rPr>
          <w:rFonts w:ascii="Arial" w:hAnsi="Arial" w:cs="Arial"/>
          <w:sz w:val="24"/>
          <w:szCs w:val="24"/>
        </w:rPr>
        <w:t>,</w:t>
      </w:r>
      <w:r w:rsidRPr="00783B1A">
        <w:rPr>
          <w:rFonts w:ascii="Arial" w:hAnsi="Arial" w:cs="Arial"/>
          <w:sz w:val="24"/>
          <w:szCs w:val="24"/>
        </w:rPr>
        <w:t xml:space="preserve"> </w:t>
      </w:r>
      <w:r>
        <w:rPr>
          <w:rFonts w:ascii="Arial" w:hAnsi="Arial" w:cs="Arial"/>
          <w:sz w:val="24"/>
          <w:szCs w:val="24"/>
        </w:rPr>
        <w:t>είναι</w:t>
      </w:r>
      <w:r w:rsidRPr="00783B1A">
        <w:rPr>
          <w:rFonts w:ascii="Arial" w:hAnsi="Arial" w:cs="Arial"/>
          <w:sz w:val="24"/>
          <w:szCs w:val="24"/>
        </w:rPr>
        <w:t xml:space="preserve"> </w:t>
      </w:r>
      <w:r>
        <w:rPr>
          <w:rFonts w:ascii="Arial" w:hAnsi="Arial" w:cs="Arial"/>
          <w:sz w:val="24"/>
          <w:szCs w:val="24"/>
        </w:rPr>
        <w:t>εφικτό</w:t>
      </w:r>
      <w:r w:rsidRPr="00783B1A">
        <w:rPr>
          <w:rFonts w:ascii="Arial" w:hAnsi="Arial" w:cs="Arial"/>
          <w:sz w:val="24"/>
          <w:szCs w:val="24"/>
        </w:rPr>
        <w:t xml:space="preserve"> </w:t>
      </w:r>
      <w:r>
        <w:rPr>
          <w:rFonts w:ascii="Arial" w:hAnsi="Arial" w:cs="Arial"/>
          <w:sz w:val="24"/>
          <w:szCs w:val="24"/>
        </w:rPr>
        <w:t>να</w:t>
      </w:r>
      <w:r w:rsidRPr="00783B1A">
        <w:rPr>
          <w:rFonts w:ascii="Arial" w:hAnsi="Arial" w:cs="Arial"/>
          <w:sz w:val="24"/>
          <w:szCs w:val="24"/>
        </w:rPr>
        <w:t xml:space="preserve"> </w:t>
      </w:r>
      <w:r>
        <w:rPr>
          <w:rFonts w:ascii="Arial" w:hAnsi="Arial" w:cs="Arial"/>
          <w:sz w:val="24"/>
          <w:szCs w:val="24"/>
        </w:rPr>
        <w:t xml:space="preserve">τροφοδοτηθεί στο μοντέλο το ιστορικό πλοήγησης ενός χρήστη και με βάση αυτό, να του προταθούν σχετικά προϊόντα με αυτά που είχε ψάξει </w:t>
      </w:r>
      <w:r>
        <w:rPr>
          <w:rFonts w:ascii="Arial" w:hAnsi="Arial" w:cs="Arial"/>
          <w:sz w:val="24"/>
          <w:szCs w:val="24"/>
        </w:rPr>
        <w:lastRenderedPageBreak/>
        <w:t>[</w:t>
      </w:r>
      <w:r w:rsidRPr="00A667E9">
        <w:rPr>
          <w:rFonts w:ascii="Arial" w:hAnsi="Arial" w:cs="Arial"/>
          <w:sz w:val="24"/>
          <w:szCs w:val="24"/>
          <w:highlight w:val="yellow"/>
          <w:lang w:val="en-US"/>
        </w:rPr>
        <w:t>Ser</w:t>
      </w:r>
      <w:r w:rsidRPr="00FD1BFF">
        <w:rPr>
          <w:rFonts w:ascii="Arial" w:hAnsi="Arial" w:cs="Arial"/>
          <w:sz w:val="24"/>
          <w:szCs w:val="24"/>
          <w:highlight w:val="yellow"/>
        </w:rPr>
        <w:t>._1142_012012</w:t>
      </w:r>
      <w:r>
        <w:rPr>
          <w:rFonts w:ascii="Arial" w:hAnsi="Arial" w:cs="Arial"/>
          <w:sz w:val="24"/>
          <w:szCs w:val="24"/>
        </w:rPr>
        <w:t>].</w:t>
      </w:r>
      <w:r w:rsidR="002B046E" w:rsidRPr="002B046E">
        <w:rPr>
          <w:rFonts w:ascii="Arial" w:hAnsi="Arial" w:cs="Arial"/>
          <w:sz w:val="24"/>
          <w:szCs w:val="24"/>
        </w:rPr>
        <w:t xml:space="preserve"> </w:t>
      </w:r>
      <w:r w:rsidR="002B046E">
        <w:rPr>
          <w:rFonts w:ascii="Arial" w:hAnsi="Arial" w:cs="Arial"/>
          <w:sz w:val="24"/>
          <w:szCs w:val="24"/>
        </w:rPr>
        <w:t>Η επιβλεπόμενη μάθηση χρησιμοποιεί συγκεκριμένες τεχνικές κατά την διαδικασία της εκπαίδευσης. Οι πιο βασικές από αυτές είναι οι ακόλουθες</w:t>
      </w:r>
      <w:r w:rsidR="002B046E" w:rsidRPr="00C32728">
        <w:rPr>
          <w:rFonts w:ascii="Arial" w:hAnsi="Arial" w:cs="Arial"/>
          <w:sz w:val="24"/>
          <w:szCs w:val="24"/>
        </w:rPr>
        <w:t>:</w:t>
      </w:r>
    </w:p>
    <w:p w14:paraId="0690FA73" w14:textId="6D2C50C1" w:rsidR="002B046E" w:rsidRPr="00F25A82" w:rsidRDefault="002B046E" w:rsidP="00C50295">
      <w:pPr>
        <w:pStyle w:val="a3"/>
        <w:numPr>
          <w:ilvl w:val="0"/>
          <w:numId w:val="13"/>
        </w:numPr>
        <w:spacing w:after="0" w:line="360" w:lineRule="auto"/>
        <w:jc w:val="both"/>
        <w:rPr>
          <w:rFonts w:ascii="Arial" w:hAnsi="Arial" w:cs="Arial"/>
          <w:sz w:val="24"/>
          <w:szCs w:val="24"/>
          <w:lang w:val="en-US"/>
        </w:rPr>
      </w:pPr>
      <w:r>
        <w:rPr>
          <w:rFonts w:ascii="Arial" w:hAnsi="Arial" w:cs="Arial"/>
          <w:sz w:val="24"/>
          <w:szCs w:val="24"/>
        </w:rPr>
        <w:t>Δέντρ</w:t>
      </w:r>
      <w:r w:rsidR="00A20076">
        <w:rPr>
          <w:rFonts w:ascii="Arial" w:hAnsi="Arial" w:cs="Arial"/>
          <w:sz w:val="24"/>
          <w:szCs w:val="24"/>
        </w:rPr>
        <w:t>α</w:t>
      </w:r>
      <w:r>
        <w:rPr>
          <w:rFonts w:ascii="Arial" w:hAnsi="Arial" w:cs="Arial"/>
          <w:sz w:val="24"/>
          <w:szCs w:val="24"/>
        </w:rPr>
        <w:t xml:space="preserve"> απόφασης (</w:t>
      </w:r>
      <w:r>
        <w:rPr>
          <w:rFonts w:ascii="Arial" w:hAnsi="Arial" w:cs="Arial"/>
          <w:sz w:val="24"/>
          <w:szCs w:val="24"/>
          <w:lang w:val="en-US"/>
        </w:rPr>
        <w:t>Decision tree</w:t>
      </w:r>
      <w:r>
        <w:rPr>
          <w:rFonts w:ascii="Arial" w:hAnsi="Arial" w:cs="Arial"/>
          <w:sz w:val="24"/>
          <w:szCs w:val="24"/>
        </w:rPr>
        <w:t>)</w:t>
      </w:r>
    </w:p>
    <w:p w14:paraId="1E52A129" w14:textId="77777777" w:rsidR="00C82DAA" w:rsidRDefault="00F25A82" w:rsidP="00C50295">
      <w:pPr>
        <w:pStyle w:val="a3"/>
        <w:numPr>
          <w:ilvl w:val="0"/>
          <w:numId w:val="13"/>
        </w:numPr>
        <w:spacing w:after="0" w:line="360" w:lineRule="auto"/>
        <w:jc w:val="both"/>
        <w:rPr>
          <w:rFonts w:ascii="Arial" w:hAnsi="Arial" w:cs="Arial"/>
          <w:sz w:val="24"/>
          <w:szCs w:val="24"/>
        </w:rPr>
      </w:pPr>
      <w:r>
        <w:rPr>
          <w:rFonts w:ascii="Arial" w:hAnsi="Arial" w:cs="Arial"/>
          <w:sz w:val="24"/>
          <w:szCs w:val="24"/>
        </w:rPr>
        <w:t>Μηχαν</w:t>
      </w:r>
      <w:r w:rsidR="00020515">
        <w:rPr>
          <w:rFonts w:ascii="Arial" w:hAnsi="Arial" w:cs="Arial"/>
          <w:sz w:val="24"/>
          <w:szCs w:val="24"/>
        </w:rPr>
        <w:t>ή</w:t>
      </w:r>
      <w:r>
        <w:rPr>
          <w:rFonts w:ascii="Arial" w:hAnsi="Arial" w:cs="Arial"/>
          <w:sz w:val="24"/>
          <w:szCs w:val="24"/>
        </w:rPr>
        <w:t xml:space="preserve"> Διανυσμάτων Υποστήριξης (</w:t>
      </w:r>
      <w:r>
        <w:rPr>
          <w:rFonts w:ascii="Arial" w:hAnsi="Arial" w:cs="Arial"/>
          <w:sz w:val="24"/>
          <w:szCs w:val="24"/>
          <w:lang w:val="en-US"/>
        </w:rPr>
        <w:t>Support</w:t>
      </w:r>
      <w:r w:rsidRPr="00F25A82">
        <w:rPr>
          <w:rFonts w:ascii="Arial" w:hAnsi="Arial" w:cs="Arial"/>
          <w:sz w:val="24"/>
          <w:szCs w:val="24"/>
        </w:rPr>
        <w:t xml:space="preserve"> </w:t>
      </w:r>
      <w:r>
        <w:rPr>
          <w:rFonts w:ascii="Arial" w:hAnsi="Arial" w:cs="Arial"/>
          <w:sz w:val="24"/>
          <w:szCs w:val="24"/>
          <w:lang w:val="en-US"/>
        </w:rPr>
        <w:t>Vector</w:t>
      </w:r>
      <w:r w:rsidRPr="00F25A82">
        <w:rPr>
          <w:rFonts w:ascii="Arial" w:hAnsi="Arial" w:cs="Arial"/>
          <w:sz w:val="24"/>
          <w:szCs w:val="24"/>
        </w:rPr>
        <w:t xml:space="preserve"> </w:t>
      </w:r>
      <w:r>
        <w:rPr>
          <w:rFonts w:ascii="Arial" w:hAnsi="Arial" w:cs="Arial"/>
          <w:sz w:val="24"/>
          <w:szCs w:val="24"/>
          <w:lang w:val="en-US"/>
        </w:rPr>
        <w:t>Machine</w:t>
      </w:r>
      <w:r w:rsidRPr="00F25A82">
        <w:rPr>
          <w:rFonts w:ascii="Arial" w:hAnsi="Arial" w:cs="Arial"/>
          <w:sz w:val="24"/>
          <w:szCs w:val="24"/>
        </w:rPr>
        <w:t xml:space="preserve"> - </w:t>
      </w:r>
      <w:r>
        <w:rPr>
          <w:rFonts w:ascii="Arial" w:hAnsi="Arial" w:cs="Arial"/>
          <w:sz w:val="24"/>
          <w:szCs w:val="24"/>
          <w:lang w:val="en-US"/>
        </w:rPr>
        <w:t>SVM</w:t>
      </w:r>
      <w:r>
        <w:rPr>
          <w:rFonts w:ascii="Arial" w:hAnsi="Arial" w:cs="Arial"/>
          <w:sz w:val="24"/>
          <w:szCs w:val="24"/>
        </w:rPr>
        <w:t>)</w:t>
      </w:r>
    </w:p>
    <w:p w14:paraId="05D5111C" w14:textId="33CBC178" w:rsidR="00C82DAA" w:rsidRPr="00C82DAA" w:rsidRDefault="00C82DAA" w:rsidP="00C50295">
      <w:pPr>
        <w:pStyle w:val="a3"/>
        <w:numPr>
          <w:ilvl w:val="0"/>
          <w:numId w:val="13"/>
        </w:numPr>
        <w:spacing w:after="0" w:line="360" w:lineRule="auto"/>
        <w:jc w:val="both"/>
        <w:rPr>
          <w:rFonts w:ascii="Arial" w:hAnsi="Arial" w:cs="Arial"/>
          <w:sz w:val="24"/>
          <w:szCs w:val="24"/>
        </w:rPr>
      </w:pPr>
      <w:r>
        <w:rPr>
          <w:rFonts w:ascii="Arial" w:hAnsi="Arial" w:cs="Arial"/>
          <w:sz w:val="24"/>
          <w:szCs w:val="24"/>
          <w:lang w:val="en-US"/>
        </w:rPr>
        <w:t>Naïve</w:t>
      </w:r>
      <w:r w:rsidRPr="00C82DAA">
        <w:rPr>
          <w:rFonts w:ascii="Arial" w:hAnsi="Arial" w:cs="Arial"/>
          <w:sz w:val="24"/>
          <w:szCs w:val="24"/>
        </w:rPr>
        <w:t xml:space="preserve"> </w:t>
      </w:r>
      <w:r w:rsidRPr="00C82DAA">
        <w:rPr>
          <w:rFonts w:ascii="Arial" w:hAnsi="Arial" w:cs="Arial"/>
          <w:sz w:val="24"/>
          <w:szCs w:val="24"/>
          <w:lang w:val="en-US"/>
        </w:rPr>
        <w:t>Bayes</w:t>
      </w:r>
      <w:r w:rsidRPr="00C82DAA">
        <w:rPr>
          <w:rFonts w:ascii="Arial" w:hAnsi="Arial" w:cs="Arial"/>
          <w:sz w:val="24"/>
          <w:szCs w:val="24"/>
        </w:rPr>
        <w:t xml:space="preserve"> </w:t>
      </w:r>
    </w:p>
    <w:p w14:paraId="5C90A4FE" w14:textId="0095972C" w:rsidR="00714457" w:rsidRDefault="00A20076" w:rsidP="00C50295">
      <w:pPr>
        <w:spacing w:after="0" w:line="360" w:lineRule="auto"/>
        <w:ind w:firstLine="227"/>
        <w:jc w:val="both"/>
        <w:rPr>
          <w:rFonts w:ascii="Arial" w:hAnsi="Arial" w:cs="Arial"/>
          <w:sz w:val="24"/>
          <w:szCs w:val="24"/>
        </w:rPr>
      </w:pPr>
      <w:r w:rsidRPr="00E41585">
        <w:rPr>
          <w:rFonts w:ascii="Arial" w:hAnsi="Arial" w:cs="Arial"/>
          <w:sz w:val="24"/>
          <w:szCs w:val="24"/>
        </w:rPr>
        <w:t>Τα Δέντρα απόφασης είναι γραφήματα στα οποία οι επιλογές και τα αποτελέσματα αναπαρίστανται σε δενδροειδή μορφή. Κάθε κόμβος του δέντρου αντιπροσωπεύει ένα γεγονός ή μία επιλογή και οι άκρες του αντιπροσωπεύουν τους κανόνες επιλογής ή τις συνθήκες επιλογής.</w:t>
      </w:r>
      <w:r w:rsidR="006A5C53" w:rsidRPr="00E41585">
        <w:rPr>
          <w:rFonts w:ascii="Arial" w:hAnsi="Arial" w:cs="Arial"/>
          <w:sz w:val="24"/>
          <w:szCs w:val="24"/>
        </w:rPr>
        <w:t xml:space="preserve"> Τα Δέντρα απόφασης απαρτίζονται από κόμβους οι οποίοι αντιπροσωπεύουν χαρακτηριστικά μίας κατηγορίας που πρόκειται να ταξινομηθεί και από κλάδους όπου ο καθένας αντιπροσωπεύει μία τιμή την οποία μπορεί να λάβει ένας κόμβος.</w:t>
      </w:r>
      <w:r w:rsidRPr="00E41585">
        <w:rPr>
          <w:rFonts w:ascii="Arial" w:hAnsi="Arial" w:cs="Arial"/>
          <w:sz w:val="24"/>
          <w:szCs w:val="24"/>
        </w:rPr>
        <w:t xml:space="preserve"> </w:t>
      </w:r>
      <w:r w:rsidRPr="00714457">
        <w:rPr>
          <w:rFonts w:ascii="Arial" w:hAnsi="Arial" w:cs="Arial"/>
          <w:sz w:val="24"/>
          <w:szCs w:val="24"/>
          <w:highlight w:val="green"/>
        </w:rPr>
        <w:t>[</w:t>
      </w:r>
      <w:r w:rsidRPr="00E41585">
        <w:rPr>
          <w:rFonts w:ascii="Arial" w:hAnsi="Arial" w:cs="Arial"/>
          <w:sz w:val="24"/>
          <w:szCs w:val="24"/>
          <w:highlight w:val="green"/>
          <w:lang w:val="en-US"/>
        </w:rPr>
        <w:t>Machine</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Learning</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Algorithms</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Review</w:t>
      </w:r>
      <w:r w:rsidRPr="00714457">
        <w:rPr>
          <w:rFonts w:ascii="Arial" w:hAnsi="Arial" w:cs="Arial"/>
          <w:sz w:val="24"/>
          <w:szCs w:val="24"/>
          <w:highlight w:val="green"/>
        </w:rPr>
        <w:t>.</w:t>
      </w:r>
      <w:r w:rsidRPr="00E41585">
        <w:rPr>
          <w:rFonts w:ascii="Arial" w:hAnsi="Arial" w:cs="Arial"/>
          <w:sz w:val="24"/>
          <w:szCs w:val="24"/>
          <w:highlight w:val="green"/>
          <w:lang w:val="en-US"/>
        </w:rPr>
        <w:t>pdf</w:t>
      </w:r>
      <w:r w:rsidRPr="00714457">
        <w:rPr>
          <w:rFonts w:ascii="Arial" w:hAnsi="Arial" w:cs="Arial"/>
          <w:sz w:val="24"/>
          <w:szCs w:val="24"/>
          <w:highlight w:val="green"/>
        </w:rPr>
        <w:t>]</w:t>
      </w:r>
      <w:r w:rsidR="00E41585" w:rsidRPr="00714457">
        <w:rPr>
          <w:rFonts w:ascii="Arial" w:hAnsi="Arial" w:cs="Arial"/>
          <w:sz w:val="24"/>
          <w:szCs w:val="24"/>
        </w:rPr>
        <w:t xml:space="preserve">. </w:t>
      </w:r>
      <w:r w:rsidR="00E41585">
        <w:rPr>
          <w:rFonts w:ascii="Arial" w:hAnsi="Arial" w:cs="Arial"/>
          <w:sz w:val="24"/>
          <w:szCs w:val="24"/>
        </w:rPr>
        <w:t>Στατιστικά</w:t>
      </w:r>
      <w:r w:rsidR="00E41585" w:rsidRPr="00E41585">
        <w:rPr>
          <w:rFonts w:ascii="Arial" w:hAnsi="Arial" w:cs="Arial"/>
          <w:sz w:val="24"/>
          <w:szCs w:val="24"/>
        </w:rPr>
        <w:t xml:space="preserve"> </w:t>
      </w:r>
      <w:r w:rsidR="00E41585">
        <w:rPr>
          <w:rFonts w:ascii="Arial" w:hAnsi="Arial" w:cs="Arial"/>
          <w:sz w:val="24"/>
          <w:szCs w:val="24"/>
        </w:rPr>
        <w:t>μέτρα</w:t>
      </w:r>
      <w:r w:rsidR="00E41585" w:rsidRPr="00E41585">
        <w:rPr>
          <w:rFonts w:ascii="Arial" w:hAnsi="Arial" w:cs="Arial"/>
          <w:sz w:val="24"/>
          <w:szCs w:val="24"/>
        </w:rPr>
        <w:t xml:space="preserve"> </w:t>
      </w:r>
      <w:r w:rsidR="00E41585">
        <w:rPr>
          <w:rFonts w:ascii="Arial" w:hAnsi="Arial" w:cs="Arial"/>
          <w:sz w:val="24"/>
          <w:szCs w:val="24"/>
        </w:rPr>
        <w:t xml:space="preserve">όπως ο δείκτης </w:t>
      </w:r>
      <w:r w:rsidR="00E41585">
        <w:rPr>
          <w:rFonts w:ascii="Arial" w:hAnsi="Arial" w:cs="Arial"/>
          <w:sz w:val="24"/>
          <w:szCs w:val="24"/>
          <w:lang w:val="en-US"/>
        </w:rPr>
        <w:t>Gini</w:t>
      </w:r>
      <w:r w:rsidR="00E41585">
        <w:rPr>
          <w:rFonts w:ascii="Arial" w:hAnsi="Arial" w:cs="Arial"/>
          <w:sz w:val="24"/>
          <w:szCs w:val="24"/>
        </w:rPr>
        <w:t xml:space="preserve"> και η εντροπία υπολογίζουν την αξία κάθε κόμβου</w:t>
      </w:r>
      <w:r w:rsidR="002C6E50">
        <w:rPr>
          <w:rFonts w:ascii="Arial" w:hAnsi="Arial" w:cs="Arial"/>
          <w:sz w:val="24"/>
          <w:szCs w:val="24"/>
        </w:rPr>
        <w:t xml:space="preserve"> </w:t>
      </w:r>
      <w:r w:rsidR="00EB65C2" w:rsidRPr="002C6E50">
        <w:t>[</w:t>
      </w:r>
      <w:r w:rsidR="00EB65C2" w:rsidRPr="00A667E9">
        <w:rPr>
          <w:rFonts w:ascii="Arial" w:hAnsi="Arial" w:cs="Arial"/>
          <w:sz w:val="24"/>
          <w:szCs w:val="24"/>
          <w:highlight w:val="yellow"/>
          <w:lang w:val="en-US"/>
        </w:rPr>
        <w:t>Ser</w:t>
      </w:r>
      <w:r w:rsidR="00EB65C2" w:rsidRPr="002C6E50">
        <w:rPr>
          <w:rFonts w:ascii="Arial" w:hAnsi="Arial" w:cs="Arial"/>
          <w:sz w:val="24"/>
          <w:szCs w:val="24"/>
          <w:highlight w:val="yellow"/>
        </w:rPr>
        <w:t>._1142_012012</w:t>
      </w:r>
      <w:r w:rsidR="00EB65C2" w:rsidRPr="002C6E50">
        <w:rPr>
          <w:rFonts w:ascii="Arial" w:hAnsi="Arial" w:cs="Arial"/>
          <w:sz w:val="24"/>
          <w:szCs w:val="24"/>
        </w:rPr>
        <w:t>]</w:t>
      </w:r>
      <w:r w:rsidR="00714457">
        <w:rPr>
          <w:rFonts w:ascii="Arial" w:hAnsi="Arial" w:cs="Arial"/>
          <w:sz w:val="24"/>
          <w:szCs w:val="24"/>
        </w:rPr>
        <w:t>.</w:t>
      </w:r>
    </w:p>
    <w:p w14:paraId="37A7B095" w14:textId="06C55B27" w:rsidR="00AC0B0A" w:rsidRDefault="00467AB5" w:rsidP="00C50295">
      <w:pPr>
        <w:spacing w:after="0" w:line="360" w:lineRule="auto"/>
        <w:ind w:firstLine="227"/>
        <w:jc w:val="both"/>
        <w:rPr>
          <w:rFonts w:ascii="Arial" w:hAnsi="Arial" w:cs="Arial"/>
          <w:sz w:val="24"/>
          <w:szCs w:val="24"/>
        </w:rPr>
      </w:pPr>
      <w:r>
        <w:rPr>
          <w:rFonts w:ascii="Arial" w:hAnsi="Arial" w:cs="Arial"/>
          <w:sz w:val="24"/>
          <w:szCs w:val="24"/>
        </w:rPr>
        <w:t>Οι</w:t>
      </w:r>
      <w:r w:rsidR="00714457">
        <w:rPr>
          <w:rFonts w:ascii="Arial" w:hAnsi="Arial" w:cs="Arial"/>
          <w:sz w:val="24"/>
          <w:szCs w:val="24"/>
        </w:rPr>
        <w:t xml:space="preserve"> Μηχα</w:t>
      </w:r>
      <w:r w:rsidR="00DC391E">
        <w:rPr>
          <w:rFonts w:ascii="Arial" w:hAnsi="Arial" w:cs="Arial"/>
          <w:sz w:val="24"/>
          <w:szCs w:val="24"/>
        </w:rPr>
        <w:t>ν</w:t>
      </w:r>
      <w:r w:rsidR="00020515">
        <w:rPr>
          <w:rFonts w:ascii="Arial" w:hAnsi="Arial" w:cs="Arial"/>
          <w:sz w:val="24"/>
          <w:szCs w:val="24"/>
        </w:rPr>
        <w:t>ές</w:t>
      </w:r>
      <w:r w:rsidR="00714457">
        <w:rPr>
          <w:rFonts w:ascii="Arial" w:hAnsi="Arial" w:cs="Arial"/>
          <w:sz w:val="24"/>
          <w:szCs w:val="24"/>
        </w:rPr>
        <w:t xml:space="preserve"> Διανυσμ</w:t>
      </w:r>
      <w:r w:rsidR="00020515">
        <w:rPr>
          <w:rFonts w:ascii="Arial" w:hAnsi="Arial" w:cs="Arial"/>
          <w:sz w:val="24"/>
          <w:szCs w:val="24"/>
        </w:rPr>
        <w:t>ατικής</w:t>
      </w:r>
      <w:r w:rsidR="00714457">
        <w:rPr>
          <w:rFonts w:ascii="Arial" w:hAnsi="Arial" w:cs="Arial"/>
          <w:sz w:val="24"/>
          <w:szCs w:val="24"/>
        </w:rPr>
        <w:t xml:space="preserve"> Υποστήριξης</w:t>
      </w:r>
      <w:r w:rsidR="00DC391E">
        <w:rPr>
          <w:rFonts w:ascii="Arial" w:hAnsi="Arial" w:cs="Arial"/>
          <w:sz w:val="24"/>
          <w:szCs w:val="24"/>
        </w:rPr>
        <w:t xml:space="preserve"> είναι ένας αλγόριθμος επιβλεπόμενης μάθησης, που μπορεί να χρησιμοποιηθεί για την επίλυση προβλημάτων ταξινόμησης και παλινδρόμησης</w:t>
      </w:r>
      <w:r w:rsidR="00DC391E" w:rsidRPr="00DC391E">
        <w:rPr>
          <w:rFonts w:ascii="Arial" w:hAnsi="Arial" w:cs="Arial"/>
          <w:sz w:val="24"/>
          <w:szCs w:val="24"/>
        </w:rPr>
        <w:t xml:space="preserve"> </w:t>
      </w:r>
      <w:r w:rsidR="00DC391E">
        <w:rPr>
          <w:rFonts w:ascii="Arial" w:hAnsi="Arial" w:cs="Arial"/>
          <w:sz w:val="24"/>
          <w:szCs w:val="24"/>
        </w:rPr>
        <w:t>χρησιμοποιώντας την έννοια του υπολογισμού περιθωρίου (</w:t>
      </w:r>
      <w:r w:rsidR="00DC391E">
        <w:rPr>
          <w:rFonts w:ascii="Arial" w:hAnsi="Arial" w:cs="Arial"/>
          <w:sz w:val="24"/>
          <w:szCs w:val="24"/>
          <w:lang w:val="en-US"/>
        </w:rPr>
        <w:t>margin</w:t>
      </w:r>
      <w:r w:rsidR="00DC391E" w:rsidRPr="00DC391E">
        <w:rPr>
          <w:rFonts w:ascii="Arial" w:hAnsi="Arial" w:cs="Arial"/>
          <w:sz w:val="24"/>
          <w:szCs w:val="24"/>
        </w:rPr>
        <w:t xml:space="preserve"> </w:t>
      </w:r>
      <w:r w:rsidR="00DC391E">
        <w:rPr>
          <w:rFonts w:ascii="Arial" w:hAnsi="Arial" w:cs="Arial"/>
          <w:sz w:val="24"/>
          <w:szCs w:val="24"/>
          <w:lang w:val="en-US"/>
        </w:rPr>
        <w:t>calculation</w:t>
      </w:r>
      <w:r w:rsidR="00DC391E">
        <w:rPr>
          <w:rFonts w:ascii="Arial" w:hAnsi="Arial" w:cs="Arial"/>
          <w:sz w:val="24"/>
          <w:szCs w:val="24"/>
        </w:rPr>
        <w:t>).</w:t>
      </w:r>
      <w:r w:rsidR="00DC391E" w:rsidRPr="00DC391E">
        <w:rPr>
          <w:rFonts w:ascii="Arial" w:hAnsi="Arial" w:cs="Arial"/>
          <w:sz w:val="24"/>
          <w:szCs w:val="24"/>
        </w:rPr>
        <w:t xml:space="preserve"> </w:t>
      </w:r>
      <w:r w:rsidR="00FB6C70">
        <w:rPr>
          <w:rFonts w:ascii="Arial" w:hAnsi="Arial" w:cs="Arial"/>
          <w:sz w:val="24"/>
          <w:szCs w:val="24"/>
        </w:rPr>
        <w:t xml:space="preserve">Κάθε </w:t>
      </w:r>
      <w:r w:rsidR="00FB6C70" w:rsidRPr="00FB6C70">
        <w:rPr>
          <w:rFonts w:ascii="Arial" w:hAnsi="Arial" w:cs="Arial"/>
          <w:sz w:val="24"/>
          <w:szCs w:val="24"/>
        </w:rPr>
        <w:t xml:space="preserve">στοιχείο </w:t>
      </w:r>
      <w:r w:rsidR="00FB6C70">
        <w:rPr>
          <w:rFonts w:ascii="Arial" w:hAnsi="Arial" w:cs="Arial"/>
          <w:sz w:val="24"/>
          <w:szCs w:val="24"/>
        </w:rPr>
        <w:t xml:space="preserve">των </w:t>
      </w:r>
      <w:r w:rsidR="00FB6C70" w:rsidRPr="00FB6C70">
        <w:rPr>
          <w:rFonts w:ascii="Arial" w:hAnsi="Arial" w:cs="Arial"/>
          <w:sz w:val="24"/>
          <w:szCs w:val="24"/>
        </w:rPr>
        <w:t xml:space="preserve">δεδομένων </w:t>
      </w:r>
      <w:r w:rsidR="00FB6C70">
        <w:rPr>
          <w:rFonts w:ascii="Arial" w:hAnsi="Arial" w:cs="Arial"/>
          <w:sz w:val="24"/>
          <w:szCs w:val="24"/>
        </w:rPr>
        <w:t>απεικονίζεται γραφικά</w:t>
      </w:r>
      <w:r w:rsidR="00577CD0">
        <w:rPr>
          <w:rFonts w:ascii="Arial" w:hAnsi="Arial" w:cs="Arial"/>
          <w:sz w:val="24"/>
          <w:szCs w:val="24"/>
        </w:rPr>
        <w:t xml:space="preserve"> </w:t>
      </w:r>
      <w:r w:rsidR="00FB6C70" w:rsidRPr="00FB6C70">
        <w:rPr>
          <w:rFonts w:ascii="Arial" w:hAnsi="Arial" w:cs="Arial"/>
          <w:sz w:val="24"/>
          <w:szCs w:val="24"/>
        </w:rPr>
        <w:t xml:space="preserve">ως ένα σημείο σε </w:t>
      </w:r>
      <w:r w:rsidR="00577CD0">
        <w:rPr>
          <w:rFonts w:ascii="Arial" w:hAnsi="Arial" w:cs="Arial"/>
          <w:sz w:val="24"/>
          <w:szCs w:val="24"/>
        </w:rPr>
        <w:t xml:space="preserve">ένα </w:t>
      </w:r>
      <w:r w:rsidR="00FB6C70" w:rsidRPr="00FB6C70">
        <w:rPr>
          <w:rFonts w:ascii="Arial" w:hAnsi="Arial" w:cs="Arial"/>
          <w:sz w:val="24"/>
          <w:szCs w:val="24"/>
        </w:rPr>
        <w:t>χώρο n-διαστάσεων</w:t>
      </w:r>
      <w:r w:rsidR="00577CD0">
        <w:rPr>
          <w:rFonts w:ascii="Arial" w:hAnsi="Arial" w:cs="Arial"/>
          <w:sz w:val="24"/>
          <w:szCs w:val="24"/>
        </w:rPr>
        <w:t xml:space="preserve">. Το </w:t>
      </w:r>
      <w:r w:rsidR="00577CD0">
        <w:rPr>
          <w:rFonts w:ascii="Arial" w:hAnsi="Arial" w:cs="Arial"/>
          <w:sz w:val="24"/>
          <w:szCs w:val="24"/>
          <w:lang w:val="en-US"/>
        </w:rPr>
        <w:t>n</w:t>
      </w:r>
      <w:r w:rsidR="00577CD0" w:rsidRPr="00577CD0">
        <w:rPr>
          <w:rFonts w:ascii="Arial" w:hAnsi="Arial" w:cs="Arial"/>
          <w:sz w:val="24"/>
          <w:szCs w:val="24"/>
        </w:rPr>
        <w:t xml:space="preserve"> </w:t>
      </w:r>
      <w:r w:rsidR="00577CD0">
        <w:rPr>
          <w:rFonts w:ascii="Arial" w:hAnsi="Arial" w:cs="Arial"/>
          <w:sz w:val="24"/>
          <w:szCs w:val="24"/>
        </w:rPr>
        <w:t>είναι το πλήθος των χαρακτηριστικών που έχουμε στην συλλογή των δεδομένων</w:t>
      </w:r>
      <w:r w:rsidR="00FB6C70" w:rsidRPr="00FB6C70">
        <w:rPr>
          <w:rFonts w:ascii="Arial" w:hAnsi="Arial" w:cs="Arial"/>
          <w:sz w:val="24"/>
          <w:szCs w:val="24"/>
        </w:rPr>
        <w:t xml:space="preserve">. </w:t>
      </w:r>
      <w:r w:rsidR="00577CD0">
        <w:rPr>
          <w:rFonts w:ascii="Arial" w:hAnsi="Arial" w:cs="Arial"/>
          <w:sz w:val="24"/>
          <w:szCs w:val="24"/>
        </w:rPr>
        <w:t>Κάθε συντεταγμένη που απεικονίζεται γραφικά, αντιστοιχίζεται σε κάποια τιμή χαρακτηριστικού των δεδομένων της συλλογής.</w:t>
      </w:r>
      <w:r w:rsidR="004431D2">
        <w:rPr>
          <w:rFonts w:ascii="Arial" w:hAnsi="Arial" w:cs="Arial"/>
          <w:sz w:val="24"/>
          <w:szCs w:val="24"/>
        </w:rPr>
        <w:t xml:space="preserve"> Βρίσκοντας μία γραμμή που ονομάζεται υπερεπίπεδο (</w:t>
      </w:r>
      <w:r w:rsidR="004431D2">
        <w:rPr>
          <w:rFonts w:ascii="Arial" w:hAnsi="Arial" w:cs="Arial"/>
          <w:sz w:val="24"/>
          <w:szCs w:val="24"/>
          <w:lang w:val="en-US"/>
        </w:rPr>
        <w:t>hyper</w:t>
      </w:r>
      <w:r w:rsidR="004431D2" w:rsidRPr="00287101">
        <w:rPr>
          <w:rFonts w:ascii="Arial" w:hAnsi="Arial" w:cs="Arial"/>
          <w:sz w:val="24"/>
          <w:szCs w:val="24"/>
        </w:rPr>
        <w:t xml:space="preserve"> </w:t>
      </w:r>
      <w:r w:rsidR="004431D2">
        <w:rPr>
          <w:rFonts w:ascii="Arial" w:hAnsi="Arial" w:cs="Arial"/>
          <w:sz w:val="24"/>
          <w:szCs w:val="24"/>
          <w:lang w:val="en-US"/>
        </w:rPr>
        <w:t>plane</w:t>
      </w:r>
      <w:r w:rsidR="004431D2">
        <w:rPr>
          <w:rFonts w:ascii="Arial" w:hAnsi="Arial" w:cs="Arial"/>
          <w:sz w:val="24"/>
          <w:szCs w:val="24"/>
        </w:rPr>
        <w:t>)</w:t>
      </w:r>
      <w:r w:rsidR="00577CD0">
        <w:rPr>
          <w:rFonts w:ascii="Arial" w:hAnsi="Arial" w:cs="Arial"/>
          <w:sz w:val="24"/>
          <w:szCs w:val="24"/>
        </w:rPr>
        <w:t xml:space="preserve"> </w:t>
      </w:r>
      <w:r w:rsidR="00287101">
        <w:rPr>
          <w:rFonts w:ascii="Arial" w:hAnsi="Arial" w:cs="Arial"/>
          <w:sz w:val="24"/>
          <w:szCs w:val="24"/>
        </w:rPr>
        <w:t>ο αλγόριθμος ταξινομεί τα δεδομένα σε διαφορετικές κλάσεις</w:t>
      </w:r>
      <w:r w:rsidR="00EA7D5B">
        <w:rPr>
          <w:rFonts w:ascii="Arial" w:hAnsi="Arial" w:cs="Arial"/>
          <w:sz w:val="24"/>
          <w:szCs w:val="24"/>
        </w:rPr>
        <w:t>, μεγιστοποιώντας τις αποστάσεις των κοντινότερων σημείων των κλάσεων</w:t>
      </w:r>
      <w:r w:rsidR="00020515">
        <w:rPr>
          <w:rFonts w:ascii="Arial" w:hAnsi="Arial" w:cs="Arial"/>
          <w:sz w:val="24"/>
          <w:szCs w:val="24"/>
        </w:rPr>
        <w:t xml:space="preserve"> </w:t>
      </w:r>
      <w:r w:rsidR="00020515" w:rsidRPr="00020515">
        <w:rPr>
          <w:rFonts w:ascii="Arial" w:hAnsi="Arial" w:cs="Arial"/>
          <w:sz w:val="24"/>
          <w:szCs w:val="24"/>
        </w:rPr>
        <w:t>[</w:t>
      </w:r>
      <w:r w:rsidR="00020515" w:rsidRPr="00020515">
        <w:rPr>
          <w:rFonts w:ascii="Arial" w:hAnsi="Arial" w:cs="Arial"/>
          <w:sz w:val="24"/>
          <w:szCs w:val="24"/>
          <w:highlight w:val="yellow"/>
          <w:lang w:val="en-US"/>
        </w:rPr>
        <w:t>Ser</w:t>
      </w:r>
      <w:r w:rsidR="00020515" w:rsidRPr="00020515">
        <w:rPr>
          <w:rFonts w:ascii="Arial" w:hAnsi="Arial" w:cs="Arial"/>
          <w:sz w:val="24"/>
          <w:szCs w:val="24"/>
          <w:highlight w:val="yellow"/>
        </w:rPr>
        <w:t>._1142_012012</w:t>
      </w:r>
      <w:r w:rsidR="00EF56E7">
        <w:rPr>
          <w:rFonts w:ascii="Arial" w:hAnsi="Arial" w:cs="Arial"/>
          <w:sz w:val="24"/>
          <w:szCs w:val="24"/>
        </w:rPr>
        <w:t xml:space="preserve">, </w:t>
      </w:r>
      <w:r w:rsidR="00D26E01" w:rsidRPr="00020515">
        <w:rPr>
          <w:rFonts w:ascii="Arial" w:hAnsi="Arial" w:cs="Arial"/>
          <w:sz w:val="24"/>
          <w:szCs w:val="24"/>
          <w:highlight w:val="green"/>
          <w:lang w:val="en-US"/>
        </w:rPr>
        <w:t>Machine</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Learning</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Algorithms</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Review</w:t>
      </w:r>
      <w:r w:rsidR="00D26E01" w:rsidRPr="00CC1B9D">
        <w:rPr>
          <w:rFonts w:ascii="Arial" w:hAnsi="Arial" w:cs="Arial"/>
          <w:sz w:val="24"/>
          <w:szCs w:val="24"/>
          <w:highlight w:val="green"/>
        </w:rPr>
        <w:t>.</w:t>
      </w:r>
      <w:r w:rsidR="00D26E01" w:rsidRPr="00020515">
        <w:rPr>
          <w:rFonts w:ascii="Arial" w:hAnsi="Arial" w:cs="Arial"/>
          <w:sz w:val="24"/>
          <w:szCs w:val="24"/>
          <w:highlight w:val="green"/>
          <w:lang w:val="en-US"/>
        </w:rPr>
        <w:t>pdf</w:t>
      </w:r>
      <w:r w:rsidR="00D26E01" w:rsidRPr="00CC1B9D">
        <w:rPr>
          <w:rFonts w:ascii="Arial" w:hAnsi="Arial" w:cs="Arial"/>
          <w:sz w:val="24"/>
          <w:szCs w:val="24"/>
          <w:highlight w:val="green"/>
        </w:rPr>
        <w:t>].</w:t>
      </w:r>
    </w:p>
    <w:p w14:paraId="6074F486" w14:textId="4B002963" w:rsidR="00A32D62" w:rsidRPr="00C406FC" w:rsidRDefault="00A32D62" w:rsidP="00C50295">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sidRPr="00CC1B9D">
        <w:rPr>
          <w:rFonts w:ascii="Arial" w:hAnsi="Arial" w:cs="Arial"/>
          <w:sz w:val="24"/>
          <w:szCs w:val="24"/>
          <w:lang w:val="en-US"/>
        </w:rPr>
        <w:t>Na</w:t>
      </w:r>
      <w:r w:rsidRPr="00A32D62">
        <w:rPr>
          <w:rFonts w:ascii="Arial" w:hAnsi="Arial" w:cs="Arial"/>
          <w:sz w:val="24"/>
          <w:szCs w:val="24"/>
        </w:rPr>
        <w:t>ï</w:t>
      </w:r>
      <w:r w:rsidRPr="00CC1B9D">
        <w:rPr>
          <w:rFonts w:ascii="Arial" w:hAnsi="Arial" w:cs="Arial"/>
          <w:sz w:val="24"/>
          <w:szCs w:val="24"/>
          <w:lang w:val="en-US"/>
        </w:rPr>
        <w:t>ve</w:t>
      </w:r>
      <w:r w:rsidRPr="00A32D62">
        <w:rPr>
          <w:rFonts w:ascii="Arial" w:hAnsi="Arial" w:cs="Arial"/>
          <w:sz w:val="24"/>
          <w:szCs w:val="24"/>
        </w:rPr>
        <w:t xml:space="preserve"> </w:t>
      </w:r>
      <w:r w:rsidRPr="00CC1B9D">
        <w:rPr>
          <w:rFonts w:ascii="Arial" w:hAnsi="Arial" w:cs="Arial"/>
          <w:sz w:val="24"/>
          <w:szCs w:val="24"/>
          <w:lang w:val="en-US"/>
        </w:rPr>
        <w:t>Bayes</w:t>
      </w:r>
      <w:r w:rsidRPr="00A32D62">
        <w:rPr>
          <w:rFonts w:ascii="Arial" w:hAnsi="Arial" w:cs="Arial"/>
          <w:sz w:val="24"/>
          <w:szCs w:val="24"/>
        </w:rPr>
        <w:t xml:space="preserve"> </w:t>
      </w:r>
      <w:r>
        <w:rPr>
          <w:rFonts w:ascii="Arial" w:hAnsi="Arial" w:cs="Arial"/>
          <w:sz w:val="24"/>
          <w:szCs w:val="24"/>
        </w:rPr>
        <w:t xml:space="preserve">πραγματοποιεί ταξινόμηση χρησιμοποιώντας το θεώρημα πιθανοτήτων του </w:t>
      </w:r>
      <w:r>
        <w:rPr>
          <w:rFonts w:ascii="Arial" w:hAnsi="Arial" w:cs="Arial"/>
          <w:sz w:val="24"/>
          <w:szCs w:val="24"/>
          <w:lang w:val="en-US"/>
        </w:rPr>
        <w:t>Bayes</w:t>
      </w:r>
      <w:r>
        <w:rPr>
          <w:rFonts w:ascii="Arial" w:hAnsi="Arial" w:cs="Arial"/>
          <w:sz w:val="24"/>
          <w:szCs w:val="24"/>
        </w:rPr>
        <w:t>.</w:t>
      </w:r>
      <w:r w:rsidR="00BA5B0B">
        <w:rPr>
          <w:rFonts w:ascii="Arial" w:hAnsi="Arial" w:cs="Arial"/>
          <w:sz w:val="24"/>
          <w:szCs w:val="24"/>
        </w:rPr>
        <w:t xml:space="preserve"> Το θεώρημα του </w:t>
      </w:r>
      <w:r w:rsidR="00BA5B0B">
        <w:rPr>
          <w:rFonts w:ascii="Arial" w:hAnsi="Arial" w:cs="Arial"/>
          <w:sz w:val="24"/>
          <w:szCs w:val="24"/>
          <w:lang w:val="en-US"/>
        </w:rPr>
        <w:t>Bayes</w:t>
      </w:r>
      <w:r w:rsidR="00BA5B0B" w:rsidRPr="00BA5B0B">
        <w:rPr>
          <w:rFonts w:ascii="Arial" w:hAnsi="Arial" w:cs="Arial"/>
          <w:sz w:val="24"/>
          <w:szCs w:val="24"/>
        </w:rPr>
        <w:t xml:space="preserve"> </w:t>
      </w:r>
      <w:r w:rsidR="00BA5B0B">
        <w:rPr>
          <w:rFonts w:ascii="Arial" w:hAnsi="Arial" w:cs="Arial"/>
          <w:sz w:val="24"/>
          <w:szCs w:val="24"/>
        </w:rPr>
        <w:t xml:space="preserve">ουσιαστικά σχετίζει την </w:t>
      </w:r>
      <w:r w:rsidR="00C406FC" w:rsidRPr="00C406FC">
        <w:rPr>
          <w:rFonts w:ascii="Arial" w:hAnsi="Arial" w:cs="Arial"/>
          <w:sz w:val="24"/>
          <w:szCs w:val="24"/>
        </w:rPr>
        <w:t>τρέχουσα πιθανότητα με την αρχική πιθανότητα</w:t>
      </w:r>
      <w:r w:rsidR="00BA5B0B">
        <w:rPr>
          <w:rFonts w:ascii="Arial" w:hAnsi="Arial" w:cs="Arial"/>
          <w:sz w:val="24"/>
          <w:szCs w:val="24"/>
        </w:rPr>
        <w:t xml:space="preserve">, δηλαδή υπολογίζει την μεταγενέστερη πιθανότητα κάποιου γεγονότος Α έχοντας δεδομένη μία προηγούμενη πιθανότητα </w:t>
      </w:r>
      <w:r w:rsidR="00E56ACE">
        <w:rPr>
          <w:rFonts w:ascii="Arial" w:hAnsi="Arial" w:cs="Arial"/>
          <w:sz w:val="24"/>
          <w:szCs w:val="24"/>
        </w:rPr>
        <w:t xml:space="preserve">ενός γεγονότος Β που αντιπροσωπεύεται από το </w:t>
      </w:r>
      <w:r w:rsidR="00E56ACE">
        <w:rPr>
          <w:rFonts w:ascii="Arial" w:hAnsi="Arial" w:cs="Arial"/>
          <w:sz w:val="24"/>
          <w:szCs w:val="24"/>
          <w:lang w:val="en-US"/>
        </w:rPr>
        <w:t>P</w:t>
      </w:r>
      <w:r w:rsidR="00E56ACE" w:rsidRPr="00E56ACE">
        <w:rPr>
          <w:rFonts w:ascii="Arial" w:hAnsi="Arial" w:cs="Arial"/>
          <w:sz w:val="24"/>
          <w:szCs w:val="24"/>
        </w:rPr>
        <w:t>(</w:t>
      </w:r>
      <w:r w:rsidR="00E56ACE">
        <w:rPr>
          <w:rFonts w:ascii="Arial" w:hAnsi="Arial" w:cs="Arial"/>
          <w:sz w:val="24"/>
          <w:szCs w:val="24"/>
          <w:lang w:val="en-US"/>
        </w:rPr>
        <w:t>A</w:t>
      </w:r>
      <w:r w:rsidR="00E56ACE" w:rsidRPr="00E56ACE">
        <w:rPr>
          <w:rFonts w:ascii="Arial" w:hAnsi="Arial" w:cs="Arial"/>
          <w:sz w:val="24"/>
          <w:szCs w:val="24"/>
        </w:rPr>
        <w:t>/</w:t>
      </w:r>
      <w:r w:rsidR="00E56ACE">
        <w:rPr>
          <w:rFonts w:ascii="Arial" w:hAnsi="Arial" w:cs="Arial"/>
          <w:sz w:val="24"/>
          <w:szCs w:val="24"/>
          <w:lang w:val="en-US"/>
        </w:rPr>
        <w:t>B</w:t>
      </w:r>
      <w:r w:rsidR="00E56ACE" w:rsidRPr="00E56ACE">
        <w:rPr>
          <w:rFonts w:ascii="Arial" w:hAnsi="Arial" w:cs="Arial"/>
          <w:sz w:val="24"/>
          <w:szCs w:val="24"/>
        </w:rPr>
        <w:t xml:space="preserve">) </w:t>
      </w:r>
      <w:r w:rsidR="00E56ACE">
        <w:rPr>
          <w:rFonts w:ascii="Arial" w:hAnsi="Arial" w:cs="Arial"/>
          <w:sz w:val="24"/>
          <w:szCs w:val="24"/>
        </w:rPr>
        <w:t>ως εξής</w:t>
      </w:r>
      <w:r w:rsidR="00E56ACE" w:rsidRPr="00E56ACE">
        <w:rPr>
          <w:rFonts w:ascii="Arial" w:hAnsi="Arial" w:cs="Arial"/>
          <w:sz w:val="24"/>
          <w:szCs w:val="24"/>
        </w:rPr>
        <w:t xml:space="preserve"> [</w:t>
      </w:r>
      <w:r w:rsidR="00E56ACE" w:rsidRPr="00CC1B9D">
        <w:rPr>
          <w:rFonts w:ascii="Arial" w:hAnsi="Arial" w:cs="Arial"/>
          <w:sz w:val="24"/>
          <w:szCs w:val="24"/>
          <w:highlight w:val="yellow"/>
          <w:lang w:val="en-US"/>
        </w:rPr>
        <w:t>Ser</w:t>
      </w:r>
      <w:r w:rsidR="00E56ACE" w:rsidRPr="00E56ACE">
        <w:rPr>
          <w:rFonts w:ascii="Arial" w:hAnsi="Arial" w:cs="Arial"/>
          <w:sz w:val="24"/>
          <w:szCs w:val="24"/>
          <w:highlight w:val="yellow"/>
        </w:rPr>
        <w:t>._1142_012012</w:t>
      </w:r>
      <w:r w:rsidR="00E56ACE" w:rsidRPr="00E56ACE">
        <w:rPr>
          <w:rFonts w:ascii="Arial" w:hAnsi="Arial" w:cs="Arial"/>
          <w:sz w:val="24"/>
          <w:szCs w:val="24"/>
        </w:rPr>
        <w:t>]:</w:t>
      </w:r>
      <w:r w:rsidR="00E56ACE">
        <w:rPr>
          <w:rFonts w:ascii="Arial" w:hAnsi="Arial" w:cs="Arial"/>
          <w:sz w:val="24"/>
          <w:szCs w:val="24"/>
        </w:rPr>
        <w:t xml:space="preserve"> </w:t>
      </w:r>
    </w:p>
    <w:p w14:paraId="2353DFB2" w14:textId="4ABB9144" w:rsidR="009565F9" w:rsidRDefault="009565F9" w:rsidP="00C50295">
      <w:pPr>
        <w:spacing w:after="0" w:line="360" w:lineRule="auto"/>
        <w:jc w:val="both"/>
        <w:rPr>
          <w:rFonts w:ascii="Arial" w:hAnsi="Arial" w:cs="Arial"/>
          <w:sz w:val="24"/>
          <w:szCs w:val="24"/>
          <w:lang w:val="en-US"/>
        </w:rPr>
      </w:pPr>
      <m:oMathPara>
        <m:oMath>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A/B</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B/A</m:t>
                  </m:r>
                </m:e>
              </m:d>
              <m:r>
                <w:rPr>
                  <w:rFonts w:ascii="Cambria Math" w:hAnsi="Cambria Math" w:cs="Arial"/>
                  <w:sz w:val="24"/>
                  <w:szCs w:val="24"/>
                  <w:lang w:val="en-US"/>
                </w:rPr>
                <m:t>× P</m:t>
              </m:r>
              <m:d>
                <m:dPr>
                  <m:ctrlPr>
                    <w:rPr>
                      <w:rFonts w:ascii="Cambria Math" w:hAnsi="Cambria Math" w:cs="Arial"/>
                      <w:i/>
                      <w:sz w:val="24"/>
                      <w:szCs w:val="24"/>
                      <w:lang w:val="en-US"/>
                    </w:rPr>
                  </m:ctrlPr>
                </m:dPr>
                <m:e>
                  <m:r>
                    <w:rPr>
                      <w:rFonts w:ascii="Cambria Math" w:hAnsi="Cambria Math" w:cs="Arial"/>
                      <w:sz w:val="24"/>
                      <w:szCs w:val="24"/>
                      <w:lang w:val="en-US"/>
                    </w:rPr>
                    <m:t>A</m:t>
                  </m:r>
                </m:e>
              </m:d>
            </m:num>
            <m:den>
              <m:r>
                <w:rPr>
                  <w:rFonts w:ascii="Cambria Math" w:hAnsi="Cambria Math" w:cs="Arial"/>
                  <w:sz w:val="24"/>
                  <w:szCs w:val="24"/>
                  <w:lang w:val="en-US"/>
                </w:rPr>
                <m:t>P(B)</m:t>
              </m:r>
            </m:den>
          </m:f>
        </m:oMath>
      </m:oMathPara>
    </w:p>
    <w:p w14:paraId="0037B1B7" w14:textId="62888D70" w:rsidR="00CC1B9D" w:rsidRDefault="00591D0D" w:rsidP="00C50295">
      <w:pPr>
        <w:spacing w:after="0" w:line="360" w:lineRule="auto"/>
        <w:ind w:firstLine="227"/>
        <w:jc w:val="both"/>
        <w:rPr>
          <w:rFonts w:ascii="Arial" w:hAnsi="Arial" w:cs="Arial"/>
          <w:sz w:val="24"/>
          <w:szCs w:val="24"/>
        </w:rPr>
      </w:pPr>
      <w:r>
        <w:rPr>
          <w:rFonts w:ascii="Arial" w:hAnsi="Arial" w:cs="Arial"/>
          <w:sz w:val="24"/>
          <w:szCs w:val="24"/>
        </w:rPr>
        <w:lastRenderedPageBreak/>
        <w:t>Ο</w:t>
      </w:r>
      <w:r w:rsidRPr="00591D0D">
        <w:rPr>
          <w:rFonts w:ascii="Arial" w:hAnsi="Arial" w:cs="Arial"/>
          <w:sz w:val="24"/>
          <w:szCs w:val="24"/>
        </w:rPr>
        <w:t xml:space="preserve"> </w:t>
      </w:r>
      <w:r>
        <w:rPr>
          <w:rFonts w:ascii="Arial" w:hAnsi="Arial" w:cs="Arial"/>
          <w:sz w:val="24"/>
          <w:szCs w:val="24"/>
        </w:rPr>
        <w:t>παραπάνω</w:t>
      </w:r>
      <w:r w:rsidRPr="00591D0D">
        <w:rPr>
          <w:rFonts w:ascii="Arial" w:hAnsi="Arial" w:cs="Arial"/>
          <w:sz w:val="24"/>
          <w:szCs w:val="24"/>
        </w:rPr>
        <w:t xml:space="preserve"> </w:t>
      </w:r>
      <w:r>
        <w:rPr>
          <w:rFonts w:ascii="Arial" w:hAnsi="Arial" w:cs="Arial"/>
          <w:sz w:val="24"/>
          <w:szCs w:val="24"/>
        </w:rPr>
        <w:t>τύπος</w:t>
      </w:r>
      <w:r w:rsidRPr="00591D0D">
        <w:rPr>
          <w:rFonts w:ascii="Arial" w:hAnsi="Arial" w:cs="Arial"/>
          <w:sz w:val="24"/>
          <w:szCs w:val="24"/>
        </w:rPr>
        <w:t xml:space="preserve"> </w:t>
      </w:r>
      <w:r>
        <w:rPr>
          <w:rFonts w:ascii="Arial" w:hAnsi="Arial" w:cs="Arial"/>
          <w:sz w:val="24"/>
          <w:szCs w:val="24"/>
        </w:rPr>
        <w:t>χρησιμοποιεί την εξής λογική, η πιθανότητα να συμβεί το ενδεχόμενο Α δεδομένου του Β, ισούται με την πιθανότητα να συμβεί το Β δεδομένου του Α επί την πιθανότητα να συμβεί το Α, προς την πιθανότητα να συμβεί το Β</w:t>
      </w:r>
      <w:r w:rsidR="00051F0A" w:rsidRPr="00051F0A">
        <w:rPr>
          <w:rFonts w:ascii="Arial" w:hAnsi="Arial" w:cs="Arial"/>
          <w:sz w:val="24"/>
          <w:szCs w:val="24"/>
        </w:rPr>
        <w:t xml:space="preserve"> </w:t>
      </w:r>
      <w:r w:rsidR="00051F0A" w:rsidRPr="005F1972">
        <w:rPr>
          <w:rFonts w:ascii="Arial" w:hAnsi="Arial" w:cs="Arial"/>
          <w:sz w:val="24"/>
          <w:szCs w:val="24"/>
        </w:rPr>
        <w:t>[</w:t>
      </w:r>
      <w:r w:rsidR="005F1972" w:rsidRPr="005F1972">
        <w:rPr>
          <w:rFonts w:ascii="Arial" w:hAnsi="Arial" w:cs="Arial"/>
          <w:sz w:val="24"/>
          <w:szCs w:val="24"/>
          <w:highlight w:val="darkRed"/>
        </w:rPr>
        <w:t>EJy94ZUC&amp;oi</w:t>
      </w:r>
      <w:r w:rsidR="00FE70DD" w:rsidRPr="00FE70DD">
        <w:rPr>
          <w:rFonts w:ascii="Arial" w:hAnsi="Arial" w:cs="Arial"/>
          <w:sz w:val="24"/>
          <w:szCs w:val="24"/>
        </w:rPr>
        <w:t xml:space="preserve">, </w:t>
      </w:r>
      <w:r w:rsidR="00FE70DD" w:rsidRPr="00CC1B9D">
        <w:rPr>
          <w:rFonts w:ascii="Arial" w:hAnsi="Arial" w:cs="Arial"/>
          <w:sz w:val="24"/>
          <w:szCs w:val="24"/>
          <w:highlight w:val="yellow"/>
          <w:lang w:val="en-US"/>
        </w:rPr>
        <w:t>Ser</w:t>
      </w:r>
      <w:r w:rsidR="00FE70DD" w:rsidRPr="00E56ACE">
        <w:rPr>
          <w:rFonts w:ascii="Arial" w:hAnsi="Arial" w:cs="Arial"/>
          <w:sz w:val="24"/>
          <w:szCs w:val="24"/>
          <w:highlight w:val="yellow"/>
        </w:rPr>
        <w:t>._1142_012012</w:t>
      </w:r>
      <w:r w:rsidR="00051F0A" w:rsidRPr="005F1972">
        <w:rPr>
          <w:rFonts w:ascii="Arial" w:hAnsi="Arial" w:cs="Arial"/>
          <w:sz w:val="24"/>
          <w:szCs w:val="24"/>
        </w:rPr>
        <w:t>]</w:t>
      </w:r>
      <w:r w:rsidRPr="005F1972">
        <w:rPr>
          <w:rFonts w:ascii="Arial" w:hAnsi="Arial" w:cs="Arial"/>
          <w:sz w:val="24"/>
          <w:szCs w:val="24"/>
        </w:rPr>
        <w:t>.</w:t>
      </w:r>
      <w:r w:rsidR="003278B8">
        <w:rPr>
          <w:rFonts w:ascii="Arial" w:hAnsi="Arial" w:cs="Arial"/>
          <w:sz w:val="24"/>
          <w:szCs w:val="24"/>
        </w:rPr>
        <w:t xml:space="preserve"> Η συγκεκριμένη τεχνική χρησιμοποιείται κυρίως για ταξινόμηση κειμένων</w:t>
      </w:r>
      <w:r w:rsidR="00CC1B9D" w:rsidRPr="003278B8">
        <w:rPr>
          <w:rFonts w:ascii="Arial" w:hAnsi="Arial" w:cs="Arial"/>
          <w:sz w:val="24"/>
          <w:szCs w:val="24"/>
        </w:rPr>
        <w:t xml:space="preserve"> </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Machine</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Learning</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Algorithms</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Review</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pdf</w:t>
      </w:r>
      <w:r w:rsidR="00CC1B9D" w:rsidRPr="003278B8">
        <w:rPr>
          <w:rFonts w:ascii="Arial" w:hAnsi="Arial" w:cs="Arial"/>
          <w:sz w:val="24"/>
          <w:szCs w:val="24"/>
          <w:highlight w:val="green"/>
        </w:rPr>
        <w:t>]</w:t>
      </w:r>
      <w:r w:rsidR="003278B8">
        <w:rPr>
          <w:rFonts w:ascii="Arial" w:hAnsi="Arial" w:cs="Arial"/>
          <w:sz w:val="24"/>
          <w:szCs w:val="24"/>
        </w:rPr>
        <w:t>.</w:t>
      </w:r>
    </w:p>
    <w:p w14:paraId="69E04807" w14:textId="0D401F07" w:rsidR="00EC33C2" w:rsidRPr="005E6163" w:rsidRDefault="00E221D5" w:rsidP="00C50295">
      <w:pPr>
        <w:spacing w:after="0" w:line="360" w:lineRule="auto"/>
        <w:ind w:firstLine="227"/>
        <w:jc w:val="both"/>
        <w:rPr>
          <w:rFonts w:ascii="Arial" w:hAnsi="Arial" w:cs="Arial"/>
          <w:sz w:val="24"/>
          <w:szCs w:val="24"/>
        </w:rPr>
      </w:pPr>
      <w:r>
        <w:rPr>
          <w:rFonts w:ascii="Arial" w:hAnsi="Arial" w:cs="Arial"/>
          <w:sz w:val="24"/>
          <w:szCs w:val="24"/>
        </w:rPr>
        <w:t xml:space="preserve">Η δεύτερη μέθοδος </w:t>
      </w:r>
      <w:r w:rsidR="003A13F3">
        <w:rPr>
          <w:rFonts w:ascii="Arial" w:hAnsi="Arial" w:cs="Arial"/>
          <w:sz w:val="24"/>
          <w:szCs w:val="24"/>
        </w:rPr>
        <w:t>εκπαίδευσης είναι η μη-εποπτευόμενη μάθηση. Σε αυτή την μέθοδο</w:t>
      </w:r>
      <w:r w:rsidR="001F07BB">
        <w:rPr>
          <w:rFonts w:ascii="Arial" w:hAnsi="Arial" w:cs="Arial"/>
          <w:sz w:val="24"/>
          <w:szCs w:val="24"/>
        </w:rPr>
        <w:t xml:space="preserve"> δεν υπάρχει κάποια καθοδήγηση κατά την διάρκεια της εκπαίδευσης. Χ</w:t>
      </w:r>
      <w:r w:rsidR="003A13F3">
        <w:rPr>
          <w:rFonts w:ascii="Arial" w:hAnsi="Arial" w:cs="Arial"/>
          <w:sz w:val="24"/>
          <w:szCs w:val="24"/>
        </w:rPr>
        <w:t>ρησιμοποιείται σε περιπτώσεις όπου οι κατηγορίες των δεδομένων είναι άγνωστες. Τα δεδομένα εκπαίδευσης δεν είναι επισημασμένα</w:t>
      </w:r>
      <w:r w:rsidR="00730B61">
        <w:rPr>
          <w:rFonts w:ascii="Arial" w:hAnsi="Arial" w:cs="Arial"/>
          <w:sz w:val="24"/>
          <w:szCs w:val="24"/>
        </w:rPr>
        <w:t xml:space="preserve"> γι’ αυτό χρησιμοποιείται η μέθοδος της μη-εποπτευόμενης μάθησης, για να βρεθούν οι συσχετίσεις μεταξύ των μη επισημασμένων δεδομένων</w:t>
      </w:r>
      <w:r w:rsidR="001F07BB">
        <w:rPr>
          <w:rFonts w:ascii="Arial" w:hAnsi="Arial" w:cs="Arial"/>
          <w:sz w:val="24"/>
          <w:szCs w:val="24"/>
        </w:rPr>
        <w:t xml:space="preserve"> </w:t>
      </w:r>
      <w:r w:rsidR="001F07BB" w:rsidRPr="001F07BB">
        <w:rPr>
          <w:rFonts w:ascii="Arial" w:hAnsi="Arial" w:cs="Arial"/>
          <w:sz w:val="24"/>
          <w:szCs w:val="24"/>
        </w:rPr>
        <w:t>[</w:t>
      </w:r>
      <w:r w:rsidR="001F07BB" w:rsidRPr="00F8680E">
        <w:rPr>
          <w:rFonts w:ascii="Arial" w:hAnsi="Arial" w:cs="Arial"/>
          <w:sz w:val="24"/>
          <w:szCs w:val="24"/>
          <w:highlight w:val="yellow"/>
          <w:lang w:val="en-US"/>
        </w:rPr>
        <w:t>Ser</w:t>
      </w:r>
      <w:r w:rsidR="001F07BB" w:rsidRPr="001F07BB">
        <w:rPr>
          <w:rFonts w:ascii="Arial" w:hAnsi="Arial" w:cs="Arial"/>
          <w:sz w:val="24"/>
          <w:szCs w:val="24"/>
          <w:highlight w:val="yellow"/>
        </w:rPr>
        <w:t>._1142_012012</w:t>
      </w:r>
      <w:r w:rsidR="00BC3E57">
        <w:rPr>
          <w:rFonts w:ascii="Arial" w:hAnsi="Arial" w:cs="Arial"/>
          <w:sz w:val="24"/>
          <w:szCs w:val="24"/>
        </w:rPr>
        <w:t xml:space="preserve">, </w:t>
      </w:r>
      <w:r w:rsidR="00BC3E57" w:rsidRPr="00F8680E">
        <w:rPr>
          <w:rFonts w:ascii="Arial" w:hAnsi="Arial" w:cs="Arial"/>
          <w:sz w:val="24"/>
          <w:szCs w:val="24"/>
          <w:highlight w:val="green"/>
          <w:lang w:val="en-US"/>
        </w:rPr>
        <w:t>Machine</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A136A">
        <w:rPr>
          <w:rFonts w:ascii="Arial" w:hAnsi="Arial" w:cs="Arial"/>
          <w:sz w:val="24"/>
          <w:szCs w:val="24"/>
          <w:highlight w:val="green"/>
        </w:rPr>
        <w:t>.</w:t>
      </w:r>
      <w:r w:rsidR="00BC3E57" w:rsidRPr="00F8680E">
        <w:rPr>
          <w:rFonts w:ascii="Arial" w:hAnsi="Arial" w:cs="Arial"/>
          <w:sz w:val="24"/>
          <w:szCs w:val="24"/>
          <w:highlight w:val="green"/>
          <w:lang w:val="en-US"/>
        </w:rPr>
        <w:t>pdf</w:t>
      </w:r>
      <w:r w:rsidR="004046F4">
        <w:rPr>
          <w:rFonts w:ascii="Arial" w:hAnsi="Arial" w:cs="Arial"/>
          <w:sz w:val="24"/>
          <w:szCs w:val="24"/>
        </w:rPr>
        <w:t xml:space="preserve">, </w:t>
      </w:r>
      <w:r w:rsidR="004046F4" w:rsidRPr="004046F4">
        <w:rPr>
          <w:rFonts w:ascii="Arial" w:hAnsi="Arial" w:cs="Arial"/>
          <w:sz w:val="24"/>
          <w:szCs w:val="24"/>
          <w:highlight w:val="magenta"/>
        </w:rPr>
        <w:t>2015_</w:t>
      </w:r>
      <w:r w:rsidR="004046F4" w:rsidRPr="00350E7C">
        <w:rPr>
          <w:rFonts w:ascii="Arial" w:hAnsi="Arial" w:cs="Arial"/>
          <w:sz w:val="24"/>
          <w:szCs w:val="24"/>
          <w:highlight w:val="magenta"/>
          <w:lang w:val="en-US"/>
        </w:rPr>
        <w:t>Book</w:t>
      </w:r>
      <w:r w:rsidR="004046F4" w:rsidRPr="004046F4">
        <w:rPr>
          <w:rFonts w:ascii="Arial" w:hAnsi="Arial" w:cs="Arial"/>
          <w:sz w:val="24"/>
          <w:szCs w:val="24"/>
          <w:highlight w:val="magenta"/>
        </w:rPr>
        <w:t>_</w:t>
      </w:r>
      <w:proofErr w:type="spellStart"/>
      <w:r w:rsidR="004046F4" w:rsidRPr="00350E7C">
        <w:rPr>
          <w:rFonts w:ascii="Arial" w:hAnsi="Arial" w:cs="Arial"/>
          <w:sz w:val="24"/>
          <w:szCs w:val="24"/>
          <w:highlight w:val="magenta"/>
          <w:lang w:val="en-US"/>
        </w:rPr>
        <w:t>MachineLearningInRadiationOnco</w:t>
      </w:r>
      <w:proofErr w:type="spellEnd"/>
      <w:r w:rsidR="001F07BB" w:rsidRPr="001F07BB">
        <w:rPr>
          <w:rFonts w:ascii="Arial" w:hAnsi="Arial" w:cs="Arial"/>
          <w:sz w:val="24"/>
          <w:szCs w:val="24"/>
        </w:rPr>
        <w:t>]</w:t>
      </w:r>
      <w:r w:rsidR="00730B61">
        <w:rPr>
          <w:rFonts w:ascii="Arial" w:hAnsi="Arial" w:cs="Arial"/>
          <w:sz w:val="24"/>
          <w:szCs w:val="24"/>
        </w:rPr>
        <w:t xml:space="preserve">. </w:t>
      </w:r>
      <w:r w:rsidR="002F46CC">
        <w:rPr>
          <w:rFonts w:ascii="Arial" w:hAnsi="Arial" w:cs="Arial"/>
          <w:sz w:val="24"/>
          <w:szCs w:val="24"/>
        </w:rPr>
        <w:t>Όταν εισάγονται νέα δεδομένα, ο αλγόριθμος προσπαθεί με βάση τη</w:t>
      </w:r>
      <w:r w:rsidR="004046F4">
        <w:rPr>
          <w:rFonts w:ascii="Arial" w:hAnsi="Arial" w:cs="Arial"/>
          <w:sz w:val="24"/>
          <w:szCs w:val="24"/>
        </w:rPr>
        <w:t>ν</w:t>
      </w:r>
      <w:r w:rsidR="002F46CC">
        <w:rPr>
          <w:rFonts w:ascii="Arial" w:hAnsi="Arial" w:cs="Arial"/>
          <w:sz w:val="24"/>
          <w:szCs w:val="24"/>
        </w:rPr>
        <w:t xml:space="preserve"> εμπειρία</w:t>
      </w:r>
      <w:r w:rsidR="004046F4">
        <w:rPr>
          <w:rFonts w:ascii="Arial" w:hAnsi="Arial" w:cs="Arial"/>
          <w:sz w:val="24"/>
          <w:szCs w:val="24"/>
        </w:rPr>
        <w:t xml:space="preserve"> </w:t>
      </w:r>
      <w:r w:rsidR="002F46CC">
        <w:rPr>
          <w:rFonts w:ascii="Arial" w:hAnsi="Arial" w:cs="Arial"/>
          <w:sz w:val="24"/>
          <w:szCs w:val="24"/>
        </w:rPr>
        <w:t>του από προηγούμενα δεδομένα να κατηγοριοποιήσει τις νέες εισόδους</w:t>
      </w:r>
      <w:r w:rsidR="00BC3E57">
        <w:rPr>
          <w:rFonts w:ascii="Arial" w:hAnsi="Arial" w:cs="Arial"/>
          <w:sz w:val="24"/>
          <w:szCs w:val="24"/>
        </w:rPr>
        <w:t xml:space="preserve"> </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Machine</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pdf</w:t>
      </w:r>
      <w:r w:rsidR="00A121D6">
        <w:rPr>
          <w:rFonts w:ascii="Arial" w:hAnsi="Arial" w:cs="Arial"/>
          <w:sz w:val="24"/>
          <w:szCs w:val="24"/>
          <w:highlight w:val="green"/>
        </w:rPr>
        <w:t xml:space="preserve">, </w:t>
      </w:r>
      <w:r w:rsidR="00A121D6" w:rsidRPr="004046F4">
        <w:rPr>
          <w:rFonts w:ascii="Arial" w:hAnsi="Arial" w:cs="Arial"/>
          <w:sz w:val="24"/>
          <w:szCs w:val="24"/>
          <w:highlight w:val="magenta"/>
        </w:rPr>
        <w:t>2015_</w:t>
      </w:r>
      <w:r w:rsidR="00A121D6" w:rsidRPr="00350E7C">
        <w:rPr>
          <w:rFonts w:ascii="Arial" w:hAnsi="Arial" w:cs="Arial"/>
          <w:sz w:val="24"/>
          <w:szCs w:val="24"/>
          <w:highlight w:val="magenta"/>
          <w:lang w:val="en-US"/>
        </w:rPr>
        <w:t>Book</w:t>
      </w:r>
      <w:r w:rsidR="00A121D6" w:rsidRPr="004046F4">
        <w:rPr>
          <w:rFonts w:ascii="Arial" w:hAnsi="Arial" w:cs="Arial"/>
          <w:sz w:val="24"/>
          <w:szCs w:val="24"/>
          <w:highlight w:val="magenta"/>
        </w:rPr>
        <w:t>_</w:t>
      </w:r>
      <w:proofErr w:type="spellStart"/>
      <w:r w:rsidR="00A121D6" w:rsidRPr="00350E7C">
        <w:rPr>
          <w:rFonts w:ascii="Arial" w:hAnsi="Arial" w:cs="Arial"/>
          <w:sz w:val="24"/>
          <w:szCs w:val="24"/>
          <w:highlight w:val="magenta"/>
          <w:lang w:val="en-US"/>
        </w:rPr>
        <w:t>MachineLearningInRadiationOnco</w:t>
      </w:r>
      <w:proofErr w:type="spellEnd"/>
      <w:r w:rsidR="00BC3E57" w:rsidRPr="00BC3E57">
        <w:rPr>
          <w:rFonts w:ascii="Arial" w:hAnsi="Arial" w:cs="Arial"/>
          <w:sz w:val="24"/>
          <w:szCs w:val="24"/>
          <w:highlight w:val="green"/>
        </w:rPr>
        <w:t>]</w:t>
      </w:r>
      <w:r w:rsidR="002F46CC">
        <w:rPr>
          <w:rFonts w:ascii="Arial" w:hAnsi="Arial" w:cs="Arial"/>
          <w:sz w:val="24"/>
          <w:szCs w:val="24"/>
        </w:rPr>
        <w:t>.</w:t>
      </w:r>
      <w:r w:rsidR="0000528A">
        <w:rPr>
          <w:rFonts w:ascii="Arial" w:hAnsi="Arial" w:cs="Arial"/>
          <w:sz w:val="24"/>
          <w:szCs w:val="24"/>
        </w:rPr>
        <w:t xml:space="preserve"> </w:t>
      </w:r>
      <w:r w:rsidR="005E6163">
        <w:rPr>
          <w:rFonts w:ascii="Arial" w:hAnsi="Arial" w:cs="Arial"/>
          <w:sz w:val="24"/>
          <w:szCs w:val="24"/>
        </w:rPr>
        <w:t>Οι πιο βασικές τεχνικές που χρησιμοποιούνται στην</w:t>
      </w:r>
      <w:r w:rsidR="0000528A">
        <w:rPr>
          <w:rFonts w:ascii="Arial" w:hAnsi="Arial" w:cs="Arial"/>
          <w:sz w:val="24"/>
          <w:szCs w:val="24"/>
        </w:rPr>
        <w:t xml:space="preserve"> μη-επιβλεπόμενη μάθηση </w:t>
      </w:r>
      <w:r w:rsidR="005E6163">
        <w:rPr>
          <w:rFonts w:ascii="Arial" w:hAnsi="Arial" w:cs="Arial"/>
          <w:sz w:val="24"/>
          <w:szCs w:val="24"/>
        </w:rPr>
        <w:t xml:space="preserve">είναι </w:t>
      </w:r>
      <w:r w:rsidR="0000528A">
        <w:rPr>
          <w:rFonts w:ascii="Arial" w:hAnsi="Arial" w:cs="Arial"/>
          <w:sz w:val="24"/>
          <w:szCs w:val="24"/>
        </w:rPr>
        <w:t xml:space="preserve">οι </w:t>
      </w:r>
      <w:r w:rsidR="005E6163">
        <w:rPr>
          <w:rFonts w:ascii="Arial" w:hAnsi="Arial" w:cs="Arial"/>
          <w:sz w:val="24"/>
          <w:szCs w:val="24"/>
        </w:rPr>
        <w:t>εξής</w:t>
      </w:r>
      <w:r w:rsidR="0000528A" w:rsidRPr="005E6163">
        <w:rPr>
          <w:rFonts w:ascii="Arial" w:hAnsi="Arial" w:cs="Arial"/>
          <w:sz w:val="24"/>
          <w:szCs w:val="24"/>
        </w:rPr>
        <w:t>:</w:t>
      </w:r>
    </w:p>
    <w:p w14:paraId="5FBF0212" w14:textId="056A02FF" w:rsidR="0000528A" w:rsidRDefault="0000528A" w:rsidP="00C50295">
      <w:pPr>
        <w:pStyle w:val="a3"/>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Ομαδοποίηση </w:t>
      </w:r>
      <w:r>
        <w:rPr>
          <w:rFonts w:ascii="Arial" w:hAnsi="Arial" w:cs="Arial"/>
          <w:sz w:val="24"/>
          <w:szCs w:val="24"/>
          <w:lang w:val="en-US"/>
        </w:rPr>
        <w:t>K-means</w:t>
      </w:r>
    </w:p>
    <w:p w14:paraId="06C70E12" w14:textId="121B16CE" w:rsidR="001764EF" w:rsidRPr="00DD67B4" w:rsidRDefault="001764EF" w:rsidP="00C50295">
      <w:pPr>
        <w:pStyle w:val="a3"/>
        <w:numPr>
          <w:ilvl w:val="0"/>
          <w:numId w:val="13"/>
        </w:numPr>
        <w:spacing w:after="0" w:line="360" w:lineRule="auto"/>
        <w:jc w:val="both"/>
        <w:rPr>
          <w:rFonts w:ascii="Arial" w:hAnsi="Arial" w:cs="Arial"/>
          <w:sz w:val="24"/>
          <w:szCs w:val="24"/>
          <w:lang w:val="en-US"/>
        </w:rPr>
      </w:pPr>
      <w:r>
        <w:rPr>
          <w:rFonts w:ascii="Arial" w:hAnsi="Arial" w:cs="Arial"/>
          <w:sz w:val="24"/>
          <w:szCs w:val="24"/>
        </w:rPr>
        <w:t>Ανάλυση</w:t>
      </w:r>
      <w:r w:rsidRPr="001764EF">
        <w:rPr>
          <w:rFonts w:ascii="Arial" w:hAnsi="Arial" w:cs="Arial"/>
          <w:sz w:val="24"/>
          <w:szCs w:val="24"/>
          <w:lang w:val="en-US"/>
        </w:rPr>
        <w:t xml:space="preserve"> </w:t>
      </w:r>
      <w:r>
        <w:rPr>
          <w:rFonts w:ascii="Arial" w:hAnsi="Arial" w:cs="Arial"/>
          <w:sz w:val="24"/>
          <w:szCs w:val="24"/>
        </w:rPr>
        <w:t>Κύριων</w:t>
      </w:r>
      <w:r w:rsidRPr="001764EF">
        <w:rPr>
          <w:rFonts w:ascii="Arial" w:hAnsi="Arial" w:cs="Arial"/>
          <w:sz w:val="24"/>
          <w:szCs w:val="24"/>
          <w:lang w:val="en-US"/>
        </w:rPr>
        <w:t xml:space="preserve"> </w:t>
      </w:r>
      <w:r>
        <w:rPr>
          <w:rFonts w:ascii="Arial" w:hAnsi="Arial" w:cs="Arial"/>
          <w:sz w:val="24"/>
          <w:szCs w:val="24"/>
        </w:rPr>
        <w:t>Συνιστωσών</w:t>
      </w:r>
      <w:r w:rsidRPr="001764EF">
        <w:rPr>
          <w:rFonts w:ascii="Arial" w:hAnsi="Arial" w:cs="Arial"/>
          <w:sz w:val="24"/>
          <w:szCs w:val="24"/>
          <w:lang w:val="en-US"/>
        </w:rPr>
        <w:t xml:space="preserve"> (</w:t>
      </w:r>
      <w:r>
        <w:rPr>
          <w:rFonts w:ascii="Arial" w:hAnsi="Arial" w:cs="Arial"/>
          <w:sz w:val="24"/>
          <w:szCs w:val="24"/>
          <w:lang w:val="en-US"/>
        </w:rPr>
        <w:t>Principal Component Analysis - PCA</w:t>
      </w:r>
      <w:r w:rsidRPr="001764EF">
        <w:rPr>
          <w:rFonts w:ascii="Arial" w:hAnsi="Arial" w:cs="Arial"/>
          <w:sz w:val="24"/>
          <w:szCs w:val="24"/>
          <w:lang w:val="en-US"/>
        </w:rPr>
        <w:t>)</w:t>
      </w:r>
    </w:p>
    <w:p w14:paraId="1CD18DF5" w14:textId="77777777" w:rsidR="00CF59D2" w:rsidRPr="00E52828" w:rsidRDefault="00201C20" w:rsidP="00CF59D2">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Pr>
          <w:rFonts w:ascii="Arial" w:hAnsi="Arial" w:cs="Arial"/>
          <w:sz w:val="24"/>
          <w:szCs w:val="24"/>
          <w:lang w:val="en-US"/>
        </w:rPr>
        <w:t>K</w:t>
      </w:r>
      <w:r w:rsidRPr="00201C20">
        <w:rPr>
          <w:rFonts w:ascii="Arial" w:hAnsi="Arial" w:cs="Arial"/>
          <w:sz w:val="24"/>
          <w:szCs w:val="24"/>
        </w:rPr>
        <w:t>-</w:t>
      </w:r>
      <w:r>
        <w:rPr>
          <w:rFonts w:ascii="Arial" w:hAnsi="Arial" w:cs="Arial"/>
          <w:sz w:val="24"/>
          <w:szCs w:val="24"/>
          <w:lang w:val="en-US"/>
        </w:rPr>
        <w:t>means</w:t>
      </w:r>
      <w:r>
        <w:rPr>
          <w:rFonts w:ascii="Arial" w:hAnsi="Arial" w:cs="Arial"/>
          <w:sz w:val="24"/>
          <w:szCs w:val="24"/>
        </w:rPr>
        <w:t xml:space="preserve"> </w:t>
      </w:r>
      <w:r w:rsidR="007E33CF">
        <w:rPr>
          <w:rFonts w:ascii="Arial" w:hAnsi="Arial" w:cs="Arial"/>
          <w:sz w:val="24"/>
          <w:szCs w:val="24"/>
        </w:rPr>
        <w:t xml:space="preserve">είναι </w:t>
      </w:r>
      <w:r w:rsidR="00310216">
        <w:rPr>
          <w:rFonts w:ascii="Arial" w:hAnsi="Arial" w:cs="Arial"/>
          <w:sz w:val="24"/>
          <w:szCs w:val="24"/>
        </w:rPr>
        <w:t xml:space="preserve">ένας δημοφιλής τρόπος με τον οποίο μπορεί να λυθεί </w:t>
      </w:r>
      <w:r>
        <w:rPr>
          <w:rFonts w:ascii="Arial" w:hAnsi="Arial" w:cs="Arial"/>
          <w:sz w:val="24"/>
          <w:szCs w:val="24"/>
        </w:rPr>
        <w:t xml:space="preserve">το πρόβλημα της ομαδοποίησης χρησιμοποιώντας </w:t>
      </w:r>
      <w:r w:rsidR="00310216">
        <w:rPr>
          <w:rFonts w:ascii="Arial" w:hAnsi="Arial" w:cs="Arial"/>
          <w:sz w:val="24"/>
          <w:szCs w:val="24"/>
        </w:rPr>
        <w:t xml:space="preserve">τις </w:t>
      </w:r>
      <w:r>
        <w:rPr>
          <w:rFonts w:ascii="Arial" w:hAnsi="Arial" w:cs="Arial"/>
          <w:sz w:val="24"/>
          <w:szCs w:val="24"/>
        </w:rPr>
        <w:t>συστάδ</w:t>
      </w:r>
      <w:r w:rsidR="00310216">
        <w:rPr>
          <w:rFonts w:ascii="Arial" w:hAnsi="Arial" w:cs="Arial"/>
          <w:sz w:val="24"/>
          <w:szCs w:val="24"/>
        </w:rPr>
        <w:t>ες</w:t>
      </w:r>
      <w:r>
        <w:rPr>
          <w:rFonts w:ascii="Arial" w:hAnsi="Arial" w:cs="Arial"/>
          <w:sz w:val="24"/>
          <w:szCs w:val="24"/>
        </w:rPr>
        <w:t>. Τα δεδομένα ταξινομούνται με την χρήση των κέντρων. Με την έναρξη εκτέλεσης του αλγορίθμου</w:t>
      </w:r>
      <w:r w:rsidR="001E4B77">
        <w:rPr>
          <w:rFonts w:ascii="Arial" w:hAnsi="Arial" w:cs="Arial"/>
          <w:sz w:val="24"/>
          <w:szCs w:val="24"/>
        </w:rPr>
        <w:t xml:space="preserve"> </w:t>
      </w:r>
      <w:r>
        <w:rPr>
          <w:rFonts w:ascii="Arial" w:hAnsi="Arial" w:cs="Arial"/>
          <w:sz w:val="24"/>
          <w:szCs w:val="24"/>
        </w:rPr>
        <w:t xml:space="preserve">ορίζονται </w:t>
      </w:r>
      <w:r w:rsidRPr="001E4B77">
        <w:rPr>
          <w:rFonts w:ascii="Arial" w:hAnsi="Arial" w:cs="Arial"/>
          <w:sz w:val="24"/>
          <w:szCs w:val="24"/>
        </w:rPr>
        <w:t>“</w:t>
      </w:r>
      <w:r>
        <w:rPr>
          <w:rFonts w:ascii="Arial" w:hAnsi="Arial" w:cs="Arial"/>
          <w:sz w:val="24"/>
          <w:szCs w:val="24"/>
          <w:lang w:val="en-US"/>
        </w:rPr>
        <w:t>k</w:t>
      </w:r>
      <w:r w:rsidRPr="001E4B77">
        <w:rPr>
          <w:rFonts w:ascii="Arial" w:hAnsi="Arial" w:cs="Arial"/>
          <w:sz w:val="24"/>
          <w:szCs w:val="24"/>
        </w:rPr>
        <w:t>”</w:t>
      </w:r>
      <w:r>
        <w:rPr>
          <w:rFonts w:ascii="Arial" w:hAnsi="Arial" w:cs="Arial"/>
          <w:sz w:val="24"/>
          <w:szCs w:val="24"/>
        </w:rPr>
        <w:t xml:space="preserve"> κέντρα</w:t>
      </w:r>
      <w:r w:rsidR="001E4B77">
        <w:rPr>
          <w:rFonts w:ascii="Arial" w:hAnsi="Arial" w:cs="Arial"/>
          <w:sz w:val="24"/>
          <w:szCs w:val="24"/>
        </w:rPr>
        <w:t>, ένα για κάθε κέντρο. Η τοποθέτηση των κέντρων είναι μία σημαντική διαδικασία καθώς μπορούν να επηρεάσουν τα αποτελέσματα δραματικά. Ενδείκνυται τα κέντρα να τοποθετούνται μακριά το ένα από το άλλο</w:t>
      </w:r>
      <w:r w:rsidR="007E33CF" w:rsidRPr="007E33CF">
        <w:rPr>
          <w:rFonts w:ascii="Arial" w:hAnsi="Arial" w:cs="Arial"/>
          <w:sz w:val="24"/>
          <w:szCs w:val="24"/>
        </w:rPr>
        <w:t xml:space="preserve">. </w:t>
      </w:r>
      <w:r w:rsidR="007E33CF">
        <w:rPr>
          <w:rFonts w:ascii="Arial" w:hAnsi="Arial" w:cs="Arial"/>
          <w:sz w:val="24"/>
          <w:szCs w:val="24"/>
        </w:rPr>
        <w:t>Αφού</w:t>
      </w:r>
      <w:r w:rsidR="007E33CF" w:rsidRPr="007E33CF">
        <w:rPr>
          <w:rFonts w:ascii="Arial" w:hAnsi="Arial" w:cs="Arial"/>
          <w:sz w:val="24"/>
          <w:szCs w:val="24"/>
        </w:rPr>
        <w:t xml:space="preserve"> </w:t>
      </w:r>
      <w:r w:rsidR="007E33CF">
        <w:rPr>
          <w:rFonts w:ascii="Arial" w:hAnsi="Arial" w:cs="Arial"/>
          <w:sz w:val="24"/>
          <w:szCs w:val="24"/>
        </w:rPr>
        <w:t>τοποθετηθούν</w:t>
      </w:r>
      <w:r w:rsidR="007E33CF" w:rsidRPr="007E33CF">
        <w:rPr>
          <w:rFonts w:ascii="Arial" w:hAnsi="Arial" w:cs="Arial"/>
          <w:sz w:val="24"/>
          <w:szCs w:val="24"/>
        </w:rPr>
        <w:t xml:space="preserve"> </w:t>
      </w:r>
      <w:r w:rsidR="007E33CF">
        <w:rPr>
          <w:rFonts w:ascii="Arial" w:hAnsi="Arial" w:cs="Arial"/>
          <w:sz w:val="24"/>
          <w:szCs w:val="24"/>
        </w:rPr>
        <w:t>τα</w:t>
      </w:r>
      <w:r w:rsidR="007E33CF" w:rsidRPr="007E33CF">
        <w:rPr>
          <w:rFonts w:ascii="Arial" w:hAnsi="Arial" w:cs="Arial"/>
          <w:sz w:val="24"/>
          <w:szCs w:val="24"/>
        </w:rPr>
        <w:t xml:space="preserve"> </w:t>
      </w:r>
      <w:r w:rsidR="007E33CF">
        <w:rPr>
          <w:rFonts w:ascii="Arial" w:hAnsi="Arial" w:cs="Arial"/>
          <w:sz w:val="24"/>
          <w:szCs w:val="24"/>
        </w:rPr>
        <w:t>κέντρα</w:t>
      </w:r>
      <w:r w:rsidR="007E33CF" w:rsidRPr="007E33CF">
        <w:rPr>
          <w:rFonts w:ascii="Arial" w:hAnsi="Arial" w:cs="Arial"/>
          <w:sz w:val="24"/>
          <w:szCs w:val="24"/>
        </w:rPr>
        <w:t xml:space="preserve">, </w:t>
      </w:r>
      <w:r w:rsidR="007E33CF">
        <w:rPr>
          <w:rFonts w:ascii="Arial" w:hAnsi="Arial" w:cs="Arial"/>
          <w:sz w:val="24"/>
          <w:szCs w:val="24"/>
        </w:rPr>
        <w:t>τότε τα δεδομένα συσχετίζονται με το πλησιέστερο κέντρο και έτσι δημιουργούνται οι συστάδες</w:t>
      </w:r>
      <w:r w:rsidR="00CE09F3">
        <w:rPr>
          <w:rFonts w:ascii="Arial" w:hAnsi="Arial" w:cs="Arial"/>
          <w:sz w:val="24"/>
          <w:szCs w:val="24"/>
        </w:rPr>
        <w:t>. Τα</w:t>
      </w:r>
      <w:r w:rsidR="00CE09F3" w:rsidRPr="00CE09F3">
        <w:rPr>
          <w:rFonts w:ascii="Arial" w:hAnsi="Arial" w:cs="Arial"/>
          <w:sz w:val="24"/>
          <w:szCs w:val="24"/>
        </w:rPr>
        <w:t xml:space="preserve"> </w:t>
      </w:r>
      <w:r w:rsidR="00CE09F3">
        <w:rPr>
          <w:rFonts w:ascii="Arial" w:hAnsi="Arial" w:cs="Arial"/>
          <w:sz w:val="24"/>
          <w:szCs w:val="24"/>
        </w:rPr>
        <w:t>κέντρα</w:t>
      </w:r>
      <w:r w:rsidR="00CE09F3" w:rsidRPr="00CE09F3">
        <w:rPr>
          <w:rFonts w:ascii="Arial" w:hAnsi="Arial" w:cs="Arial"/>
          <w:sz w:val="24"/>
          <w:szCs w:val="24"/>
        </w:rPr>
        <w:t xml:space="preserve"> </w:t>
      </w:r>
      <w:r w:rsidR="00CE09F3">
        <w:rPr>
          <w:rFonts w:ascii="Arial" w:hAnsi="Arial" w:cs="Arial"/>
          <w:sz w:val="24"/>
          <w:szCs w:val="24"/>
        </w:rPr>
        <w:t>αλλάζουν θέση</w:t>
      </w:r>
      <w:r w:rsidR="00CE09F3" w:rsidRPr="00CE09F3">
        <w:rPr>
          <w:rFonts w:ascii="Arial" w:hAnsi="Arial" w:cs="Arial"/>
          <w:sz w:val="24"/>
          <w:szCs w:val="24"/>
        </w:rPr>
        <w:t xml:space="preserve"> </w:t>
      </w:r>
      <w:r w:rsidR="00CE09F3">
        <w:rPr>
          <w:rFonts w:ascii="Arial" w:hAnsi="Arial" w:cs="Arial"/>
          <w:sz w:val="24"/>
          <w:szCs w:val="24"/>
        </w:rPr>
        <w:t>σε</w:t>
      </w:r>
      <w:r w:rsidR="00CE09F3" w:rsidRPr="00CE09F3">
        <w:rPr>
          <w:rFonts w:ascii="Arial" w:hAnsi="Arial" w:cs="Arial"/>
          <w:sz w:val="24"/>
          <w:szCs w:val="24"/>
        </w:rPr>
        <w:t xml:space="preserve"> </w:t>
      </w:r>
      <w:r w:rsidR="00CE09F3">
        <w:rPr>
          <w:rFonts w:ascii="Arial" w:hAnsi="Arial" w:cs="Arial"/>
          <w:sz w:val="24"/>
          <w:szCs w:val="24"/>
        </w:rPr>
        <w:t xml:space="preserve">κάθε γύρο καθώς υπολογίζεται ο μέσος όρος των δεδομένων που βρίσκονται σε κάθε συστάδα. </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Machine</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Learning</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Algorithms</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A</w:t>
      </w:r>
      <w:r w:rsidR="00C3612F" w:rsidRPr="00E52828">
        <w:rPr>
          <w:rFonts w:ascii="Arial" w:hAnsi="Arial" w:cs="Arial"/>
          <w:sz w:val="24"/>
          <w:szCs w:val="24"/>
          <w:highlight w:val="green"/>
        </w:rPr>
        <w:t xml:space="preserve"> </w:t>
      </w:r>
      <w:r w:rsidR="00C3612F" w:rsidRPr="00350E7C">
        <w:rPr>
          <w:rFonts w:ascii="Arial" w:hAnsi="Arial" w:cs="Arial"/>
          <w:sz w:val="24"/>
          <w:szCs w:val="24"/>
          <w:highlight w:val="green"/>
          <w:lang w:val="en-US"/>
        </w:rPr>
        <w:t>Review</w:t>
      </w:r>
      <w:r w:rsidR="00C3612F" w:rsidRPr="00E52828">
        <w:rPr>
          <w:rFonts w:ascii="Arial" w:hAnsi="Arial" w:cs="Arial"/>
          <w:sz w:val="24"/>
          <w:szCs w:val="24"/>
          <w:highlight w:val="green"/>
        </w:rPr>
        <w:t>.</w:t>
      </w:r>
      <w:r w:rsidR="00C3612F" w:rsidRPr="00350E7C">
        <w:rPr>
          <w:rFonts w:ascii="Arial" w:hAnsi="Arial" w:cs="Arial"/>
          <w:sz w:val="24"/>
          <w:szCs w:val="24"/>
          <w:highlight w:val="green"/>
          <w:lang w:val="en-US"/>
        </w:rPr>
        <w:t>pdf</w:t>
      </w:r>
      <w:r w:rsidR="00CE09F3" w:rsidRPr="00E52828">
        <w:rPr>
          <w:rFonts w:ascii="Arial" w:hAnsi="Arial" w:cs="Arial"/>
          <w:sz w:val="24"/>
          <w:szCs w:val="24"/>
        </w:rPr>
        <w:t xml:space="preserve">, </w:t>
      </w:r>
      <w:r w:rsidR="00CE09F3" w:rsidRPr="00350E7C">
        <w:rPr>
          <w:rFonts w:ascii="Arial" w:hAnsi="Arial" w:cs="Arial"/>
          <w:sz w:val="24"/>
          <w:szCs w:val="24"/>
          <w:highlight w:val="yellow"/>
          <w:lang w:val="en-US"/>
        </w:rPr>
        <w:t>Ser</w:t>
      </w:r>
      <w:r w:rsidR="00CE09F3" w:rsidRPr="00E52828">
        <w:rPr>
          <w:rFonts w:ascii="Arial" w:hAnsi="Arial" w:cs="Arial"/>
          <w:sz w:val="24"/>
          <w:szCs w:val="24"/>
          <w:highlight w:val="yellow"/>
        </w:rPr>
        <w:t>._1142_012012</w:t>
      </w:r>
      <w:r w:rsidR="00CE09F3" w:rsidRPr="00E52828">
        <w:rPr>
          <w:rFonts w:ascii="Arial" w:hAnsi="Arial" w:cs="Arial"/>
          <w:sz w:val="24"/>
          <w:szCs w:val="24"/>
        </w:rPr>
        <w:t>]</w:t>
      </w:r>
      <w:r w:rsidR="00765CA2" w:rsidRPr="00E52828">
        <w:rPr>
          <w:rFonts w:ascii="Arial" w:hAnsi="Arial" w:cs="Arial"/>
          <w:sz w:val="24"/>
          <w:szCs w:val="24"/>
        </w:rPr>
        <w:t>.</w:t>
      </w:r>
    </w:p>
    <w:p w14:paraId="19C044B6" w14:textId="4BE4C55F" w:rsidR="00F87FA0" w:rsidRPr="00DA04AD" w:rsidRDefault="00C95231" w:rsidP="00DA04AD">
      <w:pPr>
        <w:spacing w:after="0" w:line="360" w:lineRule="auto"/>
        <w:ind w:firstLine="227"/>
        <w:jc w:val="both"/>
        <w:rPr>
          <w:rFonts w:ascii="Arial" w:hAnsi="Arial" w:cs="Arial"/>
          <w:sz w:val="24"/>
          <w:szCs w:val="24"/>
        </w:rPr>
      </w:pPr>
      <w:r>
        <w:rPr>
          <w:rFonts w:ascii="Arial" w:hAnsi="Arial" w:cs="Arial"/>
          <w:sz w:val="24"/>
          <w:szCs w:val="24"/>
        </w:rPr>
        <w:t xml:space="preserve">Στην Ανάλυση Κύριων Συνιστωσών, χρησιμοποιείται ο ορθογώνιος μετασχηματισμός για να μετατρέψει τις παρατηρήσεις των πιθανά συσχετίσιμων μεταβλητών σε </w:t>
      </w:r>
      <w:r w:rsidR="007644A9">
        <w:rPr>
          <w:rFonts w:ascii="Arial" w:hAnsi="Arial" w:cs="Arial"/>
          <w:sz w:val="24"/>
          <w:szCs w:val="24"/>
        </w:rPr>
        <w:t xml:space="preserve">ένα σύνολο τιμών οι οποίες θα είναι γραμμικά μη συσχετίσιμες. Οι συγκεκριμένες μεταβλητές ονομάζονται κύριες συνιστώσες. </w:t>
      </w:r>
      <w:r w:rsidR="00792ED6">
        <w:rPr>
          <w:rFonts w:ascii="Arial" w:hAnsi="Arial" w:cs="Arial"/>
          <w:sz w:val="24"/>
          <w:szCs w:val="24"/>
        </w:rPr>
        <w:t xml:space="preserve">Δουλειά του </w:t>
      </w:r>
      <w:r w:rsidR="00792ED6">
        <w:rPr>
          <w:rFonts w:ascii="Arial" w:hAnsi="Arial" w:cs="Arial"/>
          <w:sz w:val="24"/>
          <w:szCs w:val="24"/>
        </w:rPr>
        <w:lastRenderedPageBreak/>
        <w:t>αλγόριθμου είναι να εξηγήσει την διακύμανση και την συν-διακύμανση  ενός συνόλου μεταβλητών με την χρήση γραμμικών συνδυασμών</w:t>
      </w:r>
      <w:r w:rsidR="007756EB">
        <w:rPr>
          <w:rFonts w:ascii="Arial" w:hAnsi="Arial" w:cs="Arial"/>
          <w:sz w:val="24"/>
          <w:szCs w:val="24"/>
        </w:rPr>
        <w:t>.</w:t>
      </w:r>
      <w:r w:rsidR="00792ED6">
        <w:rPr>
          <w:rFonts w:ascii="Arial" w:hAnsi="Arial" w:cs="Arial"/>
          <w:sz w:val="24"/>
          <w:szCs w:val="24"/>
        </w:rPr>
        <w:t xml:space="preserve">  </w:t>
      </w:r>
      <w:r w:rsidR="00FC4744">
        <w:rPr>
          <w:rFonts w:ascii="Arial" w:hAnsi="Arial" w:cs="Arial"/>
          <w:sz w:val="24"/>
          <w:szCs w:val="24"/>
        </w:rPr>
        <w:t xml:space="preserve">Με αυτό τον τρόπο, </w:t>
      </w:r>
      <w:r w:rsidR="008A65BC">
        <w:rPr>
          <w:rFonts w:ascii="Arial" w:hAnsi="Arial" w:cs="Arial"/>
          <w:sz w:val="24"/>
          <w:szCs w:val="24"/>
        </w:rPr>
        <w:t xml:space="preserve">μειώνονται οι διαστάσεις των δεδομένων. Έτσι </w:t>
      </w:r>
      <w:r w:rsidR="00792ED6">
        <w:rPr>
          <w:rFonts w:ascii="Arial" w:hAnsi="Arial" w:cs="Arial"/>
          <w:sz w:val="24"/>
          <w:szCs w:val="24"/>
        </w:rPr>
        <w:t xml:space="preserve">απλοποιούνται οι υπολογισμοί </w:t>
      </w:r>
      <w:r w:rsidR="008A65BC">
        <w:rPr>
          <w:rFonts w:ascii="Arial" w:hAnsi="Arial" w:cs="Arial"/>
          <w:sz w:val="24"/>
          <w:szCs w:val="24"/>
        </w:rPr>
        <w:t xml:space="preserve">και </w:t>
      </w:r>
      <w:r w:rsidR="00792ED6">
        <w:rPr>
          <w:rFonts w:ascii="Arial" w:hAnsi="Arial" w:cs="Arial"/>
          <w:sz w:val="24"/>
          <w:szCs w:val="24"/>
        </w:rPr>
        <w:t>γίνονται πιο γρήγορα</w:t>
      </w:r>
      <w:r w:rsidR="00195C26">
        <w:rPr>
          <w:rFonts w:ascii="Arial" w:hAnsi="Arial" w:cs="Arial"/>
          <w:sz w:val="24"/>
          <w:szCs w:val="24"/>
          <w:highlight w:val="green"/>
        </w:rPr>
        <w:t xml:space="preserve"> </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Machine</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Learning</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Algorithms</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Review</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pdf</w:t>
      </w:r>
      <w:r w:rsidR="00CF59D2" w:rsidRPr="00195C26">
        <w:rPr>
          <w:rFonts w:ascii="Arial" w:hAnsi="Arial" w:cs="Arial"/>
          <w:sz w:val="24"/>
          <w:szCs w:val="24"/>
          <w:highlight w:val="green"/>
        </w:rPr>
        <w:t>]</w:t>
      </w:r>
      <w:r w:rsidR="00195C26">
        <w:rPr>
          <w:rFonts w:ascii="Arial" w:hAnsi="Arial" w:cs="Arial"/>
          <w:sz w:val="24"/>
          <w:szCs w:val="24"/>
        </w:rPr>
        <w:t xml:space="preserve">. </w:t>
      </w:r>
    </w:p>
    <w:p w14:paraId="2603AC62" w14:textId="10FA27EE" w:rsidR="00C82550" w:rsidRPr="002E026C" w:rsidRDefault="00C82550" w:rsidP="00C82550">
      <w:pPr>
        <w:spacing w:after="0" w:line="360" w:lineRule="auto"/>
        <w:ind w:firstLine="227"/>
        <w:jc w:val="both"/>
        <w:rPr>
          <w:rFonts w:ascii="Arial" w:hAnsi="Arial" w:cs="Arial"/>
          <w:sz w:val="24"/>
          <w:szCs w:val="24"/>
        </w:rPr>
      </w:pPr>
      <w:r>
        <w:rPr>
          <w:rFonts w:ascii="Arial" w:hAnsi="Arial" w:cs="Arial"/>
          <w:sz w:val="24"/>
          <w:szCs w:val="24"/>
        </w:rPr>
        <w:t xml:space="preserve">Στην ημι-επιβλεπόμενη μάθηση, συνδυάζονται τα χαρακτηριστικά της επιβλεπόμενης και της μη-επιβλεπόμενης μάθησης. Τα δεδομένα στις προηγούμενες μεθόδους είτε είναι επισημασμένα είτε δεν είναι. Στην συγκεκριμένη μέθοδο, ένα μέρος των δεδομένων είναι επισημασμένο ενώ τα υπόλοιπα δεδομένα δεν είναι επισημασμένα λόγω του υψηλού κόστους που χρειάζεται για να πραγματοποιηθεί η συγκεκριμένη δουλειά καθώς και για την έλλειψη έμπειρων ατόμων </w:t>
      </w:r>
      <w:r w:rsidRPr="0095606B">
        <w:rPr>
          <w:rFonts w:ascii="Arial" w:hAnsi="Arial" w:cs="Arial"/>
          <w:sz w:val="24"/>
          <w:szCs w:val="24"/>
          <w:highlight w:val="green"/>
        </w:rPr>
        <w:t>[</w:t>
      </w:r>
      <w:r w:rsidRPr="00350E7C">
        <w:rPr>
          <w:rFonts w:ascii="Arial" w:hAnsi="Arial" w:cs="Arial"/>
          <w:sz w:val="24"/>
          <w:szCs w:val="24"/>
          <w:highlight w:val="green"/>
          <w:lang w:val="en-US"/>
        </w:rPr>
        <w:t>Machine</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Learning</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Algorithms</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Review</w:t>
      </w:r>
      <w:r w:rsidRPr="0095606B">
        <w:rPr>
          <w:rFonts w:ascii="Arial" w:hAnsi="Arial" w:cs="Arial"/>
          <w:sz w:val="24"/>
          <w:szCs w:val="24"/>
          <w:highlight w:val="green"/>
        </w:rPr>
        <w:t>.</w:t>
      </w:r>
      <w:r w:rsidRPr="00350E7C">
        <w:rPr>
          <w:rFonts w:ascii="Arial" w:hAnsi="Arial" w:cs="Arial"/>
          <w:sz w:val="24"/>
          <w:szCs w:val="24"/>
          <w:highlight w:val="green"/>
          <w:lang w:val="en-US"/>
        </w:rPr>
        <w:t>pdf</w:t>
      </w:r>
      <w:r w:rsidR="00B910AE">
        <w:rPr>
          <w:rFonts w:ascii="Arial" w:hAnsi="Arial" w:cs="Arial"/>
          <w:sz w:val="24"/>
          <w:szCs w:val="24"/>
          <w:highlight w:val="green"/>
        </w:rPr>
        <w:t xml:space="preserve">, </w:t>
      </w:r>
      <w:r w:rsidR="00B910AE" w:rsidRPr="00350E7C">
        <w:rPr>
          <w:rFonts w:ascii="Arial" w:hAnsi="Arial" w:cs="Arial"/>
          <w:sz w:val="24"/>
          <w:szCs w:val="24"/>
          <w:highlight w:val="yellow"/>
          <w:lang w:val="en-US"/>
        </w:rPr>
        <w:t>Ser</w:t>
      </w:r>
      <w:r w:rsidR="00B910AE" w:rsidRPr="00B910AE">
        <w:rPr>
          <w:rFonts w:ascii="Arial" w:hAnsi="Arial" w:cs="Arial"/>
          <w:sz w:val="24"/>
          <w:szCs w:val="24"/>
          <w:highlight w:val="yellow"/>
        </w:rPr>
        <w:t>._1142_012012</w:t>
      </w:r>
      <w:r w:rsidR="003904BB">
        <w:rPr>
          <w:rFonts w:ascii="Arial" w:hAnsi="Arial" w:cs="Arial"/>
          <w:sz w:val="24"/>
          <w:szCs w:val="24"/>
          <w:highlight w:val="yellow"/>
        </w:rPr>
        <w:t>,</w:t>
      </w:r>
      <w:r w:rsidR="003904BB">
        <w:rPr>
          <w:highlight w:val="yellow"/>
        </w:rPr>
        <w:t xml:space="preserve"> </w:t>
      </w:r>
      <w:proofErr w:type="spellStart"/>
      <w:r w:rsidR="003904BB" w:rsidRPr="00350E7C">
        <w:rPr>
          <w:rFonts w:ascii="Arial" w:hAnsi="Arial" w:cs="Arial"/>
          <w:sz w:val="24"/>
          <w:szCs w:val="24"/>
          <w:highlight w:val="darkCyan"/>
          <w:lang w:val="en-US"/>
        </w:rPr>
        <w:t>VanEngelen</w:t>
      </w:r>
      <w:proofErr w:type="spellEnd"/>
      <w:r w:rsidR="003904BB" w:rsidRPr="003904BB">
        <w:rPr>
          <w:rFonts w:ascii="Arial" w:hAnsi="Arial" w:cs="Arial"/>
          <w:sz w:val="24"/>
          <w:szCs w:val="24"/>
          <w:highlight w:val="darkCyan"/>
        </w:rPr>
        <w:t>-</w:t>
      </w:r>
      <w:proofErr w:type="spellStart"/>
      <w:r w:rsidR="003904BB" w:rsidRPr="00350E7C">
        <w:rPr>
          <w:rFonts w:ascii="Arial" w:hAnsi="Arial" w:cs="Arial"/>
          <w:sz w:val="24"/>
          <w:szCs w:val="24"/>
          <w:highlight w:val="darkCyan"/>
          <w:lang w:val="en-US"/>
        </w:rPr>
        <w:t>Hoos</w:t>
      </w:r>
      <w:proofErr w:type="spellEnd"/>
      <w:r w:rsidR="003904BB" w:rsidRPr="003904BB">
        <w:rPr>
          <w:rFonts w:ascii="Arial" w:hAnsi="Arial" w:cs="Arial"/>
          <w:sz w:val="24"/>
          <w:szCs w:val="24"/>
          <w:highlight w:val="darkCyan"/>
        </w:rPr>
        <w:t>2020</w:t>
      </w:r>
      <w:r w:rsidRPr="0095606B">
        <w:rPr>
          <w:rFonts w:ascii="Arial" w:hAnsi="Arial" w:cs="Arial"/>
          <w:sz w:val="24"/>
          <w:szCs w:val="24"/>
          <w:highlight w:val="green"/>
        </w:rPr>
        <w:t>]</w:t>
      </w:r>
      <w:r>
        <w:rPr>
          <w:rFonts w:ascii="Arial" w:hAnsi="Arial" w:cs="Arial"/>
          <w:sz w:val="24"/>
          <w:szCs w:val="24"/>
        </w:rPr>
        <w:t xml:space="preserve">. Σε αυτή την περίπτωση, τα επισημασμένα δεδομένα χρησιμοποιούνται για να βοηθήσουν στην διαδικασία εκπαίδευσης και ταξινόμησης των μη επισημασμένων δεδομένων </w:t>
      </w:r>
      <w:r w:rsidRPr="0095606B">
        <w:rPr>
          <w:rFonts w:ascii="Arial" w:hAnsi="Arial" w:cs="Arial"/>
          <w:sz w:val="24"/>
          <w:szCs w:val="24"/>
        </w:rPr>
        <w:t>[</w:t>
      </w:r>
      <w:r w:rsidRPr="0095606B">
        <w:rPr>
          <w:rFonts w:ascii="Arial" w:hAnsi="Arial" w:cs="Arial"/>
          <w:sz w:val="24"/>
          <w:szCs w:val="24"/>
          <w:highlight w:val="magenta"/>
        </w:rPr>
        <w:t>2015_</w:t>
      </w:r>
      <w:r w:rsidRPr="00350E7C">
        <w:rPr>
          <w:rFonts w:ascii="Arial" w:hAnsi="Arial" w:cs="Arial"/>
          <w:sz w:val="24"/>
          <w:szCs w:val="24"/>
          <w:highlight w:val="magenta"/>
          <w:lang w:val="en-US"/>
        </w:rPr>
        <w:t>Book</w:t>
      </w:r>
      <w:r w:rsidRPr="0095606B">
        <w:rPr>
          <w:rFonts w:ascii="Arial" w:hAnsi="Arial" w:cs="Arial"/>
          <w:sz w:val="24"/>
          <w:szCs w:val="24"/>
          <w:highlight w:val="magenta"/>
        </w:rPr>
        <w:t>_</w:t>
      </w:r>
      <w:proofErr w:type="spellStart"/>
      <w:r w:rsidRPr="00350E7C">
        <w:rPr>
          <w:rFonts w:ascii="Arial" w:hAnsi="Arial" w:cs="Arial"/>
          <w:sz w:val="24"/>
          <w:szCs w:val="24"/>
          <w:highlight w:val="magenta"/>
          <w:lang w:val="en-US"/>
        </w:rPr>
        <w:t>MachineLearningInRadiationOnco</w:t>
      </w:r>
      <w:proofErr w:type="spellEnd"/>
      <w:r w:rsidR="003904BB">
        <w:rPr>
          <w:rFonts w:ascii="Arial" w:hAnsi="Arial" w:cs="Arial"/>
          <w:sz w:val="24"/>
          <w:szCs w:val="24"/>
        </w:rPr>
        <w:t xml:space="preserve">, </w:t>
      </w:r>
      <w:proofErr w:type="spellStart"/>
      <w:r w:rsidR="003904BB" w:rsidRPr="00350E7C">
        <w:rPr>
          <w:rFonts w:ascii="Arial" w:hAnsi="Arial" w:cs="Arial"/>
          <w:sz w:val="24"/>
          <w:szCs w:val="24"/>
          <w:highlight w:val="darkCyan"/>
          <w:lang w:val="en-US"/>
        </w:rPr>
        <w:t>VanEngelen</w:t>
      </w:r>
      <w:proofErr w:type="spellEnd"/>
      <w:r w:rsidR="003904BB" w:rsidRPr="003904BB">
        <w:rPr>
          <w:rFonts w:ascii="Arial" w:hAnsi="Arial" w:cs="Arial"/>
          <w:sz w:val="24"/>
          <w:szCs w:val="24"/>
          <w:highlight w:val="darkCyan"/>
        </w:rPr>
        <w:t>-</w:t>
      </w:r>
      <w:proofErr w:type="spellStart"/>
      <w:r w:rsidR="003904BB" w:rsidRPr="00350E7C">
        <w:rPr>
          <w:rFonts w:ascii="Arial" w:hAnsi="Arial" w:cs="Arial"/>
          <w:sz w:val="24"/>
          <w:szCs w:val="24"/>
          <w:highlight w:val="darkCyan"/>
          <w:lang w:val="en-US"/>
        </w:rPr>
        <w:t>Hoos</w:t>
      </w:r>
      <w:proofErr w:type="spellEnd"/>
      <w:r w:rsidR="003904BB" w:rsidRPr="003904BB">
        <w:rPr>
          <w:rFonts w:ascii="Arial" w:hAnsi="Arial" w:cs="Arial"/>
          <w:sz w:val="24"/>
          <w:szCs w:val="24"/>
          <w:highlight w:val="darkCyan"/>
        </w:rPr>
        <w:t>2020</w:t>
      </w:r>
      <w:r w:rsidRPr="0095606B">
        <w:rPr>
          <w:rFonts w:ascii="Arial" w:hAnsi="Arial" w:cs="Arial"/>
          <w:sz w:val="24"/>
          <w:szCs w:val="24"/>
        </w:rPr>
        <w:t>].</w:t>
      </w:r>
      <w:r w:rsidR="0029025E">
        <w:rPr>
          <w:rFonts w:ascii="Arial" w:hAnsi="Arial" w:cs="Arial"/>
          <w:sz w:val="24"/>
          <w:szCs w:val="24"/>
        </w:rPr>
        <w:t xml:space="preserve"> Παρακάτω, παρουσιάζονται μερικές τεχνικές ημι-επιβλεπόμενης μάθησης</w:t>
      </w:r>
      <w:r w:rsidR="0029025E" w:rsidRPr="0029025E">
        <w:rPr>
          <w:rFonts w:ascii="Arial" w:hAnsi="Arial" w:cs="Arial"/>
          <w:sz w:val="24"/>
          <w:szCs w:val="24"/>
        </w:rPr>
        <w:t>.</w:t>
      </w:r>
      <w:r w:rsidR="0029025E">
        <w:rPr>
          <w:rFonts w:ascii="Arial" w:hAnsi="Arial" w:cs="Arial"/>
          <w:sz w:val="24"/>
          <w:szCs w:val="24"/>
        </w:rPr>
        <w:t xml:space="preserve"> Μερικές από αυτές είναι οι εξής</w:t>
      </w:r>
      <w:r w:rsidR="0029025E" w:rsidRPr="002E026C">
        <w:rPr>
          <w:rFonts w:ascii="Arial" w:hAnsi="Arial" w:cs="Arial"/>
          <w:sz w:val="24"/>
          <w:szCs w:val="24"/>
        </w:rPr>
        <w:t>:</w:t>
      </w:r>
    </w:p>
    <w:p w14:paraId="67DA9B4B" w14:textId="6F926005" w:rsidR="0029025E" w:rsidRPr="002E026C" w:rsidRDefault="00032152" w:rsidP="0029025E">
      <w:pPr>
        <w:pStyle w:val="a3"/>
        <w:numPr>
          <w:ilvl w:val="0"/>
          <w:numId w:val="13"/>
        </w:numPr>
        <w:spacing w:after="0" w:line="360" w:lineRule="auto"/>
        <w:jc w:val="both"/>
        <w:rPr>
          <w:rFonts w:ascii="Arial" w:hAnsi="Arial" w:cs="Arial"/>
          <w:sz w:val="24"/>
          <w:szCs w:val="24"/>
        </w:rPr>
      </w:pPr>
      <w:r>
        <w:rPr>
          <w:rFonts w:ascii="Arial" w:hAnsi="Arial" w:cs="Arial"/>
          <w:sz w:val="24"/>
          <w:szCs w:val="24"/>
        </w:rPr>
        <w:t>Μεταγωγική</w:t>
      </w:r>
      <w:r w:rsidRPr="002E026C">
        <w:rPr>
          <w:rFonts w:ascii="Arial" w:hAnsi="Arial" w:cs="Arial"/>
          <w:sz w:val="24"/>
          <w:szCs w:val="24"/>
        </w:rPr>
        <w:t xml:space="preserve"> </w:t>
      </w:r>
      <w:r>
        <w:rPr>
          <w:rFonts w:ascii="Arial" w:hAnsi="Arial" w:cs="Arial"/>
          <w:sz w:val="24"/>
          <w:szCs w:val="24"/>
        </w:rPr>
        <w:t>Μηχανή</w:t>
      </w:r>
      <w:r w:rsidRPr="002E026C">
        <w:rPr>
          <w:rFonts w:ascii="Arial" w:hAnsi="Arial" w:cs="Arial"/>
          <w:sz w:val="24"/>
          <w:szCs w:val="24"/>
        </w:rPr>
        <w:t xml:space="preserve"> </w:t>
      </w:r>
      <w:r>
        <w:rPr>
          <w:rFonts w:ascii="Arial" w:hAnsi="Arial" w:cs="Arial"/>
          <w:sz w:val="24"/>
          <w:szCs w:val="24"/>
        </w:rPr>
        <w:t>Διανυσμάτων</w:t>
      </w:r>
      <w:r w:rsidRPr="002E026C">
        <w:rPr>
          <w:rFonts w:ascii="Arial" w:hAnsi="Arial" w:cs="Arial"/>
          <w:sz w:val="24"/>
          <w:szCs w:val="24"/>
        </w:rPr>
        <w:t xml:space="preserve"> </w:t>
      </w:r>
      <w:r>
        <w:rPr>
          <w:rFonts w:ascii="Arial" w:hAnsi="Arial" w:cs="Arial"/>
          <w:sz w:val="24"/>
          <w:szCs w:val="24"/>
        </w:rPr>
        <w:t>Υποστήριξης</w:t>
      </w:r>
      <w:r w:rsidRPr="002E026C">
        <w:rPr>
          <w:rFonts w:ascii="Arial" w:hAnsi="Arial" w:cs="Arial"/>
          <w:sz w:val="24"/>
          <w:szCs w:val="24"/>
        </w:rPr>
        <w:t xml:space="preserve"> (</w:t>
      </w:r>
      <w:r>
        <w:rPr>
          <w:rFonts w:ascii="Arial" w:hAnsi="Arial" w:cs="Arial"/>
          <w:sz w:val="24"/>
          <w:szCs w:val="24"/>
          <w:lang w:val="en-US"/>
        </w:rPr>
        <w:t>Transductive</w:t>
      </w:r>
      <w:r w:rsidRPr="002E026C">
        <w:rPr>
          <w:rFonts w:ascii="Arial" w:hAnsi="Arial" w:cs="Arial"/>
          <w:sz w:val="24"/>
          <w:szCs w:val="24"/>
        </w:rPr>
        <w:t xml:space="preserve"> </w:t>
      </w:r>
      <w:r>
        <w:rPr>
          <w:rFonts w:ascii="Arial" w:hAnsi="Arial" w:cs="Arial"/>
          <w:sz w:val="24"/>
          <w:szCs w:val="24"/>
          <w:lang w:val="en-US"/>
        </w:rPr>
        <w:t>Support</w:t>
      </w:r>
      <w:r w:rsidRPr="002E026C">
        <w:rPr>
          <w:rFonts w:ascii="Arial" w:hAnsi="Arial" w:cs="Arial"/>
          <w:sz w:val="24"/>
          <w:szCs w:val="24"/>
        </w:rPr>
        <w:t xml:space="preserve"> </w:t>
      </w:r>
      <w:r>
        <w:rPr>
          <w:rFonts w:ascii="Arial" w:hAnsi="Arial" w:cs="Arial"/>
          <w:sz w:val="24"/>
          <w:szCs w:val="24"/>
          <w:lang w:val="en-US"/>
        </w:rPr>
        <w:t>Vector</w:t>
      </w:r>
      <w:r w:rsidRPr="002E026C">
        <w:rPr>
          <w:rFonts w:ascii="Arial" w:hAnsi="Arial" w:cs="Arial"/>
          <w:sz w:val="24"/>
          <w:szCs w:val="24"/>
        </w:rPr>
        <w:t xml:space="preserve"> </w:t>
      </w:r>
      <w:r>
        <w:rPr>
          <w:rFonts w:ascii="Arial" w:hAnsi="Arial" w:cs="Arial"/>
          <w:sz w:val="24"/>
          <w:szCs w:val="24"/>
          <w:lang w:val="en-US"/>
        </w:rPr>
        <w:t>Machine</w:t>
      </w:r>
      <w:r w:rsidRPr="002E026C">
        <w:rPr>
          <w:rFonts w:ascii="Arial" w:hAnsi="Arial" w:cs="Arial"/>
          <w:sz w:val="24"/>
          <w:szCs w:val="24"/>
        </w:rPr>
        <w:t xml:space="preserve"> - </w:t>
      </w:r>
      <w:r>
        <w:rPr>
          <w:rFonts w:ascii="Arial" w:hAnsi="Arial" w:cs="Arial"/>
          <w:sz w:val="24"/>
          <w:szCs w:val="24"/>
          <w:lang w:val="en-US"/>
        </w:rPr>
        <w:t>TSVM</w:t>
      </w:r>
      <w:r w:rsidRPr="002E026C">
        <w:rPr>
          <w:rFonts w:ascii="Arial" w:hAnsi="Arial" w:cs="Arial"/>
          <w:sz w:val="24"/>
          <w:szCs w:val="24"/>
        </w:rPr>
        <w:t>)</w:t>
      </w:r>
    </w:p>
    <w:p w14:paraId="5D7A8EDC" w14:textId="3A5B86F6" w:rsidR="00745945" w:rsidRPr="00B4693D" w:rsidRDefault="00C66F83" w:rsidP="0029025E">
      <w:pPr>
        <w:pStyle w:val="a3"/>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Παραγωγικά </w:t>
      </w:r>
      <w:r w:rsidR="00D31BAC">
        <w:rPr>
          <w:rFonts w:ascii="Arial" w:hAnsi="Arial" w:cs="Arial"/>
          <w:sz w:val="24"/>
          <w:szCs w:val="24"/>
        </w:rPr>
        <w:t>Μ</w:t>
      </w:r>
      <w:r>
        <w:rPr>
          <w:rFonts w:ascii="Arial" w:hAnsi="Arial" w:cs="Arial"/>
          <w:sz w:val="24"/>
          <w:szCs w:val="24"/>
        </w:rPr>
        <w:t>οντέλα (</w:t>
      </w:r>
      <w:r>
        <w:rPr>
          <w:rFonts w:ascii="Arial" w:hAnsi="Arial" w:cs="Arial"/>
          <w:sz w:val="24"/>
          <w:szCs w:val="24"/>
          <w:lang w:val="en-US"/>
        </w:rPr>
        <w:t>Generative Models</w:t>
      </w:r>
      <w:r w:rsidR="00E267A7">
        <w:rPr>
          <w:rFonts w:ascii="Arial" w:hAnsi="Arial" w:cs="Arial"/>
          <w:sz w:val="24"/>
          <w:szCs w:val="24"/>
          <w:lang w:val="en-US"/>
        </w:rPr>
        <w:t xml:space="preserve"> - GM</w:t>
      </w:r>
      <w:r>
        <w:rPr>
          <w:rFonts w:ascii="Arial" w:hAnsi="Arial" w:cs="Arial"/>
          <w:sz w:val="24"/>
          <w:szCs w:val="24"/>
        </w:rPr>
        <w:t>)</w:t>
      </w:r>
    </w:p>
    <w:p w14:paraId="5CB068A5" w14:textId="2C3057B1" w:rsidR="00B4693D" w:rsidRPr="00032152" w:rsidRDefault="002B2B72" w:rsidP="0029025E">
      <w:pPr>
        <w:pStyle w:val="a3"/>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Αυτό-εκπαίδευση  </w:t>
      </w:r>
      <w:r w:rsidR="00D31BAC">
        <w:rPr>
          <w:rFonts w:ascii="Arial" w:hAnsi="Arial" w:cs="Arial"/>
          <w:sz w:val="24"/>
          <w:szCs w:val="24"/>
        </w:rPr>
        <w:t xml:space="preserve"> (</w:t>
      </w:r>
      <w:r w:rsidR="00D31BAC">
        <w:rPr>
          <w:rFonts w:ascii="Arial" w:hAnsi="Arial" w:cs="Arial"/>
          <w:sz w:val="24"/>
          <w:szCs w:val="24"/>
          <w:lang w:val="en-US"/>
        </w:rPr>
        <w:t>Self-Training</w:t>
      </w:r>
      <w:r w:rsidR="00D31BAC">
        <w:rPr>
          <w:rFonts w:ascii="Arial" w:hAnsi="Arial" w:cs="Arial"/>
          <w:sz w:val="24"/>
          <w:szCs w:val="24"/>
        </w:rPr>
        <w:t>)</w:t>
      </w:r>
    </w:p>
    <w:p w14:paraId="68A5C117" w14:textId="63447AA7" w:rsidR="00CF59D2" w:rsidRDefault="001C0AE1" w:rsidP="00CF59D2">
      <w:pPr>
        <w:spacing w:after="0" w:line="360" w:lineRule="auto"/>
        <w:ind w:firstLine="227"/>
        <w:jc w:val="both"/>
        <w:rPr>
          <w:rFonts w:ascii="Arial" w:hAnsi="Arial" w:cs="Arial"/>
          <w:sz w:val="24"/>
          <w:szCs w:val="24"/>
        </w:rPr>
      </w:pPr>
      <w:r>
        <w:rPr>
          <w:rFonts w:ascii="Arial" w:hAnsi="Arial" w:cs="Arial"/>
          <w:sz w:val="24"/>
          <w:szCs w:val="24"/>
        </w:rPr>
        <w:t>Οι Μεταγωγικές Μηχανές Διανυσμάτων Υποστήριξης χρησιμοποιούνται όταν υπάρχουν μη επισημασμένα δεδομένα στα σετ δεδομένων</w:t>
      </w:r>
      <w:r w:rsidR="007C17D1">
        <w:rPr>
          <w:rFonts w:ascii="Arial" w:hAnsi="Arial" w:cs="Arial"/>
          <w:sz w:val="24"/>
          <w:szCs w:val="24"/>
        </w:rPr>
        <w:t xml:space="preserve">. Με την χρήση αυτής της τεχνικής τα δεδομένα επισημαίνονται έτσι ώστε να υπάρχει διαφορά συγκριτικά με τα μη επισημασμένα δεδομένα </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Machine</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Learning</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Algorithms</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Review</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pdf</w:t>
      </w:r>
      <w:r w:rsidR="007C17D1" w:rsidRPr="007C17D1">
        <w:rPr>
          <w:rFonts w:ascii="Arial" w:hAnsi="Arial" w:cs="Arial"/>
          <w:sz w:val="24"/>
          <w:szCs w:val="24"/>
          <w:highlight w:val="green"/>
        </w:rPr>
        <w:t>]</w:t>
      </w:r>
      <w:r w:rsidR="007C17D1">
        <w:rPr>
          <w:rFonts w:ascii="Arial" w:hAnsi="Arial" w:cs="Arial"/>
          <w:sz w:val="24"/>
          <w:szCs w:val="24"/>
        </w:rPr>
        <w:t>.</w:t>
      </w:r>
    </w:p>
    <w:p w14:paraId="55223E58" w14:textId="251EDE5E" w:rsidR="007C17D1" w:rsidRDefault="00AA2F9A" w:rsidP="00CF59D2">
      <w:pPr>
        <w:spacing w:after="0" w:line="360" w:lineRule="auto"/>
        <w:ind w:firstLine="227"/>
        <w:jc w:val="both"/>
        <w:rPr>
          <w:rFonts w:ascii="Arial" w:hAnsi="Arial" w:cs="Arial"/>
          <w:sz w:val="24"/>
          <w:szCs w:val="24"/>
        </w:rPr>
      </w:pPr>
      <w:r>
        <w:rPr>
          <w:rFonts w:ascii="Arial" w:hAnsi="Arial" w:cs="Arial"/>
          <w:sz w:val="24"/>
          <w:szCs w:val="24"/>
        </w:rPr>
        <w:t xml:space="preserve">Ακολουθούν τα Παραγωγικά Μοντέλα, όπου σε αυτού τους αλγόριθμους είναι εφικτή η παραγωγή δεδομένων. </w:t>
      </w:r>
      <w:r w:rsidR="002B2B72">
        <w:rPr>
          <w:rFonts w:ascii="Arial" w:hAnsi="Arial" w:cs="Arial"/>
          <w:sz w:val="24"/>
          <w:szCs w:val="24"/>
        </w:rPr>
        <w:t xml:space="preserve">Μοντελοποιώντας το </w:t>
      </w:r>
      <w:r w:rsidR="002B2B72">
        <w:rPr>
          <w:rFonts w:ascii="Arial" w:hAnsi="Arial" w:cs="Arial"/>
          <w:sz w:val="24"/>
          <w:szCs w:val="24"/>
          <w:lang w:val="en-US"/>
        </w:rPr>
        <w:t>P</w:t>
      </w:r>
      <w:r w:rsidR="002B2B72" w:rsidRPr="002B2B72">
        <w:rPr>
          <w:rFonts w:ascii="Arial" w:hAnsi="Arial" w:cs="Arial"/>
          <w:sz w:val="24"/>
          <w:szCs w:val="24"/>
        </w:rPr>
        <w:t>(</w:t>
      </w:r>
      <w:r w:rsidR="002B2B72">
        <w:rPr>
          <w:rFonts w:ascii="Arial" w:hAnsi="Arial" w:cs="Arial"/>
          <w:sz w:val="24"/>
          <w:szCs w:val="24"/>
          <w:lang w:val="en-US"/>
        </w:rPr>
        <w:t>x</w:t>
      </w:r>
      <w:r w:rsidR="002B2B72" w:rsidRPr="002B2B72">
        <w:rPr>
          <w:rFonts w:ascii="Arial" w:hAnsi="Arial" w:cs="Arial"/>
          <w:sz w:val="24"/>
          <w:szCs w:val="24"/>
        </w:rPr>
        <w:t xml:space="preserve">, </w:t>
      </w:r>
      <w:r w:rsidR="002B2B72">
        <w:rPr>
          <w:rFonts w:ascii="Arial" w:hAnsi="Arial" w:cs="Arial"/>
          <w:sz w:val="24"/>
          <w:szCs w:val="24"/>
          <w:lang w:val="en-US"/>
        </w:rPr>
        <w:t>y</w:t>
      </w:r>
      <w:r w:rsidR="002B2B72" w:rsidRPr="002B2B72">
        <w:rPr>
          <w:rFonts w:ascii="Arial" w:hAnsi="Arial" w:cs="Arial"/>
          <w:sz w:val="24"/>
          <w:szCs w:val="24"/>
        </w:rPr>
        <w:t>)</w:t>
      </w:r>
      <w:r w:rsidR="002B2B72">
        <w:rPr>
          <w:rFonts w:ascii="Arial" w:hAnsi="Arial" w:cs="Arial"/>
          <w:sz w:val="24"/>
          <w:szCs w:val="24"/>
        </w:rPr>
        <w:t xml:space="preserve"> μπορεί να χρησιμοποιηθεί αυτή η κατανομή πιθανοτήτων για να δημιουργηθούν σημεία δεδομένων </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Machine</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Learning</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Algorithms</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Review</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pdf</w:t>
      </w:r>
      <w:r w:rsidR="002B2B72" w:rsidRPr="007C17D1">
        <w:rPr>
          <w:rFonts w:ascii="Arial" w:hAnsi="Arial" w:cs="Arial"/>
          <w:sz w:val="24"/>
          <w:szCs w:val="24"/>
          <w:highlight w:val="green"/>
        </w:rPr>
        <w:t>]</w:t>
      </w:r>
      <w:r w:rsidR="002B2B72">
        <w:rPr>
          <w:rFonts w:ascii="Arial" w:hAnsi="Arial" w:cs="Arial"/>
          <w:sz w:val="24"/>
          <w:szCs w:val="24"/>
        </w:rPr>
        <w:t>.</w:t>
      </w:r>
    </w:p>
    <w:p w14:paraId="2C457672" w14:textId="3F612BBA" w:rsidR="002B2B72" w:rsidRDefault="002B2B72" w:rsidP="00CF59D2">
      <w:pPr>
        <w:spacing w:after="0" w:line="360" w:lineRule="auto"/>
        <w:ind w:firstLine="227"/>
        <w:jc w:val="both"/>
        <w:rPr>
          <w:rFonts w:ascii="Arial" w:hAnsi="Arial" w:cs="Arial"/>
          <w:sz w:val="24"/>
          <w:szCs w:val="24"/>
        </w:rPr>
      </w:pPr>
      <w:r>
        <w:rPr>
          <w:rFonts w:ascii="Arial" w:hAnsi="Arial" w:cs="Arial"/>
          <w:sz w:val="24"/>
          <w:szCs w:val="24"/>
        </w:rPr>
        <w:t xml:space="preserve">Τέλος, στην Αυτό-εκπαίδευση χρησιμοποιείται ένας ταξινομητής ο οποίος εκπαιδεύεται με την χρήση ενός μικρού πλήθους επισημασμένων δεδομένων. Αφού εκπαιδευθεί με τα επισημασμένα δεδομένα, τροφοδοτείται με τα μη επισημασμένα δεδομένα. Έπειτα, οι ετικέτες που προβλέφθηκαν καθώς και τα μη επισημασμένα σημεία, προστίθενται στο σύνολο των δεδομένων εκπαίδευσης και η παραπάνω </w:t>
      </w:r>
      <w:r>
        <w:rPr>
          <w:rFonts w:ascii="Arial" w:hAnsi="Arial" w:cs="Arial"/>
          <w:sz w:val="24"/>
          <w:szCs w:val="24"/>
        </w:rPr>
        <w:lastRenderedPageBreak/>
        <w:t>διαδικασία επαναλαμβάνεται</w:t>
      </w:r>
      <w:r w:rsidR="00881B72">
        <w:rPr>
          <w:rFonts w:ascii="Arial" w:hAnsi="Arial" w:cs="Arial"/>
          <w:sz w:val="24"/>
          <w:szCs w:val="24"/>
        </w:rPr>
        <w:t xml:space="preserve"> έχοντας ως στόχο την βελτιστοποίηση </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Machine</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Learning</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Algorithms</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Review</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pdf</w:t>
      </w:r>
      <w:r w:rsidR="00881B72" w:rsidRPr="00881B72">
        <w:rPr>
          <w:rFonts w:ascii="Arial" w:hAnsi="Arial" w:cs="Arial"/>
          <w:sz w:val="24"/>
          <w:szCs w:val="24"/>
          <w:highlight w:val="green"/>
        </w:rPr>
        <w:t>]</w:t>
      </w:r>
      <w:r w:rsidR="00881B72">
        <w:rPr>
          <w:rFonts w:ascii="Arial" w:hAnsi="Arial" w:cs="Arial"/>
          <w:sz w:val="24"/>
          <w:szCs w:val="24"/>
        </w:rPr>
        <w:t xml:space="preserve">. </w:t>
      </w:r>
    </w:p>
    <w:p w14:paraId="5BAAEEAF" w14:textId="45D264D9" w:rsidR="00745945" w:rsidRDefault="00B91841" w:rsidP="000A4C71">
      <w:pPr>
        <w:spacing w:after="0" w:line="360" w:lineRule="auto"/>
        <w:ind w:firstLine="227"/>
        <w:jc w:val="both"/>
        <w:rPr>
          <w:rFonts w:ascii="Arial" w:hAnsi="Arial" w:cs="Arial"/>
          <w:sz w:val="24"/>
          <w:szCs w:val="24"/>
        </w:rPr>
      </w:pPr>
      <w:r>
        <w:rPr>
          <w:rFonts w:ascii="Arial" w:hAnsi="Arial" w:cs="Arial"/>
          <w:sz w:val="24"/>
          <w:szCs w:val="24"/>
        </w:rPr>
        <w:t xml:space="preserve">Η τελευταία μέθοδος μάθησης </w:t>
      </w:r>
      <w:r w:rsidR="009B0D44">
        <w:rPr>
          <w:rFonts w:ascii="Arial" w:hAnsi="Arial" w:cs="Arial"/>
          <w:sz w:val="24"/>
          <w:szCs w:val="24"/>
        </w:rPr>
        <w:t xml:space="preserve">είναι η </w:t>
      </w:r>
      <w:r>
        <w:rPr>
          <w:rFonts w:ascii="Arial" w:hAnsi="Arial" w:cs="Arial"/>
          <w:sz w:val="24"/>
          <w:szCs w:val="24"/>
        </w:rPr>
        <w:t xml:space="preserve">Ενισχυτική Μάθηση. </w:t>
      </w:r>
      <w:r w:rsidR="009B0D44">
        <w:rPr>
          <w:rFonts w:ascii="Arial" w:hAnsi="Arial" w:cs="Arial"/>
          <w:sz w:val="24"/>
          <w:szCs w:val="24"/>
        </w:rPr>
        <w:t xml:space="preserve">Θεωρείται μία ενδιάμεση μέθοδος καθώς στον αλγόριθμο παρέχονται μόνο απαντήσεις που </w:t>
      </w:r>
      <w:r w:rsidR="00C87D47">
        <w:rPr>
          <w:rFonts w:ascii="Arial" w:hAnsi="Arial" w:cs="Arial"/>
          <w:sz w:val="24"/>
          <w:szCs w:val="24"/>
        </w:rPr>
        <w:t xml:space="preserve">του </w:t>
      </w:r>
      <w:r w:rsidR="009B0D44">
        <w:rPr>
          <w:rFonts w:ascii="Arial" w:hAnsi="Arial" w:cs="Arial"/>
          <w:sz w:val="24"/>
          <w:szCs w:val="24"/>
        </w:rPr>
        <w:t>υποδεικνύουν αν η έξοδος είναι σωστή ή όχι.</w:t>
      </w:r>
      <w:r w:rsidR="00362720">
        <w:rPr>
          <w:rFonts w:ascii="Arial" w:hAnsi="Arial" w:cs="Arial"/>
          <w:sz w:val="24"/>
          <w:szCs w:val="24"/>
        </w:rPr>
        <w:t xml:space="preserve"> </w:t>
      </w:r>
      <w:r w:rsidR="00B33C7A">
        <w:rPr>
          <w:rFonts w:ascii="Arial" w:hAnsi="Arial" w:cs="Arial"/>
          <w:sz w:val="24"/>
          <w:szCs w:val="24"/>
        </w:rPr>
        <w:t>Η κύρια δουλειά του αλγορίθμου είναι η απόκλιση και έγκριση διάφορων πιθανοτήτων προκειμένου να παραχθεί το επιθυμητό αποτέλεσμα</w:t>
      </w:r>
      <w:r w:rsidR="00D07986">
        <w:rPr>
          <w:rFonts w:ascii="Arial" w:hAnsi="Arial" w:cs="Arial"/>
          <w:sz w:val="24"/>
          <w:szCs w:val="24"/>
        </w:rPr>
        <w:t xml:space="preserve"> </w:t>
      </w:r>
      <w:r w:rsidR="00907C7F" w:rsidRPr="00D07986">
        <w:rPr>
          <w:rFonts w:ascii="Arial" w:hAnsi="Arial" w:cs="Arial"/>
          <w:sz w:val="24"/>
          <w:szCs w:val="24"/>
        </w:rPr>
        <w:t>[</w:t>
      </w:r>
      <w:r w:rsidR="00907C7F" w:rsidRPr="00350E7C">
        <w:rPr>
          <w:rFonts w:ascii="Arial" w:hAnsi="Arial" w:cs="Arial"/>
          <w:sz w:val="24"/>
          <w:szCs w:val="24"/>
          <w:highlight w:val="yellow"/>
          <w:lang w:val="en-US"/>
        </w:rPr>
        <w:t>Ser</w:t>
      </w:r>
      <w:r w:rsidR="00907C7F" w:rsidRPr="00D07986">
        <w:rPr>
          <w:rFonts w:ascii="Arial" w:hAnsi="Arial" w:cs="Arial"/>
          <w:sz w:val="24"/>
          <w:szCs w:val="24"/>
          <w:highlight w:val="yellow"/>
        </w:rPr>
        <w:t>._1142_012012</w:t>
      </w:r>
      <w:r w:rsidR="00876F44">
        <w:rPr>
          <w:rFonts w:ascii="Arial" w:hAnsi="Arial" w:cs="Arial"/>
          <w:sz w:val="24"/>
          <w:szCs w:val="24"/>
        </w:rPr>
        <w:t xml:space="preserve">, </w:t>
      </w:r>
      <w:r w:rsidR="00907C7F" w:rsidRPr="00350E7C">
        <w:rPr>
          <w:rFonts w:ascii="Arial" w:hAnsi="Arial" w:cs="Arial"/>
          <w:sz w:val="24"/>
          <w:szCs w:val="24"/>
          <w:highlight w:val="green"/>
          <w:lang w:val="en-US"/>
        </w:rPr>
        <w:t>Machine</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Learning</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Algorithms</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Review</w:t>
      </w:r>
      <w:r w:rsidR="00907C7F" w:rsidRPr="00876F44">
        <w:rPr>
          <w:rFonts w:ascii="Arial" w:hAnsi="Arial" w:cs="Arial"/>
          <w:sz w:val="24"/>
          <w:szCs w:val="24"/>
          <w:highlight w:val="green"/>
        </w:rPr>
        <w:t>.</w:t>
      </w:r>
      <w:r w:rsidR="00907C7F" w:rsidRPr="00350E7C">
        <w:rPr>
          <w:rFonts w:ascii="Arial" w:hAnsi="Arial" w:cs="Arial"/>
          <w:sz w:val="24"/>
          <w:szCs w:val="24"/>
          <w:highlight w:val="green"/>
          <w:lang w:val="en-US"/>
        </w:rPr>
        <w:t>pdf</w:t>
      </w:r>
      <w:r w:rsidR="00907C7F" w:rsidRPr="00876F44">
        <w:rPr>
          <w:rFonts w:ascii="Arial" w:hAnsi="Arial" w:cs="Arial"/>
          <w:sz w:val="24"/>
          <w:szCs w:val="24"/>
          <w:highlight w:val="green"/>
        </w:rPr>
        <w:t>].</w:t>
      </w:r>
      <w:r w:rsidR="00876F44">
        <w:rPr>
          <w:rFonts w:ascii="Arial" w:hAnsi="Arial" w:cs="Arial"/>
          <w:sz w:val="24"/>
          <w:szCs w:val="24"/>
        </w:rPr>
        <w:t xml:space="preserve"> </w:t>
      </w:r>
      <w:r w:rsidR="00696D46">
        <w:rPr>
          <w:rFonts w:ascii="Arial" w:hAnsi="Arial" w:cs="Arial"/>
          <w:sz w:val="24"/>
          <w:szCs w:val="24"/>
        </w:rPr>
        <w:t>Ο αλγόριθμος αντιστοιχίζει διάφορες πιθανές περιπτώσεις με συγκεκριμένες ενέργειες. Δεν του υποδεικνύονται ποιες ενέργειες πρέπει να κάνει, ανακαλύπτει ποιες ενέργειες πρέπει να κάνει παρατηρώντας ποιες από αυτές έχουν την μεγαλύτερη αποδοχή σε μία συγκεκριμένη περίπτωση. Λειτουργεί με την χρήση ενός συστήματος ανταμοιβής</w:t>
      </w:r>
      <w:r w:rsidR="000A4C71">
        <w:rPr>
          <w:rFonts w:ascii="Arial" w:hAnsi="Arial" w:cs="Arial"/>
          <w:sz w:val="24"/>
          <w:szCs w:val="24"/>
        </w:rPr>
        <w:t xml:space="preserve"> [</w:t>
      </w:r>
      <w:proofErr w:type="spellStart"/>
      <w:r w:rsidR="000A4C71" w:rsidRPr="000A4C71">
        <w:rPr>
          <w:rFonts w:ascii="Arial" w:hAnsi="Arial" w:cs="Arial"/>
          <w:sz w:val="24"/>
          <w:szCs w:val="24"/>
        </w:rPr>
        <w:t>learning&amp;ots</w:t>
      </w:r>
      <w:proofErr w:type="spellEnd"/>
      <w:r w:rsidR="000A4C71" w:rsidRPr="000A4C71">
        <w:rPr>
          <w:rFonts w:ascii="Arial" w:hAnsi="Arial" w:cs="Arial"/>
          <w:sz w:val="24"/>
          <w:szCs w:val="24"/>
        </w:rPr>
        <w:t>=mirJr5WXn9&amp;sig</w:t>
      </w:r>
      <w:r w:rsidR="000A4C71">
        <w:rPr>
          <w:rFonts w:ascii="Arial" w:hAnsi="Arial" w:cs="Arial"/>
          <w:sz w:val="24"/>
          <w:szCs w:val="24"/>
        </w:rPr>
        <w:t>]</w:t>
      </w:r>
      <w:r w:rsidR="00696D46">
        <w:rPr>
          <w:rFonts w:ascii="Arial" w:hAnsi="Arial" w:cs="Arial"/>
          <w:sz w:val="24"/>
          <w:szCs w:val="24"/>
        </w:rPr>
        <w:t xml:space="preserve">. </w:t>
      </w:r>
      <w:r w:rsidR="009D3143">
        <w:rPr>
          <w:rFonts w:ascii="Arial" w:hAnsi="Arial" w:cs="Arial"/>
          <w:sz w:val="24"/>
          <w:szCs w:val="24"/>
        </w:rPr>
        <w:t xml:space="preserve">Συναντώνται σημαντικές διαφορές ανάμεσα στην Ενισχυτική Μάθηση και στις υπόλοιπες μεθόδους που αναλύθηκαν προηγουμένως. </w:t>
      </w:r>
      <w:r w:rsidR="0062411A">
        <w:rPr>
          <w:rFonts w:ascii="Arial" w:hAnsi="Arial" w:cs="Arial"/>
          <w:sz w:val="24"/>
          <w:szCs w:val="24"/>
        </w:rPr>
        <w:t xml:space="preserve">Συγκρίνοντας  την Ενισχυτική Μάθηση με την Επιβλεπόμενη Μάθηση, παρατηρούμε ότι στην Επιβλεπόμενη Μάθηση ένα μοντέλο δεν μπορεί να μάθει εύκολα σε προβλήματα που είναι αναγκαία η αλληλεπίδραση. </w:t>
      </w:r>
      <w:r w:rsidR="00225FDD">
        <w:rPr>
          <w:rFonts w:ascii="Arial" w:hAnsi="Arial" w:cs="Arial"/>
          <w:sz w:val="24"/>
          <w:szCs w:val="24"/>
        </w:rPr>
        <w:t>Επίσης η Ενισχυτική Μάθηση δεν χρησιμοποιείται για ανακάλυψη προτύπων όπως η Μη-επιβλεπόμενη Μάθηση, αλλά προσπαθεί να μεγιστοποιήσει το σήμα επιβράβευσης.</w:t>
      </w:r>
    </w:p>
    <w:p w14:paraId="3373A602" w14:textId="4838331F" w:rsidR="00EC0CFC" w:rsidRPr="00EC0CFC" w:rsidRDefault="00EC0CFC" w:rsidP="000A4C71">
      <w:pPr>
        <w:spacing w:after="0" w:line="360" w:lineRule="auto"/>
        <w:ind w:firstLine="227"/>
        <w:jc w:val="both"/>
        <w:rPr>
          <w:rFonts w:ascii="Arial" w:hAnsi="Arial" w:cs="Arial"/>
          <w:sz w:val="24"/>
          <w:szCs w:val="24"/>
        </w:rPr>
      </w:pPr>
      <w:r>
        <w:rPr>
          <w:rFonts w:ascii="Arial" w:hAnsi="Arial" w:cs="Arial"/>
          <w:sz w:val="24"/>
          <w:szCs w:val="24"/>
        </w:rPr>
        <w:t>Έχοντας αναλύσει τις βασικές μεθόδους Μηχανικής Μάθησης, πλέον είναι εφικτή η μετάβαση στο πρακτικό κομμάτι της διπλωματικής. Στο επόμενο κεφάλαιο παρουσιάζεται η διαδικασία υλοποίησης του μοντέλου Μηχανικής Μάθησης για την βελτιστοποίηση της ελεύθερης βολής.</w:t>
      </w:r>
    </w:p>
    <w:p w14:paraId="2F794CDF" w14:textId="77777777" w:rsidR="000A4C71" w:rsidRPr="006F0CAF" w:rsidRDefault="000A4C71" w:rsidP="000A4C71">
      <w:pPr>
        <w:spacing w:after="0" w:line="360" w:lineRule="auto"/>
        <w:ind w:firstLine="227"/>
        <w:jc w:val="both"/>
        <w:rPr>
          <w:rFonts w:ascii="Arial" w:hAnsi="Arial" w:cs="Arial"/>
          <w:sz w:val="24"/>
          <w:szCs w:val="24"/>
        </w:rPr>
      </w:pPr>
    </w:p>
    <w:p w14:paraId="4B210F09" w14:textId="6DFD8FE5" w:rsidR="00FD1EE3" w:rsidRPr="00C658D0" w:rsidRDefault="0057235A" w:rsidP="00C2635C">
      <w:pPr>
        <w:spacing w:after="0" w:line="360" w:lineRule="auto"/>
        <w:rPr>
          <w:rFonts w:ascii="Arial" w:hAnsi="Arial" w:cs="Arial"/>
          <w:sz w:val="24"/>
          <w:szCs w:val="24"/>
          <w:lang w:val="en-US"/>
        </w:rPr>
      </w:pPr>
      <w:hyperlink r:id="rId24" w:history="1">
        <w:r w:rsidR="000659D9" w:rsidRPr="000659D9">
          <w:rPr>
            <w:rStyle w:val="-"/>
            <w:rFonts w:ascii="Arial" w:hAnsi="Arial" w:cs="Arial"/>
            <w:sz w:val="24"/>
            <w:szCs w:val="24"/>
            <w:lang w:val="en-US"/>
          </w:rPr>
          <w:t>https</w:t>
        </w:r>
        <w:r w:rsidR="000659D9" w:rsidRPr="00C658D0">
          <w:rPr>
            <w:rStyle w:val="-"/>
            <w:rFonts w:ascii="Arial" w:hAnsi="Arial" w:cs="Arial"/>
            <w:sz w:val="24"/>
            <w:szCs w:val="24"/>
            <w:lang w:val="en-US"/>
          </w:rPr>
          <w:t>://</w:t>
        </w:r>
        <w:r w:rsidR="000659D9" w:rsidRPr="000659D9">
          <w:rPr>
            <w:rStyle w:val="-"/>
            <w:rFonts w:ascii="Arial" w:hAnsi="Arial" w:cs="Arial"/>
            <w:sz w:val="24"/>
            <w:szCs w:val="24"/>
            <w:lang w:val="en-US"/>
          </w:rPr>
          <w:t>link</w:t>
        </w:r>
        <w:r w:rsidR="000659D9" w:rsidRPr="00C658D0">
          <w:rPr>
            <w:rStyle w:val="-"/>
            <w:rFonts w:ascii="Arial" w:hAnsi="Arial" w:cs="Arial"/>
            <w:sz w:val="24"/>
            <w:szCs w:val="24"/>
            <w:lang w:val="en-US"/>
          </w:rPr>
          <w:t>.</w:t>
        </w:r>
        <w:r w:rsidR="000659D9" w:rsidRPr="000659D9">
          <w:rPr>
            <w:rStyle w:val="-"/>
            <w:rFonts w:ascii="Arial" w:hAnsi="Arial" w:cs="Arial"/>
            <w:sz w:val="24"/>
            <w:szCs w:val="24"/>
            <w:lang w:val="en-US"/>
          </w:rPr>
          <w:t>springer</w:t>
        </w:r>
        <w:r w:rsidR="000659D9" w:rsidRPr="00C658D0">
          <w:rPr>
            <w:rStyle w:val="-"/>
            <w:rFonts w:ascii="Arial" w:hAnsi="Arial" w:cs="Arial"/>
            <w:sz w:val="24"/>
            <w:szCs w:val="24"/>
            <w:lang w:val="en-US"/>
          </w:rPr>
          <w:t>.</w:t>
        </w:r>
        <w:r w:rsidR="000659D9" w:rsidRPr="000659D9">
          <w:rPr>
            <w:rStyle w:val="-"/>
            <w:rFonts w:ascii="Arial" w:hAnsi="Arial" w:cs="Arial"/>
            <w:sz w:val="24"/>
            <w:szCs w:val="24"/>
            <w:lang w:val="en-US"/>
          </w:rPr>
          <w:t>com</w:t>
        </w:r>
        <w:r w:rsidR="000659D9" w:rsidRPr="00C658D0">
          <w:rPr>
            <w:rStyle w:val="-"/>
            <w:rFonts w:ascii="Arial" w:hAnsi="Arial" w:cs="Arial"/>
            <w:sz w:val="24"/>
            <w:szCs w:val="24"/>
            <w:lang w:val="en-US"/>
          </w:rPr>
          <w:t>/</w:t>
        </w:r>
        <w:r w:rsidR="000659D9" w:rsidRPr="000659D9">
          <w:rPr>
            <w:rStyle w:val="-"/>
            <w:rFonts w:ascii="Arial" w:hAnsi="Arial" w:cs="Arial"/>
            <w:sz w:val="24"/>
            <w:szCs w:val="24"/>
            <w:lang w:val="en-US"/>
          </w:rPr>
          <w:t>chapter</w:t>
        </w:r>
        <w:r w:rsidR="000659D9" w:rsidRPr="00C658D0">
          <w:rPr>
            <w:rStyle w:val="-"/>
            <w:rFonts w:ascii="Arial" w:hAnsi="Arial" w:cs="Arial"/>
            <w:sz w:val="24"/>
            <w:szCs w:val="24"/>
            <w:lang w:val="en-US"/>
          </w:rPr>
          <w:t>/10.1007/978-3-319-18305-3_1</w:t>
        </w:r>
      </w:hyperlink>
      <w:r w:rsidR="000659D9" w:rsidRPr="00C658D0">
        <w:rPr>
          <w:rFonts w:ascii="Arial" w:hAnsi="Arial" w:cs="Arial"/>
          <w:sz w:val="24"/>
          <w:szCs w:val="24"/>
          <w:lang w:val="en-US"/>
        </w:rPr>
        <w:t xml:space="preserve"> (</w:t>
      </w:r>
      <w:r w:rsidR="000659D9" w:rsidRPr="00C658D0">
        <w:rPr>
          <w:rFonts w:ascii="Arial" w:hAnsi="Arial" w:cs="Arial"/>
          <w:sz w:val="24"/>
          <w:szCs w:val="24"/>
          <w:highlight w:val="magenta"/>
          <w:lang w:val="en-US"/>
        </w:rPr>
        <w:t>2015_</w:t>
      </w:r>
      <w:r w:rsidR="000659D9" w:rsidRPr="005B3575">
        <w:rPr>
          <w:rFonts w:ascii="Arial" w:hAnsi="Arial" w:cs="Arial"/>
          <w:sz w:val="24"/>
          <w:szCs w:val="24"/>
          <w:highlight w:val="magenta"/>
          <w:lang w:val="en-US"/>
        </w:rPr>
        <w:t>Book</w:t>
      </w:r>
      <w:r w:rsidR="000659D9" w:rsidRPr="00C658D0">
        <w:rPr>
          <w:rFonts w:ascii="Arial" w:hAnsi="Arial" w:cs="Arial"/>
          <w:sz w:val="24"/>
          <w:szCs w:val="24"/>
          <w:highlight w:val="magenta"/>
          <w:lang w:val="en-US"/>
        </w:rPr>
        <w:t>_</w:t>
      </w:r>
      <w:r w:rsidR="000659D9" w:rsidRPr="005B3575">
        <w:rPr>
          <w:rFonts w:ascii="Arial" w:hAnsi="Arial" w:cs="Arial"/>
          <w:sz w:val="24"/>
          <w:szCs w:val="24"/>
          <w:highlight w:val="magenta"/>
          <w:lang w:val="en-US"/>
        </w:rPr>
        <w:t>MachineLearningInRadiationOnco</w:t>
      </w:r>
      <w:r w:rsidR="000659D9" w:rsidRPr="00C658D0">
        <w:rPr>
          <w:rFonts w:ascii="Arial" w:hAnsi="Arial" w:cs="Arial"/>
          <w:sz w:val="24"/>
          <w:szCs w:val="24"/>
          <w:highlight w:val="magenta"/>
          <w:lang w:val="en-US"/>
        </w:rPr>
        <w:t>.</w:t>
      </w:r>
      <w:r w:rsidR="000659D9" w:rsidRPr="005B3575">
        <w:rPr>
          <w:rFonts w:ascii="Arial" w:hAnsi="Arial" w:cs="Arial"/>
          <w:sz w:val="24"/>
          <w:szCs w:val="24"/>
          <w:highlight w:val="magenta"/>
          <w:lang w:val="en-US"/>
        </w:rPr>
        <w:t>pdf</w:t>
      </w:r>
      <w:r w:rsidR="000659D9" w:rsidRPr="00C658D0">
        <w:rPr>
          <w:rFonts w:ascii="Arial" w:hAnsi="Arial" w:cs="Arial"/>
          <w:sz w:val="24"/>
          <w:szCs w:val="24"/>
          <w:lang w:val="en-US"/>
        </w:rPr>
        <w:t>)</w:t>
      </w:r>
    </w:p>
    <w:p w14:paraId="1C10E47D" w14:textId="3F084398" w:rsidR="000659D9" w:rsidRDefault="0057235A" w:rsidP="00C2635C">
      <w:pPr>
        <w:spacing w:after="0" w:line="360" w:lineRule="auto"/>
        <w:rPr>
          <w:rFonts w:ascii="Arial" w:hAnsi="Arial" w:cs="Arial"/>
          <w:sz w:val="24"/>
          <w:szCs w:val="24"/>
          <w:lang w:val="en-US"/>
        </w:rPr>
      </w:pPr>
      <w:hyperlink r:id="rId25" w:history="1">
        <w:r w:rsidR="000659D9" w:rsidRPr="002245AD">
          <w:rPr>
            <w:rStyle w:val="-"/>
            <w:rFonts w:ascii="Arial" w:hAnsi="Arial" w:cs="Arial"/>
            <w:sz w:val="24"/>
            <w:szCs w:val="24"/>
            <w:lang w:val="en-US"/>
          </w:rPr>
          <w:t>https</w:t>
        </w:r>
        <w:r w:rsidR="000659D9" w:rsidRPr="000659D9">
          <w:rPr>
            <w:rStyle w:val="-"/>
            <w:rFonts w:ascii="Arial" w:hAnsi="Arial" w:cs="Arial"/>
            <w:sz w:val="24"/>
            <w:szCs w:val="24"/>
            <w:lang w:val="en-US"/>
          </w:rPr>
          <w:t>://</w:t>
        </w:r>
        <w:r w:rsidR="000659D9" w:rsidRPr="002245AD">
          <w:rPr>
            <w:rStyle w:val="-"/>
            <w:rFonts w:ascii="Arial" w:hAnsi="Arial" w:cs="Arial"/>
            <w:sz w:val="24"/>
            <w:szCs w:val="24"/>
            <w:lang w:val="en-US"/>
          </w:rPr>
          <w:t>iopscience</w:t>
        </w:r>
        <w:r w:rsidR="000659D9" w:rsidRPr="000659D9">
          <w:rPr>
            <w:rStyle w:val="-"/>
            <w:rFonts w:ascii="Arial" w:hAnsi="Arial" w:cs="Arial"/>
            <w:sz w:val="24"/>
            <w:szCs w:val="24"/>
            <w:lang w:val="en-US"/>
          </w:rPr>
          <w:t>.</w:t>
        </w:r>
        <w:r w:rsidR="000659D9" w:rsidRPr="002245AD">
          <w:rPr>
            <w:rStyle w:val="-"/>
            <w:rFonts w:ascii="Arial" w:hAnsi="Arial" w:cs="Arial"/>
            <w:sz w:val="24"/>
            <w:szCs w:val="24"/>
            <w:lang w:val="en-US"/>
          </w:rPr>
          <w:t>iop</w:t>
        </w:r>
        <w:r w:rsidR="000659D9" w:rsidRPr="000659D9">
          <w:rPr>
            <w:rStyle w:val="-"/>
            <w:rFonts w:ascii="Arial" w:hAnsi="Arial" w:cs="Arial"/>
            <w:sz w:val="24"/>
            <w:szCs w:val="24"/>
            <w:lang w:val="en-US"/>
          </w:rPr>
          <w:t>.</w:t>
        </w:r>
        <w:r w:rsidR="000659D9" w:rsidRPr="002245AD">
          <w:rPr>
            <w:rStyle w:val="-"/>
            <w:rFonts w:ascii="Arial" w:hAnsi="Arial" w:cs="Arial"/>
            <w:sz w:val="24"/>
            <w:szCs w:val="24"/>
            <w:lang w:val="en-US"/>
          </w:rPr>
          <w:t>org</w:t>
        </w:r>
        <w:r w:rsidR="000659D9" w:rsidRPr="000659D9">
          <w:rPr>
            <w:rStyle w:val="-"/>
            <w:rFonts w:ascii="Arial" w:hAnsi="Arial" w:cs="Arial"/>
            <w:sz w:val="24"/>
            <w:szCs w:val="24"/>
            <w:lang w:val="en-US"/>
          </w:rPr>
          <w:t>/</w:t>
        </w:r>
        <w:r w:rsidR="000659D9" w:rsidRPr="002245AD">
          <w:rPr>
            <w:rStyle w:val="-"/>
            <w:rFonts w:ascii="Arial" w:hAnsi="Arial" w:cs="Arial"/>
            <w:sz w:val="24"/>
            <w:szCs w:val="24"/>
            <w:lang w:val="en-US"/>
          </w:rPr>
          <w:t>article</w:t>
        </w:r>
        <w:r w:rsidR="000659D9" w:rsidRPr="000659D9">
          <w:rPr>
            <w:rStyle w:val="-"/>
            <w:rFonts w:ascii="Arial" w:hAnsi="Arial" w:cs="Arial"/>
            <w:sz w:val="24"/>
            <w:szCs w:val="24"/>
            <w:lang w:val="en-US"/>
          </w:rPr>
          <w:t>/10.1088/1742-6596/1142/1/012012/</w:t>
        </w:r>
        <w:r w:rsidR="000659D9" w:rsidRPr="002245AD">
          <w:rPr>
            <w:rStyle w:val="-"/>
            <w:rFonts w:ascii="Arial" w:hAnsi="Arial" w:cs="Arial"/>
            <w:sz w:val="24"/>
            <w:szCs w:val="24"/>
            <w:lang w:val="en-US"/>
          </w:rPr>
          <w:t>meta</w:t>
        </w:r>
      </w:hyperlink>
      <w:r w:rsidR="000659D9" w:rsidRPr="000659D9">
        <w:rPr>
          <w:rFonts w:ascii="Arial" w:hAnsi="Arial" w:cs="Arial"/>
          <w:sz w:val="24"/>
          <w:szCs w:val="24"/>
          <w:lang w:val="en-US"/>
        </w:rPr>
        <w:t xml:space="preserve"> </w:t>
      </w:r>
      <w:r w:rsidR="000659D9" w:rsidRPr="00A667E9">
        <w:rPr>
          <w:rFonts w:ascii="Arial" w:hAnsi="Arial" w:cs="Arial"/>
          <w:sz w:val="24"/>
          <w:szCs w:val="24"/>
          <w:highlight w:val="yellow"/>
          <w:lang w:val="en-US"/>
        </w:rPr>
        <w:t>(Alzubi_2018_J._Phys.__Conf._Ser._1142_012012.pdf)</w:t>
      </w:r>
    </w:p>
    <w:p w14:paraId="3B15F97B" w14:textId="1769DEE6" w:rsidR="003D1481" w:rsidRDefault="0057235A" w:rsidP="00C2635C">
      <w:pPr>
        <w:spacing w:after="0" w:line="360" w:lineRule="auto"/>
        <w:rPr>
          <w:rFonts w:ascii="Arial" w:hAnsi="Arial" w:cs="Arial"/>
          <w:sz w:val="24"/>
          <w:szCs w:val="24"/>
          <w:lang w:val="en-US"/>
        </w:rPr>
      </w:pPr>
      <w:hyperlink r:id="rId26" w:history="1">
        <w:r w:rsidR="007F03A9" w:rsidRPr="005E32FB">
          <w:rPr>
            <w:rStyle w:val="-"/>
            <w:rFonts w:ascii="Arial" w:hAnsi="Arial" w:cs="Arial"/>
            <w:sz w:val="24"/>
            <w:szCs w:val="24"/>
            <w:lang w:val="en-US"/>
          </w:rPr>
          <w:t>https://scholar.google.com/scholar?hl=el&amp;as_sdt=0%2C5&amp;q=Machine+Learning+Algorithms+-+A+Review&amp;btnG=</w:t>
        </w:r>
      </w:hyperlink>
      <w:r w:rsidR="007F03A9">
        <w:rPr>
          <w:rFonts w:ascii="Arial" w:hAnsi="Arial" w:cs="Arial"/>
          <w:sz w:val="24"/>
          <w:szCs w:val="24"/>
          <w:lang w:val="en-US"/>
        </w:rPr>
        <w:t xml:space="preserve"> </w:t>
      </w:r>
      <w:r w:rsidR="003169FB" w:rsidRPr="00A667E9">
        <w:rPr>
          <w:rFonts w:ascii="Arial" w:hAnsi="Arial" w:cs="Arial"/>
          <w:sz w:val="24"/>
          <w:szCs w:val="24"/>
          <w:highlight w:val="green"/>
          <w:lang w:val="en-US"/>
        </w:rPr>
        <w:t xml:space="preserve">(Machine Learning Algorithms </w:t>
      </w:r>
      <w:proofErr w:type="gramStart"/>
      <w:r w:rsidR="003169FB" w:rsidRPr="00A667E9">
        <w:rPr>
          <w:rFonts w:ascii="Arial" w:hAnsi="Arial" w:cs="Arial"/>
          <w:sz w:val="24"/>
          <w:szCs w:val="24"/>
          <w:highlight w:val="green"/>
          <w:lang w:val="en-US"/>
        </w:rPr>
        <w:t>A</w:t>
      </w:r>
      <w:proofErr w:type="gramEnd"/>
      <w:r w:rsidR="003169FB" w:rsidRPr="00A667E9">
        <w:rPr>
          <w:rFonts w:ascii="Arial" w:hAnsi="Arial" w:cs="Arial"/>
          <w:sz w:val="24"/>
          <w:szCs w:val="24"/>
          <w:highlight w:val="green"/>
          <w:lang w:val="en-US"/>
        </w:rPr>
        <w:t xml:space="preserve"> Review</w:t>
      </w:r>
      <w:r w:rsidR="00A2364D" w:rsidRPr="00A667E9">
        <w:rPr>
          <w:rFonts w:ascii="Arial" w:hAnsi="Arial" w:cs="Arial"/>
          <w:sz w:val="24"/>
          <w:szCs w:val="24"/>
          <w:highlight w:val="green"/>
          <w:lang w:val="en-US"/>
        </w:rPr>
        <w:t>.pdf</w:t>
      </w:r>
      <w:r w:rsidR="003169FB" w:rsidRPr="00A667E9">
        <w:rPr>
          <w:rFonts w:ascii="Arial" w:hAnsi="Arial" w:cs="Arial"/>
          <w:sz w:val="24"/>
          <w:szCs w:val="24"/>
          <w:highlight w:val="green"/>
          <w:lang w:val="en-US"/>
        </w:rPr>
        <w:t>)</w:t>
      </w:r>
    </w:p>
    <w:p w14:paraId="06385705" w14:textId="726F293F" w:rsidR="00342828" w:rsidRDefault="0057235A" w:rsidP="00C2635C">
      <w:pPr>
        <w:spacing w:after="0" w:line="360" w:lineRule="auto"/>
        <w:rPr>
          <w:rFonts w:ascii="Arial" w:hAnsi="Arial" w:cs="Arial"/>
          <w:sz w:val="24"/>
          <w:szCs w:val="24"/>
          <w:lang w:val="en-US"/>
        </w:rPr>
      </w:pPr>
      <w:hyperlink r:id="rId27" w:history="1">
        <w:r w:rsidR="00DB25E9" w:rsidRPr="00454152">
          <w:rPr>
            <w:rStyle w:val="-"/>
            <w:rFonts w:ascii="Arial" w:hAnsi="Arial" w:cs="Arial"/>
            <w:sz w:val="24"/>
            <w:szCs w:val="24"/>
            <w:lang w:val="en-US"/>
          </w:rPr>
          <w:t>https://link.springer.com/article/10.1007/s10994-019-05855-6</w:t>
        </w:r>
      </w:hyperlink>
      <w:r w:rsidR="00DB25E9">
        <w:rPr>
          <w:rFonts w:ascii="Arial" w:hAnsi="Arial" w:cs="Arial"/>
          <w:sz w:val="24"/>
          <w:szCs w:val="24"/>
          <w:lang w:val="en-US"/>
        </w:rPr>
        <w:t xml:space="preserve"> (</w:t>
      </w:r>
      <w:r w:rsidR="00DB25E9" w:rsidRPr="00DB25E9">
        <w:rPr>
          <w:rFonts w:ascii="Arial" w:hAnsi="Arial" w:cs="Arial"/>
          <w:sz w:val="24"/>
          <w:szCs w:val="24"/>
          <w:highlight w:val="darkCyan"/>
          <w:lang w:val="en-US"/>
        </w:rPr>
        <w:t>VanEngelen-Hoos2020_Article_ASurveyOnSemi-supervisedLearni.pdf</w:t>
      </w:r>
      <w:r w:rsidR="00DB25E9">
        <w:rPr>
          <w:rFonts w:ascii="Arial" w:hAnsi="Arial" w:cs="Arial"/>
          <w:sz w:val="24"/>
          <w:szCs w:val="24"/>
          <w:lang w:val="en-US"/>
        </w:rPr>
        <w:t>)</w:t>
      </w:r>
    </w:p>
    <w:p w14:paraId="2B826720" w14:textId="5B86CD11" w:rsidR="004522F9" w:rsidRDefault="0057235A" w:rsidP="00C2635C">
      <w:pPr>
        <w:spacing w:after="0" w:line="360" w:lineRule="auto"/>
        <w:rPr>
          <w:rStyle w:val="-"/>
          <w:rFonts w:ascii="Arial" w:hAnsi="Arial" w:cs="Arial"/>
          <w:sz w:val="24"/>
          <w:szCs w:val="24"/>
          <w:lang w:val="en-US"/>
        </w:rPr>
      </w:pPr>
      <w:hyperlink r:id="rId28" w:anchor="v=onepage&amp;q=bayes&amp;f=false" w:history="1">
        <w:r w:rsidR="005F1972" w:rsidRPr="005F1972">
          <w:rPr>
            <w:rStyle w:val="-"/>
            <w:rFonts w:ascii="Arial" w:hAnsi="Arial" w:cs="Arial"/>
            <w:sz w:val="24"/>
            <w:szCs w:val="24"/>
            <w:highlight w:val="darkRed"/>
            <w:lang w:val="en-US"/>
          </w:rPr>
          <w:t>https://book</w:t>
        </w:r>
        <w:r w:rsidR="005F1972" w:rsidRPr="007A5F74">
          <w:rPr>
            <w:rStyle w:val="-"/>
            <w:rFonts w:ascii="Arial" w:hAnsi="Arial" w:cs="Arial"/>
            <w:sz w:val="24"/>
            <w:szCs w:val="24"/>
            <w:lang w:val="en-US"/>
          </w:rPr>
          <w:t>s.google.gr/books?hl=el&amp;lr=&amp;id=LuayEJy94ZUC&amp;oi=fnd&amp;pg=PR13&amp;dq=fundamentals+bayes+theorem+probability+&amp;ots=HWFdOsUs7V&amp;sig=ckP-vR5c8QcKaeKCaaafR4kwAig&amp;redir_esc=y#v=onepage&amp;q=bayes&amp;f=false</w:t>
        </w:r>
      </w:hyperlink>
    </w:p>
    <w:p w14:paraId="37B1047C" w14:textId="7A0A747B" w:rsidR="008B3066" w:rsidRDefault="00F143EF" w:rsidP="00E22B55">
      <w:pPr>
        <w:spacing w:after="0" w:line="360" w:lineRule="auto"/>
        <w:rPr>
          <w:rFonts w:ascii="Arial" w:hAnsi="Arial" w:cs="Arial"/>
          <w:sz w:val="24"/>
          <w:szCs w:val="24"/>
        </w:rPr>
      </w:pPr>
      <w:hyperlink r:id="rId29" w:anchor="v=onepage&amp;q=reinforcement%20learning&amp;f=false" w:history="1">
        <w:r w:rsidR="00494DCA" w:rsidRPr="00494DCA">
          <w:rPr>
            <w:rStyle w:val="-"/>
            <w:rFonts w:ascii="Arial" w:hAnsi="Arial" w:cs="Arial"/>
            <w:sz w:val="24"/>
            <w:szCs w:val="24"/>
            <w:lang w:val="en-US"/>
          </w:rPr>
          <w:t>https</w:t>
        </w:r>
        <w:r w:rsidR="00494DCA" w:rsidRPr="00494DCA">
          <w:rPr>
            <w:rStyle w:val="-"/>
            <w:rFonts w:ascii="Arial" w:hAnsi="Arial" w:cs="Arial"/>
            <w:sz w:val="24"/>
            <w:szCs w:val="24"/>
          </w:rPr>
          <w:t>://</w:t>
        </w:r>
        <w:r w:rsidR="00494DCA" w:rsidRPr="00494DCA">
          <w:rPr>
            <w:rStyle w:val="-"/>
            <w:rFonts w:ascii="Arial" w:hAnsi="Arial" w:cs="Arial"/>
            <w:sz w:val="24"/>
            <w:szCs w:val="24"/>
            <w:lang w:val="en-US"/>
          </w:rPr>
          <w:t>books</w:t>
        </w:r>
        <w:r w:rsidR="00494DCA" w:rsidRPr="00494DCA">
          <w:rPr>
            <w:rStyle w:val="-"/>
            <w:rFonts w:ascii="Arial" w:hAnsi="Arial" w:cs="Arial"/>
            <w:sz w:val="24"/>
            <w:szCs w:val="24"/>
          </w:rPr>
          <w:t>.</w:t>
        </w:r>
        <w:r w:rsidR="00494DCA" w:rsidRPr="00494DCA">
          <w:rPr>
            <w:rStyle w:val="-"/>
            <w:rFonts w:ascii="Arial" w:hAnsi="Arial" w:cs="Arial"/>
            <w:sz w:val="24"/>
            <w:szCs w:val="24"/>
            <w:lang w:val="en-US"/>
          </w:rPr>
          <w:t>google</w:t>
        </w:r>
        <w:r w:rsidR="00494DCA" w:rsidRPr="00494DCA">
          <w:rPr>
            <w:rStyle w:val="-"/>
            <w:rFonts w:ascii="Arial" w:hAnsi="Arial" w:cs="Arial"/>
            <w:sz w:val="24"/>
            <w:szCs w:val="24"/>
          </w:rPr>
          <w:t>.</w:t>
        </w:r>
        <w:r w:rsidR="00494DCA" w:rsidRPr="00494DCA">
          <w:rPr>
            <w:rStyle w:val="-"/>
            <w:rFonts w:ascii="Arial" w:hAnsi="Arial" w:cs="Arial"/>
            <w:sz w:val="24"/>
            <w:szCs w:val="24"/>
            <w:lang w:val="en-US"/>
          </w:rPr>
          <w:t>gr</w:t>
        </w:r>
        <w:r w:rsidR="00494DCA" w:rsidRPr="00494DCA">
          <w:rPr>
            <w:rStyle w:val="-"/>
            <w:rFonts w:ascii="Arial" w:hAnsi="Arial" w:cs="Arial"/>
            <w:sz w:val="24"/>
            <w:szCs w:val="24"/>
          </w:rPr>
          <w:t>/</w:t>
        </w:r>
        <w:r w:rsidR="00494DCA" w:rsidRPr="00494DCA">
          <w:rPr>
            <w:rStyle w:val="-"/>
            <w:rFonts w:ascii="Arial" w:hAnsi="Arial" w:cs="Arial"/>
            <w:sz w:val="24"/>
            <w:szCs w:val="24"/>
            <w:lang w:val="en-US"/>
          </w:rPr>
          <w:t>books</w:t>
        </w:r>
        <w:r w:rsidR="00494DCA" w:rsidRPr="00494DCA">
          <w:rPr>
            <w:rStyle w:val="-"/>
            <w:rFonts w:ascii="Arial" w:hAnsi="Arial" w:cs="Arial"/>
            <w:sz w:val="24"/>
            <w:szCs w:val="24"/>
          </w:rPr>
          <w:t>?</w:t>
        </w:r>
        <w:r w:rsidR="00494DCA" w:rsidRPr="00494DCA">
          <w:rPr>
            <w:rStyle w:val="-"/>
            <w:rFonts w:ascii="Arial" w:hAnsi="Arial" w:cs="Arial"/>
            <w:sz w:val="24"/>
            <w:szCs w:val="24"/>
            <w:lang w:val="en-US"/>
          </w:rPr>
          <w:t>hl</w:t>
        </w:r>
        <w:r w:rsidR="00494DCA" w:rsidRPr="00494DCA">
          <w:rPr>
            <w:rStyle w:val="-"/>
            <w:rFonts w:ascii="Arial" w:hAnsi="Arial" w:cs="Arial"/>
            <w:sz w:val="24"/>
            <w:szCs w:val="24"/>
          </w:rPr>
          <w:t>=</w:t>
        </w:r>
        <w:r w:rsidR="00494DCA" w:rsidRPr="00494DCA">
          <w:rPr>
            <w:rStyle w:val="-"/>
            <w:rFonts w:ascii="Arial" w:hAnsi="Arial" w:cs="Arial"/>
            <w:sz w:val="24"/>
            <w:szCs w:val="24"/>
            <w:lang w:val="en-US"/>
          </w:rPr>
          <w:t>el</w:t>
        </w:r>
        <w:r w:rsidR="00494DCA" w:rsidRPr="00494DCA">
          <w:rPr>
            <w:rStyle w:val="-"/>
            <w:rFonts w:ascii="Arial" w:hAnsi="Arial" w:cs="Arial"/>
            <w:sz w:val="24"/>
            <w:szCs w:val="24"/>
          </w:rPr>
          <w:t>&amp;</w:t>
        </w:r>
        <w:proofErr w:type="spellStart"/>
        <w:r w:rsidR="00494DCA" w:rsidRPr="00494DCA">
          <w:rPr>
            <w:rStyle w:val="-"/>
            <w:rFonts w:ascii="Arial" w:hAnsi="Arial" w:cs="Arial"/>
            <w:sz w:val="24"/>
            <w:szCs w:val="24"/>
            <w:lang w:val="en-US"/>
          </w:rPr>
          <w:t>lr</w:t>
        </w:r>
        <w:proofErr w:type="spellEnd"/>
        <w:r w:rsidR="00494DCA" w:rsidRPr="00494DCA">
          <w:rPr>
            <w:rStyle w:val="-"/>
            <w:rFonts w:ascii="Arial" w:hAnsi="Arial" w:cs="Arial"/>
            <w:sz w:val="24"/>
            <w:szCs w:val="24"/>
          </w:rPr>
          <w:t>=&amp;</w:t>
        </w:r>
        <w:r w:rsidR="00494DCA" w:rsidRPr="00494DCA">
          <w:rPr>
            <w:rStyle w:val="-"/>
            <w:rFonts w:ascii="Arial" w:hAnsi="Arial" w:cs="Arial"/>
            <w:sz w:val="24"/>
            <w:szCs w:val="24"/>
            <w:lang w:val="en-US"/>
          </w:rPr>
          <w:t>id</w:t>
        </w:r>
        <w:r w:rsidR="00494DCA" w:rsidRPr="00494DCA">
          <w:rPr>
            <w:rStyle w:val="-"/>
            <w:rFonts w:ascii="Arial" w:hAnsi="Arial" w:cs="Arial"/>
            <w:sz w:val="24"/>
            <w:szCs w:val="24"/>
          </w:rPr>
          <w:t>=</w:t>
        </w:r>
        <w:proofErr w:type="spellStart"/>
        <w:r w:rsidR="00494DCA" w:rsidRPr="00494DCA">
          <w:rPr>
            <w:rStyle w:val="-"/>
            <w:rFonts w:ascii="Arial" w:hAnsi="Arial" w:cs="Arial"/>
            <w:sz w:val="24"/>
            <w:szCs w:val="24"/>
            <w:lang w:val="en-US"/>
          </w:rPr>
          <w:t>uWV</w:t>
        </w:r>
        <w:proofErr w:type="spellEnd"/>
        <w:r w:rsidR="00494DCA" w:rsidRPr="00494DCA">
          <w:rPr>
            <w:rStyle w:val="-"/>
            <w:rFonts w:ascii="Arial" w:hAnsi="Arial" w:cs="Arial"/>
            <w:sz w:val="24"/>
            <w:szCs w:val="24"/>
          </w:rPr>
          <w:t>0</w:t>
        </w:r>
        <w:proofErr w:type="spellStart"/>
        <w:r w:rsidR="00494DCA" w:rsidRPr="00494DCA">
          <w:rPr>
            <w:rStyle w:val="-"/>
            <w:rFonts w:ascii="Arial" w:hAnsi="Arial" w:cs="Arial"/>
            <w:sz w:val="24"/>
            <w:szCs w:val="24"/>
            <w:lang w:val="en-US"/>
          </w:rPr>
          <w:t>DwAAQBAJ</w:t>
        </w:r>
        <w:proofErr w:type="spellEnd"/>
        <w:r w:rsidR="00494DCA" w:rsidRPr="00494DCA">
          <w:rPr>
            <w:rStyle w:val="-"/>
            <w:rFonts w:ascii="Arial" w:hAnsi="Arial" w:cs="Arial"/>
            <w:sz w:val="24"/>
            <w:szCs w:val="24"/>
          </w:rPr>
          <w:t>&amp;</w:t>
        </w:r>
        <w:r w:rsidR="00494DCA" w:rsidRPr="00494DCA">
          <w:rPr>
            <w:rStyle w:val="-"/>
            <w:rFonts w:ascii="Arial" w:hAnsi="Arial" w:cs="Arial"/>
            <w:sz w:val="24"/>
            <w:szCs w:val="24"/>
            <w:lang w:val="en-US"/>
          </w:rPr>
          <w:t>oi</w:t>
        </w:r>
        <w:r w:rsidR="00494DCA" w:rsidRPr="00494DCA">
          <w:rPr>
            <w:rStyle w:val="-"/>
            <w:rFonts w:ascii="Arial" w:hAnsi="Arial" w:cs="Arial"/>
            <w:sz w:val="24"/>
            <w:szCs w:val="24"/>
          </w:rPr>
          <w:t>=</w:t>
        </w:r>
        <w:proofErr w:type="spellStart"/>
        <w:r w:rsidR="00494DCA" w:rsidRPr="00494DCA">
          <w:rPr>
            <w:rStyle w:val="-"/>
            <w:rFonts w:ascii="Arial" w:hAnsi="Arial" w:cs="Arial"/>
            <w:sz w:val="24"/>
            <w:szCs w:val="24"/>
            <w:lang w:val="en-US"/>
          </w:rPr>
          <w:t>fnd</w:t>
        </w:r>
        <w:proofErr w:type="spellEnd"/>
        <w:r w:rsidR="00494DCA" w:rsidRPr="00494DCA">
          <w:rPr>
            <w:rStyle w:val="-"/>
            <w:rFonts w:ascii="Arial" w:hAnsi="Arial" w:cs="Arial"/>
            <w:sz w:val="24"/>
            <w:szCs w:val="24"/>
          </w:rPr>
          <w:t>&amp;</w:t>
        </w:r>
        <w:proofErr w:type="spellStart"/>
        <w:r w:rsidR="00494DCA" w:rsidRPr="00494DCA">
          <w:rPr>
            <w:rStyle w:val="-"/>
            <w:rFonts w:ascii="Arial" w:hAnsi="Arial" w:cs="Arial"/>
            <w:sz w:val="24"/>
            <w:szCs w:val="24"/>
            <w:lang w:val="en-US"/>
          </w:rPr>
          <w:t>pg</w:t>
        </w:r>
        <w:proofErr w:type="spellEnd"/>
        <w:r w:rsidR="00494DCA" w:rsidRPr="00494DCA">
          <w:rPr>
            <w:rStyle w:val="-"/>
            <w:rFonts w:ascii="Arial" w:hAnsi="Arial" w:cs="Arial"/>
            <w:sz w:val="24"/>
            <w:szCs w:val="24"/>
          </w:rPr>
          <w:t>=</w:t>
        </w:r>
        <w:r w:rsidR="00494DCA" w:rsidRPr="00494DCA">
          <w:rPr>
            <w:rStyle w:val="-"/>
            <w:rFonts w:ascii="Arial" w:hAnsi="Arial" w:cs="Arial"/>
            <w:sz w:val="24"/>
            <w:szCs w:val="24"/>
            <w:lang w:val="en-US"/>
          </w:rPr>
          <w:t>PR</w:t>
        </w:r>
        <w:r w:rsidR="00494DCA" w:rsidRPr="00494DCA">
          <w:rPr>
            <w:rStyle w:val="-"/>
            <w:rFonts w:ascii="Arial" w:hAnsi="Arial" w:cs="Arial"/>
            <w:sz w:val="24"/>
            <w:szCs w:val="24"/>
          </w:rPr>
          <w:t>7&amp;</w:t>
        </w:r>
        <w:proofErr w:type="spellStart"/>
        <w:r w:rsidR="00494DCA" w:rsidRPr="00494DCA">
          <w:rPr>
            <w:rStyle w:val="-"/>
            <w:rFonts w:ascii="Arial" w:hAnsi="Arial" w:cs="Arial"/>
            <w:sz w:val="24"/>
            <w:szCs w:val="24"/>
            <w:lang w:val="en-US"/>
          </w:rPr>
          <w:t>dq</w:t>
        </w:r>
        <w:proofErr w:type="spellEnd"/>
        <w:r w:rsidR="00494DCA" w:rsidRPr="00494DCA">
          <w:rPr>
            <w:rStyle w:val="-"/>
            <w:rFonts w:ascii="Arial" w:hAnsi="Arial" w:cs="Arial"/>
            <w:sz w:val="24"/>
            <w:szCs w:val="24"/>
          </w:rPr>
          <w:t>=</w:t>
        </w:r>
        <w:r w:rsidR="00494DCA" w:rsidRPr="00494DCA">
          <w:rPr>
            <w:rStyle w:val="-"/>
            <w:rFonts w:ascii="Arial" w:hAnsi="Arial" w:cs="Arial"/>
            <w:sz w:val="24"/>
            <w:szCs w:val="24"/>
            <w:lang w:val="en-US"/>
          </w:rPr>
          <w:t>reinforcement</w:t>
        </w:r>
        <w:r w:rsidR="00494DCA" w:rsidRPr="00494DCA">
          <w:rPr>
            <w:rStyle w:val="-"/>
            <w:rFonts w:ascii="Arial" w:hAnsi="Arial" w:cs="Arial"/>
            <w:sz w:val="24"/>
            <w:szCs w:val="24"/>
          </w:rPr>
          <w:t>+</w:t>
        </w:r>
        <w:r w:rsidR="00494DCA" w:rsidRPr="00494DCA">
          <w:rPr>
            <w:rStyle w:val="-"/>
            <w:rFonts w:ascii="Arial" w:hAnsi="Arial" w:cs="Arial"/>
            <w:sz w:val="24"/>
            <w:szCs w:val="24"/>
            <w:lang w:val="en-US"/>
          </w:rPr>
          <w:t>learning</w:t>
        </w:r>
        <w:r w:rsidR="00494DCA" w:rsidRPr="00494DCA">
          <w:rPr>
            <w:rStyle w:val="-"/>
            <w:rFonts w:ascii="Arial" w:hAnsi="Arial" w:cs="Arial"/>
            <w:sz w:val="24"/>
            <w:szCs w:val="24"/>
          </w:rPr>
          <w:t>&amp;</w:t>
        </w:r>
        <w:proofErr w:type="spellStart"/>
        <w:r w:rsidR="00494DCA" w:rsidRPr="00494DCA">
          <w:rPr>
            <w:rStyle w:val="-"/>
            <w:rFonts w:ascii="Arial" w:hAnsi="Arial" w:cs="Arial"/>
            <w:sz w:val="24"/>
            <w:szCs w:val="24"/>
            <w:lang w:val="en-US"/>
          </w:rPr>
          <w:t>ots</w:t>
        </w:r>
        <w:proofErr w:type="spellEnd"/>
        <w:r w:rsidR="00494DCA" w:rsidRPr="00494DCA">
          <w:rPr>
            <w:rStyle w:val="-"/>
            <w:rFonts w:ascii="Arial" w:hAnsi="Arial" w:cs="Arial"/>
            <w:sz w:val="24"/>
            <w:szCs w:val="24"/>
          </w:rPr>
          <w:t>=</w:t>
        </w:r>
        <w:proofErr w:type="spellStart"/>
        <w:r w:rsidR="00494DCA" w:rsidRPr="00494DCA">
          <w:rPr>
            <w:rStyle w:val="-"/>
            <w:rFonts w:ascii="Arial" w:hAnsi="Arial" w:cs="Arial"/>
            <w:sz w:val="24"/>
            <w:szCs w:val="24"/>
            <w:lang w:val="en-US"/>
          </w:rPr>
          <w:t>mirJr</w:t>
        </w:r>
        <w:proofErr w:type="spellEnd"/>
        <w:r w:rsidR="00494DCA" w:rsidRPr="00494DCA">
          <w:rPr>
            <w:rStyle w:val="-"/>
            <w:rFonts w:ascii="Arial" w:hAnsi="Arial" w:cs="Arial"/>
            <w:sz w:val="24"/>
            <w:szCs w:val="24"/>
          </w:rPr>
          <w:t>5</w:t>
        </w:r>
        <w:proofErr w:type="spellStart"/>
        <w:r w:rsidR="00494DCA" w:rsidRPr="00494DCA">
          <w:rPr>
            <w:rStyle w:val="-"/>
            <w:rFonts w:ascii="Arial" w:hAnsi="Arial" w:cs="Arial"/>
            <w:sz w:val="24"/>
            <w:szCs w:val="24"/>
            <w:lang w:val="en-US"/>
          </w:rPr>
          <w:t>WXn</w:t>
        </w:r>
        <w:proofErr w:type="spellEnd"/>
        <w:r w:rsidR="00494DCA" w:rsidRPr="00494DCA">
          <w:rPr>
            <w:rStyle w:val="-"/>
            <w:rFonts w:ascii="Arial" w:hAnsi="Arial" w:cs="Arial"/>
            <w:sz w:val="24"/>
            <w:szCs w:val="24"/>
          </w:rPr>
          <w:t>9&amp;</w:t>
        </w:r>
        <w:r w:rsidR="00494DCA" w:rsidRPr="00494DCA">
          <w:rPr>
            <w:rStyle w:val="-"/>
            <w:rFonts w:ascii="Arial" w:hAnsi="Arial" w:cs="Arial"/>
            <w:sz w:val="24"/>
            <w:szCs w:val="24"/>
            <w:lang w:val="en-US"/>
          </w:rPr>
          <w:t>sig</w:t>
        </w:r>
        <w:r w:rsidR="00494DCA" w:rsidRPr="00494DCA">
          <w:rPr>
            <w:rStyle w:val="-"/>
            <w:rFonts w:ascii="Arial" w:hAnsi="Arial" w:cs="Arial"/>
            <w:sz w:val="24"/>
            <w:szCs w:val="24"/>
          </w:rPr>
          <w:t>=</w:t>
        </w:r>
        <w:proofErr w:type="spellStart"/>
        <w:r w:rsidR="00494DCA" w:rsidRPr="00494DCA">
          <w:rPr>
            <w:rStyle w:val="-"/>
            <w:rFonts w:ascii="Arial" w:hAnsi="Arial" w:cs="Arial"/>
            <w:sz w:val="24"/>
            <w:szCs w:val="24"/>
            <w:lang w:val="en-US"/>
          </w:rPr>
          <w:t>dCh</w:t>
        </w:r>
        <w:proofErr w:type="spellEnd"/>
        <w:r w:rsidR="00494DCA" w:rsidRPr="00494DCA">
          <w:rPr>
            <w:rStyle w:val="-"/>
            <w:rFonts w:ascii="Arial" w:hAnsi="Arial" w:cs="Arial"/>
            <w:sz w:val="24"/>
            <w:szCs w:val="24"/>
          </w:rPr>
          <w:t>45</w:t>
        </w:r>
        <w:proofErr w:type="spellStart"/>
        <w:r w:rsidR="00494DCA" w:rsidRPr="00494DCA">
          <w:rPr>
            <w:rStyle w:val="-"/>
            <w:rFonts w:ascii="Arial" w:hAnsi="Arial" w:cs="Arial"/>
            <w:sz w:val="24"/>
            <w:szCs w:val="24"/>
            <w:lang w:val="en-US"/>
          </w:rPr>
          <w:t>EmGud</w:t>
        </w:r>
        <w:proofErr w:type="spellEnd"/>
        <w:r w:rsidR="00494DCA" w:rsidRPr="00494DCA">
          <w:rPr>
            <w:rStyle w:val="-"/>
            <w:rFonts w:ascii="Arial" w:hAnsi="Arial" w:cs="Arial"/>
            <w:sz w:val="24"/>
            <w:szCs w:val="24"/>
          </w:rPr>
          <w:t>9</w:t>
        </w:r>
        <w:proofErr w:type="spellStart"/>
        <w:r w:rsidR="00494DCA" w:rsidRPr="00494DCA">
          <w:rPr>
            <w:rStyle w:val="-"/>
            <w:rFonts w:ascii="Arial" w:hAnsi="Arial" w:cs="Arial"/>
            <w:sz w:val="24"/>
            <w:szCs w:val="24"/>
            <w:lang w:val="en-US"/>
          </w:rPr>
          <w:t>DcSSotNLk</w:t>
        </w:r>
        <w:proofErr w:type="spellEnd"/>
        <w:r w:rsidR="00494DCA" w:rsidRPr="00494DCA">
          <w:rPr>
            <w:rStyle w:val="-"/>
            <w:rFonts w:ascii="Arial" w:hAnsi="Arial" w:cs="Arial"/>
            <w:sz w:val="24"/>
            <w:szCs w:val="24"/>
          </w:rPr>
          <w:t>5</w:t>
        </w:r>
        <w:proofErr w:type="spellStart"/>
        <w:r w:rsidR="00494DCA" w:rsidRPr="00494DCA">
          <w:rPr>
            <w:rStyle w:val="-"/>
            <w:rFonts w:ascii="Arial" w:hAnsi="Arial" w:cs="Arial"/>
            <w:sz w:val="24"/>
            <w:szCs w:val="24"/>
            <w:lang w:val="en-US"/>
          </w:rPr>
          <w:t>yKNg</w:t>
        </w:r>
        <w:proofErr w:type="spellEnd"/>
        <w:r w:rsidR="00494DCA" w:rsidRPr="00494DCA">
          <w:rPr>
            <w:rStyle w:val="-"/>
            <w:rFonts w:ascii="Arial" w:hAnsi="Arial" w:cs="Arial"/>
            <w:sz w:val="24"/>
            <w:szCs w:val="24"/>
          </w:rPr>
          <w:t>5</w:t>
        </w:r>
        <w:r w:rsidR="00494DCA" w:rsidRPr="00494DCA">
          <w:rPr>
            <w:rStyle w:val="-"/>
            <w:rFonts w:ascii="Arial" w:hAnsi="Arial" w:cs="Arial"/>
            <w:sz w:val="24"/>
            <w:szCs w:val="24"/>
            <w:lang w:val="en-US"/>
          </w:rPr>
          <w:t>M</w:t>
        </w:r>
        <w:r w:rsidR="00494DCA" w:rsidRPr="00494DCA">
          <w:rPr>
            <w:rStyle w:val="-"/>
            <w:rFonts w:ascii="Arial" w:hAnsi="Arial" w:cs="Arial"/>
            <w:sz w:val="24"/>
            <w:szCs w:val="24"/>
          </w:rPr>
          <w:t>&amp;</w:t>
        </w:r>
        <w:proofErr w:type="spellStart"/>
        <w:r w:rsidR="00494DCA" w:rsidRPr="00494DCA">
          <w:rPr>
            <w:rStyle w:val="-"/>
            <w:rFonts w:ascii="Arial" w:hAnsi="Arial" w:cs="Arial"/>
            <w:sz w:val="24"/>
            <w:szCs w:val="24"/>
            <w:lang w:val="en-US"/>
          </w:rPr>
          <w:t>redir</w:t>
        </w:r>
        <w:proofErr w:type="spellEnd"/>
        <w:r w:rsidR="00494DCA" w:rsidRPr="00494DCA">
          <w:rPr>
            <w:rStyle w:val="-"/>
            <w:rFonts w:ascii="Arial" w:hAnsi="Arial" w:cs="Arial"/>
            <w:sz w:val="24"/>
            <w:szCs w:val="24"/>
          </w:rPr>
          <w:t>_</w:t>
        </w:r>
        <w:r w:rsidR="00494DCA" w:rsidRPr="00494DCA">
          <w:rPr>
            <w:rStyle w:val="-"/>
            <w:rFonts w:ascii="Arial" w:hAnsi="Arial" w:cs="Arial"/>
            <w:sz w:val="24"/>
            <w:szCs w:val="24"/>
            <w:lang w:val="en-US"/>
          </w:rPr>
          <w:t>esc</w:t>
        </w:r>
        <w:r w:rsidR="00494DCA" w:rsidRPr="00494DCA">
          <w:rPr>
            <w:rStyle w:val="-"/>
            <w:rFonts w:ascii="Arial" w:hAnsi="Arial" w:cs="Arial"/>
            <w:sz w:val="24"/>
            <w:szCs w:val="24"/>
          </w:rPr>
          <w:t>=</w:t>
        </w:r>
        <w:r w:rsidR="00494DCA" w:rsidRPr="00494DCA">
          <w:rPr>
            <w:rStyle w:val="-"/>
            <w:rFonts w:ascii="Arial" w:hAnsi="Arial" w:cs="Arial"/>
            <w:sz w:val="24"/>
            <w:szCs w:val="24"/>
            <w:lang w:val="en-US"/>
          </w:rPr>
          <w:t>y</w:t>
        </w:r>
        <w:r w:rsidR="00494DCA" w:rsidRPr="00494DCA">
          <w:rPr>
            <w:rStyle w:val="-"/>
            <w:rFonts w:ascii="Arial" w:hAnsi="Arial" w:cs="Arial"/>
            <w:sz w:val="24"/>
            <w:szCs w:val="24"/>
          </w:rPr>
          <w:t>#</w:t>
        </w:r>
        <w:r w:rsidR="00494DCA" w:rsidRPr="00494DCA">
          <w:rPr>
            <w:rStyle w:val="-"/>
            <w:rFonts w:ascii="Arial" w:hAnsi="Arial" w:cs="Arial"/>
            <w:sz w:val="24"/>
            <w:szCs w:val="24"/>
            <w:lang w:val="en-US"/>
          </w:rPr>
          <w:t>v</w:t>
        </w:r>
        <w:r w:rsidR="00494DCA" w:rsidRPr="00494DCA">
          <w:rPr>
            <w:rStyle w:val="-"/>
            <w:rFonts w:ascii="Arial" w:hAnsi="Arial" w:cs="Arial"/>
            <w:sz w:val="24"/>
            <w:szCs w:val="24"/>
          </w:rPr>
          <w:t>=</w:t>
        </w:r>
        <w:proofErr w:type="spellStart"/>
        <w:r w:rsidR="00494DCA" w:rsidRPr="00494DCA">
          <w:rPr>
            <w:rStyle w:val="-"/>
            <w:rFonts w:ascii="Arial" w:hAnsi="Arial" w:cs="Arial"/>
            <w:sz w:val="24"/>
            <w:szCs w:val="24"/>
            <w:lang w:val="en-US"/>
          </w:rPr>
          <w:t>onepage</w:t>
        </w:r>
        <w:proofErr w:type="spellEnd"/>
        <w:r w:rsidR="00494DCA" w:rsidRPr="00494DCA">
          <w:rPr>
            <w:rStyle w:val="-"/>
            <w:rFonts w:ascii="Arial" w:hAnsi="Arial" w:cs="Arial"/>
            <w:sz w:val="24"/>
            <w:szCs w:val="24"/>
          </w:rPr>
          <w:t>&amp;</w:t>
        </w:r>
        <w:r w:rsidR="00494DCA" w:rsidRPr="00494DCA">
          <w:rPr>
            <w:rStyle w:val="-"/>
            <w:rFonts w:ascii="Arial" w:hAnsi="Arial" w:cs="Arial"/>
            <w:sz w:val="24"/>
            <w:szCs w:val="24"/>
            <w:lang w:val="en-US"/>
          </w:rPr>
          <w:t>q</w:t>
        </w:r>
        <w:r w:rsidR="00494DCA" w:rsidRPr="00494DCA">
          <w:rPr>
            <w:rStyle w:val="-"/>
            <w:rFonts w:ascii="Arial" w:hAnsi="Arial" w:cs="Arial"/>
            <w:sz w:val="24"/>
            <w:szCs w:val="24"/>
          </w:rPr>
          <w:t>=</w:t>
        </w:r>
        <w:r w:rsidR="00494DCA" w:rsidRPr="00494DCA">
          <w:rPr>
            <w:rStyle w:val="-"/>
            <w:rFonts w:ascii="Arial" w:hAnsi="Arial" w:cs="Arial"/>
            <w:sz w:val="24"/>
            <w:szCs w:val="24"/>
            <w:lang w:val="en-US"/>
          </w:rPr>
          <w:t>reinforcement</w:t>
        </w:r>
        <w:r w:rsidR="00494DCA" w:rsidRPr="00494DCA">
          <w:rPr>
            <w:rStyle w:val="-"/>
            <w:rFonts w:ascii="Arial" w:hAnsi="Arial" w:cs="Arial"/>
            <w:sz w:val="24"/>
            <w:szCs w:val="24"/>
          </w:rPr>
          <w:t>%20</w:t>
        </w:r>
        <w:r w:rsidR="00494DCA" w:rsidRPr="00494DCA">
          <w:rPr>
            <w:rStyle w:val="-"/>
            <w:rFonts w:ascii="Arial" w:hAnsi="Arial" w:cs="Arial"/>
            <w:sz w:val="24"/>
            <w:szCs w:val="24"/>
            <w:lang w:val="en-US"/>
          </w:rPr>
          <w:t>learning</w:t>
        </w:r>
        <w:r w:rsidR="00494DCA" w:rsidRPr="00494DCA">
          <w:rPr>
            <w:rStyle w:val="-"/>
            <w:rFonts w:ascii="Arial" w:hAnsi="Arial" w:cs="Arial"/>
            <w:sz w:val="24"/>
            <w:szCs w:val="24"/>
          </w:rPr>
          <w:t>&amp;</w:t>
        </w:r>
        <w:r w:rsidR="00494DCA" w:rsidRPr="00494DCA">
          <w:rPr>
            <w:rStyle w:val="-"/>
            <w:rFonts w:ascii="Arial" w:hAnsi="Arial" w:cs="Arial"/>
            <w:sz w:val="24"/>
            <w:szCs w:val="24"/>
            <w:lang w:val="en-US"/>
          </w:rPr>
          <w:t>f</w:t>
        </w:r>
        <w:r w:rsidR="00494DCA" w:rsidRPr="00494DCA">
          <w:rPr>
            <w:rStyle w:val="-"/>
            <w:rFonts w:ascii="Arial" w:hAnsi="Arial" w:cs="Arial"/>
            <w:sz w:val="24"/>
            <w:szCs w:val="24"/>
          </w:rPr>
          <w:t>=</w:t>
        </w:r>
        <w:r w:rsidR="00494DCA" w:rsidRPr="00494DCA">
          <w:rPr>
            <w:rStyle w:val="-"/>
            <w:rFonts w:ascii="Arial" w:hAnsi="Arial" w:cs="Arial"/>
            <w:sz w:val="24"/>
            <w:szCs w:val="24"/>
            <w:lang w:val="en-US"/>
          </w:rPr>
          <w:t>false</w:t>
        </w:r>
      </w:hyperlink>
      <w:r w:rsidR="00494DCA" w:rsidRPr="00494DCA">
        <w:rPr>
          <w:rFonts w:ascii="Arial" w:hAnsi="Arial" w:cs="Arial"/>
          <w:sz w:val="24"/>
          <w:szCs w:val="24"/>
        </w:rPr>
        <w:t xml:space="preserve"> (σελίδα 1 - 4)</w:t>
      </w: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67350C" w:rsidRDefault="00F86DBA" w:rsidP="00F86DBA">
      <w:pPr>
        <w:pStyle w:val="1"/>
        <w:jc w:val="center"/>
        <w:rPr>
          <w:rFonts w:ascii="Arial" w:hAnsi="Arial" w:cs="Arial"/>
          <w:b/>
          <w:bCs/>
          <w:sz w:val="28"/>
          <w:szCs w:val="28"/>
          <w:highlight w:val="red"/>
        </w:rPr>
      </w:pPr>
      <w:bookmarkStart w:id="4853" w:name="_Toc96683898"/>
      <w:r w:rsidRPr="0067350C">
        <w:rPr>
          <w:rFonts w:ascii="Arial" w:hAnsi="Arial" w:cs="Arial"/>
          <w:b/>
          <w:bCs/>
          <w:color w:val="auto"/>
          <w:sz w:val="28"/>
          <w:szCs w:val="28"/>
          <w:highlight w:val="red"/>
        </w:rPr>
        <w:t xml:space="preserve">ΥΛΟΠΟΙΗΣΗ </w:t>
      </w:r>
      <w:r w:rsidR="006336B8" w:rsidRPr="0067350C">
        <w:rPr>
          <w:rFonts w:ascii="Arial" w:hAnsi="Arial" w:cs="Arial"/>
          <w:b/>
          <w:bCs/>
          <w:color w:val="auto"/>
          <w:sz w:val="28"/>
          <w:szCs w:val="28"/>
          <w:highlight w:val="red"/>
        </w:rPr>
        <w:t>ΛΟΓΙΣΜΙΚΟΥ</w:t>
      </w:r>
      <w:bookmarkEnd w:id="4853"/>
    </w:p>
    <w:p w14:paraId="6349BE6A" w14:textId="77777777" w:rsidR="00F86DBA" w:rsidRPr="0067350C" w:rsidRDefault="00F86DBA" w:rsidP="00F86DBA">
      <w:pPr>
        <w:pStyle w:val="Default"/>
        <w:spacing w:line="360" w:lineRule="auto"/>
        <w:ind w:firstLine="227"/>
        <w:jc w:val="both"/>
        <w:rPr>
          <w:highlight w:val="red"/>
        </w:rPr>
      </w:pPr>
    </w:p>
    <w:p w14:paraId="1F1AD827" w14:textId="77777777" w:rsidR="00F86DBA" w:rsidRPr="0067350C" w:rsidRDefault="00003436" w:rsidP="00F86DBA">
      <w:pPr>
        <w:pStyle w:val="2"/>
        <w:rPr>
          <w:rFonts w:ascii="Arial" w:hAnsi="Arial" w:cs="Arial"/>
          <w:sz w:val="24"/>
          <w:szCs w:val="24"/>
          <w:highlight w:val="red"/>
          <w:lang w:val="el-GR"/>
        </w:rPr>
      </w:pPr>
      <w:bookmarkStart w:id="4854" w:name="_Toc96683899"/>
      <w:r w:rsidRPr="0067350C">
        <w:rPr>
          <w:rFonts w:ascii="Arial" w:hAnsi="Arial" w:cs="Arial"/>
          <w:sz w:val="24"/>
          <w:szCs w:val="24"/>
          <w:highlight w:val="red"/>
          <w:lang w:val="el-GR"/>
        </w:rPr>
        <w:t>4</w:t>
      </w:r>
      <w:r w:rsidR="00F86DBA" w:rsidRPr="0067350C">
        <w:rPr>
          <w:rFonts w:ascii="Arial" w:hAnsi="Arial" w:cs="Arial"/>
          <w:sz w:val="24"/>
          <w:szCs w:val="24"/>
          <w:highlight w:val="red"/>
          <w:lang w:val="el-GR"/>
        </w:rPr>
        <w:t xml:space="preserve">.1 </w:t>
      </w:r>
      <w:r w:rsidR="00DF1E1F" w:rsidRPr="0067350C">
        <w:rPr>
          <w:rFonts w:ascii="Arial" w:hAnsi="Arial" w:cs="Arial"/>
          <w:sz w:val="24"/>
          <w:szCs w:val="24"/>
          <w:highlight w:val="red"/>
          <w:lang w:val="el-GR"/>
        </w:rPr>
        <w:t>Τεχνολογίες που χρησιμοποιήθηκαν</w:t>
      </w:r>
      <w:bookmarkEnd w:id="4854"/>
      <w:r w:rsidR="00DF1E1F" w:rsidRPr="0067350C">
        <w:rPr>
          <w:rFonts w:ascii="Arial" w:hAnsi="Arial" w:cs="Arial"/>
          <w:sz w:val="24"/>
          <w:szCs w:val="24"/>
          <w:highlight w:val="red"/>
          <w:lang w:val="el-GR"/>
        </w:rPr>
        <w:t xml:space="preserve"> </w:t>
      </w:r>
    </w:p>
    <w:p w14:paraId="74EA6C46" w14:textId="4BD841FD" w:rsidR="00673E5D" w:rsidRPr="0067350C" w:rsidRDefault="00F143EF" w:rsidP="00E22B55">
      <w:pPr>
        <w:spacing w:after="0" w:line="360" w:lineRule="auto"/>
        <w:rPr>
          <w:rFonts w:ascii="Arial" w:hAnsi="Arial" w:cs="Arial"/>
          <w:sz w:val="24"/>
          <w:szCs w:val="24"/>
          <w:highlight w:val="red"/>
        </w:rPr>
      </w:pPr>
      <w:hyperlink r:id="rId30" w:history="1">
        <w:r w:rsidR="00673E5D" w:rsidRPr="0067350C">
          <w:rPr>
            <w:rStyle w:val="-"/>
            <w:rFonts w:ascii="Arial" w:hAnsi="Arial" w:cs="Arial"/>
            <w:sz w:val="24"/>
            <w:szCs w:val="24"/>
            <w:highlight w:val="red"/>
          </w:rPr>
          <w:t>https://www.infoq.com/articles/human-pose-estimation-ai-powered-fitness-apps/</w:t>
        </w:r>
      </w:hyperlink>
      <w:r w:rsidR="00673E5D" w:rsidRPr="0067350C">
        <w:rPr>
          <w:rFonts w:ascii="Arial" w:hAnsi="Arial" w:cs="Arial"/>
          <w:sz w:val="24"/>
          <w:szCs w:val="24"/>
          <w:highlight w:val="red"/>
        </w:rPr>
        <w:t xml:space="preserve"> </w:t>
      </w:r>
    </w:p>
    <w:p w14:paraId="0B756FDB" w14:textId="42A6ACCF" w:rsidR="00F86DBA" w:rsidRPr="0067350C" w:rsidRDefault="00F143EF" w:rsidP="00E22B55">
      <w:pPr>
        <w:spacing w:after="0" w:line="360" w:lineRule="auto"/>
        <w:rPr>
          <w:rFonts w:ascii="Arial" w:hAnsi="Arial" w:cs="Arial"/>
          <w:sz w:val="24"/>
          <w:szCs w:val="24"/>
          <w:highlight w:val="red"/>
        </w:rPr>
      </w:pPr>
      <w:hyperlink r:id="rId31" w:history="1">
        <w:r w:rsidR="00673E5D" w:rsidRPr="0067350C">
          <w:rPr>
            <w:rStyle w:val="-"/>
            <w:rFonts w:ascii="Arial" w:hAnsi="Arial" w:cs="Arial"/>
            <w:sz w:val="24"/>
            <w:szCs w:val="24"/>
            <w:highlight w:val="red"/>
          </w:rPr>
          <w:t>https://www.unite.ai/ai-pose-estimation-in-fitness-application/</w:t>
        </w:r>
      </w:hyperlink>
      <w:r w:rsidR="00875582" w:rsidRPr="0067350C">
        <w:rPr>
          <w:rFonts w:ascii="Arial" w:hAnsi="Arial" w:cs="Arial"/>
          <w:sz w:val="24"/>
          <w:szCs w:val="24"/>
          <w:highlight w:val="red"/>
        </w:rPr>
        <w:t xml:space="preserve"> </w:t>
      </w:r>
    </w:p>
    <w:p w14:paraId="5E6B9946" w14:textId="326DB001" w:rsidR="00875582" w:rsidRPr="0067350C" w:rsidRDefault="00F143EF" w:rsidP="00E22B55">
      <w:pPr>
        <w:spacing w:after="0" w:line="360" w:lineRule="auto"/>
        <w:rPr>
          <w:rFonts w:ascii="Arial" w:hAnsi="Arial" w:cs="Arial"/>
          <w:sz w:val="24"/>
          <w:szCs w:val="24"/>
          <w:highlight w:val="red"/>
        </w:rPr>
      </w:pPr>
      <w:hyperlink r:id="rId32" w:history="1">
        <w:r w:rsidR="00B845A1" w:rsidRPr="0067350C">
          <w:rPr>
            <w:rStyle w:val="-"/>
            <w:rFonts w:ascii="Arial" w:hAnsi="Arial" w:cs="Arial"/>
            <w:sz w:val="24"/>
            <w:szCs w:val="24"/>
            <w:highlight w:val="red"/>
          </w:rPr>
          <w:t>https://mobidev.biz/blog/human-pose-estimation-ai-personal-fitness-coach</w:t>
        </w:r>
      </w:hyperlink>
      <w:r w:rsidR="00B845A1" w:rsidRPr="0067350C">
        <w:rPr>
          <w:rFonts w:ascii="Arial" w:hAnsi="Arial" w:cs="Arial"/>
          <w:sz w:val="24"/>
          <w:szCs w:val="24"/>
          <w:highlight w:val="red"/>
        </w:rPr>
        <w:t xml:space="preserve"> </w:t>
      </w:r>
    </w:p>
    <w:p w14:paraId="3D99B8AB" w14:textId="3688102A" w:rsidR="00F86DBA" w:rsidRPr="0067350C" w:rsidRDefault="00F86DBA" w:rsidP="00E22B55">
      <w:pPr>
        <w:spacing w:after="0" w:line="360" w:lineRule="auto"/>
        <w:rPr>
          <w:rFonts w:ascii="Arial" w:hAnsi="Arial" w:cs="Arial"/>
          <w:sz w:val="24"/>
          <w:szCs w:val="24"/>
          <w:highlight w:val="red"/>
        </w:rPr>
      </w:pPr>
    </w:p>
    <w:p w14:paraId="1CE0F9AC" w14:textId="7DD6E9DD" w:rsidR="00003436" w:rsidRPr="0067350C" w:rsidRDefault="00003436" w:rsidP="00E22B55">
      <w:pPr>
        <w:spacing w:after="0" w:line="360" w:lineRule="auto"/>
        <w:rPr>
          <w:rFonts w:ascii="Arial" w:hAnsi="Arial" w:cs="Arial"/>
          <w:sz w:val="24"/>
          <w:szCs w:val="24"/>
          <w:highlight w:val="red"/>
        </w:rPr>
      </w:pPr>
    </w:p>
    <w:p w14:paraId="1062149B" w14:textId="1D0B6CE4" w:rsidR="00003436" w:rsidRPr="0067350C" w:rsidRDefault="00003436" w:rsidP="00003436">
      <w:pPr>
        <w:pStyle w:val="2"/>
        <w:rPr>
          <w:rFonts w:ascii="Arial" w:hAnsi="Arial" w:cs="Arial"/>
          <w:sz w:val="24"/>
          <w:szCs w:val="24"/>
          <w:highlight w:val="red"/>
          <w:lang w:val="el-GR"/>
        </w:rPr>
      </w:pPr>
      <w:bookmarkStart w:id="4855" w:name="_Toc96683900"/>
      <w:r w:rsidRPr="0067350C">
        <w:rPr>
          <w:rFonts w:ascii="Arial" w:hAnsi="Arial" w:cs="Arial"/>
          <w:sz w:val="24"/>
          <w:szCs w:val="24"/>
          <w:highlight w:val="red"/>
          <w:lang w:val="el-GR"/>
        </w:rPr>
        <w:t xml:space="preserve">4.2 </w:t>
      </w:r>
      <w:r w:rsidR="00DF1E1F" w:rsidRPr="0067350C">
        <w:rPr>
          <w:rFonts w:ascii="Arial" w:hAnsi="Arial" w:cs="Arial"/>
          <w:sz w:val="24"/>
          <w:szCs w:val="24"/>
          <w:highlight w:val="red"/>
          <w:lang w:val="el-GR"/>
        </w:rPr>
        <w:t xml:space="preserve">Παρουσίαση </w:t>
      </w:r>
      <w:r w:rsidR="00CB478E" w:rsidRPr="0067350C">
        <w:rPr>
          <w:rFonts w:ascii="Arial" w:hAnsi="Arial" w:cs="Arial"/>
          <w:sz w:val="24"/>
          <w:szCs w:val="24"/>
          <w:highlight w:val="red"/>
          <w:lang w:val="el-GR"/>
        </w:rPr>
        <w:t xml:space="preserve">του </w:t>
      </w:r>
      <w:bookmarkStart w:id="4856" w:name="_GoBack"/>
      <w:r w:rsidR="00CB478E" w:rsidRPr="0067350C">
        <w:rPr>
          <w:rFonts w:ascii="Arial" w:hAnsi="Arial" w:cs="Arial"/>
          <w:sz w:val="24"/>
          <w:szCs w:val="24"/>
          <w:highlight w:val="red"/>
          <w:lang w:val="el-GR"/>
        </w:rPr>
        <w:t>λογισμικού</w:t>
      </w:r>
      <w:bookmarkEnd w:id="4856"/>
      <w:r w:rsidR="00CB478E" w:rsidRPr="0067350C">
        <w:rPr>
          <w:rFonts w:ascii="Arial" w:hAnsi="Arial" w:cs="Arial"/>
          <w:sz w:val="24"/>
          <w:szCs w:val="24"/>
          <w:highlight w:val="red"/>
          <w:lang w:val="el-GR"/>
        </w:rPr>
        <w:t xml:space="preserve"> </w:t>
      </w:r>
      <w:r w:rsidR="00DF1E1F" w:rsidRPr="0067350C">
        <w:rPr>
          <w:rFonts w:ascii="Arial" w:hAnsi="Arial" w:cs="Arial"/>
          <w:sz w:val="24"/>
          <w:szCs w:val="24"/>
          <w:highlight w:val="red"/>
          <w:lang w:val="el-GR"/>
        </w:rPr>
        <w:t xml:space="preserve">και </w:t>
      </w:r>
      <w:r w:rsidR="00CB478E" w:rsidRPr="0067350C">
        <w:rPr>
          <w:rFonts w:ascii="Arial" w:hAnsi="Arial" w:cs="Arial"/>
          <w:sz w:val="24"/>
          <w:szCs w:val="24"/>
          <w:highlight w:val="red"/>
          <w:lang w:val="el-GR"/>
        </w:rPr>
        <w:t xml:space="preserve">των </w:t>
      </w:r>
      <w:r w:rsidR="00DF1E1F" w:rsidRPr="0067350C">
        <w:rPr>
          <w:rFonts w:ascii="Arial" w:hAnsi="Arial" w:cs="Arial"/>
          <w:sz w:val="24"/>
          <w:szCs w:val="24"/>
          <w:highlight w:val="red"/>
          <w:lang w:val="el-GR"/>
        </w:rPr>
        <w:t>αποτελεσμάτων</w:t>
      </w:r>
      <w:r w:rsidR="00CB478E" w:rsidRPr="0067350C">
        <w:rPr>
          <w:rFonts w:ascii="Arial" w:hAnsi="Arial" w:cs="Arial"/>
          <w:sz w:val="24"/>
          <w:szCs w:val="24"/>
          <w:highlight w:val="red"/>
          <w:lang w:val="el-GR"/>
        </w:rPr>
        <w:t xml:space="preserve"> του</w:t>
      </w:r>
      <w:bookmarkEnd w:id="4855"/>
    </w:p>
    <w:p w14:paraId="38D6ADD5" w14:textId="2C3F8293" w:rsidR="00003436" w:rsidRPr="0067350C" w:rsidRDefault="00003436" w:rsidP="00E22B55">
      <w:pPr>
        <w:spacing w:after="0" w:line="360" w:lineRule="auto"/>
        <w:rPr>
          <w:rFonts w:ascii="Arial" w:hAnsi="Arial" w:cs="Arial"/>
          <w:sz w:val="24"/>
          <w:szCs w:val="24"/>
          <w:highlight w:val="red"/>
        </w:rPr>
      </w:pPr>
    </w:p>
    <w:p w14:paraId="1B811806" w14:textId="49B4B787" w:rsidR="00DF1E1F" w:rsidRPr="0067350C" w:rsidRDefault="00DF1E1F" w:rsidP="00E22B55">
      <w:pPr>
        <w:spacing w:after="0" w:line="360" w:lineRule="auto"/>
        <w:rPr>
          <w:rFonts w:ascii="Arial" w:hAnsi="Arial" w:cs="Arial"/>
          <w:sz w:val="24"/>
          <w:szCs w:val="24"/>
          <w:highlight w:val="red"/>
        </w:rPr>
      </w:pPr>
    </w:p>
    <w:p w14:paraId="34F17FB3" w14:textId="2FBCBEB6" w:rsidR="00DF1E1F" w:rsidRPr="0067350C" w:rsidRDefault="00DF1E1F" w:rsidP="00E22B55">
      <w:pPr>
        <w:spacing w:after="0" w:line="360" w:lineRule="auto"/>
        <w:rPr>
          <w:rFonts w:ascii="Arial" w:hAnsi="Arial" w:cs="Arial"/>
          <w:sz w:val="24"/>
          <w:szCs w:val="24"/>
          <w:highlight w:val="red"/>
        </w:rPr>
      </w:pPr>
    </w:p>
    <w:p w14:paraId="76ED06EF" w14:textId="7E2FEF37" w:rsidR="00DF1E1F" w:rsidRPr="0067350C" w:rsidRDefault="00DF1E1F" w:rsidP="00E22B55">
      <w:pPr>
        <w:spacing w:after="0" w:line="360" w:lineRule="auto"/>
        <w:rPr>
          <w:rFonts w:ascii="Arial" w:hAnsi="Arial" w:cs="Arial"/>
          <w:sz w:val="24"/>
          <w:szCs w:val="24"/>
          <w:highlight w:val="red"/>
        </w:rPr>
      </w:pPr>
    </w:p>
    <w:p w14:paraId="24E216B6" w14:textId="32639720" w:rsidR="00DF1E1F" w:rsidRPr="0067350C" w:rsidRDefault="00DF1E1F" w:rsidP="00DF1E1F">
      <w:pPr>
        <w:pStyle w:val="2"/>
        <w:rPr>
          <w:rFonts w:ascii="Arial" w:hAnsi="Arial" w:cs="Arial"/>
          <w:sz w:val="24"/>
          <w:szCs w:val="24"/>
          <w:highlight w:val="red"/>
          <w:lang w:val="el-GR"/>
        </w:rPr>
      </w:pPr>
      <w:bookmarkStart w:id="4857" w:name="_Toc96683901"/>
      <w:r w:rsidRPr="0067350C">
        <w:rPr>
          <w:rFonts w:ascii="Arial" w:hAnsi="Arial" w:cs="Arial"/>
          <w:sz w:val="24"/>
          <w:szCs w:val="24"/>
          <w:highlight w:val="red"/>
          <w:lang w:val="el-GR"/>
        </w:rPr>
        <w:t xml:space="preserve">4.2 </w:t>
      </w:r>
      <w:r w:rsidR="006277E4" w:rsidRPr="0067350C">
        <w:rPr>
          <w:rFonts w:ascii="Arial" w:hAnsi="Arial" w:cs="Arial"/>
          <w:sz w:val="24"/>
          <w:szCs w:val="24"/>
          <w:highlight w:val="red"/>
          <w:lang w:val="el-GR"/>
        </w:rPr>
        <w:t>Παρατηρήσεις</w:t>
      </w:r>
      <w:bookmarkEnd w:id="4857"/>
    </w:p>
    <w:p w14:paraId="0FF8FC81" w14:textId="5DFBAD83" w:rsidR="00DF1E1F" w:rsidRPr="0067350C" w:rsidRDefault="00DF1E1F" w:rsidP="00E22B55">
      <w:pPr>
        <w:spacing w:after="0" w:line="360" w:lineRule="auto"/>
        <w:rPr>
          <w:rFonts w:ascii="Arial" w:hAnsi="Arial" w:cs="Arial"/>
          <w:sz w:val="24"/>
          <w:szCs w:val="24"/>
          <w:highlight w:val="red"/>
        </w:rPr>
      </w:pPr>
    </w:p>
    <w:p w14:paraId="1B3C73D4" w14:textId="79343B71" w:rsidR="00DF1E1F" w:rsidRPr="0067350C" w:rsidRDefault="00DF1E1F" w:rsidP="00E22B55">
      <w:pPr>
        <w:spacing w:after="0" w:line="360" w:lineRule="auto"/>
        <w:rPr>
          <w:rFonts w:ascii="Arial" w:hAnsi="Arial" w:cs="Arial"/>
          <w:sz w:val="24"/>
          <w:szCs w:val="24"/>
          <w:highlight w:val="red"/>
        </w:rPr>
      </w:pPr>
    </w:p>
    <w:p w14:paraId="63D95D6D" w14:textId="77777777" w:rsidR="00DF1E1F" w:rsidRPr="0067350C" w:rsidRDefault="00DF1E1F" w:rsidP="00E22B55">
      <w:pPr>
        <w:spacing w:after="0" w:line="360" w:lineRule="auto"/>
        <w:rPr>
          <w:rFonts w:ascii="Arial" w:hAnsi="Arial" w:cs="Arial"/>
          <w:sz w:val="24"/>
          <w:szCs w:val="24"/>
          <w:highlight w:val="red"/>
        </w:rPr>
      </w:pPr>
    </w:p>
    <w:p w14:paraId="5292885B" w14:textId="5A85FE39" w:rsidR="00003436" w:rsidRPr="0067350C" w:rsidRDefault="00003436" w:rsidP="00E22B55">
      <w:pPr>
        <w:spacing w:after="0" w:line="360" w:lineRule="auto"/>
        <w:rPr>
          <w:rFonts w:ascii="Arial" w:hAnsi="Arial" w:cs="Arial"/>
          <w:sz w:val="24"/>
          <w:szCs w:val="24"/>
          <w:highlight w:val="red"/>
        </w:rPr>
      </w:pPr>
    </w:p>
    <w:p w14:paraId="454F0CE4" w14:textId="0BA836DB" w:rsidR="00CC2FC4" w:rsidRPr="0067350C" w:rsidRDefault="00CC2FC4" w:rsidP="00CC2FC4">
      <w:pPr>
        <w:pStyle w:val="Default"/>
        <w:spacing w:line="360" w:lineRule="auto"/>
        <w:rPr>
          <w:b/>
          <w:bCs/>
          <w:sz w:val="28"/>
          <w:szCs w:val="28"/>
          <w:highlight w:val="red"/>
        </w:rPr>
      </w:pPr>
      <w:r w:rsidRPr="0067350C">
        <w:rPr>
          <w:b/>
          <w:bCs/>
          <w:sz w:val="28"/>
          <w:szCs w:val="28"/>
          <w:highlight w:val="red"/>
        </w:rPr>
        <w:t>ΚΕΦΑΛΑΙΟ 5</w:t>
      </w:r>
    </w:p>
    <w:p w14:paraId="04AE65D7" w14:textId="77777777" w:rsidR="00CC2FC4" w:rsidRPr="0067350C" w:rsidRDefault="00CC2FC4" w:rsidP="00CC2FC4">
      <w:pPr>
        <w:pStyle w:val="Default"/>
        <w:spacing w:line="360" w:lineRule="auto"/>
        <w:rPr>
          <w:b/>
          <w:bCs/>
          <w:highlight w:val="red"/>
        </w:rPr>
      </w:pPr>
    </w:p>
    <w:p w14:paraId="3185A8DF" w14:textId="58BA9E6A" w:rsidR="00CC2FC4" w:rsidRPr="0067350C" w:rsidRDefault="006277E4" w:rsidP="00CC2FC4">
      <w:pPr>
        <w:pStyle w:val="1"/>
        <w:jc w:val="center"/>
        <w:rPr>
          <w:rFonts w:ascii="Arial" w:hAnsi="Arial" w:cs="Arial"/>
          <w:b/>
          <w:bCs/>
          <w:sz w:val="28"/>
          <w:szCs w:val="28"/>
          <w:highlight w:val="red"/>
        </w:rPr>
      </w:pPr>
      <w:bookmarkStart w:id="4858" w:name="_Toc96683902"/>
      <w:r w:rsidRPr="0067350C">
        <w:rPr>
          <w:rFonts w:ascii="Arial" w:hAnsi="Arial" w:cs="Arial"/>
          <w:b/>
          <w:bCs/>
          <w:color w:val="auto"/>
          <w:sz w:val="28"/>
          <w:szCs w:val="28"/>
          <w:highlight w:val="red"/>
        </w:rPr>
        <w:lastRenderedPageBreak/>
        <w:t>ΣΥΜΠΕΡΑΣΜΑΤΑ</w:t>
      </w:r>
      <w:bookmarkEnd w:id="4858"/>
    </w:p>
    <w:p w14:paraId="6FAC3C97" w14:textId="77777777" w:rsidR="00CC2FC4" w:rsidRPr="0067350C" w:rsidRDefault="00CC2FC4" w:rsidP="00CC2FC4">
      <w:pPr>
        <w:pStyle w:val="Default"/>
        <w:spacing w:line="360" w:lineRule="auto"/>
        <w:ind w:firstLine="227"/>
        <w:jc w:val="both"/>
        <w:rPr>
          <w:highlight w:val="red"/>
        </w:rPr>
      </w:pPr>
    </w:p>
    <w:p w14:paraId="3D9D54EE" w14:textId="13FDCE61" w:rsidR="00CC2FC4" w:rsidRPr="0067350C" w:rsidRDefault="00EC7445" w:rsidP="00CC2FC4">
      <w:pPr>
        <w:pStyle w:val="2"/>
        <w:rPr>
          <w:rFonts w:ascii="Arial" w:hAnsi="Arial" w:cs="Arial"/>
          <w:sz w:val="24"/>
          <w:szCs w:val="24"/>
          <w:highlight w:val="red"/>
          <w:lang w:val="el-GR"/>
        </w:rPr>
      </w:pPr>
      <w:bookmarkStart w:id="4859" w:name="_Toc96683903"/>
      <w:r w:rsidRPr="0067350C">
        <w:rPr>
          <w:rFonts w:ascii="Arial" w:hAnsi="Arial" w:cs="Arial"/>
          <w:sz w:val="24"/>
          <w:szCs w:val="24"/>
          <w:highlight w:val="red"/>
          <w:lang w:val="el-GR"/>
        </w:rPr>
        <w:t>5</w:t>
      </w:r>
      <w:r w:rsidR="00CC2FC4" w:rsidRPr="0067350C">
        <w:rPr>
          <w:rFonts w:ascii="Arial" w:hAnsi="Arial" w:cs="Arial"/>
          <w:sz w:val="24"/>
          <w:szCs w:val="24"/>
          <w:highlight w:val="red"/>
          <w:lang w:val="el-GR"/>
        </w:rPr>
        <w:t>.1 Δεν το έχω σκεφτεί ακόμα</w:t>
      </w:r>
      <w:bookmarkEnd w:id="4859"/>
    </w:p>
    <w:p w14:paraId="57D013D6" w14:textId="77777777" w:rsidR="00CC2FC4" w:rsidRPr="0067350C" w:rsidRDefault="00CC2FC4" w:rsidP="00CC2FC4">
      <w:pPr>
        <w:spacing w:after="0" w:line="360" w:lineRule="auto"/>
        <w:rPr>
          <w:rFonts w:ascii="Arial" w:hAnsi="Arial" w:cs="Arial"/>
          <w:sz w:val="24"/>
          <w:szCs w:val="24"/>
          <w:highlight w:val="red"/>
        </w:rPr>
      </w:pPr>
    </w:p>
    <w:p w14:paraId="731EAAF7" w14:textId="77777777" w:rsidR="00D25CC8" w:rsidRPr="0067350C" w:rsidRDefault="00D25CC8" w:rsidP="00D25CC8">
      <w:pPr>
        <w:pStyle w:val="Web"/>
        <w:shd w:val="clear" w:color="auto" w:fill="FCFCFC"/>
        <w:rPr>
          <w:rFonts w:ascii="Arial" w:hAnsi="Arial" w:cs="Arial"/>
          <w:b/>
          <w:bCs/>
          <w:color w:val="333333"/>
          <w:highlight w:val="red"/>
          <w:lang w:val="el-GR"/>
        </w:rPr>
      </w:pPr>
      <w:r w:rsidRPr="0067350C">
        <w:rPr>
          <w:rFonts w:ascii="Arial" w:hAnsi="Arial" w:cs="Arial"/>
          <w:b/>
          <w:bCs/>
          <w:color w:val="333333"/>
          <w:highlight w:val="red"/>
          <w:lang w:val="el-GR"/>
        </w:rPr>
        <w:t>Κεφάλαιο 5</w:t>
      </w:r>
    </w:p>
    <w:p w14:paraId="6495EFBA" w14:textId="77777777" w:rsidR="00CC2FC4" w:rsidRPr="0067350C" w:rsidRDefault="00CC2FC4" w:rsidP="00CC2FC4">
      <w:pPr>
        <w:spacing w:after="0" w:line="360" w:lineRule="auto"/>
        <w:rPr>
          <w:rFonts w:ascii="Arial" w:hAnsi="Arial" w:cs="Arial"/>
          <w:sz w:val="24"/>
          <w:szCs w:val="24"/>
          <w:highlight w:val="red"/>
        </w:rPr>
      </w:pPr>
    </w:p>
    <w:p w14:paraId="671A9D7E" w14:textId="77777777" w:rsidR="00CC2FC4" w:rsidRPr="0067350C" w:rsidRDefault="00CC2FC4" w:rsidP="00CC2FC4">
      <w:pPr>
        <w:spacing w:after="0" w:line="360" w:lineRule="auto"/>
        <w:rPr>
          <w:rFonts w:ascii="Arial" w:hAnsi="Arial" w:cs="Arial"/>
          <w:sz w:val="24"/>
          <w:szCs w:val="24"/>
          <w:highlight w:val="red"/>
        </w:rPr>
      </w:pPr>
    </w:p>
    <w:p w14:paraId="525424E9" w14:textId="77777777" w:rsidR="0082717A" w:rsidRPr="0067350C" w:rsidRDefault="00EC7445" w:rsidP="0082717A">
      <w:pPr>
        <w:pStyle w:val="2"/>
        <w:rPr>
          <w:rFonts w:ascii="Arial" w:hAnsi="Arial" w:cs="Arial"/>
          <w:sz w:val="24"/>
          <w:szCs w:val="24"/>
          <w:highlight w:val="red"/>
          <w:lang w:val="el-GR"/>
        </w:rPr>
      </w:pPr>
      <w:bookmarkStart w:id="4860" w:name="_Toc96683904"/>
      <w:r w:rsidRPr="0067350C">
        <w:rPr>
          <w:rFonts w:ascii="Arial" w:hAnsi="Arial" w:cs="Arial"/>
          <w:sz w:val="24"/>
          <w:szCs w:val="24"/>
          <w:highlight w:val="red"/>
          <w:lang w:val="el-GR"/>
        </w:rPr>
        <w:t>5</w:t>
      </w:r>
      <w:r w:rsidR="00CC2FC4" w:rsidRPr="0067350C">
        <w:rPr>
          <w:rFonts w:ascii="Arial" w:hAnsi="Arial" w:cs="Arial"/>
          <w:sz w:val="24"/>
          <w:szCs w:val="24"/>
          <w:highlight w:val="red"/>
          <w:lang w:val="el-GR"/>
        </w:rPr>
        <w:t xml:space="preserve">.2 </w:t>
      </w:r>
      <w:r w:rsidR="0082717A" w:rsidRPr="0067350C">
        <w:rPr>
          <w:rFonts w:ascii="Arial" w:hAnsi="Arial" w:cs="Arial"/>
          <w:sz w:val="24"/>
          <w:szCs w:val="24"/>
          <w:highlight w:val="red"/>
          <w:lang w:val="el-GR"/>
        </w:rPr>
        <w:t>Προοπτικές Τεχνητής Νοημοσύνης και το μέλλον της</w:t>
      </w:r>
      <w:bookmarkEnd w:id="4860"/>
    </w:p>
    <w:p w14:paraId="5B32366E" w14:textId="6E81B852" w:rsidR="00F8076E" w:rsidRPr="0067350C" w:rsidRDefault="00F143EF" w:rsidP="00A36A4E">
      <w:pPr>
        <w:pStyle w:val="Default"/>
        <w:spacing w:line="360" w:lineRule="auto"/>
        <w:jc w:val="both"/>
        <w:rPr>
          <w:highlight w:val="red"/>
        </w:rPr>
      </w:pPr>
      <w:hyperlink r:id="rId33" w:history="1">
        <w:r w:rsidR="00F8076E" w:rsidRPr="0067350C">
          <w:rPr>
            <w:rStyle w:val="-"/>
            <w:highlight w:val="red"/>
            <w:lang w:val="en-US"/>
          </w:rPr>
          <w:t>https</w:t>
        </w:r>
        <w:r w:rsidR="00F8076E" w:rsidRPr="0067350C">
          <w:rPr>
            <w:rStyle w:val="-"/>
            <w:highlight w:val="red"/>
          </w:rPr>
          <w:t>://</w:t>
        </w:r>
        <w:r w:rsidR="00F8076E" w:rsidRPr="0067350C">
          <w:rPr>
            <w:rStyle w:val="-"/>
            <w:highlight w:val="red"/>
            <w:lang w:val="en-US"/>
          </w:rPr>
          <w:t>www</w:t>
        </w:r>
        <w:r w:rsidR="00F8076E" w:rsidRPr="0067350C">
          <w:rPr>
            <w:rStyle w:val="-"/>
            <w:highlight w:val="red"/>
          </w:rPr>
          <w:t>.</w:t>
        </w:r>
        <w:proofErr w:type="spellStart"/>
        <w:r w:rsidR="00F8076E" w:rsidRPr="0067350C">
          <w:rPr>
            <w:rStyle w:val="-"/>
            <w:highlight w:val="red"/>
            <w:lang w:val="en-US"/>
          </w:rPr>
          <w:t>itu</w:t>
        </w:r>
        <w:proofErr w:type="spellEnd"/>
        <w:r w:rsidR="00F8076E" w:rsidRPr="0067350C">
          <w:rPr>
            <w:rStyle w:val="-"/>
            <w:highlight w:val="red"/>
          </w:rPr>
          <w:t>.</w:t>
        </w:r>
        <w:r w:rsidR="00F8076E" w:rsidRPr="0067350C">
          <w:rPr>
            <w:rStyle w:val="-"/>
            <w:highlight w:val="red"/>
            <w:lang w:val="en-US"/>
          </w:rPr>
          <w:t>int</w:t>
        </w:r>
        <w:r w:rsidR="00F8076E" w:rsidRPr="0067350C">
          <w:rPr>
            <w:rStyle w:val="-"/>
            <w:highlight w:val="red"/>
          </w:rPr>
          <w:t>/</w:t>
        </w:r>
        <w:proofErr w:type="spellStart"/>
        <w:r w:rsidR="00F8076E" w:rsidRPr="0067350C">
          <w:rPr>
            <w:rStyle w:val="-"/>
            <w:highlight w:val="red"/>
            <w:lang w:val="en-US"/>
          </w:rPr>
          <w:t>en</w:t>
        </w:r>
        <w:proofErr w:type="spellEnd"/>
        <w:r w:rsidR="00F8076E" w:rsidRPr="0067350C">
          <w:rPr>
            <w:rStyle w:val="-"/>
            <w:highlight w:val="red"/>
          </w:rPr>
          <w:t>/</w:t>
        </w:r>
        <w:proofErr w:type="spellStart"/>
        <w:r w:rsidR="00F8076E" w:rsidRPr="0067350C">
          <w:rPr>
            <w:rStyle w:val="-"/>
            <w:highlight w:val="red"/>
            <w:lang w:val="en-US"/>
          </w:rPr>
          <w:t>mediacentre</w:t>
        </w:r>
        <w:proofErr w:type="spellEnd"/>
        <w:r w:rsidR="00F8076E" w:rsidRPr="0067350C">
          <w:rPr>
            <w:rStyle w:val="-"/>
            <w:highlight w:val="red"/>
          </w:rPr>
          <w:t>/</w:t>
        </w:r>
        <w:r w:rsidR="00F8076E" w:rsidRPr="0067350C">
          <w:rPr>
            <w:rStyle w:val="-"/>
            <w:highlight w:val="red"/>
            <w:lang w:val="en-US"/>
          </w:rPr>
          <w:t>backgrounders</w:t>
        </w:r>
        <w:r w:rsidR="00F8076E" w:rsidRPr="0067350C">
          <w:rPr>
            <w:rStyle w:val="-"/>
            <w:highlight w:val="red"/>
          </w:rPr>
          <w:t>/</w:t>
        </w:r>
        <w:r w:rsidR="00F8076E" w:rsidRPr="0067350C">
          <w:rPr>
            <w:rStyle w:val="-"/>
            <w:highlight w:val="red"/>
            <w:lang w:val="en-US"/>
          </w:rPr>
          <w:t>Pages</w:t>
        </w:r>
        <w:r w:rsidR="00F8076E" w:rsidRPr="0067350C">
          <w:rPr>
            <w:rStyle w:val="-"/>
            <w:highlight w:val="red"/>
          </w:rPr>
          <w:t>/</w:t>
        </w:r>
        <w:r w:rsidR="00F8076E" w:rsidRPr="0067350C">
          <w:rPr>
            <w:rStyle w:val="-"/>
            <w:highlight w:val="red"/>
            <w:lang w:val="en-US"/>
          </w:rPr>
          <w:t>artificial</w:t>
        </w:r>
        <w:r w:rsidR="00F8076E" w:rsidRPr="0067350C">
          <w:rPr>
            <w:rStyle w:val="-"/>
            <w:highlight w:val="red"/>
          </w:rPr>
          <w:t>-</w:t>
        </w:r>
        <w:r w:rsidR="00F8076E" w:rsidRPr="0067350C">
          <w:rPr>
            <w:rStyle w:val="-"/>
            <w:highlight w:val="red"/>
            <w:lang w:val="en-US"/>
          </w:rPr>
          <w:t>intelligence</w:t>
        </w:r>
        <w:r w:rsidR="00F8076E" w:rsidRPr="0067350C">
          <w:rPr>
            <w:rStyle w:val="-"/>
            <w:highlight w:val="red"/>
          </w:rPr>
          <w:t>-</w:t>
        </w:r>
        <w:r w:rsidR="00F8076E" w:rsidRPr="0067350C">
          <w:rPr>
            <w:rStyle w:val="-"/>
            <w:highlight w:val="red"/>
            <w:lang w:val="en-US"/>
          </w:rPr>
          <w:t>for</w:t>
        </w:r>
        <w:r w:rsidR="00F8076E" w:rsidRPr="0067350C">
          <w:rPr>
            <w:rStyle w:val="-"/>
            <w:highlight w:val="red"/>
          </w:rPr>
          <w:t>-</w:t>
        </w:r>
        <w:r w:rsidR="00F8076E" w:rsidRPr="0067350C">
          <w:rPr>
            <w:rStyle w:val="-"/>
            <w:highlight w:val="red"/>
            <w:lang w:val="en-US"/>
          </w:rPr>
          <w:t>good</w:t>
        </w:r>
        <w:r w:rsidR="00F8076E" w:rsidRPr="0067350C">
          <w:rPr>
            <w:rStyle w:val="-"/>
            <w:highlight w:val="red"/>
          </w:rPr>
          <w:t>.</w:t>
        </w:r>
        <w:proofErr w:type="spellStart"/>
        <w:r w:rsidR="00F8076E" w:rsidRPr="0067350C">
          <w:rPr>
            <w:rStyle w:val="-"/>
            <w:highlight w:val="red"/>
            <w:lang w:val="en-US"/>
          </w:rPr>
          <w:t>aspx</w:t>
        </w:r>
        <w:proofErr w:type="spellEnd"/>
      </w:hyperlink>
    </w:p>
    <w:p w14:paraId="305F12BF" w14:textId="77777777" w:rsidR="00F8076E" w:rsidRPr="0067350C" w:rsidRDefault="00F143EF" w:rsidP="00F8076E">
      <w:pPr>
        <w:spacing w:after="0" w:line="360" w:lineRule="auto"/>
        <w:rPr>
          <w:rFonts w:ascii="Arial" w:hAnsi="Arial" w:cs="Arial"/>
          <w:highlight w:val="red"/>
        </w:rPr>
      </w:pPr>
      <w:hyperlink r:id="rId34" w:history="1">
        <w:r w:rsidR="00F8076E" w:rsidRPr="0067350C">
          <w:rPr>
            <w:rStyle w:val="-"/>
            <w:rFonts w:ascii="Arial" w:hAnsi="Arial" w:cs="Arial"/>
            <w:highlight w:val="red"/>
            <w:lang w:val="en-US"/>
          </w:rPr>
          <w:t>https</w:t>
        </w:r>
        <w:r w:rsidR="00F8076E" w:rsidRPr="0067350C">
          <w:rPr>
            <w:rStyle w:val="-"/>
            <w:rFonts w:ascii="Arial" w:hAnsi="Arial" w:cs="Arial"/>
            <w:highlight w:val="red"/>
          </w:rPr>
          <w:t>://</w:t>
        </w:r>
        <w:r w:rsidR="00F8076E" w:rsidRPr="0067350C">
          <w:rPr>
            <w:rStyle w:val="-"/>
            <w:rFonts w:ascii="Arial" w:hAnsi="Arial" w:cs="Arial"/>
            <w:highlight w:val="red"/>
            <w:lang w:val="en-US"/>
          </w:rPr>
          <w:t>www</w:t>
        </w:r>
        <w:r w:rsidR="00F8076E" w:rsidRPr="0067350C">
          <w:rPr>
            <w:rStyle w:val="-"/>
            <w:rFonts w:ascii="Arial" w:hAnsi="Arial" w:cs="Arial"/>
            <w:highlight w:val="red"/>
          </w:rPr>
          <w:t>.</w:t>
        </w:r>
        <w:proofErr w:type="spellStart"/>
        <w:r w:rsidR="00F8076E" w:rsidRPr="0067350C">
          <w:rPr>
            <w:rStyle w:val="-"/>
            <w:rFonts w:ascii="Arial" w:hAnsi="Arial" w:cs="Arial"/>
            <w:highlight w:val="red"/>
            <w:lang w:val="en-US"/>
          </w:rPr>
          <w:t>protothema</w:t>
        </w:r>
        <w:proofErr w:type="spellEnd"/>
        <w:r w:rsidR="00F8076E" w:rsidRPr="0067350C">
          <w:rPr>
            <w:rStyle w:val="-"/>
            <w:rFonts w:ascii="Arial" w:hAnsi="Arial" w:cs="Arial"/>
            <w:highlight w:val="red"/>
          </w:rPr>
          <w:t>.</w:t>
        </w:r>
        <w:r w:rsidR="00F8076E" w:rsidRPr="0067350C">
          <w:rPr>
            <w:rStyle w:val="-"/>
            <w:rFonts w:ascii="Arial" w:hAnsi="Arial" w:cs="Arial"/>
            <w:highlight w:val="red"/>
            <w:lang w:val="en-US"/>
          </w:rPr>
          <w:t>gr</w:t>
        </w:r>
        <w:r w:rsidR="00F8076E" w:rsidRPr="0067350C">
          <w:rPr>
            <w:rStyle w:val="-"/>
            <w:rFonts w:ascii="Arial" w:hAnsi="Arial" w:cs="Arial"/>
            <w:highlight w:val="red"/>
          </w:rPr>
          <w:t>/</w:t>
        </w:r>
        <w:r w:rsidR="00F8076E" w:rsidRPr="0067350C">
          <w:rPr>
            <w:rStyle w:val="-"/>
            <w:rFonts w:ascii="Arial" w:hAnsi="Arial" w:cs="Arial"/>
            <w:highlight w:val="red"/>
            <w:lang w:val="en-US"/>
          </w:rPr>
          <w:t>technology</w:t>
        </w:r>
        <w:r w:rsidR="00F8076E" w:rsidRPr="0067350C">
          <w:rPr>
            <w:rStyle w:val="-"/>
            <w:rFonts w:ascii="Arial" w:hAnsi="Arial" w:cs="Arial"/>
            <w:highlight w:val="red"/>
          </w:rPr>
          <w:t>/</w:t>
        </w:r>
        <w:r w:rsidR="00F8076E" w:rsidRPr="0067350C">
          <w:rPr>
            <w:rStyle w:val="-"/>
            <w:rFonts w:ascii="Arial" w:hAnsi="Arial" w:cs="Arial"/>
            <w:highlight w:val="red"/>
            <w:lang w:val="en-US"/>
          </w:rPr>
          <w:t>article</w:t>
        </w:r>
        <w:r w:rsidR="00F8076E" w:rsidRPr="0067350C">
          <w:rPr>
            <w:rStyle w:val="-"/>
            <w:rFonts w:ascii="Arial" w:hAnsi="Arial" w:cs="Arial"/>
            <w:highlight w:val="red"/>
          </w:rPr>
          <w:t>/1143691/</w:t>
        </w:r>
        <w:proofErr w:type="spellStart"/>
        <w:r w:rsidR="00F8076E" w:rsidRPr="0067350C">
          <w:rPr>
            <w:rStyle w:val="-"/>
            <w:rFonts w:ascii="Arial" w:hAnsi="Arial" w:cs="Arial"/>
            <w:highlight w:val="red"/>
            <w:lang w:val="en-US"/>
          </w:rPr>
          <w:t>gia</w:t>
        </w:r>
        <w:proofErr w:type="spellEnd"/>
        <w:r w:rsidR="00F8076E" w:rsidRPr="0067350C">
          <w:rPr>
            <w:rStyle w:val="-"/>
            <w:rFonts w:ascii="Arial" w:hAnsi="Arial" w:cs="Arial"/>
            <w:highlight w:val="red"/>
          </w:rPr>
          <w:t>-</w:t>
        </w:r>
        <w:proofErr w:type="spellStart"/>
        <w:r w:rsidR="00F8076E" w:rsidRPr="0067350C">
          <w:rPr>
            <w:rStyle w:val="-"/>
            <w:rFonts w:ascii="Arial" w:hAnsi="Arial" w:cs="Arial"/>
            <w:highlight w:val="red"/>
            <w:lang w:val="en-US"/>
          </w:rPr>
          <w:t>proti</w:t>
        </w:r>
        <w:proofErr w:type="spellEnd"/>
        <w:r w:rsidR="00F8076E" w:rsidRPr="0067350C">
          <w:rPr>
            <w:rStyle w:val="-"/>
            <w:rFonts w:ascii="Arial" w:hAnsi="Arial" w:cs="Arial"/>
            <w:highlight w:val="red"/>
          </w:rPr>
          <w:t>-</w:t>
        </w:r>
        <w:r w:rsidR="00F8076E" w:rsidRPr="0067350C">
          <w:rPr>
            <w:rStyle w:val="-"/>
            <w:rFonts w:ascii="Arial" w:hAnsi="Arial" w:cs="Arial"/>
            <w:highlight w:val="red"/>
            <w:lang w:val="en-US"/>
          </w:rPr>
          <w:t>fora</w:t>
        </w:r>
        <w:r w:rsidR="00F8076E" w:rsidRPr="0067350C">
          <w:rPr>
            <w:rStyle w:val="-"/>
            <w:rFonts w:ascii="Arial" w:hAnsi="Arial" w:cs="Arial"/>
            <w:highlight w:val="red"/>
          </w:rPr>
          <w:t>-</w:t>
        </w:r>
        <w:proofErr w:type="spellStart"/>
        <w:r w:rsidR="00F8076E" w:rsidRPr="0067350C">
          <w:rPr>
            <w:rStyle w:val="-"/>
            <w:rFonts w:ascii="Arial" w:hAnsi="Arial" w:cs="Arial"/>
            <w:highlight w:val="red"/>
            <w:lang w:val="en-US"/>
          </w:rPr>
          <w:t>vouvos</w:t>
        </w:r>
        <w:proofErr w:type="spellEnd"/>
        <w:r w:rsidR="00F8076E" w:rsidRPr="0067350C">
          <w:rPr>
            <w:rStyle w:val="-"/>
            <w:rFonts w:ascii="Arial" w:hAnsi="Arial" w:cs="Arial"/>
            <w:highlight w:val="red"/>
          </w:rPr>
          <w:t>-</w:t>
        </w:r>
        <w:proofErr w:type="spellStart"/>
        <w:r w:rsidR="00F8076E" w:rsidRPr="0067350C">
          <w:rPr>
            <w:rStyle w:val="-"/>
            <w:rFonts w:ascii="Arial" w:hAnsi="Arial" w:cs="Arial"/>
            <w:highlight w:val="red"/>
            <w:lang w:val="en-US"/>
          </w:rPr>
          <w:t>borei</w:t>
        </w:r>
        <w:proofErr w:type="spellEnd"/>
        <w:r w:rsidR="00F8076E" w:rsidRPr="0067350C">
          <w:rPr>
            <w:rStyle w:val="-"/>
            <w:rFonts w:ascii="Arial" w:hAnsi="Arial" w:cs="Arial"/>
            <w:highlight w:val="red"/>
          </w:rPr>
          <w:t>-</w:t>
        </w:r>
        <w:proofErr w:type="spellStart"/>
        <w:r w:rsidR="00F8076E" w:rsidRPr="0067350C">
          <w:rPr>
            <w:rStyle w:val="-"/>
            <w:rFonts w:ascii="Arial" w:hAnsi="Arial" w:cs="Arial"/>
            <w:highlight w:val="red"/>
            <w:lang w:val="en-US"/>
          </w:rPr>
          <w:t>na</w:t>
        </w:r>
        <w:proofErr w:type="spellEnd"/>
        <w:r w:rsidR="00F8076E" w:rsidRPr="0067350C">
          <w:rPr>
            <w:rStyle w:val="-"/>
            <w:rFonts w:ascii="Arial" w:hAnsi="Arial" w:cs="Arial"/>
            <w:highlight w:val="red"/>
          </w:rPr>
          <w:t>-</w:t>
        </w:r>
        <w:proofErr w:type="spellStart"/>
        <w:r w:rsidR="00F8076E" w:rsidRPr="0067350C">
          <w:rPr>
            <w:rStyle w:val="-"/>
            <w:rFonts w:ascii="Arial" w:hAnsi="Arial" w:cs="Arial"/>
            <w:highlight w:val="red"/>
            <w:lang w:val="en-US"/>
          </w:rPr>
          <w:t>milisei</w:t>
        </w:r>
        <w:proofErr w:type="spellEnd"/>
        <w:r w:rsidR="00F8076E" w:rsidRPr="0067350C">
          <w:rPr>
            <w:rStyle w:val="-"/>
            <w:rFonts w:ascii="Arial" w:hAnsi="Arial" w:cs="Arial"/>
            <w:highlight w:val="red"/>
          </w:rPr>
          <w:t>-</w:t>
        </w:r>
        <w:proofErr w:type="spellStart"/>
        <w:r w:rsidR="00F8076E" w:rsidRPr="0067350C">
          <w:rPr>
            <w:rStyle w:val="-"/>
            <w:rFonts w:ascii="Arial" w:hAnsi="Arial" w:cs="Arial"/>
            <w:highlight w:val="red"/>
            <w:lang w:val="en-US"/>
          </w:rPr>
          <w:t>hari</w:t>
        </w:r>
        <w:proofErr w:type="spellEnd"/>
        <w:r w:rsidR="00F8076E" w:rsidRPr="0067350C">
          <w:rPr>
            <w:rStyle w:val="-"/>
            <w:rFonts w:ascii="Arial" w:hAnsi="Arial" w:cs="Arial"/>
            <w:highlight w:val="red"/>
          </w:rPr>
          <w:t>-</w:t>
        </w:r>
        <w:proofErr w:type="spellStart"/>
        <w:r w:rsidR="00F8076E" w:rsidRPr="0067350C">
          <w:rPr>
            <w:rStyle w:val="-"/>
            <w:rFonts w:ascii="Arial" w:hAnsi="Arial" w:cs="Arial"/>
            <w:highlight w:val="red"/>
            <w:lang w:val="en-US"/>
          </w:rPr>
          <w:t>stin</w:t>
        </w:r>
        <w:proofErr w:type="spellEnd"/>
        <w:r w:rsidR="00F8076E" w:rsidRPr="0067350C">
          <w:rPr>
            <w:rStyle w:val="-"/>
            <w:rFonts w:ascii="Arial" w:hAnsi="Arial" w:cs="Arial"/>
            <w:highlight w:val="red"/>
          </w:rPr>
          <w:t>-</w:t>
        </w:r>
        <w:proofErr w:type="spellStart"/>
        <w:r w:rsidR="00F8076E" w:rsidRPr="0067350C">
          <w:rPr>
            <w:rStyle w:val="-"/>
            <w:rFonts w:ascii="Arial" w:hAnsi="Arial" w:cs="Arial"/>
            <w:highlight w:val="red"/>
            <w:lang w:val="en-US"/>
          </w:rPr>
          <w:t>tehniti</w:t>
        </w:r>
        <w:proofErr w:type="spellEnd"/>
        <w:r w:rsidR="00F8076E" w:rsidRPr="0067350C">
          <w:rPr>
            <w:rStyle w:val="-"/>
            <w:rFonts w:ascii="Arial" w:hAnsi="Arial" w:cs="Arial"/>
            <w:highlight w:val="red"/>
          </w:rPr>
          <w:t>-</w:t>
        </w:r>
        <w:proofErr w:type="spellStart"/>
        <w:r w:rsidR="00F8076E" w:rsidRPr="0067350C">
          <w:rPr>
            <w:rStyle w:val="-"/>
            <w:rFonts w:ascii="Arial" w:hAnsi="Arial" w:cs="Arial"/>
            <w:highlight w:val="red"/>
            <w:lang w:val="en-US"/>
          </w:rPr>
          <w:t>noimosuni</w:t>
        </w:r>
        <w:proofErr w:type="spellEnd"/>
        <w:r w:rsidR="00F8076E" w:rsidRPr="0067350C">
          <w:rPr>
            <w:rStyle w:val="-"/>
            <w:rFonts w:ascii="Arial" w:hAnsi="Arial" w:cs="Arial"/>
            <w:highlight w:val="red"/>
          </w:rPr>
          <w:t>/</w:t>
        </w:r>
      </w:hyperlink>
    </w:p>
    <w:p w14:paraId="4A5EFBBC" w14:textId="17E17C86" w:rsidR="00F8076E" w:rsidRPr="0067350C" w:rsidRDefault="00F143EF" w:rsidP="00F8076E">
      <w:pPr>
        <w:pStyle w:val="Default"/>
        <w:spacing w:line="360" w:lineRule="auto"/>
        <w:jc w:val="both"/>
        <w:rPr>
          <w:rStyle w:val="-"/>
          <w:highlight w:val="red"/>
        </w:rPr>
      </w:pPr>
      <w:hyperlink r:id="rId35" w:history="1">
        <w:r w:rsidR="00F8076E" w:rsidRPr="0067350C">
          <w:rPr>
            <w:rStyle w:val="-"/>
            <w:highlight w:val="red"/>
            <w:lang w:val="en-US"/>
          </w:rPr>
          <w:t>https</w:t>
        </w:r>
        <w:r w:rsidR="00F8076E" w:rsidRPr="0067350C">
          <w:rPr>
            <w:rStyle w:val="-"/>
            <w:highlight w:val="red"/>
          </w:rPr>
          <w:t>://</w:t>
        </w:r>
        <w:r w:rsidR="00F8076E" w:rsidRPr="0067350C">
          <w:rPr>
            <w:rStyle w:val="-"/>
            <w:highlight w:val="red"/>
            <w:lang w:val="en-US"/>
          </w:rPr>
          <w:t>www</w:t>
        </w:r>
        <w:r w:rsidR="00F8076E" w:rsidRPr="0067350C">
          <w:rPr>
            <w:rStyle w:val="-"/>
            <w:highlight w:val="red"/>
          </w:rPr>
          <w:t>.</w:t>
        </w:r>
        <w:proofErr w:type="spellStart"/>
        <w:r w:rsidR="00F8076E" w:rsidRPr="0067350C">
          <w:rPr>
            <w:rStyle w:val="-"/>
            <w:highlight w:val="red"/>
            <w:lang w:val="en-US"/>
          </w:rPr>
          <w:t>brookings</w:t>
        </w:r>
        <w:proofErr w:type="spellEnd"/>
        <w:r w:rsidR="00F8076E" w:rsidRPr="0067350C">
          <w:rPr>
            <w:rStyle w:val="-"/>
            <w:highlight w:val="red"/>
          </w:rPr>
          <w:t>.</w:t>
        </w:r>
        <w:proofErr w:type="spellStart"/>
        <w:r w:rsidR="00F8076E" w:rsidRPr="0067350C">
          <w:rPr>
            <w:rStyle w:val="-"/>
            <w:highlight w:val="red"/>
            <w:lang w:val="en-US"/>
          </w:rPr>
          <w:t>edu</w:t>
        </w:r>
        <w:proofErr w:type="spellEnd"/>
        <w:r w:rsidR="00F8076E" w:rsidRPr="0067350C">
          <w:rPr>
            <w:rStyle w:val="-"/>
            <w:highlight w:val="red"/>
          </w:rPr>
          <w:t>/</w:t>
        </w:r>
        <w:r w:rsidR="00F8076E" w:rsidRPr="0067350C">
          <w:rPr>
            <w:rStyle w:val="-"/>
            <w:highlight w:val="red"/>
            <w:lang w:val="en-US"/>
          </w:rPr>
          <w:t>research</w:t>
        </w:r>
        <w:r w:rsidR="00F8076E" w:rsidRPr="0067350C">
          <w:rPr>
            <w:rStyle w:val="-"/>
            <w:highlight w:val="red"/>
          </w:rPr>
          <w:t>/</w:t>
        </w:r>
        <w:r w:rsidR="00F8076E" w:rsidRPr="0067350C">
          <w:rPr>
            <w:rStyle w:val="-"/>
            <w:highlight w:val="red"/>
            <w:lang w:val="en-US"/>
          </w:rPr>
          <w:t>how</w:t>
        </w:r>
        <w:r w:rsidR="00F8076E" w:rsidRPr="0067350C">
          <w:rPr>
            <w:rStyle w:val="-"/>
            <w:highlight w:val="red"/>
          </w:rPr>
          <w:t>-</w:t>
        </w:r>
        <w:r w:rsidR="00F8076E" w:rsidRPr="0067350C">
          <w:rPr>
            <w:rStyle w:val="-"/>
            <w:highlight w:val="red"/>
            <w:lang w:val="en-US"/>
          </w:rPr>
          <w:t>artificial</w:t>
        </w:r>
        <w:r w:rsidR="00F8076E" w:rsidRPr="0067350C">
          <w:rPr>
            <w:rStyle w:val="-"/>
            <w:highlight w:val="red"/>
          </w:rPr>
          <w:t>-</w:t>
        </w:r>
        <w:r w:rsidR="00F8076E" w:rsidRPr="0067350C">
          <w:rPr>
            <w:rStyle w:val="-"/>
            <w:highlight w:val="red"/>
            <w:lang w:val="en-US"/>
          </w:rPr>
          <w:t>intelligence</w:t>
        </w:r>
        <w:r w:rsidR="00F8076E" w:rsidRPr="0067350C">
          <w:rPr>
            <w:rStyle w:val="-"/>
            <w:highlight w:val="red"/>
          </w:rPr>
          <w:t>-</w:t>
        </w:r>
        <w:r w:rsidR="00F8076E" w:rsidRPr="0067350C">
          <w:rPr>
            <w:rStyle w:val="-"/>
            <w:highlight w:val="red"/>
            <w:lang w:val="en-US"/>
          </w:rPr>
          <w:t>is</w:t>
        </w:r>
        <w:r w:rsidR="00F8076E" w:rsidRPr="0067350C">
          <w:rPr>
            <w:rStyle w:val="-"/>
            <w:highlight w:val="red"/>
          </w:rPr>
          <w:t>-</w:t>
        </w:r>
        <w:r w:rsidR="00F8076E" w:rsidRPr="0067350C">
          <w:rPr>
            <w:rStyle w:val="-"/>
            <w:highlight w:val="red"/>
            <w:lang w:val="en-US"/>
          </w:rPr>
          <w:t>transforming</w:t>
        </w:r>
        <w:r w:rsidR="00F8076E" w:rsidRPr="0067350C">
          <w:rPr>
            <w:rStyle w:val="-"/>
            <w:highlight w:val="red"/>
          </w:rPr>
          <w:t>-</w:t>
        </w:r>
        <w:r w:rsidR="00F8076E" w:rsidRPr="0067350C">
          <w:rPr>
            <w:rStyle w:val="-"/>
            <w:highlight w:val="red"/>
            <w:lang w:val="en-US"/>
          </w:rPr>
          <w:t>the</w:t>
        </w:r>
        <w:r w:rsidR="00F8076E" w:rsidRPr="0067350C">
          <w:rPr>
            <w:rStyle w:val="-"/>
            <w:highlight w:val="red"/>
          </w:rPr>
          <w:t>-</w:t>
        </w:r>
        <w:r w:rsidR="00F8076E" w:rsidRPr="0067350C">
          <w:rPr>
            <w:rStyle w:val="-"/>
            <w:highlight w:val="red"/>
            <w:lang w:val="en-US"/>
          </w:rPr>
          <w:t>world</w:t>
        </w:r>
        <w:r w:rsidR="00F8076E" w:rsidRPr="0067350C">
          <w:rPr>
            <w:rStyle w:val="-"/>
            <w:highlight w:val="red"/>
          </w:rPr>
          <w:t>/</w:t>
        </w:r>
      </w:hyperlink>
    </w:p>
    <w:p w14:paraId="4072DCB3" w14:textId="070C6FD5" w:rsidR="00A65140" w:rsidRPr="0067350C" w:rsidRDefault="00F143EF" w:rsidP="00F8076E">
      <w:pPr>
        <w:pStyle w:val="Default"/>
        <w:spacing w:line="360" w:lineRule="auto"/>
        <w:jc w:val="both"/>
        <w:rPr>
          <w:highlight w:val="red"/>
        </w:rPr>
      </w:pPr>
      <w:hyperlink r:id="rId36" w:history="1">
        <w:r w:rsidR="00A65140" w:rsidRPr="0067350C">
          <w:rPr>
            <w:rStyle w:val="-"/>
            <w:highlight w:val="red"/>
            <w:lang w:val="en-US"/>
          </w:rPr>
          <w:t>https</w:t>
        </w:r>
        <w:r w:rsidR="00A65140" w:rsidRPr="0067350C">
          <w:rPr>
            <w:rStyle w:val="-"/>
            <w:highlight w:val="red"/>
          </w:rPr>
          <w:t>://</w:t>
        </w:r>
        <w:proofErr w:type="spellStart"/>
        <w:r w:rsidR="00A65140" w:rsidRPr="0067350C">
          <w:rPr>
            <w:rStyle w:val="-"/>
            <w:highlight w:val="red"/>
            <w:lang w:val="en-US"/>
          </w:rPr>
          <w:t>intellipaat</w:t>
        </w:r>
        <w:proofErr w:type="spellEnd"/>
        <w:r w:rsidR="00A65140" w:rsidRPr="0067350C">
          <w:rPr>
            <w:rStyle w:val="-"/>
            <w:highlight w:val="red"/>
          </w:rPr>
          <w:t>.</w:t>
        </w:r>
        <w:r w:rsidR="00A65140" w:rsidRPr="0067350C">
          <w:rPr>
            <w:rStyle w:val="-"/>
            <w:highlight w:val="red"/>
            <w:lang w:val="en-US"/>
          </w:rPr>
          <w:t>com</w:t>
        </w:r>
        <w:r w:rsidR="00A65140" w:rsidRPr="0067350C">
          <w:rPr>
            <w:rStyle w:val="-"/>
            <w:highlight w:val="red"/>
          </w:rPr>
          <w:t>/</w:t>
        </w:r>
        <w:r w:rsidR="00A65140" w:rsidRPr="0067350C">
          <w:rPr>
            <w:rStyle w:val="-"/>
            <w:highlight w:val="red"/>
            <w:lang w:val="en-US"/>
          </w:rPr>
          <w:t>blog</w:t>
        </w:r>
        <w:r w:rsidR="00A65140" w:rsidRPr="0067350C">
          <w:rPr>
            <w:rStyle w:val="-"/>
            <w:highlight w:val="red"/>
          </w:rPr>
          <w:t>/</w:t>
        </w:r>
        <w:r w:rsidR="00A65140" w:rsidRPr="0067350C">
          <w:rPr>
            <w:rStyle w:val="-"/>
            <w:highlight w:val="red"/>
            <w:lang w:val="en-US"/>
          </w:rPr>
          <w:t>what</w:t>
        </w:r>
        <w:r w:rsidR="00A65140" w:rsidRPr="0067350C">
          <w:rPr>
            <w:rStyle w:val="-"/>
            <w:highlight w:val="red"/>
          </w:rPr>
          <w:t>-</w:t>
        </w:r>
        <w:r w:rsidR="00A65140" w:rsidRPr="0067350C">
          <w:rPr>
            <w:rStyle w:val="-"/>
            <w:highlight w:val="red"/>
            <w:lang w:val="en-US"/>
          </w:rPr>
          <w:t>is</w:t>
        </w:r>
        <w:r w:rsidR="00A65140" w:rsidRPr="0067350C">
          <w:rPr>
            <w:rStyle w:val="-"/>
            <w:highlight w:val="red"/>
          </w:rPr>
          <w:t>-</w:t>
        </w:r>
        <w:r w:rsidR="00A65140" w:rsidRPr="0067350C">
          <w:rPr>
            <w:rStyle w:val="-"/>
            <w:highlight w:val="red"/>
            <w:lang w:val="en-US"/>
          </w:rPr>
          <w:t>artificial</w:t>
        </w:r>
        <w:r w:rsidR="00A65140" w:rsidRPr="0067350C">
          <w:rPr>
            <w:rStyle w:val="-"/>
            <w:highlight w:val="red"/>
          </w:rPr>
          <w:t>-</w:t>
        </w:r>
        <w:r w:rsidR="00A65140" w:rsidRPr="0067350C">
          <w:rPr>
            <w:rStyle w:val="-"/>
            <w:highlight w:val="red"/>
            <w:lang w:val="en-US"/>
          </w:rPr>
          <w:t>intelligence</w:t>
        </w:r>
        <w:r w:rsidR="00A65140" w:rsidRPr="0067350C">
          <w:rPr>
            <w:rStyle w:val="-"/>
            <w:highlight w:val="red"/>
          </w:rPr>
          <w:t>/</w:t>
        </w:r>
      </w:hyperlink>
    </w:p>
    <w:p w14:paraId="345DC6E0" w14:textId="77777777" w:rsidR="00626B1F" w:rsidRPr="0067350C" w:rsidRDefault="00626B1F" w:rsidP="00E22B55">
      <w:pPr>
        <w:spacing w:after="0" w:line="360" w:lineRule="auto"/>
        <w:rPr>
          <w:rFonts w:ascii="Arial" w:hAnsi="Arial" w:cs="Arial"/>
          <w:sz w:val="24"/>
          <w:szCs w:val="24"/>
          <w:highlight w:val="red"/>
        </w:rPr>
      </w:pPr>
    </w:p>
    <w:p w14:paraId="7F222885" w14:textId="2EEFC5C5" w:rsidR="00626B1F" w:rsidRPr="0067350C" w:rsidRDefault="00626B1F" w:rsidP="00626B1F">
      <w:pPr>
        <w:pStyle w:val="1"/>
        <w:jc w:val="center"/>
        <w:rPr>
          <w:rFonts w:ascii="Arial" w:hAnsi="Arial" w:cs="Arial"/>
          <w:b/>
          <w:bCs/>
          <w:sz w:val="28"/>
          <w:szCs w:val="28"/>
          <w:highlight w:val="red"/>
        </w:rPr>
      </w:pPr>
      <w:bookmarkStart w:id="4861" w:name="_Toc96683905"/>
      <w:r w:rsidRPr="0067350C">
        <w:rPr>
          <w:rFonts w:ascii="Arial" w:hAnsi="Arial" w:cs="Arial"/>
          <w:b/>
          <w:bCs/>
          <w:color w:val="auto"/>
          <w:sz w:val="28"/>
          <w:szCs w:val="28"/>
          <w:highlight w:val="red"/>
        </w:rPr>
        <w:t>Βιβλιογραφία</w:t>
      </w:r>
      <w:bookmarkEnd w:id="4861"/>
    </w:p>
    <w:p w14:paraId="1D68907F" w14:textId="7A26E69F" w:rsidR="0085370F" w:rsidRPr="0067350C" w:rsidRDefault="0085370F" w:rsidP="00E22B55">
      <w:pPr>
        <w:spacing w:after="0" w:line="360" w:lineRule="auto"/>
        <w:rPr>
          <w:rFonts w:ascii="Arial" w:hAnsi="Arial" w:cs="Arial"/>
          <w:sz w:val="24"/>
          <w:szCs w:val="24"/>
          <w:highlight w:val="red"/>
          <w:lang w:val="en-US"/>
        </w:rPr>
      </w:pPr>
    </w:p>
    <w:p w14:paraId="416A4E68" w14:textId="7D1AB221" w:rsidR="00626B1F" w:rsidRPr="0067350C" w:rsidRDefault="00D317A4" w:rsidP="00D317A4">
      <w:pPr>
        <w:pStyle w:val="a3"/>
        <w:numPr>
          <w:ilvl w:val="0"/>
          <w:numId w:val="15"/>
        </w:numPr>
        <w:spacing w:after="0" w:line="360" w:lineRule="auto"/>
        <w:rPr>
          <w:rFonts w:ascii="Arial" w:hAnsi="Arial" w:cs="Arial"/>
          <w:sz w:val="24"/>
          <w:szCs w:val="24"/>
          <w:highlight w:val="red"/>
        </w:rPr>
      </w:pPr>
      <w:proofErr w:type="spellStart"/>
      <w:r w:rsidRPr="0067350C">
        <w:rPr>
          <w:rFonts w:ascii="Arial" w:hAnsi="Arial" w:cs="Arial"/>
          <w:sz w:val="24"/>
          <w:szCs w:val="24"/>
          <w:highlight w:val="red"/>
        </w:rPr>
        <w:t>σδσδσδσδσδσδσδσδ</w:t>
      </w:r>
      <w:proofErr w:type="spellEnd"/>
    </w:p>
    <w:p w14:paraId="0478EB74" w14:textId="561F8E91" w:rsidR="002C0849" w:rsidRPr="0067350C" w:rsidRDefault="002C0849" w:rsidP="002C0849">
      <w:pPr>
        <w:spacing w:after="0" w:line="360" w:lineRule="auto"/>
        <w:rPr>
          <w:rFonts w:ascii="Arial" w:hAnsi="Arial" w:cs="Arial"/>
          <w:sz w:val="24"/>
          <w:szCs w:val="24"/>
          <w:highlight w:val="red"/>
          <w:lang w:val="en-US"/>
        </w:rPr>
      </w:pPr>
      <w:r w:rsidRPr="0067350C">
        <w:rPr>
          <w:rFonts w:ascii="Arial" w:hAnsi="Arial" w:cs="Arial"/>
          <w:sz w:val="24"/>
          <w:szCs w:val="24"/>
          <w:highlight w:val="red"/>
          <w:lang w:val="en-US"/>
        </w:rPr>
        <w:t xml:space="preserve">Checked </w:t>
      </w:r>
      <w:r w:rsidRPr="0067350C">
        <w:rPr>
          <w:rFonts w:ascii="Arial" w:hAnsi="Arial" w:cs="Arial"/>
          <w:sz w:val="24"/>
          <w:szCs w:val="24"/>
          <w:highlight w:val="red"/>
        </w:rPr>
        <w:t>Πηγές</w:t>
      </w:r>
    </w:p>
    <w:p w14:paraId="13785265" w14:textId="2A7BCD12" w:rsidR="005A2529" w:rsidRPr="0067350C" w:rsidRDefault="005A2529" w:rsidP="00715D11">
      <w:pPr>
        <w:pStyle w:val="Default"/>
        <w:spacing w:line="360" w:lineRule="auto"/>
        <w:jc w:val="both"/>
        <w:rPr>
          <w:highlight w:val="red"/>
        </w:rPr>
      </w:pPr>
    </w:p>
    <w:p w14:paraId="6A76E8FA" w14:textId="319E1F8F" w:rsidR="00442D1C" w:rsidRPr="0067350C" w:rsidRDefault="00442D1C" w:rsidP="00715D11">
      <w:pPr>
        <w:pStyle w:val="Default"/>
        <w:spacing w:line="360" w:lineRule="auto"/>
        <w:jc w:val="both"/>
        <w:rPr>
          <w:highlight w:val="red"/>
          <w:lang w:val="en-US"/>
        </w:rPr>
      </w:pPr>
      <w:r w:rsidRPr="0067350C">
        <w:rPr>
          <w:highlight w:val="red"/>
          <w:lang w:val="en-US"/>
        </w:rPr>
        <w:tab/>
        <w:t>Sources A.I.</w:t>
      </w:r>
    </w:p>
    <w:p w14:paraId="1A2D6DDE" w14:textId="72963EAE" w:rsidR="00AB402A" w:rsidRPr="0067350C" w:rsidRDefault="0057235A" w:rsidP="00AB402A">
      <w:pPr>
        <w:shd w:val="clear" w:color="auto" w:fill="FFFFFF"/>
        <w:spacing w:after="150" w:line="240" w:lineRule="auto"/>
        <w:jc w:val="both"/>
        <w:textAlignment w:val="baseline"/>
        <w:rPr>
          <w:rFonts w:ascii="Arial" w:hAnsi="Arial" w:cs="Arial"/>
          <w:color w:val="000000"/>
          <w:sz w:val="24"/>
          <w:szCs w:val="24"/>
          <w:highlight w:val="red"/>
          <w:u w:val="single"/>
          <w:lang w:val="en-US"/>
        </w:rPr>
      </w:pPr>
      <w:hyperlink r:id="rId37" w:history="1">
        <w:r w:rsidR="00AB402A" w:rsidRPr="0067350C">
          <w:rPr>
            <w:rStyle w:val="-"/>
            <w:rFonts w:ascii="Arial" w:hAnsi="Arial" w:cs="Arial"/>
            <w:sz w:val="24"/>
            <w:szCs w:val="24"/>
            <w:highlight w:val="red"/>
            <w:lang w:val="en-US"/>
          </w:rPr>
          <w:t>https://en.wikipedia.org/wiki/History_of_artificial_intelligence</w:t>
        </w:r>
      </w:hyperlink>
    </w:p>
    <w:p w14:paraId="46413FD9" w14:textId="5823AF92" w:rsidR="00442D1C" w:rsidRPr="0067350C" w:rsidRDefault="0057235A" w:rsidP="00715D11">
      <w:pPr>
        <w:pStyle w:val="Default"/>
        <w:spacing w:line="360" w:lineRule="auto"/>
        <w:jc w:val="both"/>
        <w:rPr>
          <w:highlight w:val="red"/>
          <w:lang w:val="en-US"/>
        </w:rPr>
      </w:pPr>
      <w:hyperlink r:id="rId38" w:history="1">
        <w:r w:rsidR="00442D1C" w:rsidRPr="0067350C">
          <w:rPr>
            <w:rStyle w:val="-"/>
            <w:highlight w:val="red"/>
            <w:lang w:val="en-US"/>
          </w:rPr>
          <w:t>https://www.youtube.com/watch?v=2ePf9rue1Ao&amp;t=2s&amp;ab_channel=RajRamesh</w:t>
        </w:r>
      </w:hyperlink>
    </w:p>
    <w:p w14:paraId="055DFDD7" w14:textId="77777777" w:rsidR="00AB402A" w:rsidRPr="0067350C" w:rsidRDefault="0057235A" w:rsidP="00AB402A">
      <w:pPr>
        <w:shd w:val="clear" w:color="auto" w:fill="FFFFFF"/>
        <w:spacing w:after="150" w:line="240" w:lineRule="auto"/>
        <w:jc w:val="both"/>
        <w:textAlignment w:val="baseline"/>
        <w:rPr>
          <w:rStyle w:val="-"/>
          <w:rFonts w:ascii="Arial" w:eastAsia="Times New Roman" w:hAnsi="Arial" w:cs="Arial"/>
          <w:sz w:val="24"/>
          <w:szCs w:val="24"/>
          <w:highlight w:val="red"/>
          <w:lang w:val="en-US"/>
        </w:rPr>
      </w:pPr>
      <w:hyperlink r:id="rId39" w:history="1">
        <w:r w:rsidR="00AB402A" w:rsidRPr="0067350C">
          <w:rPr>
            <w:rStyle w:val="-"/>
            <w:rFonts w:ascii="Arial" w:eastAsia="Times New Roman" w:hAnsi="Arial" w:cs="Arial"/>
            <w:sz w:val="24"/>
            <w:szCs w:val="24"/>
            <w:highlight w:val="red"/>
            <w:lang w:val="en-US"/>
          </w:rPr>
          <w:t>https://wsimag.com/science-and-technology/64215-artificial-intelligence-has-changed-our-world</w:t>
        </w:r>
      </w:hyperlink>
    </w:p>
    <w:p w14:paraId="01DFCF1E" w14:textId="77777777" w:rsidR="00AB402A" w:rsidRPr="0067350C" w:rsidRDefault="0057235A" w:rsidP="00AB402A">
      <w:pPr>
        <w:pStyle w:val="Default"/>
        <w:spacing w:line="360" w:lineRule="auto"/>
        <w:jc w:val="both"/>
        <w:rPr>
          <w:highlight w:val="red"/>
          <w:lang w:val="en-US"/>
        </w:rPr>
      </w:pPr>
      <w:hyperlink r:id="rId40" w:history="1">
        <w:r w:rsidR="00AB402A" w:rsidRPr="0067350C">
          <w:rPr>
            <w:rStyle w:val="-"/>
            <w:highlight w:val="red"/>
            <w:lang w:val="en-US"/>
          </w:rPr>
          <w:t>https://www.youtube.com/watch?v=JEX2BoScTFY&amp;ab_channel=PwCUS</w:t>
        </w:r>
      </w:hyperlink>
    </w:p>
    <w:p w14:paraId="23215928" w14:textId="7C2F3D6C" w:rsidR="00D831AF" w:rsidRPr="0067350C" w:rsidRDefault="0057235A" w:rsidP="00715D11">
      <w:pPr>
        <w:pStyle w:val="Default"/>
        <w:spacing w:line="360" w:lineRule="auto"/>
        <w:jc w:val="both"/>
        <w:rPr>
          <w:highlight w:val="red"/>
          <w:lang w:val="en-US"/>
        </w:rPr>
      </w:pPr>
      <w:hyperlink r:id="rId41" w:history="1">
        <w:r w:rsidR="00131A43" w:rsidRPr="0067350C">
          <w:rPr>
            <w:rStyle w:val="-"/>
            <w:highlight w:val="red"/>
            <w:lang w:val="en-US"/>
          </w:rPr>
          <w:t>https://www.tutorialspoint.com/artificial_intelligence/artificial_intelligence_overview.htm</w:t>
        </w:r>
      </w:hyperlink>
    </w:p>
    <w:p w14:paraId="4EC5AD63" w14:textId="7AF922B7" w:rsidR="00131A43" w:rsidRPr="0067350C" w:rsidRDefault="0057235A" w:rsidP="00715D11">
      <w:pPr>
        <w:pStyle w:val="Default"/>
        <w:spacing w:line="360" w:lineRule="auto"/>
        <w:jc w:val="both"/>
        <w:rPr>
          <w:rStyle w:val="-"/>
          <w:highlight w:val="red"/>
          <w:lang w:val="en-US"/>
        </w:rPr>
      </w:pPr>
      <w:hyperlink r:id="rId42" w:history="1">
        <w:r w:rsidR="000A1EB2" w:rsidRPr="0067350C">
          <w:rPr>
            <w:rStyle w:val="-"/>
            <w:highlight w:val="red"/>
            <w:lang w:val="en-US"/>
          </w:rPr>
          <w:t>https://www.tutorialspoint.com/artificial_intelligence/artificial_intelligent_systems.htm</w:t>
        </w:r>
      </w:hyperlink>
    </w:p>
    <w:p w14:paraId="2E438DE1" w14:textId="77777777" w:rsidR="00F803B1" w:rsidRPr="0067350C" w:rsidRDefault="0057235A" w:rsidP="00F803B1">
      <w:pPr>
        <w:pStyle w:val="Default"/>
        <w:spacing w:line="360" w:lineRule="auto"/>
        <w:jc w:val="both"/>
        <w:rPr>
          <w:rStyle w:val="-"/>
          <w:highlight w:val="red"/>
          <w:lang w:val="en-US"/>
        </w:rPr>
      </w:pPr>
      <w:hyperlink r:id="rId43" w:history="1">
        <w:r w:rsidR="00F803B1" w:rsidRPr="0067350C">
          <w:rPr>
            <w:rStyle w:val="-"/>
            <w:highlight w:val="red"/>
            <w:lang w:val="en-US"/>
          </w:rPr>
          <w:t>https://www.itu.int/en/mediacentre/backgrounders/Pages/artificial-intelligence-for-good.aspx</w:t>
        </w:r>
      </w:hyperlink>
    </w:p>
    <w:p w14:paraId="42B5CD20" w14:textId="77777777" w:rsidR="00F803B1" w:rsidRPr="0067350C" w:rsidRDefault="00F803B1" w:rsidP="00715D11">
      <w:pPr>
        <w:pStyle w:val="Default"/>
        <w:spacing w:line="360" w:lineRule="auto"/>
        <w:jc w:val="both"/>
        <w:rPr>
          <w:highlight w:val="red"/>
          <w:lang w:val="en-US"/>
        </w:rPr>
      </w:pPr>
    </w:p>
    <w:p w14:paraId="4E7B3DAB" w14:textId="77777777" w:rsidR="000A1EB2" w:rsidRPr="0067350C" w:rsidRDefault="000A1EB2" w:rsidP="00715D11">
      <w:pPr>
        <w:pStyle w:val="Default"/>
        <w:spacing w:line="360" w:lineRule="auto"/>
        <w:jc w:val="both"/>
        <w:rPr>
          <w:highlight w:val="red"/>
          <w:lang w:val="en-US"/>
        </w:rPr>
      </w:pPr>
    </w:p>
    <w:p w14:paraId="403C4271" w14:textId="77777777" w:rsidR="00442D1C" w:rsidRPr="0067350C" w:rsidRDefault="00442D1C" w:rsidP="00715D11">
      <w:pPr>
        <w:pStyle w:val="Default"/>
        <w:spacing w:line="360" w:lineRule="auto"/>
        <w:jc w:val="both"/>
        <w:rPr>
          <w:highlight w:val="red"/>
          <w:lang w:val="en-US"/>
        </w:rPr>
      </w:pPr>
    </w:p>
    <w:p w14:paraId="7D12ADBF" w14:textId="77777777" w:rsidR="00C14700" w:rsidRPr="0067350C" w:rsidRDefault="00C14700" w:rsidP="00835C49">
      <w:pPr>
        <w:pStyle w:val="Default"/>
        <w:spacing w:line="360" w:lineRule="auto"/>
        <w:ind w:firstLine="720"/>
        <w:jc w:val="both"/>
        <w:rPr>
          <w:highlight w:val="red"/>
          <w:lang w:val="en-US"/>
        </w:rPr>
      </w:pPr>
      <w:r w:rsidRPr="0067350C">
        <w:rPr>
          <w:highlight w:val="red"/>
          <w:lang w:val="en-US"/>
        </w:rPr>
        <w:t>Sources NN</w:t>
      </w:r>
    </w:p>
    <w:p w14:paraId="50A066AE" w14:textId="77777777" w:rsidR="00C14700" w:rsidRPr="0067350C" w:rsidRDefault="0057235A" w:rsidP="00C14700">
      <w:pPr>
        <w:spacing w:after="0" w:line="360" w:lineRule="auto"/>
        <w:jc w:val="both"/>
        <w:rPr>
          <w:rFonts w:ascii="Arial" w:hAnsi="Arial" w:cs="Arial"/>
          <w:sz w:val="24"/>
          <w:szCs w:val="24"/>
          <w:highlight w:val="red"/>
          <w:lang w:val="en-US"/>
        </w:rPr>
      </w:pPr>
      <w:hyperlink r:id="rId44" w:history="1">
        <w:r w:rsidR="00C14700" w:rsidRPr="0067350C">
          <w:rPr>
            <w:rStyle w:val="-"/>
            <w:rFonts w:ascii="Arial" w:hAnsi="Arial" w:cs="Arial"/>
            <w:sz w:val="24"/>
            <w:szCs w:val="24"/>
            <w:highlight w:val="red"/>
            <w:lang w:val="en-US"/>
          </w:rPr>
          <w:t>https://www.softwaretestinghelp.com/what-is-artificial-intelligence/</w:t>
        </w:r>
      </w:hyperlink>
    </w:p>
    <w:p w14:paraId="34900970" w14:textId="77777777" w:rsidR="00C14700" w:rsidRPr="0067350C" w:rsidRDefault="0057235A" w:rsidP="00C14700">
      <w:pPr>
        <w:spacing w:after="0" w:line="360" w:lineRule="auto"/>
        <w:jc w:val="both"/>
        <w:rPr>
          <w:rFonts w:ascii="Arial" w:hAnsi="Arial" w:cs="Arial"/>
          <w:sz w:val="24"/>
          <w:szCs w:val="24"/>
          <w:highlight w:val="red"/>
          <w:lang w:val="en-US"/>
        </w:rPr>
      </w:pPr>
      <w:hyperlink r:id="rId45" w:anchor="History" w:history="1">
        <w:r w:rsidR="00C14700" w:rsidRPr="0067350C">
          <w:rPr>
            <w:rStyle w:val="-"/>
            <w:rFonts w:ascii="Arial" w:hAnsi="Arial" w:cs="Arial"/>
            <w:sz w:val="24"/>
            <w:szCs w:val="24"/>
            <w:highlight w:val="red"/>
            <w:lang w:val="en-US"/>
          </w:rPr>
          <w:t>https://en.wikipedia.org/wiki/Neural_network#History</w:t>
        </w:r>
      </w:hyperlink>
    </w:p>
    <w:p w14:paraId="14C6DA91" w14:textId="77777777" w:rsidR="00C14700" w:rsidRPr="0067350C" w:rsidRDefault="0057235A" w:rsidP="00C14700">
      <w:pPr>
        <w:spacing w:after="0" w:line="360" w:lineRule="auto"/>
        <w:jc w:val="both"/>
        <w:rPr>
          <w:rStyle w:val="-"/>
          <w:rFonts w:ascii="Arial" w:hAnsi="Arial" w:cs="Arial"/>
          <w:sz w:val="24"/>
          <w:szCs w:val="24"/>
          <w:highlight w:val="red"/>
          <w:lang w:val="en-US"/>
        </w:rPr>
      </w:pPr>
      <w:hyperlink r:id="rId46" w:history="1">
        <w:r w:rsidR="00C14700" w:rsidRPr="0067350C">
          <w:rPr>
            <w:rStyle w:val="-"/>
            <w:rFonts w:ascii="Arial" w:hAnsi="Arial" w:cs="Arial"/>
            <w:sz w:val="24"/>
            <w:szCs w:val="24"/>
            <w:highlight w:val="red"/>
            <w:lang w:val="en-US"/>
          </w:rPr>
          <w:t>https://en.wikipedia.org/wiki/Neuroscience</w:t>
        </w:r>
      </w:hyperlink>
    </w:p>
    <w:p w14:paraId="2BBBAE17" w14:textId="77777777" w:rsidR="00C14700" w:rsidRPr="0067350C" w:rsidRDefault="0057235A" w:rsidP="00C14700">
      <w:pPr>
        <w:spacing w:after="0" w:line="360" w:lineRule="auto"/>
        <w:jc w:val="both"/>
        <w:rPr>
          <w:rFonts w:ascii="Arial" w:hAnsi="Arial" w:cs="Arial"/>
          <w:color w:val="0000FF" w:themeColor="hyperlink"/>
          <w:sz w:val="24"/>
          <w:szCs w:val="24"/>
          <w:highlight w:val="red"/>
          <w:u w:val="single"/>
          <w:lang w:val="en-US"/>
        </w:rPr>
      </w:pPr>
      <w:hyperlink r:id="rId47" w:history="1">
        <w:r w:rsidR="00C14700" w:rsidRPr="0067350C">
          <w:rPr>
            <w:rStyle w:val="-"/>
            <w:rFonts w:ascii="Arial" w:hAnsi="Arial" w:cs="Arial"/>
            <w:sz w:val="24"/>
            <w:szCs w:val="24"/>
            <w:highlight w:val="red"/>
            <w:lang w:val="en-US"/>
          </w:rPr>
          <w:t>https://towardsdatascience.com/what-the-hell-is-perceptron-626217814f53</w:t>
        </w:r>
      </w:hyperlink>
    </w:p>
    <w:p w14:paraId="5A1271C9" w14:textId="77777777" w:rsidR="00C14700" w:rsidRPr="0067350C" w:rsidRDefault="0057235A" w:rsidP="00C14700">
      <w:pPr>
        <w:spacing w:after="0" w:line="360" w:lineRule="auto"/>
        <w:jc w:val="both"/>
        <w:rPr>
          <w:rFonts w:ascii="Arial" w:hAnsi="Arial" w:cs="Arial"/>
          <w:sz w:val="24"/>
          <w:szCs w:val="24"/>
          <w:highlight w:val="red"/>
          <w:lang w:val="en-US"/>
        </w:rPr>
      </w:pPr>
      <w:hyperlink r:id="rId48" w:history="1">
        <w:r w:rsidR="00C14700" w:rsidRPr="0067350C">
          <w:rPr>
            <w:rStyle w:val="-"/>
            <w:rFonts w:ascii="Arial" w:hAnsi="Arial" w:cs="Arial"/>
            <w:sz w:val="24"/>
            <w:szCs w:val="24"/>
            <w:highlight w:val="red"/>
            <w:lang w:val="en-US"/>
          </w:rPr>
          <w:t>https://www.analyticssteps.com/blogs/6-major-branches-artificial-intelligence-ai</w:t>
        </w:r>
      </w:hyperlink>
    </w:p>
    <w:p w14:paraId="10A40629" w14:textId="774386AD" w:rsidR="00C14700" w:rsidRPr="0067350C" w:rsidRDefault="0057235A" w:rsidP="00C14700">
      <w:pPr>
        <w:spacing w:after="0" w:line="360" w:lineRule="auto"/>
        <w:jc w:val="both"/>
        <w:rPr>
          <w:rFonts w:ascii="Arial" w:hAnsi="Arial" w:cs="Arial"/>
          <w:color w:val="0000FF" w:themeColor="hyperlink"/>
          <w:sz w:val="24"/>
          <w:szCs w:val="24"/>
          <w:highlight w:val="red"/>
          <w:u w:val="single"/>
          <w:lang w:val="en-US"/>
        </w:rPr>
      </w:pPr>
      <w:hyperlink r:id="rId49" w:history="1">
        <w:r w:rsidR="00C14700" w:rsidRPr="0067350C">
          <w:rPr>
            <w:rStyle w:val="-"/>
            <w:rFonts w:ascii="Arial" w:hAnsi="Arial" w:cs="Arial"/>
            <w:sz w:val="24"/>
            <w:szCs w:val="24"/>
            <w:highlight w:val="red"/>
            <w:lang w:val="en-US"/>
          </w:rPr>
          <w:t>https://natureofcode.com/book/chapter-10-neural-networks/</w:t>
        </w:r>
      </w:hyperlink>
    </w:p>
    <w:p w14:paraId="7F8D1A13" w14:textId="7847223D" w:rsidR="00C14700" w:rsidRPr="0067350C" w:rsidRDefault="0057235A" w:rsidP="00C14700">
      <w:pPr>
        <w:spacing w:after="0" w:line="360" w:lineRule="auto"/>
        <w:jc w:val="both"/>
        <w:rPr>
          <w:rStyle w:val="-"/>
          <w:rFonts w:ascii="Arial" w:hAnsi="Arial" w:cs="Arial"/>
          <w:sz w:val="24"/>
          <w:szCs w:val="24"/>
          <w:highlight w:val="red"/>
          <w:lang w:val="en-US"/>
        </w:rPr>
      </w:pPr>
      <w:hyperlink r:id="rId50" w:history="1">
        <w:r w:rsidR="00C14700" w:rsidRPr="0067350C">
          <w:rPr>
            <w:rStyle w:val="-"/>
            <w:rFonts w:ascii="Arial" w:hAnsi="Arial" w:cs="Arial"/>
            <w:sz w:val="24"/>
            <w:szCs w:val="24"/>
            <w:highlight w:val="red"/>
            <w:lang w:val="en-US"/>
          </w:rPr>
          <w:t>https://www.youtube.com/watch?v=bfmFfD2RIcg&amp;ab_channel=Simplilearn</w:t>
        </w:r>
      </w:hyperlink>
    </w:p>
    <w:p w14:paraId="687D3B9C" w14:textId="31C67B20" w:rsidR="007325B0" w:rsidRPr="0067350C" w:rsidRDefault="0057235A" w:rsidP="007325B0">
      <w:pPr>
        <w:pStyle w:val="Default"/>
        <w:spacing w:line="360" w:lineRule="auto"/>
        <w:jc w:val="both"/>
        <w:rPr>
          <w:rStyle w:val="-"/>
          <w:highlight w:val="red"/>
          <w:lang w:val="en-US"/>
        </w:rPr>
      </w:pPr>
      <w:hyperlink r:id="rId51" w:history="1">
        <w:r w:rsidR="007325B0" w:rsidRPr="0067350C">
          <w:rPr>
            <w:rStyle w:val="-"/>
            <w:highlight w:val="red"/>
            <w:lang w:val="en-US"/>
          </w:rPr>
          <w:t>https://deepai.org/machine-learning-glossary-and-terms/perceptron</w:t>
        </w:r>
      </w:hyperlink>
    </w:p>
    <w:p w14:paraId="266E5417" w14:textId="77AE4E59" w:rsidR="002928B9" w:rsidRPr="0067350C" w:rsidRDefault="002928B9" w:rsidP="007325B0">
      <w:pPr>
        <w:pStyle w:val="Default"/>
        <w:spacing w:line="360" w:lineRule="auto"/>
        <w:jc w:val="both"/>
        <w:rPr>
          <w:highlight w:val="red"/>
          <w:lang w:val="en-US"/>
        </w:rPr>
      </w:pPr>
      <w:r w:rsidRPr="0067350C">
        <w:rPr>
          <w:highlight w:val="red"/>
          <w:lang w:val="en-US"/>
        </w:rPr>
        <w:t xml:space="preserve">Chapter 02: Fundamentals of Neural Networks: </w:t>
      </w:r>
      <w:hyperlink r:id="rId52" w:history="1">
        <w:r w:rsidR="00BF2255" w:rsidRPr="0067350C">
          <w:rPr>
            <w:rStyle w:val="-"/>
            <w:highlight w:val="red"/>
            <w:lang w:val="en-US"/>
          </w:rPr>
          <w:t>https://umh1480.edu.umh.es/wp-content/uploads/sites/44/2013/02/Fundamentals_of_Neural_Networks.pdf</w:t>
        </w:r>
      </w:hyperlink>
    </w:p>
    <w:p w14:paraId="7500AD35" w14:textId="4A15EE9A" w:rsidR="007E6DBE" w:rsidRPr="0067350C" w:rsidRDefault="0057235A" w:rsidP="007325B0">
      <w:pPr>
        <w:pStyle w:val="Default"/>
        <w:spacing w:line="360" w:lineRule="auto"/>
        <w:jc w:val="both"/>
        <w:rPr>
          <w:highlight w:val="red"/>
          <w:lang w:val="en-US"/>
        </w:rPr>
      </w:pPr>
      <w:hyperlink r:id="rId53" w:history="1">
        <w:r w:rsidR="007E6DBE" w:rsidRPr="0067350C">
          <w:rPr>
            <w:rStyle w:val="-"/>
            <w:highlight w:val="red"/>
            <w:lang w:val="en-US"/>
          </w:rPr>
          <w:t>https://www.cognifit.com/el/brain</w:t>
        </w:r>
      </w:hyperlink>
    </w:p>
    <w:p w14:paraId="466F76BE" w14:textId="1C6D8D52" w:rsidR="00D3393D" w:rsidRPr="0067350C" w:rsidRDefault="0057235A" w:rsidP="007325B0">
      <w:pPr>
        <w:pStyle w:val="Default"/>
        <w:spacing w:line="360" w:lineRule="auto"/>
        <w:jc w:val="both"/>
        <w:rPr>
          <w:rStyle w:val="-"/>
          <w:highlight w:val="red"/>
          <w:lang w:val="en-US"/>
        </w:rPr>
      </w:pPr>
      <w:hyperlink r:id="rId54" w:anchor="v=onepage&amp;q=neural%20network&amp;f=false" w:history="1">
        <w:r w:rsidR="00D3393D" w:rsidRPr="0067350C">
          <w:rPr>
            <w:rStyle w:val="-"/>
            <w:highlight w:val="red"/>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Pr="0067350C" w:rsidRDefault="0057235A" w:rsidP="007C457D">
      <w:pPr>
        <w:spacing w:after="0" w:line="360" w:lineRule="auto"/>
        <w:jc w:val="both"/>
        <w:rPr>
          <w:rFonts w:ascii="Arial" w:hAnsi="Arial" w:cs="Arial"/>
          <w:sz w:val="24"/>
          <w:szCs w:val="24"/>
          <w:highlight w:val="red"/>
          <w:lang w:val="en-US"/>
        </w:rPr>
      </w:pPr>
      <w:hyperlink r:id="rId55" w:history="1">
        <w:r w:rsidR="007C457D" w:rsidRPr="0067350C">
          <w:rPr>
            <w:rStyle w:val="-"/>
            <w:rFonts w:ascii="Arial" w:hAnsi="Arial" w:cs="Arial"/>
            <w:sz w:val="24"/>
            <w:szCs w:val="24"/>
            <w:highlight w:val="red"/>
            <w:lang w:val="en-US"/>
          </w:rPr>
          <w:t>https://www.mygreatlearning.com/blog/types-of-neural-networks/</w:t>
        </w:r>
      </w:hyperlink>
      <w:r w:rsidR="007C457D" w:rsidRPr="0067350C">
        <w:rPr>
          <w:rFonts w:ascii="Arial" w:hAnsi="Arial" w:cs="Arial"/>
          <w:sz w:val="24"/>
          <w:szCs w:val="24"/>
          <w:highlight w:val="red"/>
          <w:lang w:val="en-US"/>
        </w:rPr>
        <w:t xml:space="preserve"> </w:t>
      </w:r>
    </w:p>
    <w:p w14:paraId="5FAF6BD5" w14:textId="7557FBA9" w:rsidR="007C457D" w:rsidRPr="0067350C" w:rsidRDefault="0057235A" w:rsidP="007C457D">
      <w:pPr>
        <w:spacing w:after="0" w:line="360" w:lineRule="auto"/>
        <w:jc w:val="both"/>
        <w:rPr>
          <w:rStyle w:val="-"/>
          <w:rFonts w:ascii="Arial" w:hAnsi="Arial" w:cs="Arial"/>
          <w:color w:val="auto"/>
          <w:sz w:val="24"/>
          <w:szCs w:val="24"/>
          <w:highlight w:val="red"/>
          <w:u w:val="none"/>
          <w:lang w:val="en-US"/>
        </w:rPr>
      </w:pPr>
      <w:hyperlink r:id="rId56" w:history="1">
        <w:r w:rsidR="007C457D" w:rsidRPr="0067350C">
          <w:rPr>
            <w:rStyle w:val="-"/>
            <w:rFonts w:ascii="Arial" w:hAnsi="Arial" w:cs="Arial"/>
            <w:sz w:val="24"/>
            <w:szCs w:val="24"/>
            <w:highlight w:val="red"/>
            <w:lang w:val="en-US"/>
          </w:rPr>
          <w:t>https://towardsdatascience.com/6-types-of-neural-networks-every-data-scientist-must-know-9c0d920e7fce</w:t>
        </w:r>
      </w:hyperlink>
    </w:p>
    <w:p w14:paraId="67C8A471" w14:textId="6F52E111" w:rsidR="007C457D" w:rsidRPr="0067350C" w:rsidRDefault="0057235A" w:rsidP="007C457D">
      <w:pPr>
        <w:spacing w:after="0" w:line="360" w:lineRule="auto"/>
        <w:jc w:val="both"/>
        <w:rPr>
          <w:rStyle w:val="-"/>
          <w:rFonts w:ascii="Arial" w:hAnsi="Arial" w:cs="Arial"/>
          <w:color w:val="auto"/>
          <w:sz w:val="24"/>
          <w:szCs w:val="24"/>
          <w:highlight w:val="red"/>
          <w:u w:val="none"/>
          <w:lang w:val="en-US"/>
        </w:rPr>
      </w:pPr>
      <w:hyperlink r:id="rId57" w:history="1">
        <w:r w:rsidR="007C457D" w:rsidRPr="0067350C">
          <w:rPr>
            <w:rStyle w:val="-"/>
            <w:rFonts w:ascii="Arial" w:hAnsi="Arial" w:cs="Arial"/>
            <w:sz w:val="24"/>
            <w:szCs w:val="24"/>
            <w:highlight w:val="red"/>
            <w:lang w:val="en-US"/>
          </w:rPr>
          <w:t>https://www.sciencedirect.com/science/article/pii/S0167701200002013</w:t>
        </w:r>
      </w:hyperlink>
    </w:p>
    <w:p w14:paraId="32DDF132" w14:textId="77777777" w:rsidR="007C457D" w:rsidRPr="0067350C" w:rsidRDefault="0057235A" w:rsidP="007C457D">
      <w:pPr>
        <w:spacing w:after="0" w:line="360" w:lineRule="auto"/>
        <w:jc w:val="both"/>
        <w:rPr>
          <w:rFonts w:ascii="Arial" w:hAnsi="Arial" w:cs="Arial"/>
          <w:sz w:val="24"/>
          <w:szCs w:val="24"/>
          <w:highlight w:val="red"/>
          <w:lang w:val="en-US"/>
        </w:rPr>
      </w:pPr>
      <w:hyperlink r:id="rId58" w:history="1">
        <w:r w:rsidR="007C457D" w:rsidRPr="0067350C">
          <w:rPr>
            <w:rStyle w:val="-"/>
            <w:rFonts w:ascii="Arial" w:hAnsi="Arial" w:cs="Arial"/>
            <w:sz w:val="24"/>
            <w:szCs w:val="24"/>
            <w:highlight w:val="red"/>
            <w:lang w:val="en-US"/>
          </w:rPr>
          <w:t>https://analyticsindiamag.com/6-types-of-artificial-neural-networks-currently-being-used-in-todays-technology/</w:t>
        </w:r>
      </w:hyperlink>
    </w:p>
    <w:p w14:paraId="5C361283" w14:textId="4E77C1DF" w:rsidR="007C457D" w:rsidRPr="0067350C" w:rsidRDefault="007C457D" w:rsidP="007C457D">
      <w:pPr>
        <w:spacing w:after="0" w:line="360" w:lineRule="auto"/>
        <w:jc w:val="both"/>
        <w:rPr>
          <w:rFonts w:ascii="Arial" w:hAnsi="Arial" w:cs="Arial"/>
          <w:sz w:val="24"/>
          <w:szCs w:val="24"/>
          <w:highlight w:val="red"/>
          <w:lang w:val="en-US"/>
        </w:rPr>
      </w:pPr>
      <w:r w:rsidRPr="0067350C">
        <w:rPr>
          <w:rFonts w:ascii="Arial" w:hAnsi="Arial" w:cs="Arial"/>
          <w:sz w:val="24"/>
          <w:szCs w:val="24"/>
          <w:highlight w:val="red"/>
          <w:lang w:val="en-US"/>
        </w:rPr>
        <w:t xml:space="preserve">Introduction to Backpropagation Neural Network Computation -&gt; </w:t>
      </w:r>
      <w:hyperlink r:id="rId59" w:history="1">
        <w:r w:rsidRPr="0067350C">
          <w:rPr>
            <w:rStyle w:val="-"/>
            <w:rFonts w:ascii="Arial" w:hAnsi="Arial" w:cs="Arial"/>
            <w:sz w:val="24"/>
            <w:szCs w:val="24"/>
            <w:highlight w:val="red"/>
            <w:lang w:val="en-US"/>
          </w:rPr>
          <w:t>https://link.springer.com/article/10.1023/A:1018966222807</w:t>
        </w:r>
      </w:hyperlink>
      <w:r w:rsidRPr="0067350C">
        <w:rPr>
          <w:rFonts w:ascii="Arial" w:hAnsi="Arial" w:cs="Arial"/>
          <w:sz w:val="24"/>
          <w:szCs w:val="24"/>
          <w:highlight w:val="red"/>
          <w:lang w:val="en-US"/>
        </w:rPr>
        <w:t xml:space="preserve"> </w:t>
      </w:r>
    </w:p>
    <w:p w14:paraId="2171214E" w14:textId="7437D0B6" w:rsidR="007C457D" w:rsidRPr="0067350C" w:rsidRDefault="0057235A" w:rsidP="007C457D">
      <w:pPr>
        <w:spacing w:after="0" w:line="360" w:lineRule="auto"/>
        <w:rPr>
          <w:rFonts w:ascii="Arial" w:hAnsi="Arial" w:cs="Arial"/>
          <w:sz w:val="24"/>
          <w:szCs w:val="24"/>
          <w:highlight w:val="red"/>
          <w:lang w:val="en-US"/>
        </w:rPr>
      </w:pPr>
      <w:hyperlink r:id="rId60" w:history="1">
        <w:r w:rsidR="007C457D" w:rsidRPr="0067350C">
          <w:rPr>
            <w:rStyle w:val="-"/>
            <w:rFonts w:ascii="Arial" w:hAnsi="Arial" w:cs="Arial"/>
            <w:sz w:val="24"/>
            <w:szCs w:val="24"/>
            <w:highlight w:val="red"/>
            <w:lang w:val="en-US"/>
          </w:rPr>
          <w:t>https://towardsdatascience.com/how-does-back-propagation-in-artificial-neural-networks-work-c7cad873ea7</w:t>
        </w:r>
      </w:hyperlink>
      <w:r w:rsidR="007C457D" w:rsidRPr="0067350C">
        <w:rPr>
          <w:rFonts w:ascii="Arial" w:hAnsi="Arial" w:cs="Arial"/>
          <w:sz w:val="24"/>
          <w:szCs w:val="24"/>
          <w:highlight w:val="red"/>
          <w:lang w:val="en-US"/>
        </w:rPr>
        <w:t xml:space="preserve"> </w:t>
      </w:r>
    </w:p>
    <w:p w14:paraId="0C176E87" w14:textId="08B3C4DA" w:rsidR="007C457D" w:rsidRPr="0067350C" w:rsidRDefault="0057235A" w:rsidP="007C457D">
      <w:pPr>
        <w:spacing w:after="0" w:line="360" w:lineRule="auto"/>
        <w:jc w:val="both"/>
        <w:rPr>
          <w:rFonts w:ascii="Arial" w:hAnsi="Arial" w:cs="Arial"/>
          <w:sz w:val="24"/>
          <w:szCs w:val="24"/>
          <w:highlight w:val="red"/>
          <w:lang w:val="en-US"/>
        </w:rPr>
      </w:pPr>
      <w:hyperlink r:id="rId61" w:history="1">
        <w:r w:rsidR="007C457D" w:rsidRPr="0067350C">
          <w:rPr>
            <w:rStyle w:val="-"/>
            <w:rFonts w:ascii="Arial" w:hAnsi="Arial" w:cs="Arial"/>
            <w:sz w:val="24"/>
            <w:szCs w:val="24"/>
            <w:highlight w:val="red"/>
            <w:lang w:val="en-US"/>
          </w:rPr>
          <w:t>https://www.researchgate.net/profile/Olawale-Jegede-2/publication/281294465_Neural_Network_and_Its_Application_in_Engineering/links/56d46ced08aefd177b0f5778/Neural-Network-and-Its-Application-in-Engineering.pdf</w:t>
        </w:r>
      </w:hyperlink>
      <w:r w:rsidR="007C457D" w:rsidRPr="0067350C">
        <w:rPr>
          <w:rFonts w:ascii="Arial" w:hAnsi="Arial" w:cs="Arial"/>
          <w:sz w:val="24"/>
          <w:szCs w:val="24"/>
          <w:highlight w:val="red"/>
          <w:lang w:val="en-US"/>
        </w:rPr>
        <w:t xml:space="preserve"> </w:t>
      </w:r>
    </w:p>
    <w:p w14:paraId="6729B3DD" w14:textId="6DF6025E" w:rsidR="0049366F" w:rsidRPr="0067350C" w:rsidRDefault="0049366F" w:rsidP="00715D11">
      <w:pPr>
        <w:pStyle w:val="Default"/>
        <w:spacing w:line="360" w:lineRule="auto"/>
        <w:jc w:val="both"/>
        <w:rPr>
          <w:highlight w:val="red"/>
          <w:lang w:val="en-US"/>
        </w:rPr>
      </w:pPr>
    </w:p>
    <w:p w14:paraId="68A6AEC1" w14:textId="77777777" w:rsidR="00455346" w:rsidRPr="0067350C" w:rsidRDefault="00455346" w:rsidP="00835C49">
      <w:pPr>
        <w:spacing w:after="0" w:line="360" w:lineRule="auto"/>
        <w:ind w:firstLine="720"/>
        <w:jc w:val="both"/>
        <w:rPr>
          <w:rFonts w:ascii="Arial" w:hAnsi="Arial" w:cs="Arial"/>
          <w:sz w:val="24"/>
          <w:szCs w:val="24"/>
          <w:highlight w:val="red"/>
          <w:lang w:val="en-US"/>
        </w:rPr>
      </w:pPr>
      <w:r w:rsidRPr="0067350C">
        <w:rPr>
          <w:rFonts w:ascii="Arial" w:hAnsi="Arial" w:cs="Arial"/>
          <w:sz w:val="24"/>
          <w:szCs w:val="24"/>
          <w:highlight w:val="red"/>
          <w:lang w:val="en-US"/>
        </w:rPr>
        <w:t>Sources Deep Learning</w:t>
      </w:r>
    </w:p>
    <w:p w14:paraId="5D8B0C0F" w14:textId="77777777" w:rsidR="00455346" w:rsidRPr="0067350C" w:rsidRDefault="0057235A" w:rsidP="00455346">
      <w:pPr>
        <w:spacing w:after="0" w:line="360" w:lineRule="auto"/>
        <w:jc w:val="both"/>
        <w:rPr>
          <w:rFonts w:ascii="Arial" w:hAnsi="Arial" w:cs="Arial"/>
          <w:sz w:val="24"/>
          <w:szCs w:val="24"/>
          <w:highlight w:val="red"/>
          <w:lang w:val="en-US"/>
        </w:rPr>
      </w:pPr>
      <w:hyperlink r:id="rId62" w:history="1">
        <w:r w:rsidR="00455346" w:rsidRPr="0067350C">
          <w:rPr>
            <w:rStyle w:val="-"/>
            <w:rFonts w:ascii="Arial" w:hAnsi="Arial" w:cs="Arial"/>
            <w:sz w:val="24"/>
            <w:szCs w:val="24"/>
            <w:highlight w:val="red"/>
            <w:lang w:val="en-US"/>
          </w:rPr>
          <w:t>https://www.ibm.com/cloud/blog/ai-vs-machine-learning-vs-deep-learning-vs-neural-networks</w:t>
        </w:r>
      </w:hyperlink>
    </w:p>
    <w:p w14:paraId="3A5A9582" w14:textId="77777777" w:rsidR="00455346" w:rsidRPr="0067350C" w:rsidRDefault="0057235A" w:rsidP="00455346">
      <w:pPr>
        <w:spacing w:after="0" w:line="360" w:lineRule="auto"/>
        <w:jc w:val="both"/>
        <w:rPr>
          <w:rFonts w:ascii="Arial" w:hAnsi="Arial" w:cs="Arial"/>
          <w:sz w:val="24"/>
          <w:szCs w:val="24"/>
          <w:highlight w:val="red"/>
          <w:lang w:val="en-US"/>
        </w:rPr>
      </w:pPr>
      <w:hyperlink r:id="rId63" w:anchor="2_Deep_learning" w:history="1">
        <w:r w:rsidR="00455346" w:rsidRPr="0067350C">
          <w:rPr>
            <w:rStyle w:val="-"/>
            <w:rFonts w:ascii="Arial" w:hAnsi="Arial" w:cs="Arial"/>
            <w:sz w:val="24"/>
            <w:szCs w:val="24"/>
            <w:highlight w:val="red"/>
            <w:lang w:val="en-US"/>
          </w:rPr>
          <w:t>https://www.softwaretestinghelp.com/what-is-artificial-intelligence/#2_Deep_learning</w:t>
        </w:r>
      </w:hyperlink>
    </w:p>
    <w:p w14:paraId="402671F2" w14:textId="77777777" w:rsidR="00455346" w:rsidRPr="0067350C" w:rsidRDefault="0057235A" w:rsidP="00455346">
      <w:pPr>
        <w:spacing w:after="0" w:line="360" w:lineRule="auto"/>
        <w:jc w:val="both"/>
        <w:rPr>
          <w:rStyle w:val="-"/>
          <w:rFonts w:ascii="Arial" w:hAnsi="Arial" w:cs="Arial"/>
          <w:sz w:val="24"/>
          <w:szCs w:val="24"/>
          <w:highlight w:val="red"/>
          <w:lang w:val="en-US"/>
        </w:rPr>
      </w:pPr>
      <w:hyperlink r:id="rId64" w:history="1">
        <w:r w:rsidR="00455346" w:rsidRPr="0067350C">
          <w:rPr>
            <w:rStyle w:val="-"/>
            <w:rFonts w:ascii="Arial" w:hAnsi="Arial" w:cs="Arial"/>
            <w:sz w:val="24"/>
            <w:szCs w:val="24"/>
            <w:highlight w:val="red"/>
            <w:lang w:val="en-US"/>
          </w:rPr>
          <w:t>https://www.javatpoint.com/subsets-of-ai</w:t>
        </w:r>
      </w:hyperlink>
    </w:p>
    <w:p w14:paraId="1DEE22F7" w14:textId="77777777" w:rsidR="00455346" w:rsidRPr="0067350C" w:rsidRDefault="0057235A" w:rsidP="00455346">
      <w:pPr>
        <w:spacing w:after="0" w:line="360" w:lineRule="auto"/>
        <w:jc w:val="both"/>
        <w:rPr>
          <w:rStyle w:val="-"/>
          <w:rFonts w:ascii="Arial" w:hAnsi="Arial" w:cs="Arial"/>
          <w:sz w:val="24"/>
          <w:szCs w:val="24"/>
          <w:highlight w:val="red"/>
          <w:lang w:val="en-US"/>
        </w:rPr>
      </w:pPr>
      <w:hyperlink r:id="rId65" w:history="1">
        <w:r w:rsidR="00455346" w:rsidRPr="0067350C">
          <w:rPr>
            <w:rStyle w:val="-"/>
            <w:rFonts w:ascii="Arial" w:hAnsi="Arial" w:cs="Arial"/>
            <w:sz w:val="24"/>
            <w:szCs w:val="24"/>
            <w:highlight w:val="red"/>
            <w:lang w:val="en-US"/>
          </w:rPr>
          <w:t>https://intellipaat.com/blog/what-is-artificial-intelligence/</w:t>
        </w:r>
      </w:hyperlink>
    </w:p>
    <w:p w14:paraId="53C00D3C" w14:textId="77777777" w:rsidR="00455346" w:rsidRPr="0067350C" w:rsidRDefault="0057235A" w:rsidP="00455346">
      <w:pPr>
        <w:spacing w:after="0" w:line="360" w:lineRule="auto"/>
        <w:jc w:val="both"/>
        <w:rPr>
          <w:rFonts w:ascii="Arial" w:hAnsi="Arial" w:cs="Arial"/>
          <w:sz w:val="24"/>
          <w:szCs w:val="24"/>
          <w:highlight w:val="red"/>
          <w:lang w:val="en-US"/>
        </w:rPr>
      </w:pPr>
      <w:hyperlink r:id="rId66" w:anchor="What_is_the_difference_between_Deep_Learning_and_Machine_Learning" w:history="1">
        <w:r w:rsidR="00455346" w:rsidRPr="0067350C">
          <w:rPr>
            <w:rStyle w:val="-"/>
            <w:rFonts w:ascii="Arial" w:hAnsi="Arial" w:cs="Arial"/>
            <w:sz w:val="24"/>
            <w:szCs w:val="24"/>
            <w:highlight w:val="red"/>
            <w:lang w:val="en-US"/>
          </w:rPr>
          <w:t>https://www.upgrad.com/blog/deep-learning-vs-neural-networks-difference-between-deep-learning-and-neural-networks/#What_is_the_difference_between_Deep_Learning_and_Machine_Learning</w:t>
        </w:r>
      </w:hyperlink>
    </w:p>
    <w:p w14:paraId="09C896C9" w14:textId="77777777" w:rsidR="00455346" w:rsidRPr="0067350C" w:rsidRDefault="0057235A" w:rsidP="00455346">
      <w:pPr>
        <w:pStyle w:val="Default"/>
        <w:spacing w:line="360" w:lineRule="auto"/>
        <w:jc w:val="both"/>
        <w:rPr>
          <w:highlight w:val="red"/>
          <w:lang w:val="en-US"/>
        </w:rPr>
      </w:pPr>
      <w:hyperlink r:id="rId67" w:history="1">
        <w:r w:rsidR="00455346" w:rsidRPr="0067350C">
          <w:rPr>
            <w:rStyle w:val="-"/>
            <w:highlight w:val="red"/>
            <w:lang w:val="en-US"/>
          </w:rPr>
          <w:t>https://bernardmarr.com/deep-learning-vs-neural-networks-whats-the-difference/</w:t>
        </w:r>
      </w:hyperlink>
    </w:p>
    <w:p w14:paraId="6F4D4448" w14:textId="77777777" w:rsidR="00455346" w:rsidRPr="0067350C" w:rsidRDefault="0057235A" w:rsidP="00455346">
      <w:pPr>
        <w:spacing w:after="0" w:line="360" w:lineRule="auto"/>
        <w:jc w:val="both"/>
        <w:rPr>
          <w:rFonts w:ascii="Arial" w:hAnsi="Arial" w:cs="Arial"/>
          <w:sz w:val="24"/>
          <w:szCs w:val="24"/>
          <w:highlight w:val="red"/>
          <w:lang w:val="en-US"/>
        </w:rPr>
      </w:pPr>
      <w:hyperlink r:id="rId68" w:history="1">
        <w:r w:rsidR="00455346" w:rsidRPr="0067350C">
          <w:rPr>
            <w:rStyle w:val="-"/>
            <w:rFonts w:ascii="Arial" w:hAnsi="Arial" w:cs="Arial"/>
            <w:sz w:val="24"/>
            <w:szCs w:val="24"/>
            <w:highlight w:val="red"/>
            <w:lang w:val="en-US"/>
          </w:rPr>
          <w:t>https://medium.com/swlh/what-is-deep-learning-b2cd80911cbc</w:t>
        </w:r>
      </w:hyperlink>
    </w:p>
    <w:p w14:paraId="02415EE5" w14:textId="7C45613F" w:rsidR="00455346" w:rsidRPr="0067350C" w:rsidRDefault="0057235A" w:rsidP="00455346">
      <w:pPr>
        <w:spacing w:after="0" w:line="360" w:lineRule="auto"/>
        <w:jc w:val="both"/>
        <w:rPr>
          <w:rStyle w:val="-"/>
          <w:rFonts w:ascii="Arial" w:hAnsi="Arial" w:cs="Arial"/>
          <w:sz w:val="24"/>
          <w:szCs w:val="24"/>
          <w:highlight w:val="red"/>
          <w:lang w:val="en-US"/>
        </w:rPr>
      </w:pPr>
      <w:hyperlink r:id="rId69" w:history="1">
        <w:r w:rsidR="00455346" w:rsidRPr="0067350C">
          <w:rPr>
            <w:rStyle w:val="-"/>
            <w:rFonts w:ascii="Arial" w:hAnsi="Arial" w:cs="Arial"/>
            <w:sz w:val="24"/>
            <w:szCs w:val="24"/>
            <w:highlight w:val="red"/>
            <w:lang w:val="en-US"/>
          </w:rPr>
          <w:t>https://rancholabs.medium.com/6-major-sub-fields-of-artificial-intelligence-77f6a5b28109</w:t>
        </w:r>
      </w:hyperlink>
    </w:p>
    <w:p w14:paraId="5B429C15" w14:textId="77777777" w:rsidR="00C03AE4" w:rsidRPr="0067350C" w:rsidRDefault="00C03AE4" w:rsidP="00C03AE4">
      <w:pPr>
        <w:spacing w:after="0" w:line="360" w:lineRule="auto"/>
        <w:jc w:val="both"/>
        <w:rPr>
          <w:rFonts w:asciiTheme="minorHAnsi" w:eastAsia="Times New Roman" w:hAnsiTheme="minorHAnsi" w:cstheme="minorHAnsi"/>
          <w:sz w:val="24"/>
          <w:szCs w:val="24"/>
          <w:highlight w:val="red"/>
          <w:lang w:val="en-US"/>
        </w:rPr>
      </w:pPr>
      <w:r w:rsidRPr="0067350C">
        <w:rPr>
          <w:rFonts w:asciiTheme="minorHAnsi" w:eastAsia="Times New Roman" w:hAnsiTheme="minorHAnsi" w:cstheme="minorHAnsi"/>
          <w:sz w:val="24"/>
          <w:szCs w:val="24"/>
          <w:highlight w:val="red"/>
          <w:lang w:val="en-US"/>
        </w:rPr>
        <w:t xml:space="preserve">(Google Scholar) Deep learning Y </w:t>
      </w:r>
      <w:proofErr w:type="spellStart"/>
      <w:r w:rsidRPr="0067350C">
        <w:rPr>
          <w:rFonts w:asciiTheme="minorHAnsi" w:eastAsia="Times New Roman" w:hAnsiTheme="minorHAnsi" w:cstheme="minorHAnsi"/>
          <w:sz w:val="24"/>
          <w:szCs w:val="24"/>
          <w:highlight w:val="red"/>
          <w:lang w:val="en-US"/>
        </w:rPr>
        <w:t>LeCun</w:t>
      </w:r>
      <w:proofErr w:type="spellEnd"/>
      <w:r w:rsidRPr="0067350C">
        <w:rPr>
          <w:rFonts w:asciiTheme="minorHAnsi" w:eastAsia="Times New Roman" w:hAnsiTheme="minorHAnsi" w:cstheme="minorHAnsi"/>
          <w:sz w:val="24"/>
          <w:szCs w:val="24"/>
          <w:highlight w:val="red"/>
          <w:lang w:val="en-US"/>
        </w:rPr>
        <w:t xml:space="preserve">, Y </w:t>
      </w:r>
      <w:proofErr w:type="spellStart"/>
      <w:r w:rsidRPr="0067350C">
        <w:rPr>
          <w:rFonts w:asciiTheme="minorHAnsi" w:eastAsia="Times New Roman" w:hAnsiTheme="minorHAnsi" w:cstheme="minorHAnsi"/>
          <w:sz w:val="24"/>
          <w:szCs w:val="24"/>
          <w:highlight w:val="red"/>
          <w:lang w:val="en-US"/>
        </w:rPr>
        <w:t>Bengio</w:t>
      </w:r>
      <w:proofErr w:type="spellEnd"/>
      <w:r w:rsidRPr="0067350C">
        <w:rPr>
          <w:rFonts w:asciiTheme="minorHAnsi" w:eastAsia="Times New Roman" w:hAnsiTheme="minorHAnsi" w:cstheme="minorHAnsi"/>
          <w:sz w:val="24"/>
          <w:szCs w:val="24"/>
          <w:highlight w:val="red"/>
          <w:lang w:val="en-US"/>
        </w:rPr>
        <w:t>, G Hinton - nature, 2015 - nature.com</w:t>
      </w:r>
    </w:p>
    <w:p w14:paraId="256AA5B3" w14:textId="77777777" w:rsidR="00C03AE4" w:rsidRPr="0067350C" w:rsidRDefault="0057235A" w:rsidP="00C03AE4">
      <w:pPr>
        <w:spacing w:after="0" w:line="360" w:lineRule="auto"/>
        <w:jc w:val="both"/>
        <w:rPr>
          <w:rFonts w:asciiTheme="minorHAnsi" w:eastAsia="Times New Roman" w:hAnsiTheme="minorHAnsi" w:cstheme="minorHAnsi"/>
          <w:sz w:val="24"/>
          <w:szCs w:val="24"/>
          <w:highlight w:val="red"/>
          <w:lang w:val="en-US"/>
        </w:rPr>
      </w:pPr>
      <w:hyperlink r:id="rId70" w:anchor="v=onepage&amp;q=deep%20learning%20fundamentals&amp;f=false" w:history="1">
        <w:r w:rsidR="00C03AE4" w:rsidRPr="0067350C">
          <w:rPr>
            <w:rStyle w:val="-"/>
            <w:rFonts w:ascii="Arial" w:hAnsi="Arial" w:cs="Arial"/>
            <w:highlight w:val="red"/>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Pr="0067350C" w:rsidRDefault="0057235A" w:rsidP="00C03AE4">
      <w:pPr>
        <w:spacing w:after="0" w:line="360" w:lineRule="auto"/>
        <w:jc w:val="both"/>
        <w:rPr>
          <w:rFonts w:asciiTheme="minorHAnsi" w:eastAsia="Times New Roman" w:hAnsiTheme="minorHAnsi" w:cstheme="minorHAnsi"/>
          <w:sz w:val="24"/>
          <w:szCs w:val="24"/>
          <w:highlight w:val="red"/>
          <w:lang w:val="en-US"/>
        </w:rPr>
      </w:pPr>
      <w:hyperlink r:id="rId71" w:history="1">
        <w:r w:rsidR="00C03AE4" w:rsidRPr="0067350C">
          <w:rPr>
            <w:rStyle w:val="-"/>
            <w:rFonts w:asciiTheme="minorHAnsi" w:eastAsia="Times New Roman" w:hAnsiTheme="minorHAnsi" w:cstheme="minorHAnsi"/>
            <w:sz w:val="24"/>
            <w:szCs w:val="24"/>
            <w:highlight w:val="red"/>
            <w:lang w:val="en-US"/>
          </w:rPr>
          <w:t>https://www.kdnuggets.com/2020/02/deep-neural-networks.html</w:t>
        </w:r>
      </w:hyperlink>
      <w:r w:rsidR="00C03AE4" w:rsidRPr="0067350C">
        <w:rPr>
          <w:rFonts w:asciiTheme="minorHAnsi" w:eastAsia="Times New Roman" w:hAnsiTheme="minorHAnsi" w:cstheme="minorHAnsi"/>
          <w:sz w:val="24"/>
          <w:szCs w:val="24"/>
          <w:highlight w:val="red"/>
          <w:lang w:val="en-US"/>
        </w:rPr>
        <w:t xml:space="preserve"> </w:t>
      </w:r>
    </w:p>
    <w:p w14:paraId="1286EC84" w14:textId="77777777" w:rsidR="00C03AE4" w:rsidRPr="0067350C" w:rsidRDefault="0057235A" w:rsidP="00C03AE4">
      <w:pPr>
        <w:spacing w:after="0" w:line="360" w:lineRule="auto"/>
        <w:jc w:val="both"/>
        <w:rPr>
          <w:rFonts w:asciiTheme="minorHAnsi" w:eastAsia="Times New Roman" w:hAnsiTheme="minorHAnsi" w:cstheme="minorHAnsi"/>
          <w:sz w:val="24"/>
          <w:szCs w:val="24"/>
          <w:highlight w:val="red"/>
          <w:lang w:val="en-US"/>
        </w:rPr>
      </w:pPr>
      <w:hyperlink r:id="rId72" w:history="1">
        <w:r w:rsidR="00C03AE4" w:rsidRPr="0067350C">
          <w:rPr>
            <w:rStyle w:val="-"/>
            <w:rFonts w:asciiTheme="minorHAnsi" w:eastAsia="Times New Roman" w:hAnsiTheme="minorHAnsi" w:cstheme="minorHAnsi"/>
            <w:sz w:val="24"/>
            <w:szCs w:val="24"/>
            <w:highlight w:val="red"/>
            <w:lang w:val="en-US"/>
          </w:rPr>
          <w:t>https://www.</w:t>
        </w:r>
        <w:bookmarkStart w:id="4862" w:name="_Hlk95470947"/>
        <w:r w:rsidR="00C03AE4" w:rsidRPr="0067350C">
          <w:rPr>
            <w:rStyle w:val="-"/>
            <w:rFonts w:asciiTheme="minorHAnsi" w:eastAsia="Times New Roman" w:hAnsiTheme="minorHAnsi" w:cstheme="minorHAnsi"/>
            <w:sz w:val="24"/>
            <w:szCs w:val="24"/>
            <w:highlight w:val="red"/>
            <w:lang w:val="en-US"/>
          </w:rPr>
          <w:t>healthyliving.gr/2013/01/08</w:t>
        </w:r>
        <w:bookmarkEnd w:id="4862"/>
        <w:r w:rsidR="00C03AE4" w:rsidRPr="0067350C">
          <w:rPr>
            <w:rStyle w:val="-"/>
            <w:rFonts w:asciiTheme="minorHAnsi" w:eastAsia="Times New Roman" w:hAnsiTheme="minorHAnsi" w:cstheme="minorHAnsi"/>
            <w:sz w:val="24"/>
            <w:szCs w:val="24"/>
            <w:highlight w:val="red"/>
            <w:lang w:val="en-US"/>
          </w:rPr>
          <w:t>/%CF%84%CE%BF-%CF%86%CF%89%CF%82-%CE%B7-%CF%8C%CF%81%CE%B1%CF%83%CE%B7-%CE%BA%CE%B1%CE%B9-%CF%84%CE%BF-%CE%BC%CE%AC%CF%84%CE%B9/</w:t>
        </w:r>
      </w:hyperlink>
    </w:p>
    <w:p w14:paraId="5D2C3554" w14:textId="77777777" w:rsidR="00C03AE4" w:rsidRPr="0067350C" w:rsidRDefault="0057235A" w:rsidP="00C03AE4">
      <w:pPr>
        <w:spacing w:after="0" w:line="360" w:lineRule="auto"/>
        <w:jc w:val="both"/>
        <w:rPr>
          <w:rStyle w:val="-"/>
          <w:rFonts w:ascii="Arial" w:hAnsi="Arial" w:cs="Arial"/>
          <w:highlight w:val="red"/>
          <w:lang w:val="en-US"/>
        </w:rPr>
      </w:pPr>
      <w:hyperlink r:id="rId73" w:history="1">
        <w:r w:rsidR="00C03AE4" w:rsidRPr="0067350C">
          <w:rPr>
            <w:rStyle w:val="-"/>
            <w:rFonts w:ascii="Arial" w:hAnsi="Arial" w:cs="Arial"/>
            <w:highlight w:val="red"/>
            <w:lang w:val="en-US"/>
          </w:rPr>
          <w:t>https://rancholabs.medium.com/6-major-sub-fields-of-artificial-intelligence-77f6a5b28109</w:t>
        </w:r>
      </w:hyperlink>
    </w:p>
    <w:p w14:paraId="0406CC42" w14:textId="77777777" w:rsidR="00C03AE4" w:rsidRPr="0067350C" w:rsidRDefault="0057235A" w:rsidP="00C03AE4">
      <w:pPr>
        <w:spacing w:after="0" w:line="360" w:lineRule="auto"/>
        <w:rPr>
          <w:rStyle w:val="-"/>
          <w:rFonts w:ascii="Arial" w:hAnsi="Arial" w:cs="Arial"/>
          <w:sz w:val="24"/>
          <w:szCs w:val="24"/>
          <w:highlight w:val="red"/>
          <w:lang w:val="en-US"/>
        </w:rPr>
      </w:pPr>
      <w:hyperlink r:id="rId74" w:history="1">
        <w:r w:rsidR="00C03AE4" w:rsidRPr="0067350C">
          <w:rPr>
            <w:rStyle w:val="-"/>
            <w:rFonts w:ascii="Arial" w:hAnsi="Arial" w:cs="Arial"/>
            <w:sz w:val="24"/>
            <w:szCs w:val="24"/>
            <w:highlight w:val="red"/>
            <w:lang w:val="en-US"/>
          </w:rPr>
          <w:t>https://ieeexplore.ieee.org/abstract/document/8308186</w:t>
        </w:r>
      </w:hyperlink>
    </w:p>
    <w:p w14:paraId="13D6B34E" w14:textId="77777777" w:rsidR="00C03AE4" w:rsidRPr="0067350C" w:rsidRDefault="0057235A" w:rsidP="00C03AE4">
      <w:pPr>
        <w:spacing w:after="0" w:line="360" w:lineRule="auto"/>
        <w:jc w:val="both"/>
        <w:rPr>
          <w:rFonts w:ascii="Arial" w:hAnsi="Arial" w:cs="Arial"/>
          <w:sz w:val="24"/>
          <w:szCs w:val="24"/>
          <w:highlight w:val="red"/>
          <w:lang w:val="en-US"/>
        </w:rPr>
      </w:pPr>
      <w:hyperlink r:id="rId75" w:history="1">
        <w:r w:rsidR="00C03AE4" w:rsidRPr="0067350C">
          <w:rPr>
            <w:rStyle w:val="-"/>
            <w:rFonts w:ascii="Arial" w:hAnsi="Arial" w:cs="Arial"/>
            <w:sz w:val="24"/>
            <w:szCs w:val="24"/>
            <w:highlight w:val="red"/>
            <w:lang w:val="en-US"/>
          </w:rPr>
          <w:t>https://arxiv.org/abs/1904.11829</w:t>
        </w:r>
      </w:hyperlink>
      <w:r w:rsidR="00C03AE4" w:rsidRPr="0067350C">
        <w:rPr>
          <w:rFonts w:ascii="Arial" w:hAnsi="Arial" w:cs="Arial"/>
          <w:sz w:val="24"/>
          <w:szCs w:val="24"/>
          <w:highlight w:val="red"/>
          <w:lang w:val="en-US"/>
        </w:rPr>
        <w:t xml:space="preserve"> (</w:t>
      </w:r>
      <w:r w:rsidR="00C03AE4" w:rsidRPr="0067350C">
        <w:rPr>
          <w:rFonts w:ascii="Arial" w:hAnsi="Arial" w:cs="Arial"/>
          <w:b/>
          <w:bCs/>
          <w:sz w:val="24"/>
          <w:szCs w:val="24"/>
          <w:highlight w:val="red"/>
          <w:lang w:val="en-US"/>
        </w:rPr>
        <w:t>Evaluating Recurrent Neural Network Explanations</w:t>
      </w:r>
      <w:r w:rsidR="00C03AE4" w:rsidRPr="0067350C">
        <w:rPr>
          <w:rFonts w:ascii="Arial" w:hAnsi="Arial" w:cs="Arial"/>
          <w:sz w:val="24"/>
          <w:szCs w:val="24"/>
          <w:highlight w:val="red"/>
          <w:lang w:val="en-US"/>
        </w:rPr>
        <w:t>)</w:t>
      </w:r>
    </w:p>
    <w:p w14:paraId="2EA97B13" w14:textId="77777777" w:rsidR="00C03AE4" w:rsidRPr="0067350C" w:rsidRDefault="00C03AE4" w:rsidP="00C03AE4">
      <w:pPr>
        <w:spacing w:after="0" w:line="360" w:lineRule="auto"/>
        <w:rPr>
          <w:rFonts w:ascii="Arial" w:hAnsi="Arial" w:cs="Arial"/>
          <w:sz w:val="24"/>
          <w:szCs w:val="24"/>
          <w:highlight w:val="red"/>
          <w:lang w:val="en-US"/>
        </w:rPr>
      </w:pPr>
      <w:r w:rsidRPr="0067350C">
        <w:rPr>
          <w:rFonts w:ascii="Arial" w:hAnsi="Arial" w:cs="Arial"/>
          <w:sz w:val="24"/>
          <w:szCs w:val="24"/>
          <w:highlight w:val="red"/>
          <w:lang w:val="en-US"/>
        </w:rPr>
        <w:t xml:space="preserve">A Critical Review of Recurrent Neural Networks for Sequence Learning.pdf (RNN) </w:t>
      </w:r>
    </w:p>
    <w:p w14:paraId="36E3432C" w14:textId="77777777" w:rsidR="00C03AE4" w:rsidRPr="0067350C" w:rsidRDefault="0057235A" w:rsidP="00C03AE4">
      <w:pPr>
        <w:spacing w:after="0" w:line="360" w:lineRule="auto"/>
        <w:jc w:val="both"/>
        <w:rPr>
          <w:rStyle w:val="-"/>
          <w:rFonts w:ascii="Arial" w:hAnsi="Arial" w:cs="Arial"/>
          <w:sz w:val="24"/>
          <w:szCs w:val="24"/>
          <w:highlight w:val="red"/>
          <w:lang w:val="en-US"/>
        </w:rPr>
      </w:pPr>
      <w:hyperlink r:id="rId76" w:history="1">
        <w:r w:rsidR="00C03AE4" w:rsidRPr="0067350C">
          <w:rPr>
            <w:rStyle w:val="-"/>
            <w:rFonts w:ascii="Arial" w:hAnsi="Arial" w:cs="Arial"/>
            <w:sz w:val="24"/>
            <w:szCs w:val="24"/>
            <w:highlight w:val="red"/>
            <w:lang w:val="en-US"/>
          </w:rPr>
          <w:t>https://www.analyticsvidhya.com/blog/2020/02/cnn-vs-rnn-vs-mlp-analyzing-3-types-of-neural-networks-in-deep-learning/</w:t>
        </w:r>
      </w:hyperlink>
    </w:p>
    <w:p w14:paraId="4794BC76" w14:textId="77777777" w:rsidR="00C03AE4" w:rsidRPr="0067350C" w:rsidRDefault="0057235A" w:rsidP="00C03AE4">
      <w:pPr>
        <w:spacing w:after="0" w:line="360" w:lineRule="auto"/>
        <w:jc w:val="both"/>
        <w:rPr>
          <w:rFonts w:ascii="Arial" w:hAnsi="Arial" w:cs="Arial"/>
          <w:highlight w:val="red"/>
          <w:lang w:val="en-US"/>
        </w:rPr>
      </w:pPr>
      <w:hyperlink r:id="rId77" w:history="1">
        <w:r w:rsidR="00C03AE4" w:rsidRPr="0067350C">
          <w:rPr>
            <w:rStyle w:val="-"/>
            <w:rFonts w:ascii="Arial" w:hAnsi="Arial" w:cs="Arial"/>
            <w:sz w:val="24"/>
            <w:szCs w:val="24"/>
            <w:highlight w:val="red"/>
            <w:lang w:val="en-US"/>
          </w:rPr>
          <w:t>https://developer.ibm.com/articles/cc-machine-learning-deep-learning-architectures/</w:t>
        </w:r>
      </w:hyperlink>
    </w:p>
    <w:p w14:paraId="300ECDAA" w14:textId="77777777" w:rsidR="00C03AE4" w:rsidRPr="0067350C" w:rsidRDefault="0057235A" w:rsidP="00C03AE4">
      <w:pPr>
        <w:spacing w:after="0" w:line="360" w:lineRule="auto"/>
        <w:jc w:val="both"/>
        <w:rPr>
          <w:rStyle w:val="-"/>
          <w:rFonts w:ascii="Arial" w:hAnsi="Arial" w:cs="Arial"/>
          <w:sz w:val="24"/>
          <w:szCs w:val="24"/>
          <w:highlight w:val="red"/>
          <w:lang w:val="en-US"/>
        </w:rPr>
      </w:pPr>
      <w:hyperlink r:id="rId78" w:history="1">
        <w:r w:rsidR="00C03AE4" w:rsidRPr="0067350C">
          <w:rPr>
            <w:rStyle w:val="-"/>
            <w:rFonts w:ascii="Arial" w:hAnsi="Arial" w:cs="Arial"/>
            <w:sz w:val="24"/>
            <w:szCs w:val="24"/>
            <w:highlight w:val="red"/>
            <w:lang w:val="en-US"/>
          </w:rPr>
          <w:t>https://www.mygreatlearning.com/blog/types-of-neural-networks/</w:t>
        </w:r>
      </w:hyperlink>
      <w:r w:rsidR="00C03AE4" w:rsidRPr="0067350C">
        <w:rPr>
          <w:rFonts w:ascii="Arial" w:hAnsi="Arial" w:cs="Arial"/>
          <w:sz w:val="24"/>
          <w:szCs w:val="24"/>
          <w:highlight w:val="red"/>
          <w:lang w:val="en-US"/>
        </w:rPr>
        <w:t xml:space="preserve"> </w:t>
      </w:r>
      <w:hyperlink r:id="rId79" w:history="1">
        <w:r w:rsidR="00C03AE4" w:rsidRPr="0067350C">
          <w:rPr>
            <w:rStyle w:val="-"/>
            <w:rFonts w:ascii="Arial" w:hAnsi="Arial" w:cs="Arial"/>
            <w:sz w:val="24"/>
            <w:szCs w:val="24"/>
            <w:highlight w:val="red"/>
            <w:lang w:val="en-US"/>
          </w:rPr>
          <w:t>https://towardsdatascience.com/6-types-of-neural-networks-every-data-scientist-must-know-9c0d920e7fce</w:t>
        </w:r>
      </w:hyperlink>
    </w:p>
    <w:p w14:paraId="0CB095BE" w14:textId="45329ECD" w:rsidR="00C03AE4" w:rsidRPr="0067350C" w:rsidRDefault="0057235A" w:rsidP="00455346">
      <w:pPr>
        <w:spacing w:after="0" w:line="360" w:lineRule="auto"/>
        <w:jc w:val="both"/>
        <w:rPr>
          <w:rFonts w:ascii="Arial" w:hAnsi="Arial" w:cs="Arial"/>
          <w:color w:val="0000FF" w:themeColor="hyperlink"/>
          <w:sz w:val="24"/>
          <w:szCs w:val="24"/>
          <w:highlight w:val="red"/>
          <w:u w:val="single"/>
          <w:lang w:val="en-US"/>
        </w:rPr>
      </w:pPr>
      <w:hyperlink r:id="rId80" w:history="1">
        <w:r w:rsidR="00505A50" w:rsidRPr="0067350C">
          <w:rPr>
            <w:rStyle w:val="-"/>
            <w:rFonts w:ascii="Arial" w:hAnsi="Arial" w:cs="Arial"/>
            <w:sz w:val="24"/>
            <w:szCs w:val="24"/>
            <w:highlight w:val="red"/>
            <w:lang w:val="en-US"/>
          </w:rPr>
          <w:t>https://www.ibm.com/cloud/learn/recurrent-neural-networks</w:t>
        </w:r>
      </w:hyperlink>
    </w:p>
    <w:p w14:paraId="37767917" w14:textId="2BB38AB7" w:rsidR="00505A50" w:rsidRPr="0067350C" w:rsidRDefault="00505A50" w:rsidP="00455346">
      <w:pPr>
        <w:spacing w:after="0" w:line="360" w:lineRule="auto"/>
        <w:jc w:val="both"/>
        <w:rPr>
          <w:rFonts w:ascii="Arial" w:hAnsi="Arial" w:cs="Arial"/>
          <w:color w:val="0000FF" w:themeColor="hyperlink"/>
          <w:sz w:val="24"/>
          <w:szCs w:val="24"/>
          <w:highlight w:val="red"/>
          <w:u w:val="single"/>
          <w:lang w:val="en-US"/>
        </w:rPr>
      </w:pPr>
      <w:r w:rsidRPr="0067350C">
        <w:rPr>
          <w:rFonts w:ascii="Arial" w:hAnsi="Arial" w:cs="Arial"/>
          <w:color w:val="0000FF" w:themeColor="hyperlink"/>
          <w:sz w:val="24"/>
          <w:szCs w:val="24"/>
          <w:highlight w:val="red"/>
          <w:u w:val="single"/>
          <w:lang w:val="en-US"/>
        </w:rPr>
        <w:t>https://ieeexplore.ieee.org/abstract/document/7778967</w:t>
      </w:r>
    </w:p>
    <w:p w14:paraId="2608A2D0" w14:textId="77777777" w:rsidR="0049366F" w:rsidRPr="0067350C" w:rsidRDefault="0049366F" w:rsidP="00715D11">
      <w:pPr>
        <w:pStyle w:val="Default"/>
        <w:spacing w:line="360" w:lineRule="auto"/>
        <w:jc w:val="both"/>
        <w:rPr>
          <w:highlight w:val="red"/>
          <w:lang w:val="en-US"/>
        </w:rPr>
      </w:pPr>
    </w:p>
    <w:p w14:paraId="4FFC4D26" w14:textId="707DA8C8" w:rsidR="008C365A" w:rsidRPr="0067350C" w:rsidRDefault="008C365A" w:rsidP="00835C49">
      <w:pPr>
        <w:spacing w:after="0" w:line="360" w:lineRule="auto"/>
        <w:ind w:firstLine="720"/>
        <w:jc w:val="both"/>
        <w:rPr>
          <w:rFonts w:ascii="Arial" w:hAnsi="Arial" w:cs="Arial"/>
          <w:sz w:val="24"/>
          <w:szCs w:val="24"/>
          <w:highlight w:val="red"/>
          <w:lang w:val="en-US"/>
        </w:rPr>
      </w:pPr>
      <w:r w:rsidRPr="0067350C">
        <w:rPr>
          <w:rFonts w:ascii="Arial" w:hAnsi="Arial" w:cs="Arial"/>
          <w:sz w:val="24"/>
          <w:szCs w:val="24"/>
          <w:highlight w:val="red"/>
          <w:lang w:val="en-US"/>
        </w:rPr>
        <w:t>NLP</w:t>
      </w:r>
    </w:p>
    <w:p w14:paraId="1FC0F758" w14:textId="767BA89D" w:rsidR="008C365A" w:rsidRPr="0067350C" w:rsidRDefault="0057235A" w:rsidP="008C365A">
      <w:pPr>
        <w:spacing w:after="0" w:line="360" w:lineRule="auto"/>
        <w:jc w:val="both"/>
        <w:rPr>
          <w:rFonts w:ascii="Arial" w:hAnsi="Arial" w:cs="Arial"/>
          <w:sz w:val="24"/>
          <w:szCs w:val="24"/>
          <w:highlight w:val="red"/>
          <w:lang w:val="en-US"/>
        </w:rPr>
      </w:pPr>
      <w:hyperlink r:id="rId81" w:history="1">
        <w:r w:rsidR="00DD0520" w:rsidRPr="0067350C">
          <w:rPr>
            <w:rStyle w:val="-"/>
            <w:rFonts w:ascii="Arial" w:hAnsi="Arial" w:cs="Arial"/>
            <w:sz w:val="24"/>
            <w:szCs w:val="24"/>
            <w:highlight w:val="red"/>
            <w:lang w:val="en-US"/>
          </w:rPr>
          <w:t>https://surface.syr.edu/cgi/viewcontent.cgi?article=1043&amp;context=istpub</w:t>
        </w:r>
      </w:hyperlink>
    </w:p>
    <w:p w14:paraId="09569905" w14:textId="45A71BAF" w:rsidR="00DD0520" w:rsidRPr="0067350C" w:rsidRDefault="0057235A" w:rsidP="008C365A">
      <w:pPr>
        <w:spacing w:after="0" w:line="360" w:lineRule="auto"/>
        <w:jc w:val="both"/>
        <w:rPr>
          <w:rFonts w:ascii="Arial" w:hAnsi="Arial" w:cs="Arial"/>
          <w:sz w:val="24"/>
          <w:szCs w:val="24"/>
          <w:highlight w:val="red"/>
          <w:lang w:val="en-US"/>
        </w:rPr>
      </w:pPr>
      <w:hyperlink r:id="rId82" w:history="1">
        <w:r w:rsidR="00DD0520" w:rsidRPr="0067350C">
          <w:rPr>
            <w:rStyle w:val="-"/>
            <w:rFonts w:ascii="Arial" w:hAnsi="Arial" w:cs="Arial"/>
            <w:sz w:val="24"/>
            <w:szCs w:val="24"/>
            <w:highlight w:val="red"/>
            <w:lang w:val="en-US"/>
          </w:rPr>
          <w:t>https://dl.acm.org/doi/abs/10.5555/1074100.1074630</w:t>
        </w:r>
      </w:hyperlink>
      <w:r w:rsidR="00DD0520" w:rsidRPr="0067350C">
        <w:rPr>
          <w:rFonts w:ascii="Arial" w:hAnsi="Arial" w:cs="Arial"/>
          <w:sz w:val="24"/>
          <w:szCs w:val="24"/>
          <w:highlight w:val="red"/>
          <w:lang w:val="en-US"/>
        </w:rPr>
        <w:t xml:space="preserve"> </w:t>
      </w:r>
    </w:p>
    <w:p w14:paraId="082E5B7D" w14:textId="75BDDB88" w:rsidR="00DD0520" w:rsidRPr="0067350C" w:rsidRDefault="0057235A" w:rsidP="008C365A">
      <w:pPr>
        <w:spacing w:after="0" w:line="360" w:lineRule="auto"/>
        <w:jc w:val="both"/>
        <w:rPr>
          <w:rFonts w:ascii="Arial" w:hAnsi="Arial" w:cs="Arial"/>
          <w:sz w:val="24"/>
          <w:szCs w:val="24"/>
          <w:highlight w:val="red"/>
          <w:lang w:val="en-US"/>
        </w:rPr>
      </w:pPr>
      <w:hyperlink r:id="rId83" w:history="1">
        <w:r w:rsidR="00DD0520" w:rsidRPr="0067350C">
          <w:rPr>
            <w:rStyle w:val="-"/>
            <w:rFonts w:ascii="Arial" w:hAnsi="Arial" w:cs="Arial"/>
            <w:sz w:val="24"/>
            <w:szCs w:val="24"/>
            <w:highlight w:val="red"/>
            <w:lang w:val="en-US"/>
          </w:rPr>
          <w:t>https://academic.oup.com/jamia/article/18/5/544/829676?ref=https%3a%2f%2fcodemonkey.link&amp;login=false</w:t>
        </w:r>
      </w:hyperlink>
      <w:r w:rsidR="00DD0520" w:rsidRPr="0067350C">
        <w:rPr>
          <w:rFonts w:ascii="Arial" w:hAnsi="Arial" w:cs="Arial"/>
          <w:sz w:val="24"/>
          <w:szCs w:val="24"/>
          <w:highlight w:val="red"/>
          <w:lang w:val="en-US"/>
        </w:rPr>
        <w:t xml:space="preserve"> </w:t>
      </w:r>
    </w:p>
    <w:p w14:paraId="685CB12E" w14:textId="292C15D3" w:rsidR="00D73005" w:rsidRPr="0067350C" w:rsidRDefault="0057235A" w:rsidP="00D73005">
      <w:pPr>
        <w:spacing w:after="0" w:line="360" w:lineRule="auto"/>
        <w:jc w:val="both"/>
        <w:rPr>
          <w:rFonts w:ascii="Arial" w:hAnsi="Arial" w:cs="Arial"/>
          <w:sz w:val="24"/>
          <w:szCs w:val="24"/>
          <w:highlight w:val="red"/>
          <w:lang w:val="en-US"/>
        </w:rPr>
      </w:pPr>
      <w:hyperlink r:id="rId84" w:history="1">
        <w:r w:rsidR="00D73005" w:rsidRPr="0067350C">
          <w:rPr>
            <w:rStyle w:val="-"/>
            <w:rFonts w:ascii="Arial" w:hAnsi="Arial" w:cs="Arial"/>
            <w:b/>
            <w:bCs/>
            <w:sz w:val="24"/>
            <w:szCs w:val="24"/>
            <w:highlight w:val="red"/>
            <w:lang w:val="en-US"/>
          </w:rPr>
          <w:t>https://surface.syr.edu/cgi/viewcontent.cgi?article=1043&amp;context=istpub</w:t>
        </w:r>
      </w:hyperlink>
      <w:r w:rsidR="00D73005" w:rsidRPr="0067350C">
        <w:rPr>
          <w:rStyle w:val="-"/>
          <w:rFonts w:ascii="Arial" w:hAnsi="Arial" w:cs="Arial"/>
          <w:color w:val="auto"/>
          <w:sz w:val="24"/>
          <w:szCs w:val="24"/>
          <w:highlight w:val="red"/>
          <w:u w:val="none"/>
          <w:lang w:val="en-US"/>
        </w:rPr>
        <w:t xml:space="preserve">  -&gt; Natural Language Processing Elizabeth D. Liddy.pdf</w:t>
      </w:r>
    </w:p>
    <w:p w14:paraId="4BBB6E41" w14:textId="3509AFE5" w:rsidR="00D73005" w:rsidRPr="0067350C" w:rsidRDefault="00D73005" w:rsidP="00D73005">
      <w:pPr>
        <w:spacing w:after="0" w:line="360" w:lineRule="auto"/>
        <w:jc w:val="both"/>
        <w:rPr>
          <w:highlight w:val="red"/>
          <w:lang w:val="en-US"/>
        </w:rPr>
      </w:pPr>
      <w:r w:rsidRPr="0067350C">
        <w:rPr>
          <w:rFonts w:ascii="Arial" w:hAnsi="Arial" w:cs="Arial"/>
          <w:color w:val="4F81BD" w:themeColor="accent1"/>
          <w:sz w:val="24"/>
          <w:szCs w:val="24"/>
          <w:highlight w:val="red"/>
          <w:u w:val="single"/>
          <w:lang w:val="en-US"/>
        </w:rPr>
        <w:t xml:space="preserve">Natural language processing </w:t>
      </w:r>
      <w:r w:rsidRPr="0067350C">
        <w:rPr>
          <w:rFonts w:ascii="Arial" w:hAnsi="Arial" w:cs="Arial"/>
          <w:color w:val="9BBB59" w:themeColor="accent3"/>
          <w:sz w:val="24"/>
          <w:szCs w:val="24"/>
          <w:highlight w:val="red"/>
          <w:lang w:val="en-US"/>
        </w:rPr>
        <w:t xml:space="preserve">JF Allen - Encyclopedia of computer science, 2003 </w:t>
      </w:r>
      <w:r w:rsidRPr="0067350C">
        <w:rPr>
          <w:highlight w:val="red"/>
          <w:lang w:val="en-US"/>
        </w:rPr>
        <w:t>-&gt; JF Allen - Encyclopedia of computer science, 2003.pdf</w:t>
      </w:r>
    </w:p>
    <w:p w14:paraId="1781C31C" w14:textId="12B2EF8F" w:rsidR="00D73005" w:rsidRPr="0067350C" w:rsidRDefault="00D73005" w:rsidP="00D73005">
      <w:pPr>
        <w:spacing w:after="0" w:line="360" w:lineRule="auto"/>
        <w:jc w:val="both"/>
        <w:rPr>
          <w:rFonts w:ascii="Arial" w:hAnsi="Arial" w:cs="Arial"/>
          <w:color w:val="4F81BD" w:themeColor="accent1"/>
          <w:sz w:val="24"/>
          <w:szCs w:val="24"/>
          <w:highlight w:val="red"/>
          <w:u w:val="single"/>
          <w:lang w:val="en-US"/>
        </w:rPr>
      </w:pPr>
      <w:r w:rsidRPr="0067350C">
        <w:rPr>
          <w:rFonts w:ascii="Arial" w:hAnsi="Arial" w:cs="Arial"/>
          <w:color w:val="4F81BD" w:themeColor="accent1"/>
          <w:sz w:val="24"/>
          <w:szCs w:val="24"/>
          <w:highlight w:val="red"/>
          <w:u w:val="single"/>
          <w:lang w:val="en-US"/>
        </w:rPr>
        <w:t xml:space="preserve">Natural language processing: an introduction </w:t>
      </w:r>
      <w:r w:rsidRPr="0067350C">
        <w:rPr>
          <w:rFonts w:ascii="Arial" w:hAnsi="Arial" w:cs="Arial"/>
          <w:color w:val="9BBB59" w:themeColor="accent3"/>
          <w:sz w:val="24"/>
          <w:szCs w:val="24"/>
          <w:highlight w:val="red"/>
          <w:lang w:val="en-US"/>
        </w:rPr>
        <w:t xml:space="preserve">PM Nadkarni, L Ohno-Machado… - Journal of the …, 2011 </w:t>
      </w:r>
      <w:r w:rsidRPr="0067350C">
        <w:rPr>
          <w:rFonts w:ascii="Arial" w:hAnsi="Arial" w:cs="Arial"/>
          <w:b/>
          <w:bCs/>
          <w:sz w:val="24"/>
          <w:szCs w:val="24"/>
          <w:highlight w:val="red"/>
          <w:lang w:val="en-US"/>
        </w:rPr>
        <w:t>-&gt; PM Nadkarni, L Ohno-Machado… - Journal of the …, 2011.pdf</w:t>
      </w:r>
    </w:p>
    <w:p w14:paraId="6826B899" w14:textId="773BAEF9" w:rsidR="00D73005" w:rsidRPr="0067350C" w:rsidRDefault="0057235A" w:rsidP="00D73005">
      <w:pPr>
        <w:spacing w:after="0" w:line="360" w:lineRule="auto"/>
        <w:jc w:val="both"/>
        <w:rPr>
          <w:rFonts w:ascii="Arial" w:hAnsi="Arial" w:cs="Arial"/>
          <w:sz w:val="24"/>
          <w:szCs w:val="24"/>
          <w:highlight w:val="red"/>
          <w:lang w:val="en-US"/>
        </w:rPr>
      </w:pPr>
      <w:hyperlink r:id="rId85" w:history="1">
        <w:r w:rsidR="00D73005" w:rsidRPr="0067350C">
          <w:rPr>
            <w:rStyle w:val="-"/>
            <w:rFonts w:ascii="Arial" w:hAnsi="Arial" w:cs="Arial"/>
            <w:sz w:val="24"/>
            <w:szCs w:val="24"/>
            <w:highlight w:val="red"/>
            <w:lang w:val="en-US"/>
          </w:rPr>
          <w:t>https://www.datascienceprophet.com/different-levels-of-nlp/</w:t>
        </w:r>
      </w:hyperlink>
      <w:r w:rsidR="00D73005" w:rsidRPr="0067350C">
        <w:rPr>
          <w:rFonts w:ascii="Arial" w:hAnsi="Arial" w:cs="Arial"/>
          <w:sz w:val="24"/>
          <w:szCs w:val="24"/>
          <w:highlight w:val="red"/>
          <w:lang w:val="en-US"/>
        </w:rPr>
        <w:t xml:space="preserve"> </w:t>
      </w:r>
    </w:p>
    <w:p w14:paraId="3084C4F6" w14:textId="0E832674" w:rsidR="00D73005" w:rsidRPr="0067350C" w:rsidRDefault="0057235A" w:rsidP="00D73005">
      <w:pPr>
        <w:spacing w:after="0" w:line="360" w:lineRule="auto"/>
        <w:jc w:val="both"/>
        <w:rPr>
          <w:rFonts w:ascii="Arial" w:hAnsi="Arial" w:cs="Arial"/>
          <w:sz w:val="24"/>
          <w:szCs w:val="24"/>
          <w:highlight w:val="red"/>
          <w:lang w:val="en-US"/>
        </w:rPr>
      </w:pPr>
      <w:hyperlink r:id="rId86" w:history="1">
        <w:r w:rsidR="00D73005" w:rsidRPr="0067350C">
          <w:rPr>
            <w:rStyle w:val="-"/>
            <w:rFonts w:ascii="Arial" w:hAnsi="Arial" w:cs="Arial"/>
            <w:sz w:val="24"/>
            <w:szCs w:val="24"/>
            <w:highlight w:val="red"/>
            <w:lang w:val="en-US"/>
          </w:rPr>
          <w:t>https://support.apple.com/siri</w:t>
        </w:r>
      </w:hyperlink>
      <w:r w:rsidR="00D73005" w:rsidRPr="0067350C">
        <w:rPr>
          <w:rFonts w:ascii="Arial" w:hAnsi="Arial" w:cs="Arial"/>
          <w:sz w:val="24"/>
          <w:szCs w:val="24"/>
          <w:highlight w:val="red"/>
          <w:lang w:val="en-US"/>
        </w:rPr>
        <w:t xml:space="preserve"> </w:t>
      </w:r>
    </w:p>
    <w:p w14:paraId="7084E31C" w14:textId="0F08B6F2" w:rsidR="00D73005" w:rsidRPr="0067350C" w:rsidRDefault="0057235A" w:rsidP="00D73005">
      <w:pPr>
        <w:spacing w:after="0" w:line="360" w:lineRule="auto"/>
        <w:jc w:val="both"/>
        <w:rPr>
          <w:rFonts w:ascii="Arial" w:hAnsi="Arial" w:cs="Arial"/>
          <w:sz w:val="24"/>
          <w:szCs w:val="24"/>
          <w:highlight w:val="red"/>
          <w:lang w:val="en-US"/>
        </w:rPr>
      </w:pPr>
      <w:hyperlink r:id="rId87" w:history="1">
        <w:r w:rsidR="008D6112" w:rsidRPr="0067350C">
          <w:rPr>
            <w:rStyle w:val="-"/>
            <w:rFonts w:ascii="Arial" w:hAnsi="Arial" w:cs="Arial"/>
            <w:sz w:val="24"/>
            <w:szCs w:val="24"/>
            <w:highlight w:val="red"/>
            <w:lang w:val="en-US"/>
          </w:rPr>
          <w:t>https://support.apple.com/en-us/HT204389</w:t>
        </w:r>
      </w:hyperlink>
      <w:r w:rsidR="00D73005" w:rsidRPr="0067350C">
        <w:rPr>
          <w:rFonts w:ascii="Arial" w:hAnsi="Arial" w:cs="Arial"/>
          <w:sz w:val="24"/>
          <w:szCs w:val="24"/>
          <w:highlight w:val="red"/>
          <w:lang w:val="en-US"/>
        </w:rPr>
        <w:t xml:space="preserve"> </w:t>
      </w:r>
    </w:p>
    <w:p w14:paraId="0F9BD590" w14:textId="77777777" w:rsidR="00D73005" w:rsidRPr="0067350C" w:rsidRDefault="00D73005" w:rsidP="008C365A">
      <w:pPr>
        <w:spacing w:after="0" w:line="360" w:lineRule="auto"/>
        <w:jc w:val="both"/>
        <w:rPr>
          <w:rFonts w:ascii="Arial" w:hAnsi="Arial" w:cs="Arial"/>
          <w:sz w:val="24"/>
          <w:szCs w:val="24"/>
          <w:highlight w:val="red"/>
          <w:lang w:val="en-US"/>
        </w:rPr>
      </w:pPr>
    </w:p>
    <w:p w14:paraId="59C099C1" w14:textId="77777777" w:rsidR="00DD0520" w:rsidRPr="0067350C" w:rsidRDefault="00DD0520" w:rsidP="008C365A">
      <w:pPr>
        <w:spacing w:after="0" w:line="360" w:lineRule="auto"/>
        <w:jc w:val="both"/>
        <w:rPr>
          <w:rFonts w:ascii="Arial" w:hAnsi="Arial" w:cs="Arial"/>
          <w:sz w:val="24"/>
          <w:szCs w:val="24"/>
          <w:highlight w:val="red"/>
          <w:lang w:val="en-US"/>
        </w:rPr>
      </w:pPr>
    </w:p>
    <w:p w14:paraId="3AFCE668" w14:textId="5C1941C0" w:rsidR="00FE10BB" w:rsidRPr="0067350C" w:rsidRDefault="00FE10BB" w:rsidP="00835C49">
      <w:pPr>
        <w:spacing w:after="0" w:line="360" w:lineRule="auto"/>
        <w:ind w:firstLine="720"/>
        <w:jc w:val="both"/>
        <w:rPr>
          <w:rFonts w:ascii="Arial" w:hAnsi="Arial" w:cs="Arial"/>
          <w:sz w:val="24"/>
          <w:szCs w:val="24"/>
          <w:highlight w:val="red"/>
          <w:lang w:val="en-US"/>
        </w:rPr>
      </w:pPr>
      <w:r w:rsidRPr="0067350C">
        <w:rPr>
          <w:rFonts w:ascii="Arial" w:hAnsi="Arial" w:cs="Arial"/>
          <w:sz w:val="24"/>
          <w:szCs w:val="24"/>
          <w:highlight w:val="red"/>
          <w:lang w:val="en-US"/>
        </w:rPr>
        <w:t>Cognitive Computing</w:t>
      </w:r>
    </w:p>
    <w:p w14:paraId="131FF18F" w14:textId="77777777" w:rsidR="00FE10BB" w:rsidRPr="0067350C" w:rsidRDefault="0057235A" w:rsidP="00FE10BB">
      <w:pPr>
        <w:spacing w:after="0" w:line="360" w:lineRule="auto"/>
        <w:jc w:val="both"/>
        <w:rPr>
          <w:rFonts w:ascii="Arial" w:hAnsi="Arial" w:cs="Arial"/>
          <w:sz w:val="24"/>
          <w:szCs w:val="24"/>
          <w:highlight w:val="red"/>
          <w:lang w:val="en-US"/>
        </w:rPr>
      </w:pPr>
      <w:hyperlink r:id="rId88" w:history="1">
        <w:r w:rsidR="00FE10BB" w:rsidRPr="0067350C">
          <w:rPr>
            <w:rStyle w:val="-"/>
            <w:rFonts w:ascii="Arial" w:hAnsi="Arial" w:cs="Arial"/>
            <w:sz w:val="24"/>
            <w:szCs w:val="24"/>
            <w:highlight w:val="red"/>
            <w:lang w:val="en-US"/>
          </w:rPr>
          <w:t>https://digileaders.com/ai-and-cognitive-computing/</w:t>
        </w:r>
      </w:hyperlink>
    </w:p>
    <w:p w14:paraId="4B82C341" w14:textId="77777777" w:rsidR="00FE10BB" w:rsidRPr="0067350C" w:rsidRDefault="0057235A" w:rsidP="00FE10BB">
      <w:pPr>
        <w:spacing w:after="0" w:line="360" w:lineRule="auto"/>
        <w:jc w:val="both"/>
        <w:rPr>
          <w:rFonts w:ascii="Arial" w:hAnsi="Arial" w:cs="Arial"/>
          <w:sz w:val="24"/>
          <w:szCs w:val="24"/>
          <w:highlight w:val="red"/>
          <w:lang w:val="en-US"/>
        </w:rPr>
      </w:pPr>
      <w:hyperlink r:id="rId89" w:history="1">
        <w:r w:rsidR="00FE10BB" w:rsidRPr="0067350C">
          <w:rPr>
            <w:rStyle w:val="-"/>
            <w:rFonts w:ascii="Arial" w:hAnsi="Arial" w:cs="Arial"/>
            <w:sz w:val="24"/>
            <w:szCs w:val="24"/>
            <w:highlight w:val="red"/>
            <w:lang w:val="en-US"/>
          </w:rPr>
          <w:t>https://www.toolbox.com/tech/artificial-intelligence/articles/cognitive-computing-vs-ai/</w:t>
        </w:r>
      </w:hyperlink>
    </w:p>
    <w:p w14:paraId="72897950" w14:textId="77777777" w:rsidR="00FE10BB" w:rsidRPr="0067350C" w:rsidRDefault="0057235A" w:rsidP="00FE10BB">
      <w:pPr>
        <w:spacing w:after="0" w:line="360" w:lineRule="auto"/>
        <w:jc w:val="both"/>
        <w:rPr>
          <w:rFonts w:ascii="Arial" w:hAnsi="Arial" w:cs="Arial"/>
          <w:sz w:val="24"/>
          <w:szCs w:val="24"/>
          <w:highlight w:val="red"/>
          <w:lang w:val="en-US"/>
        </w:rPr>
      </w:pPr>
      <w:hyperlink r:id="rId90" w:history="1">
        <w:r w:rsidR="00FE10BB" w:rsidRPr="0067350C">
          <w:rPr>
            <w:rStyle w:val="-"/>
            <w:rFonts w:ascii="Arial" w:hAnsi="Arial" w:cs="Arial"/>
            <w:sz w:val="24"/>
            <w:szCs w:val="24"/>
            <w:highlight w:val="red"/>
            <w:lang w:val="en-US"/>
          </w:rPr>
          <w:t>https://www.youtube.com/watch?v=Zsl7ttA9Kcg&amp;ab_channel=edureka%21</w:t>
        </w:r>
      </w:hyperlink>
    </w:p>
    <w:p w14:paraId="1EFFF710" w14:textId="77777777" w:rsidR="00FE10BB" w:rsidRPr="0067350C" w:rsidRDefault="0057235A" w:rsidP="00FE10BB">
      <w:pPr>
        <w:spacing w:after="0" w:line="360" w:lineRule="auto"/>
        <w:jc w:val="both"/>
        <w:rPr>
          <w:rFonts w:ascii="Arial" w:hAnsi="Arial" w:cs="Arial"/>
          <w:sz w:val="24"/>
          <w:szCs w:val="24"/>
          <w:highlight w:val="red"/>
          <w:lang w:val="en-US"/>
        </w:rPr>
      </w:pPr>
      <w:hyperlink r:id="rId91" w:history="1">
        <w:r w:rsidR="00FE10BB" w:rsidRPr="0067350C">
          <w:rPr>
            <w:rStyle w:val="-"/>
            <w:rFonts w:ascii="Arial" w:hAnsi="Arial" w:cs="Arial"/>
            <w:sz w:val="24"/>
            <w:szCs w:val="24"/>
            <w:highlight w:val="red"/>
            <w:lang w:val="en-US"/>
          </w:rPr>
          <w:t>https://www.techtarget.com/searchenterpriseai/definition/cognitive-computing</w:t>
        </w:r>
      </w:hyperlink>
    </w:p>
    <w:p w14:paraId="77EF7F3E" w14:textId="6D21E61C" w:rsidR="00B14312" w:rsidRPr="0067350C" w:rsidRDefault="0057235A" w:rsidP="00E86DAA">
      <w:pPr>
        <w:spacing w:after="0" w:line="360" w:lineRule="auto"/>
        <w:jc w:val="both"/>
        <w:rPr>
          <w:rFonts w:ascii="Arial" w:hAnsi="Arial" w:cs="Arial"/>
          <w:sz w:val="24"/>
          <w:szCs w:val="24"/>
          <w:highlight w:val="red"/>
          <w:lang w:val="en-US"/>
        </w:rPr>
      </w:pPr>
      <w:hyperlink r:id="rId92" w:history="1">
        <w:r w:rsidR="00FE10BB" w:rsidRPr="0067350C">
          <w:rPr>
            <w:rStyle w:val="-"/>
            <w:rFonts w:ascii="Arial" w:hAnsi="Arial" w:cs="Arial"/>
            <w:sz w:val="24"/>
            <w:szCs w:val="24"/>
            <w:highlight w:val="red"/>
            <w:lang w:val="en-US"/>
          </w:rPr>
          <w:t>https://towardsdatascience.com/what-is-cognitive-computing-how-are-enterprises-benefitting-from-cognitive-technology-6441d0c9067b</w:t>
        </w:r>
      </w:hyperlink>
    </w:p>
    <w:p w14:paraId="02B35862" w14:textId="77777777" w:rsidR="004954AC" w:rsidRPr="0067350C" w:rsidRDefault="0057235A" w:rsidP="004954AC">
      <w:pPr>
        <w:spacing w:after="0" w:line="360" w:lineRule="auto"/>
        <w:ind w:firstLine="227"/>
        <w:jc w:val="both"/>
        <w:rPr>
          <w:rFonts w:ascii="Arial" w:hAnsi="Arial" w:cs="Arial"/>
          <w:sz w:val="24"/>
          <w:szCs w:val="24"/>
          <w:highlight w:val="red"/>
          <w:lang w:val="en-US"/>
        </w:rPr>
      </w:pPr>
      <w:hyperlink r:id="rId93" w:history="1">
        <w:r w:rsidR="004954AC" w:rsidRPr="0067350C">
          <w:rPr>
            <w:rStyle w:val="-"/>
            <w:rFonts w:ascii="Arial" w:hAnsi="Arial" w:cs="Arial"/>
            <w:sz w:val="24"/>
            <w:szCs w:val="24"/>
            <w:highlight w:val="red"/>
            <w:lang w:val="en-US"/>
          </w:rPr>
          <w:t>https://ieeexplore.ieee.org/abstract/document/8012289</w:t>
        </w:r>
      </w:hyperlink>
    </w:p>
    <w:p w14:paraId="35525C6D" w14:textId="77777777" w:rsidR="004954AC" w:rsidRPr="0067350C" w:rsidRDefault="0057235A" w:rsidP="004954AC">
      <w:pPr>
        <w:spacing w:after="0" w:line="360" w:lineRule="auto"/>
        <w:ind w:firstLine="227"/>
        <w:jc w:val="both"/>
        <w:rPr>
          <w:rFonts w:ascii="Arial" w:hAnsi="Arial" w:cs="Arial"/>
          <w:sz w:val="24"/>
          <w:szCs w:val="24"/>
          <w:highlight w:val="red"/>
          <w:lang w:val="en-US"/>
        </w:rPr>
      </w:pPr>
      <w:hyperlink r:id="rId94" w:anchor="v=onepage&amp;q=COGNITIVE%20computing&amp;f=false" w:history="1">
        <w:r w:rsidR="004954AC" w:rsidRPr="0067350C">
          <w:rPr>
            <w:rStyle w:val="-"/>
            <w:rFonts w:ascii="Arial" w:hAnsi="Arial" w:cs="Arial"/>
            <w:sz w:val="24"/>
            <w:szCs w:val="24"/>
            <w:highlight w:val="red"/>
            <w:lang w:val="en-US"/>
          </w:rPr>
          <w:t>https://books.google.gr/books?hl=el&amp;lr=&amp;id=PBKhCgAAQBAJ&amp;oi=fnd&amp;pg=PP1&amp;dq=COGNITIVE+computing&amp;ots=UTDHe-mFtH&amp;sig=byoR7-yXz-</w:t>
        </w:r>
        <w:r w:rsidR="004954AC" w:rsidRPr="0067350C">
          <w:rPr>
            <w:rStyle w:val="-"/>
            <w:rFonts w:ascii="Arial" w:hAnsi="Arial" w:cs="Arial"/>
            <w:sz w:val="24"/>
            <w:szCs w:val="24"/>
            <w:highlight w:val="red"/>
            <w:lang w:val="en-US"/>
          </w:rPr>
          <w:lastRenderedPageBreak/>
          <w:t>GQkn31aN0Hziy4mHs&amp;redir_esc=y#v=onepage&amp;q=COGNITIVE%20computing&amp;f=false</w:t>
        </w:r>
      </w:hyperlink>
    </w:p>
    <w:p w14:paraId="33B09D9D" w14:textId="77777777" w:rsidR="004954AC" w:rsidRPr="0067350C" w:rsidRDefault="0057235A" w:rsidP="004954AC">
      <w:pPr>
        <w:spacing w:after="0" w:line="360" w:lineRule="auto"/>
        <w:ind w:firstLine="227"/>
        <w:jc w:val="both"/>
        <w:rPr>
          <w:rFonts w:ascii="Arial" w:hAnsi="Arial" w:cs="Arial"/>
          <w:sz w:val="24"/>
          <w:szCs w:val="24"/>
          <w:highlight w:val="red"/>
          <w:lang w:val="en-US"/>
        </w:rPr>
      </w:pPr>
      <w:hyperlink r:id="rId95" w:history="1">
        <w:r w:rsidR="004954AC" w:rsidRPr="0067350C">
          <w:rPr>
            <w:rStyle w:val="-"/>
            <w:rFonts w:ascii="Arial" w:hAnsi="Arial" w:cs="Arial"/>
            <w:sz w:val="24"/>
            <w:szCs w:val="24"/>
            <w:highlight w:val="red"/>
            <w:lang w:val="en-US"/>
          </w:rPr>
          <w:t>https://ieeexplore.ieee.org/abstract/document/7336083</w:t>
        </w:r>
      </w:hyperlink>
      <w:r w:rsidR="004954AC" w:rsidRPr="0067350C">
        <w:rPr>
          <w:rFonts w:ascii="Arial" w:hAnsi="Arial" w:cs="Arial"/>
          <w:sz w:val="24"/>
          <w:szCs w:val="24"/>
          <w:highlight w:val="red"/>
          <w:lang w:val="en-US"/>
        </w:rPr>
        <w:t>-&gt;(Cognitive_Computing_A_Brief_Survey_and_Open_Research_Challenges.pdf)</w:t>
      </w:r>
    </w:p>
    <w:p w14:paraId="199B5C9D" w14:textId="77777777" w:rsidR="004954AC" w:rsidRPr="0067350C" w:rsidRDefault="0057235A" w:rsidP="004954AC">
      <w:pPr>
        <w:spacing w:after="0" w:line="360" w:lineRule="auto"/>
        <w:ind w:firstLine="227"/>
        <w:jc w:val="both"/>
        <w:rPr>
          <w:rFonts w:ascii="Arial" w:hAnsi="Arial" w:cs="Arial"/>
          <w:sz w:val="24"/>
          <w:szCs w:val="24"/>
          <w:highlight w:val="red"/>
          <w:lang w:val="en-US"/>
        </w:rPr>
      </w:pPr>
      <w:hyperlink r:id="rId96" w:history="1">
        <w:r w:rsidR="004954AC" w:rsidRPr="0067350C">
          <w:rPr>
            <w:rStyle w:val="-"/>
            <w:rFonts w:ascii="Arial" w:hAnsi="Arial" w:cs="Arial"/>
            <w:sz w:val="24"/>
            <w:szCs w:val="24"/>
            <w:highlight w:val="red"/>
            <w:lang w:val="en-US"/>
          </w:rPr>
          <w:t>https://www.sciencedirect.com/science/article/pii/S1386505619301911</w:t>
        </w:r>
      </w:hyperlink>
      <w:r w:rsidR="004954AC" w:rsidRPr="0067350C">
        <w:rPr>
          <w:rFonts w:ascii="Arial" w:hAnsi="Arial" w:cs="Arial"/>
          <w:sz w:val="24"/>
          <w:szCs w:val="24"/>
          <w:highlight w:val="red"/>
          <w:lang w:val="en-US"/>
        </w:rPr>
        <w:t xml:space="preserve"> </w:t>
      </w:r>
    </w:p>
    <w:p w14:paraId="783CBEEF" w14:textId="77777777" w:rsidR="004954AC" w:rsidRPr="0067350C" w:rsidRDefault="0057235A" w:rsidP="004954AC">
      <w:pPr>
        <w:spacing w:after="0" w:line="360" w:lineRule="auto"/>
        <w:ind w:firstLine="227"/>
        <w:jc w:val="both"/>
        <w:rPr>
          <w:rFonts w:ascii="Arial" w:hAnsi="Arial" w:cs="Arial"/>
          <w:sz w:val="24"/>
          <w:szCs w:val="24"/>
          <w:highlight w:val="red"/>
          <w:lang w:val="en-US"/>
        </w:rPr>
      </w:pPr>
      <w:hyperlink r:id="rId97" w:history="1">
        <w:r w:rsidR="004954AC" w:rsidRPr="0067350C">
          <w:rPr>
            <w:rStyle w:val="-"/>
            <w:rFonts w:ascii="Arial" w:hAnsi="Arial" w:cs="Arial"/>
            <w:sz w:val="24"/>
            <w:szCs w:val="24"/>
            <w:highlight w:val="red"/>
            <w:lang w:val="en-US"/>
          </w:rPr>
          <w:t>https://ieeexplore.ieee.org/abstract/document/8259243</w:t>
        </w:r>
      </w:hyperlink>
      <w:r w:rsidR="004954AC" w:rsidRPr="0067350C">
        <w:rPr>
          <w:rFonts w:ascii="Arial" w:hAnsi="Arial" w:cs="Arial"/>
          <w:sz w:val="24"/>
          <w:szCs w:val="24"/>
          <w:highlight w:val="red"/>
          <w:lang w:val="en-US"/>
        </w:rPr>
        <w:t xml:space="preserve"> </w:t>
      </w:r>
    </w:p>
    <w:p w14:paraId="3114BA20" w14:textId="455C204C" w:rsidR="00002C3C" w:rsidRPr="0067350C" w:rsidRDefault="00002C3C" w:rsidP="00715D11">
      <w:pPr>
        <w:pStyle w:val="Default"/>
        <w:spacing w:line="360" w:lineRule="auto"/>
        <w:jc w:val="both"/>
        <w:rPr>
          <w:highlight w:val="red"/>
          <w:lang w:val="en-US"/>
        </w:rPr>
      </w:pPr>
    </w:p>
    <w:p w14:paraId="6525F3FD" w14:textId="77777777" w:rsidR="00024C63" w:rsidRPr="0067350C" w:rsidRDefault="00024C63" w:rsidP="00024C63">
      <w:pPr>
        <w:spacing w:after="0" w:line="360" w:lineRule="auto"/>
        <w:jc w:val="both"/>
        <w:rPr>
          <w:rFonts w:ascii="Arial" w:eastAsia="Times New Roman" w:hAnsi="Arial" w:cs="Arial"/>
          <w:sz w:val="24"/>
          <w:szCs w:val="24"/>
          <w:highlight w:val="red"/>
          <w:lang w:val="en-US"/>
        </w:rPr>
      </w:pPr>
    </w:p>
    <w:p w14:paraId="7C0E2F29" w14:textId="77777777" w:rsidR="00024C63" w:rsidRPr="0067350C" w:rsidRDefault="00024C63" w:rsidP="00FB3EA7">
      <w:pPr>
        <w:spacing w:after="0" w:line="360" w:lineRule="auto"/>
        <w:ind w:firstLine="720"/>
        <w:jc w:val="both"/>
        <w:rPr>
          <w:rFonts w:ascii="Arial" w:hAnsi="Arial" w:cs="Arial"/>
          <w:sz w:val="24"/>
          <w:szCs w:val="24"/>
          <w:highlight w:val="red"/>
          <w:lang w:val="en-US"/>
        </w:rPr>
      </w:pPr>
      <w:r w:rsidRPr="0067350C">
        <w:rPr>
          <w:rFonts w:ascii="Arial" w:hAnsi="Arial" w:cs="Arial"/>
          <w:sz w:val="24"/>
          <w:szCs w:val="24"/>
          <w:highlight w:val="red"/>
          <w:lang w:val="en-US"/>
        </w:rPr>
        <w:t xml:space="preserve">CV sources </w:t>
      </w:r>
    </w:p>
    <w:p w14:paraId="47343A92" w14:textId="77777777" w:rsidR="00024C63" w:rsidRPr="0067350C" w:rsidRDefault="0057235A" w:rsidP="00024C63">
      <w:pPr>
        <w:spacing w:after="0" w:line="360" w:lineRule="auto"/>
        <w:jc w:val="both"/>
        <w:rPr>
          <w:rStyle w:val="-"/>
          <w:rFonts w:ascii="Arial" w:hAnsi="Arial" w:cs="Arial"/>
          <w:sz w:val="24"/>
          <w:szCs w:val="24"/>
          <w:highlight w:val="red"/>
          <w:lang w:val="en-US"/>
        </w:rPr>
      </w:pPr>
      <w:hyperlink r:id="rId98" w:history="1">
        <w:r w:rsidR="00024C63" w:rsidRPr="0067350C">
          <w:rPr>
            <w:rStyle w:val="-"/>
            <w:rFonts w:ascii="Arial" w:hAnsi="Arial" w:cs="Arial"/>
            <w:sz w:val="24"/>
            <w:szCs w:val="24"/>
            <w:highlight w:val="red"/>
            <w:lang w:val="en-US"/>
          </w:rPr>
          <w:t>https://www.ibm.com/topics/computer-vision</w:t>
        </w:r>
      </w:hyperlink>
    </w:p>
    <w:p w14:paraId="39B7C47D" w14:textId="77777777" w:rsidR="00024C63" w:rsidRPr="0067350C" w:rsidRDefault="0057235A" w:rsidP="00024C63">
      <w:pPr>
        <w:spacing w:after="0" w:line="360" w:lineRule="auto"/>
        <w:jc w:val="both"/>
        <w:rPr>
          <w:rFonts w:ascii="Arial" w:hAnsi="Arial" w:cs="Arial"/>
          <w:sz w:val="24"/>
          <w:szCs w:val="24"/>
          <w:highlight w:val="red"/>
          <w:lang w:val="en-US"/>
        </w:rPr>
      </w:pPr>
      <w:hyperlink r:id="rId99" w:anchor="5_Natural_Language_Processing" w:history="1">
        <w:r w:rsidR="00024C63" w:rsidRPr="0067350C">
          <w:rPr>
            <w:rStyle w:val="-"/>
            <w:rFonts w:ascii="Arial" w:hAnsi="Arial" w:cs="Arial"/>
            <w:sz w:val="24"/>
            <w:szCs w:val="24"/>
            <w:highlight w:val="red"/>
            <w:lang w:val="en-US"/>
          </w:rPr>
          <w:t>https://www.softwaretestinghelp.com/what-is-artificial-intelligence/#5_Natural_Language_Processing</w:t>
        </w:r>
      </w:hyperlink>
    </w:p>
    <w:p w14:paraId="59F9B3E5" w14:textId="77777777" w:rsidR="00024C63" w:rsidRPr="0067350C" w:rsidRDefault="0057235A" w:rsidP="00024C63">
      <w:pPr>
        <w:spacing w:after="0" w:line="360" w:lineRule="auto"/>
        <w:jc w:val="both"/>
        <w:rPr>
          <w:rFonts w:ascii="Arial" w:hAnsi="Arial" w:cs="Arial"/>
          <w:sz w:val="24"/>
          <w:szCs w:val="24"/>
          <w:highlight w:val="red"/>
          <w:lang w:val="en-US"/>
        </w:rPr>
      </w:pPr>
      <w:hyperlink r:id="rId100" w:history="1">
        <w:r w:rsidR="00024C63" w:rsidRPr="0067350C">
          <w:rPr>
            <w:rStyle w:val="-"/>
            <w:rFonts w:ascii="Arial" w:hAnsi="Arial" w:cs="Arial"/>
            <w:sz w:val="24"/>
            <w:szCs w:val="24"/>
            <w:highlight w:val="red"/>
            <w:lang w:val="en-US"/>
          </w:rPr>
          <w:t>https://intellipaat.com/blog/what-is-artificial-intelligence/</w:t>
        </w:r>
      </w:hyperlink>
    </w:p>
    <w:p w14:paraId="090DC913" w14:textId="32B647A6" w:rsidR="00024C63" w:rsidRPr="0067350C" w:rsidRDefault="0057235A" w:rsidP="00024C63">
      <w:pPr>
        <w:spacing w:after="0" w:line="360" w:lineRule="auto"/>
        <w:jc w:val="both"/>
        <w:rPr>
          <w:rFonts w:ascii="Arial" w:hAnsi="Arial" w:cs="Arial"/>
          <w:sz w:val="24"/>
          <w:szCs w:val="24"/>
          <w:highlight w:val="red"/>
          <w:lang w:val="en-US"/>
        </w:rPr>
      </w:pPr>
      <w:hyperlink r:id="rId101" w:history="1">
        <w:r w:rsidR="00E4239D" w:rsidRPr="0067350C">
          <w:rPr>
            <w:rStyle w:val="-"/>
            <w:rFonts w:ascii="Arial" w:hAnsi="Arial" w:cs="Arial"/>
            <w:sz w:val="24"/>
            <w:szCs w:val="24"/>
            <w:highlight w:val="red"/>
            <w:lang w:val="en-US"/>
          </w:rPr>
          <w:t>https://medium.com/@neha49712/artificial-intelligence-and-its-sub-fields-a5a63d8263e8</w:t>
        </w:r>
      </w:hyperlink>
    </w:p>
    <w:p w14:paraId="70E7834A" w14:textId="77777777" w:rsidR="00024C63" w:rsidRPr="0067350C" w:rsidRDefault="0057235A" w:rsidP="00024C63">
      <w:pPr>
        <w:spacing w:after="0" w:line="360" w:lineRule="auto"/>
        <w:jc w:val="both"/>
        <w:rPr>
          <w:rFonts w:ascii="Arial" w:hAnsi="Arial" w:cs="Arial"/>
          <w:sz w:val="24"/>
          <w:szCs w:val="24"/>
          <w:highlight w:val="red"/>
          <w:lang w:val="en-US"/>
        </w:rPr>
      </w:pPr>
      <w:hyperlink r:id="rId102" w:history="1">
        <w:r w:rsidR="00024C63" w:rsidRPr="0067350C">
          <w:rPr>
            <w:rStyle w:val="-"/>
            <w:rFonts w:ascii="Arial" w:hAnsi="Arial" w:cs="Arial"/>
            <w:sz w:val="24"/>
            <w:szCs w:val="24"/>
            <w:highlight w:val="red"/>
            <w:lang w:val="en-US"/>
          </w:rPr>
          <w:t>https://www.softwaretestinghelp.com/what-is-artificial-intelligence/</w:t>
        </w:r>
      </w:hyperlink>
    </w:p>
    <w:p w14:paraId="332B5452" w14:textId="77777777" w:rsidR="00273E76" w:rsidRPr="0067350C" w:rsidRDefault="00F143EF" w:rsidP="00273E76">
      <w:pPr>
        <w:spacing w:after="0" w:line="360" w:lineRule="auto"/>
        <w:rPr>
          <w:rFonts w:ascii="Arial" w:hAnsi="Arial" w:cs="Arial"/>
          <w:sz w:val="24"/>
          <w:szCs w:val="24"/>
          <w:highlight w:val="red"/>
          <w:lang w:val="en-US"/>
        </w:rPr>
      </w:pPr>
      <w:hyperlink r:id="rId103" w:history="1">
        <w:r w:rsidR="00273E76" w:rsidRPr="0067350C">
          <w:rPr>
            <w:rStyle w:val="-"/>
            <w:rFonts w:ascii="Arial" w:hAnsi="Arial" w:cs="Arial"/>
            <w:sz w:val="24"/>
            <w:szCs w:val="24"/>
            <w:highlight w:val="red"/>
            <w:lang w:val="en-US"/>
          </w:rPr>
          <w:t>https://www.sciencedirect.com/science/article/pii/S0092867411012906</w:t>
        </w:r>
      </w:hyperlink>
      <w:r w:rsidR="00273E76" w:rsidRPr="0067350C">
        <w:rPr>
          <w:rFonts w:ascii="Arial" w:hAnsi="Arial" w:cs="Arial"/>
          <w:sz w:val="24"/>
          <w:szCs w:val="24"/>
          <w:highlight w:val="red"/>
          <w:lang w:val="en-US"/>
        </w:rPr>
        <w:t xml:space="preserve"> (</w:t>
      </w:r>
      <w:r w:rsidR="00273E76" w:rsidRPr="0067350C">
        <w:rPr>
          <w:rFonts w:ascii="Arial" w:hAnsi="Arial" w:cs="Arial"/>
          <w:b/>
          <w:bCs/>
          <w:sz w:val="24"/>
          <w:szCs w:val="24"/>
          <w:highlight w:val="red"/>
          <w:lang w:val="en-US"/>
        </w:rPr>
        <w:t xml:space="preserve">Computer Vision </w:t>
      </w:r>
      <w:proofErr w:type="gramStart"/>
      <w:r w:rsidR="00273E76" w:rsidRPr="0067350C">
        <w:rPr>
          <w:rFonts w:ascii="Arial" w:hAnsi="Arial" w:cs="Arial"/>
          <w:b/>
          <w:bCs/>
          <w:sz w:val="24"/>
          <w:szCs w:val="24"/>
          <w:highlight w:val="red"/>
          <w:lang w:val="en-US"/>
        </w:rPr>
        <w:t>In</w:t>
      </w:r>
      <w:proofErr w:type="gramEnd"/>
      <w:r w:rsidR="00273E76" w:rsidRPr="0067350C">
        <w:rPr>
          <w:rFonts w:ascii="Arial" w:hAnsi="Arial" w:cs="Arial"/>
          <w:b/>
          <w:bCs/>
          <w:sz w:val="24"/>
          <w:szCs w:val="24"/>
          <w:highlight w:val="red"/>
          <w:lang w:val="en-US"/>
        </w:rPr>
        <w:t xml:space="preserve"> Cell Biology.pdf</w:t>
      </w:r>
      <w:r w:rsidR="00273E76" w:rsidRPr="0067350C">
        <w:rPr>
          <w:rFonts w:ascii="Arial" w:hAnsi="Arial" w:cs="Arial"/>
          <w:sz w:val="24"/>
          <w:szCs w:val="24"/>
          <w:highlight w:val="red"/>
          <w:lang w:val="en-US"/>
        </w:rPr>
        <w:t>)</w:t>
      </w:r>
    </w:p>
    <w:p w14:paraId="204EAEAC" w14:textId="77777777" w:rsidR="00273E76" w:rsidRPr="0067350C" w:rsidRDefault="00F143EF" w:rsidP="00273E76">
      <w:pPr>
        <w:spacing w:after="0" w:line="360" w:lineRule="auto"/>
        <w:rPr>
          <w:rFonts w:ascii="Arial" w:hAnsi="Arial" w:cs="Arial"/>
          <w:sz w:val="24"/>
          <w:szCs w:val="24"/>
          <w:highlight w:val="red"/>
          <w:lang w:val="en-US"/>
        </w:rPr>
      </w:pPr>
      <w:r>
        <w:fldChar w:fldCharType="begin"/>
      </w:r>
      <w:r w:rsidRPr="00F143EF">
        <w:rPr>
          <w:lang w:val="en-US"/>
          <w:rPrChange w:id="4863" w:author="Panagiotis Karkazis" w:date="2022-03-01T19:47:00Z">
            <w:rPr/>
          </w:rPrChange>
        </w:rPr>
        <w:instrText xml:space="preserve"> HYPERLINK "https://cds.cern.ch/record/400313/files/p21" </w:instrText>
      </w:r>
      <w:r>
        <w:fldChar w:fldCharType="separate"/>
      </w:r>
      <w:r w:rsidR="00273E76" w:rsidRPr="0067350C">
        <w:rPr>
          <w:rStyle w:val="-"/>
          <w:rFonts w:ascii="Arial" w:hAnsi="Arial" w:cs="Arial"/>
          <w:sz w:val="24"/>
          <w:szCs w:val="24"/>
          <w:highlight w:val="red"/>
          <w:lang w:val="en-US"/>
        </w:rPr>
        <w:t>https://cds.cern.ch/record/400313/files/p21</w:t>
      </w:r>
      <w:r>
        <w:rPr>
          <w:rStyle w:val="-"/>
          <w:rFonts w:ascii="Arial" w:hAnsi="Arial" w:cs="Arial"/>
          <w:sz w:val="24"/>
          <w:szCs w:val="24"/>
          <w:highlight w:val="red"/>
          <w:lang w:val="en-US"/>
        </w:rPr>
        <w:fldChar w:fldCharType="end"/>
      </w:r>
      <w:r w:rsidR="00273E76" w:rsidRPr="0067350C">
        <w:rPr>
          <w:rFonts w:ascii="Arial" w:hAnsi="Arial" w:cs="Arial"/>
          <w:sz w:val="24"/>
          <w:szCs w:val="24"/>
          <w:highlight w:val="red"/>
          <w:lang w:val="en-US"/>
        </w:rPr>
        <w:t xml:space="preserve"> (</w:t>
      </w:r>
      <w:r w:rsidR="00273E76" w:rsidRPr="0067350C">
        <w:rPr>
          <w:rFonts w:ascii="Arial" w:hAnsi="Arial" w:cs="Arial"/>
          <w:b/>
          <w:bCs/>
          <w:sz w:val="24"/>
          <w:szCs w:val="24"/>
          <w:highlight w:val="red"/>
          <w:lang w:val="en-US"/>
        </w:rPr>
        <w:t>Computer Vision Evolution and Promise.pdf</w:t>
      </w:r>
      <w:r w:rsidR="00273E76" w:rsidRPr="0067350C">
        <w:rPr>
          <w:rFonts w:ascii="Arial" w:hAnsi="Arial" w:cs="Arial"/>
          <w:sz w:val="24"/>
          <w:szCs w:val="24"/>
          <w:highlight w:val="red"/>
          <w:lang w:val="en-US"/>
        </w:rPr>
        <w:t>)</w:t>
      </w:r>
    </w:p>
    <w:p w14:paraId="058FD102" w14:textId="77777777" w:rsidR="00273E76" w:rsidRPr="0067350C" w:rsidRDefault="00F143EF" w:rsidP="00273E76">
      <w:pPr>
        <w:rPr>
          <w:rFonts w:ascii="Arial" w:hAnsi="Arial" w:cs="Arial"/>
          <w:sz w:val="24"/>
          <w:szCs w:val="24"/>
          <w:highlight w:val="red"/>
          <w:lang w:val="en-US"/>
        </w:rPr>
      </w:pPr>
      <w:r>
        <w:fldChar w:fldCharType="begin"/>
      </w:r>
      <w:r w:rsidRPr="00F143EF">
        <w:rPr>
          <w:lang w:val="en-US"/>
          <w:rPrChange w:id="4864" w:author="Panagiotis Karkazis" w:date="2022-03-01T19:48:00Z">
            <w:rPr/>
          </w:rPrChange>
        </w:rPr>
        <w:instrText xml:space="preserve"> HYPERLINK "https://www.sciencedirect.com/science/article/pii/S0168169912001950" </w:instrText>
      </w:r>
      <w:r>
        <w:fldChar w:fldCharType="separate"/>
      </w:r>
      <w:r w:rsidR="00273E76" w:rsidRPr="0067350C">
        <w:rPr>
          <w:rStyle w:val="-"/>
          <w:rFonts w:ascii="Arial" w:hAnsi="Arial" w:cs="Arial"/>
          <w:sz w:val="24"/>
          <w:szCs w:val="24"/>
          <w:highlight w:val="red"/>
          <w:lang w:val="en-US"/>
        </w:rPr>
        <w:t>https://www.sciencedirect.com/science/article/pii/S0168169912001950</w:t>
      </w:r>
      <w:r>
        <w:rPr>
          <w:rStyle w:val="-"/>
          <w:rFonts w:ascii="Arial" w:hAnsi="Arial" w:cs="Arial"/>
          <w:sz w:val="24"/>
          <w:szCs w:val="24"/>
          <w:highlight w:val="red"/>
          <w:lang w:val="en-US"/>
        </w:rPr>
        <w:fldChar w:fldCharType="end"/>
      </w:r>
      <w:r w:rsidR="00273E76" w:rsidRPr="0067350C">
        <w:rPr>
          <w:rFonts w:ascii="Arial" w:hAnsi="Arial" w:cs="Arial"/>
          <w:sz w:val="24"/>
          <w:szCs w:val="24"/>
          <w:highlight w:val="red"/>
          <w:lang w:val="en-US"/>
        </w:rPr>
        <w:t xml:space="preserve"> (</w:t>
      </w:r>
      <w:r w:rsidR="00273E76" w:rsidRPr="0067350C">
        <w:rPr>
          <w:rFonts w:ascii="Arial" w:hAnsi="Arial" w:cs="Arial"/>
          <w:b/>
          <w:bCs/>
          <w:sz w:val="24"/>
          <w:szCs w:val="24"/>
          <w:highlight w:val="red"/>
          <w:lang w:val="en-US"/>
        </w:rPr>
        <w:t>The use of computer vision technologies in aquaculture.pdf</w:t>
      </w:r>
      <w:r w:rsidR="00273E76" w:rsidRPr="0067350C">
        <w:rPr>
          <w:rFonts w:ascii="Arial" w:hAnsi="Arial" w:cs="Arial"/>
          <w:sz w:val="24"/>
          <w:szCs w:val="24"/>
          <w:highlight w:val="red"/>
          <w:lang w:val="en-US"/>
        </w:rPr>
        <w:t>)</w:t>
      </w:r>
    </w:p>
    <w:p w14:paraId="7A4FDEDE" w14:textId="77777777" w:rsidR="00024C63" w:rsidRPr="0067350C" w:rsidRDefault="00024C63" w:rsidP="00715D11">
      <w:pPr>
        <w:pStyle w:val="Default"/>
        <w:spacing w:line="360" w:lineRule="auto"/>
        <w:jc w:val="both"/>
        <w:rPr>
          <w:highlight w:val="red"/>
          <w:lang w:val="en-US"/>
        </w:rPr>
      </w:pPr>
    </w:p>
    <w:p w14:paraId="5E7EE676" w14:textId="77777777" w:rsidR="00024C63" w:rsidRPr="0067350C" w:rsidRDefault="00024C63" w:rsidP="00715D11">
      <w:pPr>
        <w:pStyle w:val="Default"/>
        <w:spacing w:line="360" w:lineRule="auto"/>
        <w:jc w:val="both"/>
        <w:rPr>
          <w:highlight w:val="red"/>
          <w:lang w:val="en-US"/>
        </w:rPr>
      </w:pPr>
    </w:p>
    <w:p w14:paraId="282E097A" w14:textId="6CF90AF7" w:rsidR="00002C3C" w:rsidRPr="0067350C" w:rsidRDefault="00002C3C" w:rsidP="001F78C7">
      <w:pPr>
        <w:pStyle w:val="Default"/>
        <w:spacing w:line="360" w:lineRule="auto"/>
        <w:ind w:firstLine="720"/>
        <w:jc w:val="both"/>
        <w:rPr>
          <w:highlight w:val="red"/>
          <w:lang w:val="en-US"/>
        </w:rPr>
      </w:pPr>
      <w:r w:rsidRPr="0067350C">
        <w:rPr>
          <w:highlight w:val="red"/>
          <w:lang w:val="en-US"/>
        </w:rPr>
        <w:t>ML Sources</w:t>
      </w:r>
    </w:p>
    <w:p w14:paraId="29268AF6" w14:textId="793D1267" w:rsidR="0017377E" w:rsidRPr="0067350C" w:rsidRDefault="0017377E" w:rsidP="0017377E">
      <w:pPr>
        <w:pStyle w:val="Default"/>
        <w:spacing w:line="360" w:lineRule="auto"/>
        <w:jc w:val="both"/>
        <w:rPr>
          <w:highlight w:val="red"/>
          <w:lang w:val="en-US"/>
        </w:rPr>
      </w:pPr>
      <w:r w:rsidRPr="0067350C">
        <w:rPr>
          <w:highlight w:val="red"/>
          <w:lang w:val="en-US"/>
        </w:rPr>
        <w:t>3.1</w:t>
      </w:r>
    </w:p>
    <w:p w14:paraId="542C7C5B" w14:textId="435ABB87" w:rsidR="00D66D75" w:rsidRPr="0067350C" w:rsidRDefault="00F143EF" w:rsidP="00D66D75">
      <w:pPr>
        <w:pStyle w:val="Default"/>
        <w:spacing w:line="360" w:lineRule="auto"/>
        <w:jc w:val="both"/>
        <w:rPr>
          <w:rStyle w:val="-"/>
          <w:highlight w:val="red"/>
          <w:lang w:val="en-US"/>
        </w:rPr>
      </w:pPr>
      <w:r>
        <w:fldChar w:fldCharType="begin"/>
      </w:r>
      <w:r w:rsidRPr="00F143EF">
        <w:rPr>
          <w:lang w:val="en-US"/>
          <w:rPrChange w:id="4865" w:author="Panagiotis Karkazis" w:date="2022-03-01T19:48:00Z">
            <w:rPr/>
          </w:rPrChange>
        </w:rPr>
        <w:instrText xml:space="preserve"> HYPERLINK "https://www.youtube.com/watch?v=nKW8Ndu7Mjw&amp;ab_channel=GoogleCloudTech" </w:instrText>
      </w:r>
      <w:r>
        <w:fldChar w:fldCharType="separate"/>
      </w:r>
      <w:r w:rsidR="00D66D75" w:rsidRPr="0067350C">
        <w:rPr>
          <w:rStyle w:val="-"/>
          <w:highlight w:val="red"/>
          <w:lang w:val="en-US"/>
        </w:rPr>
        <w:t>https://www.youtube.com/watch?v=nKW8Ndu7Mjw&amp;ab_channel=GoogleCloudTech</w:t>
      </w:r>
      <w:r>
        <w:rPr>
          <w:rStyle w:val="-"/>
          <w:highlight w:val="red"/>
          <w:lang w:val="en-US"/>
        </w:rPr>
        <w:fldChar w:fldCharType="end"/>
      </w:r>
    </w:p>
    <w:p w14:paraId="780DB472" w14:textId="581767DA" w:rsidR="0017377E" w:rsidRPr="0067350C" w:rsidRDefault="00F143EF" w:rsidP="0017377E">
      <w:pPr>
        <w:pStyle w:val="Default"/>
        <w:spacing w:line="360" w:lineRule="auto"/>
        <w:jc w:val="both"/>
        <w:rPr>
          <w:rStyle w:val="-"/>
          <w:highlight w:val="red"/>
          <w:lang w:val="en-US"/>
        </w:rPr>
      </w:pPr>
      <w:r>
        <w:fldChar w:fldCharType="begin"/>
      </w:r>
      <w:r w:rsidRPr="00F143EF">
        <w:rPr>
          <w:lang w:val="en-US"/>
          <w:rPrChange w:id="4866" w:author="Panagiotis Karkazis" w:date="2022-03-01T19:48:00Z">
            <w:rPr/>
          </w:rPrChange>
        </w:rPr>
        <w:instrText xml:space="preserve"> HYPERLINK "https://www.kdnuggets.com/2020/05/guide-choose-right-machine-learning-algorithm.html" </w:instrText>
      </w:r>
      <w:r>
        <w:fldChar w:fldCharType="separate"/>
      </w:r>
      <w:r w:rsidR="0017377E" w:rsidRPr="0067350C">
        <w:rPr>
          <w:rStyle w:val="-"/>
          <w:highlight w:val="red"/>
          <w:lang w:val="en-US"/>
        </w:rPr>
        <w:t>https://www.kdnuggets.com/2020/05/guide-choose-right-machine-learning-algorithm.html</w:t>
      </w:r>
      <w:r>
        <w:rPr>
          <w:rStyle w:val="-"/>
          <w:highlight w:val="red"/>
          <w:lang w:val="en-US"/>
        </w:rPr>
        <w:fldChar w:fldCharType="end"/>
      </w:r>
    </w:p>
    <w:p w14:paraId="19FA96F8" w14:textId="77777777" w:rsidR="00C31C72" w:rsidRPr="0067350C" w:rsidRDefault="00F143EF" w:rsidP="00C31C72">
      <w:pPr>
        <w:pStyle w:val="Default"/>
        <w:spacing w:line="360" w:lineRule="auto"/>
        <w:jc w:val="both"/>
        <w:rPr>
          <w:highlight w:val="red"/>
          <w:lang w:val="en-US"/>
        </w:rPr>
      </w:pPr>
      <w:r>
        <w:fldChar w:fldCharType="begin"/>
      </w:r>
      <w:r w:rsidRPr="00F143EF">
        <w:rPr>
          <w:lang w:val="en-US"/>
          <w:rPrChange w:id="4867" w:author="Panagiotis Karkazis" w:date="2022-03-01T19:48:00Z">
            <w:rPr/>
          </w:rPrChange>
        </w:rPr>
        <w:instrText xml:space="preserve"> HYPERLINK "https://www.youtube.com/watch?v=GyrhVZnKM00&amp;ab_channel=DataMagic" </w:instrText>
      </w:r>
      <w:r>
        <w:fldChar w:fldCharType="separate"/>
      </w:r>
      <w:r w:rsidR="00C31C72" w:rsidRPr="0067350C">
        <w:rPr>
          <w:rStyle w:val="-"/>
          <w:highlight w:val="red"/>
          <w:lang w:val="en-US"/>
        </w:rPr>
        <w:t>https://www.youtube.com/watch?v=GyrhVZnKM00&amp;ab_channel=DataMagic</w:t>
      </w:r>
      <w:r>
        <w:rPr>
          <w:rStyle w:val="-"/>
          <w:highlight w:val="red"/>
          <w:lang w:val="en-US"/>
        </w:rPr>
        <w:fldChar w:fldCharType="end"/>
      </w:r>
    </w:p>
    <w:p w14:paraId="7BB9982E" w14:textId="77777777" w:rsidR="00391236" w:rsidRPr="0067350C" w:rsidRDefault="00F143EF" w:rsidP="00391236">
      <w:pPr>
        <w:pStyle w:val="Default"/>
        <w:spacing w:line="360" w:lineRule="auto"/>
        <w:jc w:val="both"/>
        <w:rPr>
          <w:highlight w:val="red"/>
          <w:lang w:val="en-US"/>
        </w:rPr>
      </w:pPr>
      <w:r>
        <w:fldChar w:fldCharType="begin"/>
      </w:r>
      <w:r w:rsidRPr="00F143EF">
        <w:rPr>
          <w:lang w:val="en-US"/>
          <w:rPrChange w:id="4868" w:author="Panagiotis Karkazis" w:date="2022-03-01T19:48:00Z">
            <w:rPr/>
          </w:rPrChange>
        </w:rPr>
        <w:instrText xml:space="preserve"> HYPERLINK "https://en.wikipedia.org/wiki/Hyperparameter_(machine_learning)" </w:instrText>
      </w:r>
      <w:r>
        <w:fldChar w:fldCharType="separate"/>
      </w:r>
      <w:r w:rsidR="00391236" w:rsidRPr="0067350C">
        <w:rPr>
          <w:rStyle w:val="-"/>
          <w:highlight w:val="red"/>
          <w:lang w:val="en-US"/>
        </w:rPr>
        <w:t>https://en.wikipedia.org/wiki/Hyperparameter_(machine_learning)</w:t>
      </w:r>
      <w:r>
        <w:rPr>
          <w:rStyle w:val="-"/>
          <w:highlight w:val="red"/>
          <w:lang w:val="en-US"/>
        </w:rPr>
        <w:fldChar w:fldCharType="end"/>
      </w:r>
    </w:p>
    <w:p w14:paraId="15CEDDFF" w14:textId="699B422E" w:rsidR="00F803B1" w:rsidRPr="0067350C" w:rsidRDefault="00F143EF" w:rsidP="00F803B1">
      <w:pPr>
        <w:pStyle w:val="Default"/>
        <w:spacing w:line="360" w:lineRule="auto"/>
        <w:jc w:val="both"/>
        <w:rPr>
          <w:rStyle w:val="-"/>
          <w:highlight w:val="red"/>
          <w:lang w:val="en-US"/>
        </w:rPr>
      </w:pPr>
      <w:r>
        <w:fldChar w:fldCharType="begin"/>
      </w:r>
      <w:r w:rsidRPr="00F143EF">
        <w:rPr>
          <w:lang w:val="en-US"/>
          <w:rPrChange w:id="4869" w:author="Panagiotis Karkazis" w:date="2022-03-01T19:48:00Z">
            <w:rPr/>
          </w:rPrChange>
        </w:rPr>
        <w:instrText xml:space="preserve"> HYPERLINK "https://riskspan.com/tuning-machine-learning-models/" </w:instrText>
      </w:r>
      <w:r>
        <w:fldChar w:fldCharType="separate"/>
      </w:r>
      <w:r w:rsidR="00F803B1" w:rsidRPr="0067350C">
        <w:rPr>
          <w:rStyle w:val="-"/>
          <w:highlight w:val="red"/>
          <w:lang w:val="en-US"/>
        </w:rPr>
        <w:t>https://riskspan.com/tuning-machine-learning-models/</w:t>
      </w:r>
      <w:r>
        <w:rPr>
          <w:rStyle w:val="-"/>
          <w:highlight w:val="red"/>
          <w:lang w:val="en-US"/>
        </w:rPr>
        <w:fldChar w:fldCharType="end"/>
      </w:r>
    </w:p>
    <w:p w14:paraId="46339188" w14:textId="3DA15A2D" w:rsidR="00F803B1" w:rsidRPr="0067350C" w:rsidRDefault="00F143EF" w:rsidP="00F803B1">
      <w:pPr>
        <w:pStyle w:val="Default"/>
        <w:spacing w:line="360" w:lineRule="auto"/>
        <w:jc w:val="both"/>
        <w:rPr>
          <w:rStyle w:val="-"/>
          <w:highlight w:val="red"/>
          <w:lang w:val="en-US"/>
        </w:rPr>
      </w:pPr>
      <w:r>
        <w:lastRenderedPageBreak/>
        <w:fldChar w:fldCharType="begin"/>
      </w:r>
      <w:r w:rsidRPr="00F143EF">
        <w:rPr>
          <w:lang w:val="en-US"/>
          <w:rPrChange w:id="4870" w:author="Panagiotis Karkazis" w:date="2022-03-01T19:48:00Z">
            <w:rPr/>
          </w:rPrChange>
        </w:rPr>
        <w:instrText xml:space="preserve"> HYPERLINK "https://searchenterpriseai.techtarget.com/feature/How-to-build-a-machine-learning-model-in-7-steps" </w:instrText>
      </w:r>
      <w:r>
        <w:fldChar w:fldCharType="separate"/>
      </w:r>
      <w:r w:rsidR="00F803B1" w:rsidRPr="0067350C">
        <w:rPr>
          <w:rStyle w:val="-"/>
          <w:highlight w:val="red"/>
          <w:lang w:val="en-US"/>
        </w:rPr>
        <w:t>https://searchenterpriseai.techtarget.com/feature/How-to-build-a-machine-learning-model-in-7-steps</w:t>
      </w:r>
      <w:r>
        <w:rPr>
          <w:rStyle w:val="-"/>
          <w:highlight w:val="red"/>
          <w:lang w:val="en-US"/>
        </w:rPr>
        <w:fldChar w:fldCharType="end"/>
      </w:r>
    </w:p>
    <w:p w14:paraId="2A4BF614" w14:textId="77777777" w:rsidR="00C32F77" w:rsidRPr="0067350C" w:rsidRDefault="00F143EF" w:rsidP="00C32F77">
      <w:pPr>
        <w:pStyle w:val="Default"/>
        <w:spacing w:line="360" w:lineRule="auto"/>
        <w:jc w:val="both"/>
        <w:rPr>
          <w:rStyle w:val="-"/>
          <w:highlight w:val="red"/>
          <w:lang w:val="en-US"/>
        </w:rPr>
      </w:pPr>
      <w:r>
        <w:fldChar w:fldCharType="begin"/>
      </w:r>
      <w:r w:rsidRPr="00F143EF">
        <w:rPr>
          <w:lang w:val="en-US"/>
          <w:rPrChange w:id="4871" w:author="Panagiotis Karkazis" w:date="2022-03-01T19:48:00Z">
            <w:rPr/>
          </w:rPrChange>
        </w:rPr>
        <w:instrText xml:space="preserve"> HYPERLINK "https://www.netapp.com/artificial-intelligence/what-is-machine-learning/" </w:instrText>
      </w:r>
      <w:r>
        <w:fldChar w:fldCharType="separate"/>
      </w:r>
      <w:r w:rsidR="00C32F77" w:rsidRPr="0067350C">
        <w:rPr>
          <w:rStyle w:val="-"/>
          <w:highlight w:val="red"/>
          <w:lang w:val="en-US"/>
        </w:rPr>
        <w:t>https://www.netapp.com/artificial-intelligence/what-is-machine-learning/</w:t>
      </w:r>
      <w:r>
        <w:rPr>
          <w:rStyle w:val="-"/>
          <w:highlight w:val="red"/>
          <w:lang w:val="en-US"/>
        </w:rPr>
        <w:fldChar w:fldCharType="end"/>
      </w:r>
    </w:p>
    <w:p w14:paraId="1114452A" w14:textId="77777777" w:rsidR="00C94FD2" w:rsidRPr="0067350C" w:rsidRDefault="00F143EF" w:rsidP="00C94FD2">
      <w:pPr>
        <w:pStyle w:val="Default"/>
        <w:spacing w:line="360" w:lineRule="auto"/>
        <w:jc w:val="both"/>
        <w:rPr>
          <w:highlight w:val="red"/>
          <w:lang w:val="en-US"/>
        </w:rPr>
      </w:pPr>
      <w:r>
        <w:fldChar w:fldCharType="begin"/>
      </w:r>
      <w:r w:rsidRPr="00F143EF">
        <w:rPr>
          <w:lang w:val="en-US"/>
          <w:rPrChange w:id="4872" w:author="Panagiotis Karkazis" w:date="2022-03-01T19:48:00Z">
            <w:rPr/>
          </w:rPrChange>
        </w:rPr>
        <w:instrText xml:space="preserve"> HYPERLINK "https://www.dataversity.net/a-brief-history-of-machine-learning/" </w:instrText>
      </w:r>
      <w:r>
        <w:fldChar w:fldCharType="separate"/>
      </w:r>
      <w:r w:rsidR="00C94FD2" w:rsidRPr="0067350C">
        <w:rPr>
          <w:rStyle w:val="-"/>
          <w:highlight w:val="red"/>
          <w:lang w:val="en-US"/>
        </w:rPr>
        <w:t>https://www.dataversity.net/a-brief-history-of-machine-learning/#</w:t>
      </w:r>
      <w:r>
        <w:rPr>
          <w:rStyle w:val="-"/>
          <w:highlight w:val="red"/>
          <w:lang w:val="en-US"/>
        </w:rPr>
        <w:fldChar w:fldCharType="end"/>
      </w:r>
    </w:p>
    <w:p w14:paraId="47D6283E" w14:textId="77777777" w:rsidR="004150F7" w:rsidRPr="0067350C" w:rsidRDefault="00F143EF" w:rsidP="004150F7">
      <w:pPr>
        <w:pStyle w:val="Default"/>
        <w:spacing w:line="360" w:lineRule="auto"/>
        <w:jc w:val="both"/>
        <w:rPr>
          <w:color w:val="0000FF" w:themeColor="hyperlink"/>
          <w:highlight w:val="red"/>
          <w:u w:val="single"/>
          <w:bdr w:val="none" w:sz="0" w:space="0" w:color="auto" w:frame="1"/>
          <w:shd w:val="clear" w:color="auto" w:fill="FFFFFF"/>
          <w:lang w:val="en-US"/>
        </w:rPr>
      </w:pPr>
      <w:r>
        <w:fldChar w:fldCharType="begin"/>
      </w:r>
      <w:r w:rsidRPr="00F143EF">
        <w:rPr>
          <w:lang w:val="en-US"/>
          <w:rPrChange w:id="4873" w:author="Panagiotis Karkazis" w:date="2022-03-01T19:48:00Z">
            <w:rPr/>
          </w:rPrChange>
        </w:rPr>
        <w:instrText xml:space="preserve"> HYPERLINK "https://www.tutorialspoint.com/machine_learning_with_python/index.htm" </w:instrText>
      </w:r>
      <w:r>
        <w:fldChar w:fldCharType="separate"/>
      </w:r>
      <w:r w:rsidR="004150F7" w:rsidRPr="0067350C">
        <w:rPr>
          <w:rStyle w:val="-"/>
          <w:highlight w:val="red"/>
          <w:bdr w:val="none" w:sz="0" w:space="0" w:color="auto" w:frame="1"/>
          <w:shd w:val="clear" w:color="auto" w:fill="FFFFFF"/>
          <w:lang w:val="en-US"/>
        </w:rPr>
        <w:t>https://www.tutorialspoint.com/machine_learning_with_python/index.htm</w:t>
      </w:r>
      <w:r>
        <w:rPr>
          <w:rStyle w:val="-"/>
          <w:highlight w:val="red"/>
          <w:bdr w:val="none" w:sz="0" w:space="0" w:color="auto" w:frame="1"/>
          <w:shd w:val="clear" w:color="auto" w:fill="FFFFFF"/>
          <w:lang w:val="en-US"/>
        </w:rPr>
        <w:fldChar w:fldCharType="end"/>
      </w:r>
    </w:p>
    <w:p w14:paraId="7DD2AEC2" w14:textId="77777777" w:rsidR="004150F7" w:rsidRPr="0067350C" w:rsidRDefault="00F143EF" w:rsidP="004150F7">
      <w:pPr>
        <w:pStyle w:val="Default"/>
        <w:spacing w:line="360" w:lineRule="auto"/>
        <w:jc w:val="both"/>
        <w:rPr>
          <w:rStyle w:val="-"/>
          <w:highlight w:val="red"/>
          <w:lang w:val="en-US"/>
        </w:rPr>
      </w:pPr>
      <w:r>
        <w:fldChar w:fldCharType="begin"/>
      </w:r>
      <w:r w:rsidRPr="00F143EF">
        <w:rPr>
          <w:lang w:val="en-US"/>
          <w:rPrChange w:id="4874" w:author="Panagiotis Karkazis" w:date="2022-03-01T19:48:00Z">
            <w:rPr/>
          </w:rPrChange>
        </w:rPr>
        <w:instrText xml:space="preserve"> HYPERLINK "https://www.tutorialspoint.com/machine_learning_with_python/machine_learning_with_python_basics.htm" </w:instrText>
      </w:r>
      <w:r>
        <w:fldChar w:fldCharType="separate"/>
      </w:r>
      <w:r w:rsidR="004150F7" w:rsidRPr="0067350C">
        <w:rPr>
          <w:rStyle w:val="-"/>
          <w:highlight w:val="red"/>
          <w:lang w:val="en-US"/>
        </w:rPr>
        <w:t>https://www.tutorialspoint.com/machine_learning_with_python/machine_learning_with_python_basics.htm</w:t>
      </w:r>
      <w:r>
        <w:rPr>
          <w:rStyle w:val="-"/>
          <w:highlight w:val="red"/>
          <w:lang w:val="en-US"/>
        </w:rPr>
        <w:fldChar w:fldCharType="end"/>
      </w:r>
    </w:p>
    <w:p w14:paraId="16873952" w14:textId="77777777" w:rsidR="004150F7" w:rsidRPr="0067350C" w:rsidRDefault="00F143EF" w:rsidP="004150F7">
      <w:pPr>
        <w:pStyle w:val="Default"/>
        <w:spacing w:line="360" w:lineRule="auto"/>
        <w:jc w:val="both"/>
        <w:rPr>
          <w:highlight w:val="red"/>
          <w:lang w:val="en-US"/>
        </w:rPr>
      </w:pPr>
      <w:r>
        <w:fldChar w:fldCharType="begin"/>
      </w:r>
      <w:r w:rsidRPr="00F143EF">
        <w:rPr>
          <w:lang w:val="en-US"/>
          <w:rPrChange w:id="4875" w:author="Panagiotis Karkazis" w:date="2022-03-01T19:48:00Z">
            <w:rPr/>
          </w:rPrChange>
        </w:rPr>
        <w:instrText xml:space="preserve"> HYPERLINK "https://deepai.org/machine-learning-glossary-and-terms/perceptron" </w:instrText>
      </w:r>
      <w:r>
        <w:fldChar w:fldCharType="separate"/>
      </w:r>
      <w:r w:rsidR="004150F7" w:rsidRPr="0067350C">
        <w:rPr>
          <w:rStyle w:val="-"/>
          <w:highlight w:val="red"/>
          <w:lang w:val="en-US"/>
        </w:rPr>
        <w:t>https://deepai.org/machine-learning-glossary-and-terms/perceptron</w:t>
      </w:r>
      <w:r>
        <w:rPr>
          <w:rStyle w:val="-"/>
          <w:highlight w:val="red"/>
          <w:lang w:val="en-US"/>
        </w:rPr>
        <w:fldChar w:fldCharType="end"/>
      </w:r>
    </w:p>
    <w:p w14:paraId="720D33EE" w14:textId="77777777" w:rsidR="00C32F77" w:rsidRPr="0067350C" w:rsidRDefault="00C32F77" w:rsidP="00F803B1">
      <w:pPr>
        <w:pStyle w:val="Default"/>
        <w:spacing w:line="360" w:lineRule="auto"/>
        <w:jc w:val="both"/>
        <w:rPr>
          <w:rStyle w:val="-"/>
          <w:highlight w:val="red"/>
          <w:lang w:val="en-US"/>
        </w:rPr>
      </w:pPr>
    </w:p>
    <w:p w14:paraId="0446DEC4" w14:textId="77777777" w:rsidR="00F803B1" w:rsidRPr="0067350C" w:rsidRDefault="00F803B1" w:rsidP="00F803B1">
      <w:pPr>
        <w:pStyle w:val="Default"/>
        <w:spacing w:line="360" w:lineRule="auto"/>
        <w:jc w:val="both"/>
        <w:rPr>
          <w:rStyle w:val="-"/>
          <w:highlight w:val="red"/>
          <w:lang w:val="en-US"/>
        </w:rPr>
      </w:pPr>
    </w:p>
    <w:p w14:paraId="14F7EF23" w14:textId="77777777" w:rsidR="00C31C72" w:rsidRPr="0067350C" w:rsidRDefault="00C31C72" w:rsidP="0017377E">
      <w:pPr>
        <w:pStyle w:val="Default"/>
        <w:spacing w:line="360" w:lineRule="auto"/>
        <w:jc w:val="both"/>
        <w:rPr>
          <w:highlight w:val="red"/>
          <w:lang w:val="en-US"/>
        </w:rPr>
      </w:pPr>
    </w:p>
    <w:p w14:paraId="0AD913EC" w14:textId="77777777" w:rsidR="0017377E" w:rsidRPr="0067350C" w:rsidRDefault="0017377E" w:rsidP="00D66D75">
      <w:pPr>
        <w:pStyle w:val="Default"/>
        <w:spacing w:line="360" w:lineRule="auto"/>
        <w:jc w:val="both"/>
        <w:rPr>
          <w:highlight w:val="red"/>
          <w:lang w:val="en-US"/>
        </w:rPr>
      </w:pPr>
    </w:p>
    <w:p w14:paraId="68104B7A" w14:textId="31DFAA95" w:rsidR="00D66D75" w:rsidRPr="0067350C" w:rsidRDefault="0017377E" w:rsidP="0017377E">
      <w:pPr>
        <w:pStyle w:val="Default"/>
        <w:spacing w:line="360" w:lineRule="auto"/>
        <w:jc w:val="both"/>
        <w:rPr>
          <w:highlight w:val="red"/>
          <w:lang w:val="en-US"/>
        </w:rPr>
      </w:pPr>
      <w:r w:rsidRPr="0067350C">
        <w:rPr>
          <w:highlight w:val="red"/>
          <w:lang w:val="en-US"/>
        </w:rPr>
        <w:t>3.2</w:t>
      </w:r>
    </w:p>
    <w:p w14:paraId="2C57B098" w14:textId="77777777" w:rsidR="00002C3C" w:rsidRPr="0067350C" w:rsidRDefault="00F143EF" w:rsidP="00002C3C">
      <w:pPr>
        <w:pStyle w:val="Web"/>
        <w:shd w:val="clear" w:color="auto" w:fill="FCFCFC"/>
        <w:rPr>
          <w:rFonts w:ascii="Arial" w:hAnsi="Arial" w:cs="Arial"/>
          <w:color w:val="333333"/>
          <w:highlight w:val="red"/>
        </w:rPr>
      </w:pPr>
      <w:hyperlink r:id="rId104" w:history="1">
        <w:r w:rsidR="00002C3C" w:rsidRPr="0067350C">
          <w:rPr>
            <w:rStyle w:val="-"/>
            <w:rFonts w:ascii="Arial" w:hAnsi="Arial" w:cs="Arial"/>
            <w:highlight w:val="red"/>
          </w:rPr>
          <w:t>https://www.forbes.com/sites/forbestechcouncil/2021/08/02/understanding-generation-data/?sh=295ddb3136b7</w:t>
        </w:r>
      </w:hyperlink>
    </w:p>
    <w:p w14:paraId="3B1E8EBA" w14:textId="77777777" w:rsidR="00002C3C" w:rsidRPr="0067350C" w:rsidRDefault="00F143EF" w:rsidP="00002C3C">
      <w:pPr>
        <w:pStyle w:val="Web"/>
        <w:shd w:val="clear" w:color="auto" w:fill="FCFCFC"/>
        <w:rPr>
          <w:rFonts w:ascii="Arial" w:hAnsi="Arial" w:cs="Arial"/>
          <w:color w:val="333333"/>
          <w:highlight w:val="red"/>
        </w:rPr>
      </w:pPr>
      <w:hyperlink r:id="rId105" w:history="1">
        <w:r w:rsidR="00002C3C" w:rsidRPr="0067350C">
          <w:rPr>
            <w:rStyle w:val="-"/>
            <w:rFonts w:ascii="Arial" w:hAnsi="Arial" w:cs="Arial"/>
            <w:highlight w:val="red"/>
          </w:rPr>
          <w:t>https://seedscientific.com/how-much-data-is-created-every-day/</w:t>
        </w:r>
      </w:hyperlink>
    </w:p>
    <w:p w14:paraId="1E564628" w14:textId="77777777" w:rsidR="00002C3C" w:rsidRPr="0067350C" w:rsidRDefault="00F143EF" w:rsidP="00002C3C">
      <w:pPr>
        <w:pStyle w:val="Web"/>
        <w:shd w:val="clear" w:color="auto" w:fill="FCFCFC"/>
        <w:rPr>
          <w:rFonts w:ascii="Arial" w:hAnsi="Arial" w:cs="Arial"/>
          <w:color w:val="333333"/>
          <w:highlight w:val="red"/>
        </w:rPr>
      </w:pPr>
      <w:hyperlink r:id="rId106" w:history="1">
        <w:r w:rsidR="00002C3C" w:rsidRPr="0067350C">
          <w:rPr>
            <w:rStyle w:val="-"/>
            <w:rFonts w:ascii="Arial" w:hAnsi="Arial" w:cs="Arial"/>
            <w:highlight w:val="red"/>
          </w:rPr>
          <w:t>https://the-tech-trend.com/reviews/how-much-data-is-produced-every-day/</w:t>
        </w:r>
      </w:hyperlink>
    </w:p>
    <w:p w14:paraId="6ECE40C0" w14:textId="77777777" w:rsidR="00002C3C" w:rsidRPr="0067350C" w:rsidRDefault="00F143EF" w:rsidP="00002C3C">
      <w:pPr>
        <w:pStyle w:val="Web"/>
        <w:shd w:val="clear" w:color="auto" w:fill="FCFCFC"/>
        <w:rPr>
          <w:rFonts w:ascii="Arial" w:hAnsi="Arial" w:cs="Arial"/>
          <w:color w:val="333333"/>
          <w:highlight w:val="red"/>
        </w:rPr>
      </w:pPr>
      <w:hyperlink r:id="rId107" w:anchor="gref" w:history="1">
        <w:r w:rsidR="00002C3C" w:rsidRPr="0067350C">
          <w:rPr>
            <w:rStyle w:val="-"/>
            <w:rFonts w:ascii="Arial" w:hAnsi="Arial" w:cs="Arial"/>
            <w:highlight w:val="red"/>
          </w:rPr>
          <w:t>https://techjury.net/blog/how-much-data-is-created-every-day/#gref</w:t>
        </w:r>
      </w:hyperlink>
    </w:p>
    <w:p w14:paraId="7996E5E1" w14:textId="3E63FDAB" w:rsidR="00002C3C" w:rsidRDefault="00F143EF" w:rsidP="00002C3C">
      <w:pPr>
        <w:rPr>
          <w:rStyle w:val="-"/>
          <w:rFonts w:ascii="Arial" w:hAnsi="Arial" w:cs="Arial"/>
          <w:sz w:val="24"/>
          <w:szCs w:val="24"/>
          <w:lang w:val="en-US"/>
        </w:rPr>
      </w:pPr>
      <w:r>
        <w:fldChar w:fldCharType="begin"/>
      </w:r>
      <w:r w:rsidRPr="00F143EF">
        <w:rPr>
          <w:lang w:val="en-US"/>
          <w:rPrChange w:id="4876" w:author="Panagiotis Karkazis" w:date="2022-03-01T19:48:00Z">
            <w:rPr/>
          </w:rPrChange>
        </w:rPr>
        <w:instrText xml:space="preserve"> HYPERLINK "https://wdr2021.worldbank.org/stories/crossing-borders/" </w:instrText>
      </w:r>
      <w:r>
        <w:fldChar w:fldCharType="separate"/>
      </w:r>
      <w:r w:rsidR="00002C3C" w:rsidRPr="0067350C">
        <w:rPr>
          <w:rStyle w:val="-"/>
          <w:rFonts w:ascii="Arial" w:hAnsi="Arial" w:cs="Arial"/>
          <w:sz w:val="24"/>
          <w:szCs w:val="24"/>
          <w:highlight w:val="red"/>
          <w:lang w:val="en-US"/>
        </w:rPr>
        <w:t>https://wdr2021.worldbank.org/stories/crossing-borders/</w:t>
      </w:r>
      <w:r>
        <w:rPr>
          <w:rStyle w:val="-"/>
          <w:rFonts w:ascii="Arial" w:hAnsi="Arial" w:cs="Arial"/>
          <w:sz w:val="24"/>
          <w:szCs w:val="24"/>
          <w:highlight w:val="red"/>
          <w:lang w:val="en-US"/>
        </w:rPr>
        <w:fldChar w:fldCharType="end"/>
      </w:r>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08"/>
      <w:footerReference w:type="default" r:id="rId109"/>
      <w:pgSz w:w="11906" w:h="16838"/>
      <w:pgMar w:top="1440" w:right="1440" w:bottom="1440" w:left="1440" w:header="709" w:footer="709" w:gutter="284"/>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6" w:author="Panagiotis Karkazis" w:date="2022-03-01T19:51:00Z" w:initials="PK">
    <w:p w14:paraId="17BE7EF4" w14:textId="652B95C1" w:rsidR="00F143EF" w:rsidRDefault="00F143EF">
      <w:pPr>
        <w:pStyle w:val="a9"/>
      </w:pPr>
      <w:r>
        <w:rPr>
          <w:rStyle w:val="a8"/>
        </w:rPr>
        <w:annotationRef/>
      </w:r>
      <w:r>
        <w:t>Άλλαξε το «Παρά την επικράτηση »</w:t>
      </w:r>
    </w:p>
  </w:comment>
  <w:comment w:id="504" w:author="Panagiotis Karkazis" w:date="2022-03-01T19:52:00Z" w:initials="PK">
    <w:p w14:paraId="74986784" w14:textId="0200A085" w:rsidR="00F143EF" w:rsidRDefault="00F143EF">
      <w:pPr>
        <w:pStyle w:val="a9"/>
      </w:pPr>
      <w:r>
        <w:rPr>
          <w:rStyle w:val="a8"/>
        </w:rPr>
        <w:annotationRef/>
      </w:r>
      <w:r>
        <w:t>Δεν είναι σαφές…</w:t>
      </w:r>
    </w:p>
  </w:comment>
  <w:comment w:id="523" w:author="Panagiotis Karkazis" w:date="2022-03-01T19:54:00Z" w:initials="PK">
    <w:p w14:paraId="0955C605" w14:textId="57C7AEDE" w:rsidR="00F143EF" w:rsidRDefault="00F143EF">
      <w:pPr>
        <w:pStyle w:val="a9"/>
      </w:pPr>
      <w:r>
        <w:rPr>
          <w:rStyle w:val="a8"/>
        </w:rPr>
        <w:annotationRef/>
      </w:r>
      <w:r>
        <w:t>Στο πλαίσιο αυτής της διπλωματικής εργασίας μελετώνται….</w:t>
      </w:r>
    </w:p>
  </w:comment>
  <w:comment w:id="612" w:author="Panagiotis Karkazis" w:date="2022-03-01T19:55:00Z" w:initials="PK">
    <w:p w14:paraId="228C6559" w14:textId="2A7D6595" w:rsidR="00F143EF" w:rsidRPr="00F143EF" w:rsidRDefault="00F143EF">
      <w:pPr>
        <w:pStyle w:val="a9"/>
        <w:rPr>
          <w:lang w:val="en-US"/>
        </w:rPr>
      </w:pPr>
      <w:r>
        <w:rPr>
          <w:rStyle w:val="a8"/>
        </w:rPr>
        <w:annotationRef/>
      </w:r>
      <w:r>
        <w:rPr>
          <w:lang w:val="en-US"/>
        </w:rPr>
        <w:t xml:space="preserve">Rephrase </w:t>
      </w:r>
    </w:p>
  </w:comment>
  <w:comment w:id="1079" w:author="Panagiotis Karkazis" w:date="2022-03-01T21:38:00Z" w:initials="PK">
    <w:p w14:paraId="0BF707DF" w14:textId="095CC0FF" w:rsidR="00874757" w:rsidRDefault="00874757">
      <w:pPr>
        <w:pStyle w:val="a9"/>
      </w:pPr>
      <w:r>
        <w:rPr>
          <w:rStyle w:val="a8"/>
        </w:rPr>
        <w:annotationRef/>
      </w:r>
      <w:r>
        <w:t>Αλφαβητική σειρά</w:t>
      </w:r>
    </w:p>
  </w:comment>
  <w:comment w:id="1198" w:author="Panagiotis Karkazis" w:date="2022-03-01T19:56:00Z" w:initials="PK">
    <w:p w14:paraId="27AEDDC5" w14:textId="1B1821BB" w:rsidR="00F143EF" w:rsidRPr="00F143EF" w:rsidRDefault="00F143EF">
      <w:pPr>
        <w:pStyle w:val="a9"/>
      </w:pPr>
      <w:r>
        <w:rPr>
          <w:rStyle w:val="a8"/>
        </w:rPr>
        <w:annotationRef/>
      </w:r>
      <w:r>
        <w:t>Στις μέρες μας</w:t>
      </w:r>
    </w:p>
  </w:comment>
  <w:comment w:id="1221" w:author="Panagiotis Karkazis" w:date="2022-03-01T19:57:00Z" w:initials="PK">
    <w:p w14:paraId="07D2C2C7" w14:textId="0087851D" w:rsidR="00F143EF" w:rsidRDefault="00F143EF">
      <w:pPr>
        <w:pStyle w:val="a9"/>
      </w:pPr>
      <w:r>
        <w:rPr>
          <w:rStyle w:val="a8"/>
        </w:rPr>
        <w:annotationRef/>
      </w:r>
      <w:r>
        <w:t>??</w:t>
      </w:r>
    </w:p>
  </w:comment>
  <w:comment w:id="1231" w:author="Panagiotis Karkazis" w:date="2022-03-01T19:57:00Z" w:initials="PK">
    <w:p w14:paraId="60EE7A5F" w14:textId="4127E8E9" w:rsidR="00886CD4" w:rsidRPr="00874757" w:rsidRDefault="00886CD4">
      <w:pPr>
        <w:pStyle w:val="a9"/>
      </w:pPr>
      <w:r>
        <w:rPr>
          <w:rStyle w:val="a8"/>
        </w:rPr>
        <w:annotationRef/>
      </w:r>
      <w:r>
        <w:rPr>
          <w:lang w:val="en-US"/>
        </w:rPr>
        <w:t>Big</w:t>
      </w:r>
      <w:r w:rsidRPr="00874757">
        <w:t xml:space="preserve"> </w:t>
      </w:r>
      <w:r>
        <w:rPr>
          <w:lang w:val="en-US"/>
        </w:rPr>
        <w:t>data</w:t>
      </w:r>
      <w:r w:rsidRPr="00874757">
        <w:t xml:space="preserve"> </w:t>
      </w:r>
      <w:r>
        <w:rPr>
          <w:lang w:val="en-US"/>
        </w:rPr>
        <w:t>analysis</w:t>
      </w:r>
    </w:p>
  </w:comment>
  <w:comment w:id="1727" w:author="Panagiotis Karkazis" w:date="2022-03-01T20:11:00Z" w:initials="PK">
    <w:p w14:paraId="3758BAFF" w14:textId="1B823952" w:rsidR="0095105B" w:rsidRDefault="0095105B">
      <w:pPr>
        <w:pStyle w:val="a9"/>
      </w:pPr>
      <w:r>
        <w:rPr>
          <w:rStyle w:val="a8"/>
        </w:rPr>
        <w:annotationRef/>
      </w:r>
      <w:r>
        <w:t>Αναδιατύπωση</w:t>
      </w:r>
    </w:p>
  </w:comment>
  <w:comment w:id="2049" w:author="Panagiotis Karkazis" w:date="2022-03-01T20:16:00Z" w:initials="PK">
    <w:p w14:paraId="77743F05" w14:textId="3D6F97DF" w:rsidR="0095105B" w:rsidRDefault="0095105B">
      <w:pPr>
        <w:pStyle w:val="a9"/>
      </w:pPr>
      <w:r>
        <w:rPr>
          <w:rStyle w:val="a8"/>
        </w:rPr>
        <w:annotationRef/>
      </w:r>
      <w:r>
        <w:t>Λεζάντα πλαίσιο</w:t>
      </w:r>
    </w:p>
  </w:comment>
  <w:comment w:id="2097" w:author="Panagiotis Karkazis" w:date="2022-03-01T20:17:00Z" w:initials="PK">
    <w:p w14:paraId="1E979D9D" w14:textId="6398547C" w:rsidR="0095105B" w:rsidRDefault="0095105B">
      <w:pPr>
        <w:pStyle w:val="a9"/>
      </w:pPr>
      <w:r>
        <w:rPr>
          <w:rStyle w:val="a8"/>
        </w:rPr>
        <w:annotationRef/>
      </w:r>
      <w:r>
        <w:t>Ελληνικά</w:t>
      </w:r>
    </w:p>
  </w:comment>
  <w:comment w:id="2242" w:author="Panagiotis Karkazis" w:date="2022-03-01T20:18:00Z" w:initials="PK">
    <w:p w14:paraId="76A26814" w14:textId="7198410E" w:rsidR="0095105B" w:rsidRDefault="0095105B">
      <w:pPr>
        <w:pStyle w:val="a9"/>
      </w:pPr>
      <w:r>
        <w:rPr>
          <w:rStyle w:val="a8"/>
        </w:rPr>
        <w:annotationRef/>
      </w:r>
      <w:r>
        <w:t>Είναι σωστή η μετάφραση?</w:t>
      </w:r>
    </w:p>
  </w:comment>
  <w:comment w:id="2952" w:author="Panagiotis Karkazis" w:date="2022-03-01T20:23:00Z" w:initials="PK">
    <w:p w14:paraId="3EF7D4D7" w14:textId="1C061DD4" w:rsidR="00E50D9F" w:rsidRPr="00E50D9F" w:rsidRDefault="00E50D9F">
      <w:pPr>
        <w:pStyle w:val="a9"/>
      </w:pPr>
      <w:r>
        <w:rPr>
          <w:rStyle w:val="a8"/>
        </w:rPr>
        <w:annotationRef/>
      </w:r>
      <w:r>
        <w:t>Καλύτερη ανάλυση</w:t>
      </w:r>
    </w:p>
  </w:comment>
  <w:comment w:id="4399" w:author="Panagiotis Karkazis" w:date="2022-03-01T20:28:00Z" w:initials="PK">
    <w:p w14:paraId="6BE94F98" w14:textId="7797B23B" w:rsidR="00E50D9F" w:rsidRDefault="00E50D9F">
      <w:pPr>
        <w:pStyle w:val="a9"/>
      </w:pPr>
      <w:r>
        <w:rPr>
          <w:rStyle w:val="a8"/>
        </w:rPr>
        <w:annotationRef/>
      </w:r>
      <w:r>
        <w:t>Να μπει και στην εισαγωγή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BE7EF4" w15:done="0"/>
  <w15:commentEx w15:paraId="74986784" w15:done="0"/>
  <w15:commentEx w15:paraId="0955C605" w15:done="0"/>
  <w15:commentEx w15:paraId="228C6559" w15:done="0"/>
  <w15:commentEx w15:paraId="0BF707DF" w15:done="0"/>
  <w15:commentEx w15:paraId="27AEDDC5" w15:done="0"/>
  <w15:commentEx w15:paraId="07D2C2C7" w15:done="0"/>
  <w15:commentEx w15:paraId="60EE7A5F" w15:done="0"/>
  <w15:commentEx w15:paraId="3758BAFF" w15:done="0"/>
  <w15:commentEx w15:paraId="77743F05" w15:done="0"/>
  <w15:commentEx w15:paraId="1E979D9D" w15:done="0"/>
  <w15:commentEx w15:paraId="76A26814" w15:done="0"/>
  <w15:commentEx w15:paraId="3EF7D4D7" w15:done="0"/>
  <w15:commentEx w15:paraId="6BE94F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BE7EF4" w16cid:durableId="25C8F7BB"/>
  <w16cid:commentId w16cid:paraId="74986784" w16cid:durableId="25C8F81B"/>
  <w16cid:commentId w16cid:paraId="0955C605" w16cid:durableId="25C8F87D"/>
  <w16cid:commentId w16cid:paraId="228C6559" w16cid:durableId="25C8F8C1"/>
  <w16cid:commentId w16cid:paraId="0BF707DF" w16cid:durableId="25C910BB"/>
  <w16cid:commentId w16cid:paraId="27AEDDC5" w16cid:durableId="25C8F8FD"/>
  <w16cid:commentId w16cid:paraId="07D2C2C7" w16cid:durableId="25C8F928"/>
  <w16cid:commentId w16cid:paraId="60EE7A5F" w16cid:durableId="25C8F941"/>
  <w16cid:commentId w16cid:paraId="3758BAFF" w16cid:durableId="25C8FC61"/>
  <w16cid:commentId w16cid:paraId="77743F05" w16cid:durableId="25C8FD92"/>
  <w16cid:commentId w16cid:paraId="1E979D9D" w16cid:durableId="25C8FDC5"/>
  <w16cid:commentId w16cid:paraId="76A26814" w16cid:durableId="25C8FE05"/>
  <w16cid:commentId w16cid:paraId="3EF7D4D7" w16cid:durableId="25C8FF34"/>
  <w16cid:commentId w16cid:paraId="6BE94F98" w16cid:durableId="25C900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12461" w14:textId="77777777" w:rsidR="00DC58CC" w:rsidRDefault="00DC58CC" w:rsidP="004F14F4">
      <w:pPr>
        <w:spacing w:after="0" w:line="240" w:lineRule="auto"/>
      </w:pPr>
      <w:r>
        <w:separator/>
      </w:r>
    </w:p>
  </w:endnote>
  <w:endnote w:type="continuationSeparator" w:id="0">
    <w:p w14:paraId="27D6A57A" w14:textId="77777777" w:rsidR="00DC58CC" w:rsidRDefault="00DC58CC"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Segoe UI">
    <w:panose1 w:val="020B0502040204020203"/>
    <w:charset w:val="A1"/>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3715D" w14:textId="0B8CA51D" w:rsidR="00F143EF" w:rsidRDefault="00F143EF">
    <w:pPr>
      <w:pStyle w:val="a5"/>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143EF" w:rsidRDefault="00F143E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F9565" w14:textId="77777777" w:rsidR="00DC58CC" w:rsidRDefault="00DC58CC" w:rsidP="004F14F4">
      <w:pPr>
        <w:spacing w:after="0" w:line="240" w:lineRule="auto"/>
      </w:pPr>
      <w:r>
        <w:separator/>
      </w:r>
    </w:p>
  </w:footnote>
  <w:footnote w:type="continuationSeparator" w:id="0">
    <w:p w14:paraId="3751DA32" w14:textId="77777777" w:rsidR="00DC58CC" w:rsidRDefault="00DC58CC"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119C4" w14:textId="64E04354" w:rsidR="00F143EF" w:rsidRPr="00C5749B" w:rsidRDefault="00F143EF">
    <w:pPr>
      <w:pStyle w:val="a4"/>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nagiotis Karkazis">
    <w15:presenceInfo w15:providerId="None" w15:userId="Panagiotis Karkaz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1CC6"/>
    <w:rsid w:val="0000211A"/>
    <w:rsid w:val="000021CD"/>
    <w:rsid w:val="000022AA"/>
    <w:rsid w:val="00002C3C"/>
    <w:rsid w:val="00003436"/>
    <w:rsid w:val="00003D24"/>
    <w:rsid w:val="000041BC"/>
    <w:rsid w:val="0000528A"/>
    <w:rsid w:val="000058D3"/>
    <w:rsid w:val="00005C04"/>
    <w:rsid w:val="0000680B"/>
    <w:rsid w:val="00006951"/>
    <w:rsid w:val="00006992"/>
    <w:rsid w:val="00010AE7"/>
    <w:rsid w:val="0001214B"/>
    <w:rsid w:val="00012899"/>
    <w:rsid w:val="00013895"/>
    <w:rsid w:val="00013D74"/>
    <w:rsid w:val="000141AF"/>
    <w:rsid w:val="00015387"/>
    <w:rsid w:val="00017747"/>
    <w:rsid w:val="00017F06"/>
    <w:rsid w:val="00020427"/>
    <w:rsid w:val="00020515"/>
    <w:rsid w:val="00020723"/>
    <w:rsid w:val="0002221C"/>
    <w:rsid w:val="00023C34"/>
    <w:rsid w:val="00023F4C"/>
    <w:rsid w:val="000244AE"/>
    <w:rsid w:val="00024C63"/>
    <w:rsid w:val="000251E1"/>
    <w:rsid w:val="00025C19"/>
    <w:rsid w:val="000266C9"/>
    <w:rsid w:val="000268C3"/>
    <w:rsid w:val="00027FC5"/>
    <w:rsid w:val="0003084F"/>
    <w:rsid w:val="0003086B"/>
    <w:rsid w:val="00030D43"/>
    <w:rsid w:val="00031267"/>
    <w:rsid w:val="00032152"/>
    <w:rsid w:val="0003218F"/>
    <w:rsid w:val="0003230B"/>
    <w:rsid w:val="00033236"/>
    <w:rsid w:val="000341A5"/>
    <w:rsid w:val="00035393"/>
    <w:rsid w:val="000362B4"/>
    <w:rsid w:val="000370E7"/>
    <w:rsid w:val="00037B4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1F0A"/>
    <w:rsid w:val="00052589"/>
    <w:rsid w:val="00053843"/>
    <w:rsid w:val="00053AE0"/>
    <w:rsid w:val="00053FB2"/>
    <w:rsid w:val="00054193"/>
    <w:rsid w:val="000544E1"/>
    <w:rsid w:val="0005616E"/>
    <w:rsid w:val="00057CFE"/>
    <w:rsid w:val="00060BEF"/>
    <w:rsid w:val="00060D90"/>
    <w:rsid w:val="00060F71"/>
    <w:rsid w:val="000610C3"/>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517"/>
    <w:rsid w:val="000767FA"/>
    <w:rsid w:val="00076AB7"/>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2950"/>
    <w:rsid w:val="00093D9D"/>
    <w:rsid w:val="000943E2"/>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4C71"/>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AAE"/>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0453"/>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2E5E"/>
    <w:rsid w:val="001338EC"/>
    <w:rsid w:val="00133979"/>
    <w:rsid w:val="00133F32"/>
    <w:rsid w:val="00135A98"/>
    <w:rsid w:val="0013741B"/>
    <w:rsid w:val="001378DD"/>
    <w:rsid w:val="00137BAC"/>
    <w:rsid w:val="001406F7"/>
    <w:rsid w:val="00140705"/>
    <w:rsid w:val="00140A28"/>
    <w:rsid w:val="00140C47"/>
    <w:rsid w:val="001422AC"/>
    <w:rsid w:val="00142433"/>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4F5E"/>
    <w:rsid w:val="00154F7E"/>
    <w:rsid w:val="00155732"/>
    <w:rsid w:val="0015747F"/>
    <w:rsid w:val="00157523"/>
    <w:rsid w:val="00160385"/>
    <w:rsid w:val="00161A18"/>
    <w:rsid w:val="00161F2E"/>
    <w:rsid w:val="00163304"/>
    <w:rsid w:val="0016493F"/>
    <w:rsid w:val="00165112"/>
    <w:rsid w:val="00165393"/>
    <w:rsid w:val="00165813"/>
    <w:rsid w:val="00166163"/>
    <w:rsid w:val="00166465"/>
    <w:rsid w:val="00166D43"/>
    <w:rsid w:val="0016704D"/>
    <w:rsid w:val="001673C6"/>
    <w:rsid w:val="00167750"/>
    <w:rsid w:val="00170258"/>
    <w:rsid w:val="0017074E"/>
    <w:rsid w:val="00170D92"/>
    <w:rsid w:val="00170F87"/>
    <w:rsid w:val="00173057"/>
    <w:rsid w:val="0017377E"/>
    <w:rsid w:val="00174269"/>
    <w:rsid w:val="0017442C"/>
    <w:rsid w:val="00174715"/>
    <w:rsid w:val="00175A10"/>
    <w:rsid w:val="001764EF"/>
    <w:rsid w:val="00177E1F"/>
    <w:rsid w:val="00180E4B"/>
    <w:rsid w:val="0018120B"/>
    <w:rsid w:val="00181212"/>
    <w:rsid w:val="001815C5"/>
    <w:rsid w:val="001819B8"/>
    <w:rsid w:val="00182E6B"/>
    <w:rsid w:val="00183487"/>
    <w:rsid w:val="00183D7D"/>
    <w:rsid w:val="00184350"/>
    <w:rsid w:val="001845FA"/>
    <w:rsid w:val="001858A1"/>
    <w:rsid w:val="00186A5F"/>
    <w:rsid w:val="00187C21"/>
    <w:rsid w:val="00190695"/>
    <w:rsid w:val="00190A90"/>
    <w:rsid w:val="001927FA"/>
    <w:rsid w:val="0019429F"/>
    <w:rsid w:val="00194D8F"/>
    <w:rsid w:val="00194EE2"/>
    <w:rsid w:val="00195C26"/>
    <w:rsid w:val="00196223"/>
    <w:rsid w:val="00197C09"/>
    <w:rsid w:val="001A004C"/>
    <w:rsid w:val="001A18C1"/>
    <w:rsid w:val="001A1F0C"/>
    <w:rsid w:val="001A2FC3"/>
    <w:rsid w:val="001A3DCB"/>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0AE1"/>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6E6F"/>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4B77"/>
    <w:rsid w:val="001E51F2"/>
    <w:rsid w:val="001E55FE"/>
    <w:rsid w:val="001E78FF"/>
    <w:rsid w:val="001F07BB"/>
    <w:rsid w:val="001F0A78"/>
    <w:rsid w:val="001F1C76"/>
    <w:rsid w:val="001F271B"/>
    <w:rsid w:val="001F2B90"/>
    <w:rsid w:val="001F38B5"/>
    <w:rsid w:val="001F3CDC"/>
    <w:rsid w:val="001F4CC3"/>
    <w:rsid w:val="001F53D5"/>
    <w:rsid w:val="001F78C7"/>
    <w:rsid w:val="001F7A18"/>
    <w:rsid w:val="002007F8"/>
    <w:rsid w:val="00200F36"/>
    <w:rsid w:val="00201C20"/>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5C76"/>
    <w:rsid w:val="00225FDD"/>
    <w:rsid w:val="00226745"/>
    <w:rsid w:val="00230154"/>
    <w:rsid w:val="00230422"/>
    <w:rsid w:val="002322AE"/>
    <w:rsid w:val="00232843"/>
    <w:rsid w:val="00232C7B"/>
    <w:rsid w:val="002338A1"/>
    <w:rsid w:val="00234608"/>
    <w:rsid w:val="00235215"/>
    <w:rsid w:val="002359F6"/>
    <w:rsid w:val="00240A57"/>
    <w:rsid w:val="00240C66"/>
    <w:rsid w:val="00241A1D"/>
    <w:rsid w:val="00243332"/>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87101"/>
    <w:rsid w:val="0029003F"/>
    <w:rsid w:val="0029025E"/>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3AA"/>
    <w:rsid w:val="002A1A92"/>
    <w:rsid w:val="002A24E3"/>
    <w:rsid w:val="002A4F22"/>
    <w:rsid w:val="002A502F"/>
    <w:rsid w:val="002A50FB"/>
    <w:rsid w:val="002A7F7D"/>
    <w:rsid w:val="002B046E"/>
    <w:rsid w:val="002B1411"/>
    <w:rsid w:val="002B19A4"/>
    <w:rsid w:val="002B2B72"/>
    <w:rsid w:val="002B3340"/>
    <w:rsid w:val="002B37E2"/>
    <w:rsid w:val="002B4214"/>
    <w:rsid w:val="002B45BD"/>
    <w:rsid w:val="002B46F2"/>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C6E50"/>
    <w:rsid w:val="002D2EA0"/>
    <w:rsid w:val="002D31BA"/>
    <w:rsid w:val="002D6437"/>
    <w:rsid w:val="002D795A"/>
    <w:rsid w:val="002D7ABF"/>
    <w:rsid w:val="002D7AD0"/>
    <w:rsid w:val="002E026C"/>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46CC"/>
    <w:rsid w:val="002F5096"/>
    <w:rsid w:val="002F60B6"/>
    <w:rsid w:val="002F6D99"/>
    <w:rsid w:val="002F7389"/>
    <w:rsid w:val="00300058"/>
    <w:rsid w:val="00301C98"/>
    <w:rsid w:val="00302B31"/>
    <w:rsid w:val="00303E85"/>
    <w:rsid w:val="003040A1"/>
    <w:rsid w:val="00304230"/>
    <w:rsid w:val="00305038"/>
    <w:rsid w:val="003065C0"/>
    <w:rsid w:val="0030694C"/>
    <w:rsid w:val="0030767B"/>
    <w:rsid w:val="00307BE9"/>
    <w:rsid w:val="00310216"/>
    <w:rsid w:val="00310BC4"/>
    <w:rsid w:val="00310BCF"/>
    <w:rsid w:val="003139F3"/>
    <w:rsid w:val="00314F13"/>
    <w:rsid w:val="003161C7"/>
    <w:rsid w:val="003169FB"/>
    <w:rsid w:val="003175E3"/>
    <w:rsid w:val="00317BF5"/>
    <w:rsid w:val="00317EE4"/>
    <w:rsid w:val="00320F58"/>
    <w:rsid w:val="00321CC5"/>
    <w:rsid w:val="00321D6B"/>
    <w:rsid w:val="00322B62"/>
    <w:rsid w:val="00323DBA"/>
    <w:rsid w:val="00323E2F"/>
    <w:rsid w:val="00324E41"/>
    <w:rsid w:val="00325885"/>
    <w:rsid w:val="00325DE3"/>
    <w:rsid w:val="00325DF0"/>
    <w:rsid w:val="003278B8"/>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82A"/>
    <w:rsid w:val="003469E4"/>
    <w:rsid w:val="003473FE"/>
    <w:rsid w:val="00347896"/>
    <w:rsid w:val="003479B6"/>
    <w:rsid w:val="00350310"/>
    <w:rsid w:val="0035072F"/>
    <w:rsid w:val="00350E7C"/>
    <w:rsid w:val="00350EC5"/>
    <w:rsid w:val="003513D9"/>
    <w:rsid w:val="003515FA"/>
    <w:rsid w:val="00352348"/>
    <w:rsid w:val="0035362A"/>
    <w:rsid w:val="003536D6"/>
    <w:rsid w:val="003550F9"/>
    <w:rsid w:val="003555DB"/>
    <w:rsid w:val="0035610C"/>
    <w:rsid w:val="0035668F"/>
    <w:rsid w:val="00357BE4"/>
    <w:rsid w:val="00357FFB"/>
    <w:rsid w:val="00360F1B"/>
    <w:rsid w:val="00361246"/>
    <w:rsid w:val="00361F19"/>
    <w:rsid w:val="00362302"/>
    <w:rsid w:val="00362720"/>
    <w:rsid w:val="00362E24"/>
    <w:rsid w:val="003642FA"/>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65F"/>
    <w:rsid w:val="00377A9F"/>
    <w:rsid w:val="00377FAA"/>
    <w:rsid w:val="00383EC6"/>
    <w:rsid w:val="003850D7"/>
    <w:rsid w:val="00385876"/>
    <w:rsid w:val="00385948"/>
    <w:rsid w:val="00386448"/>
    <w:rsid w:val="00386600"/>
    <w:rsid w:val="0038670D"/>
    <w:rsid w:val="00386F67"/>
    <w:rsid w:val="003904BB"/>
    <w:rsid w:val="003905F7"/>
    <w:rsid w:val="003907BA"/>
    <w:rsid w:val="00391236"/>
    <w:rsid w:val="00391F53"/>
    <w:rsid w:val="003948D6"/>
    <w:rsid w:val="00396193"/>
    <w:rsid w:val="003963F2"/>
    <w:rsid w:val="003975C1"/>
    <w:rsid w:val="00397652"/>
    <w:rsid w:val="00397DFA"/>
    <w:rsid w:val="003A01BC"/>
    <w:rsid w:val="003A027D"/>
    <w:rsid w:val="003A13F3"/>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7"/>
    <w:rsid w:val="003E4B6F"/>
    <w:rsid w:val="003E5A8A"/>
    <w:rsid w:val="003E5C47"/>
    <w:rsid w:val="003E5CBB"/>
    <w:rsid w:val="003E65AF"/>
    <w:rsid w:val="003E6DEC"/>
    <w:rsid w:val="003E7A6A"/>
    <w:rsid w:val="003E7D9D"/>
    <w:rsid w:val="003F02B1"/>
    <w:rsid w:val="003F0B32"/>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6F4"/>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2EFC"/>
    <w:rsid w:val="004334BB"/>
    <w:rsid w:val="00433940"/>
    <w:rsid w:val="00433DBE"/>
    <w:rsid w:val="00434362"/>
    <w:rsid w:val="00434478"/>
    <w:rsid w:val="00434FD8"/>
    <w:rsid w:val="0043545E"/>
    <w:rsid w:val="004378E9"/>
    <w:rsid w:val="0044234F"/>
    <w:rsid w:val="00442D1C"/>
    <w:rsid w:val="00442D38"/>
    <w:rsid w:val="004431D2"/>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5C93"/>
    <w:rsid w:val="00456CE3"/>
    <w:rsid w:val="004573A4"/>
    <w:rsid w:val="0045743F"/>
    <w:rsid w:val="0046002E"/>
    <w:rsid w:val="00460101"/>
    <w:rsid w:val="004606D1"/>
    <w:rsid w:val="00460A8B"/>
    <w:rsid w:val="00460F51"/>
    <w:rsid w:val="004635C8"/>
    <w:rsid w:val="004636AA"/>
    <w:rsid w:val="004645BB"/>
    <w:rsid w:val="00464FA5"/>
    <w:rsid w:val="00467199"/>
    <w:rsid w:val="00467AB5"/>
    <w:rsid w:val="00470C38"/>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175"/>
    <w:rsid w:val="00490663"/>
    <w:rsid w:val="00490F9B"/>
    <w:rsid w:val="00491DE3"/>
    <w:rsid w:val="00492279"/>
    <w:rsid w:val="00492DCE"/>
    <w:rsid w:val="0049307A"/>
    <w:rsid w:val="0049366F"/>
    <w:rsid w:val="00494BAD"/>
    <w:rsid w:val="00494DCA"/>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B9B"/>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0B4C"/>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23"/>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0D86"/>
    <w:rsid w:val="00531DC4"/>
    <w:rsid w:val="00531DDD"/>
    <w:rsid w:val="00532FDF"/>
    <w:rsid w:val="00533144"/>
    <w:rsid w:val="0053408E"/>
    <w:rsid w:val="0053477E"/>
    <w:rsid w:val="00535211"/>
    <w:rsid w:val="005367B7"/>
    <w:rsid w:val="00537CC9"/>
    <w:rsid w:val="00540F30"/>
    <w:rsid w:val="00542990"/>
    <w:rsid w:val="00542FAA"/>
    <w:rsid w:val="00543A9B"/>
    <w:rsid w:val="00543B4B"/>
    <w:rsid w:val="00544649"/>
    <w:rsid w:val="00546308"/>
    <w:rsid w:val="005470EB"/>
    <w:rsid w:val="00547184"/>
    <w:rsid w:val="005477D7"/>
    <w:rsid w:val="005502B2"/>
    <w:rsid w:val="00550AD7"/>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305"/>
    <w:rsid w:val="005653D7"/>
    <w:rsid w:val="005655F3"/>
    <w:rsid w:val="005658B1"/>
    <w:rsid w:val="00567A6B"/>
    <w:rsid w:val="00567F35"/>
    <w:rsid w:val="0057060D"/>
    <w:rsid w:val="00570AAF"/>
    <w:rsid w:val="00570C44"/>
    <w:rsid w:val="005713CA"/>
    <w:rsid w:val="00571FD9"/>
    <w:rsid w:val="0057209B"/>
    <w:rsid w:val="0057235A"/>
    <w:rsid w:val="00573669"/>
    <w:rsid w:val="0057393F"/>
    <w:rsid w:val="00573C00"/>
    <w:rsid w:val="00574B5F"/>
    <w:rsid w:val="005752A8"/>
    <w:rsid w:val="0057636C"/>
    <w:rsid w:val="005764D7"/>
    <w:rsid w:val="00577950"/>
    <w:rsid w:val="00577CD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06F1"/>
    <w:rsid w:val="00591D0D"/>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3575"/>
    <w:rsid w:val="005B472B"/>
    <w:rsid w:val="005B5B81"/>
    <w:rsid w:val="005B7A73"/>
    <w:rsid w:val="005C0131"/>
    <w:rsid w:val="005C0506"/>
    <w:rsid w:val="005C193A"/>
    <w:rsid w:val="005C1B99"/>
    <w:rsid w:val="005C2060"/>
    <w:rsid w:val="005C2514"/>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4B8F"/>
    <w:rsid w:val="005D55EA"/>
    <w:rsid w:val="005D6614"/>
    <w:rsid w:val="005D6941"/>
    <w:rsid w:val="005D6974"/>
    <w:rsid w:val="005D6C72"/>
    <w:rsid w:val="005D7BEB"/>
    <w:rsid w:val="005E03C3"/>
    <w:rsid w:val="005E395A"/>
    <w:rsid w:val="005E401E"/>
    <w:rsid w:val="005E5236"/>
    <w:rsid w:val="005E5C33"/>
    <w:rsid w:val="005E6163"/>
    <w:rsid w:val="005E72AD"/>
    <w:rsid w:val="005E7B61"/>
    <w:rsid w:val="005F00A3"/>
    <w:rsid w:val="005F0892"/>
    <w:rsid w:val="005F0D7C"/>
    <w:rsid w:val="005F103F"/>
    <w:rsid w:val="005F172B"/>
    <w:rsid w:val="005F1972"/>
    <w:rsid w:val="005F1F2E"/>
    <w:rsid w:val="005F1F95"/>
    <w:rsid w:val="005F1FD7"/>
    <w:rsid w:val="005F238F"/>
    <w:rsid w:val="005F24D1"/>
    <w:rsid w:val="005F256A"/>
    <w:rsid w:val="005F25AD"/>
    <w:rsid w:val="005F59B1"/>
    <w:rsid w:val="005F6642"/>
    <w:rsid w:val="005F7FD6"/>
    <w:rsid w:val="00600A1A"/>
    <w:rsid w:val="006014F5"/>
    <w:rsid w:val="006017FA"/>
    <w:rsid w:val="006043A1"/>
    <w:rsid w:val="00606CC5"/>
    <w:rsid w:val="00606D48"/>
    <w:rsid w:val="0061067A"/>
    <w:rsid w:val="00611B3E"/>
    <w:rsid w:val="00611BD5"/>
    <w:rsid w:val="00611CAB"/>
    <w:rsid w:val="00612907"/>
    <w:rsid w:val="006129F9"/>
    <w:rsid w:val="006131FF"/>
    <w:rsid w:val="006139D0"/>
    <w:rsid w:val="0061449D"/>
    <w:rsid w:val="006145D0"/>
    <w:rsid w:val="006146DC"/>
    <w:rsid w:val="00615116"/>
    <w:rsid w:val="00615C79"/>
    <w:rsid w:val="006165C6"/>
    <w:rsid w:val="006166AF"/>
    <w:rsid w:val="00616E57"/>
    <w:rsid w:val="006175A1"/>
    <w:rsid w:val="00617E23"/>
    <w:rsid w:val="0062074C"/>
    <w:rsid w:val="00620F88"/>
    <w:rsid w:val="006222E9"/>
    <w:rsid w:val="00622506"/>
    <w:rsid w:val="00622AB2"/>
    <w:rsid w:val="0062303A"/>
    <w:rsid w:val="00623E85"/>
    <w:rsid w:val="0062411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37690"/>
    <w:rsid w:val="00640561"/>
    <w:rsid w:val="00641010"/>
    <w:rsid w:val="006412C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6329"/>
    <w:rsid w:val="0065754D"/>
    <w:rsid w:val="00657FD7"/>
    <w:rsid w:val="00660A06"/>
    <w:rsid w:val="00660B49"/>
    <w:rsid w:val="00661024"/>
    <w:rsid w:val="00662BE2"/>
    <w:rsid w:val="00662D01"/>
    <w:rsid w:val="006635F3"/>
    <w:rsid w:val="006639A3"/>
    <w:rsid w:val="00663C36"/>
    <w:rsid w:val="006655EF"/>
    <w:rsid w:val="006667A6"/>
    <w:rsid w:val="006669E6"/>
    <w:rsid w:val="00667258"/>
    <w:rsid w:val="00667E24"/>
    <w:rsid w:val="006703E4"/>
    <w:rsid w:val="00670864"/>
    <w:rsid w:val="006713D4"/>
    <w:rsid w:val="006718F7"/>
    <w:rsid w:val="00671991"/>
    <w:rsid w:val="00672226"/>
    <w:rsid w:val="00673007"/>
    <w:rsid w:val="0067350C"/>
    <w:rsid w:val="00673E5D"/>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3175"/>
    <w:rsid w:val="00694D21"/>
    <w:rsid w:val="00695392"/>
    <w:rsid w:val="00695A78"/>
    <w:rsid w:val="00696502"/>
    <w:rsid w:val="006967EA"/>
    <w:rsid w:val="00696C4F"/>
    <w:rsid w:val="00696D46"/>
    <w:rsid w:val="00696F8D"/>
    <w:rsid w:val="006A0633"/>
    <w:rsid w:val="006A0C18"/>
    <w:rsid w:val="006A10E9"/>
    <w:rsid w:val="006A1690"/>
    <w:rsid w:val="006A2041"/>
    <w:rsid w:val="006A5064"/>
    <w:rsid w:val="006A5C53"/>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377"/>
    <w:rsid w:val="006E6DCF"/>
    <w:rsid w:val="006E6FF3"/>
    <w:rsid w:val="006E7B23"/>
    <w:rsid w:val="006E7D3E"/>
    <w:rsid w:val="006F0CAF"/>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53EC"/>
    <w:rsid w:val="00705F1A"/>
    <w:rsid w:val="00706246"/>
    <w:rsid w:val="00706835"/>
    <w:rsid w:val="00706F74"/>
    <w:rsid w:val="00707898"/>
    <w:rsid w:val="00711AF0"/>
    <w:rsid w:val="007123B0"/>
    <w:rsid w:val="00714457"/>
    <w:rsid w:val="00714F95"/>
    <w:rsid w:val="00715C41"/>
    <w:rsid w:val="00715D11"/>
    <w:rsid w:val="00716F94"/>
    <w:rsid w:val="007174E3"/>
    <w:rsid w:val="00721233"/>
    <w:rsid w:val="00721363"/>
    <w:rsid w:val="00721580"/>
    <w:rsid w:val="00721B93"/>
    <w:rsid w:val="00721C74"/>
    <w:rsid w:val="007224AE"/>
    <w:rsid w:val="0072318D"/>
    <w:rsid w:val="007234E3"/>
    <w:rsid w:val="007239F5"/>
    <w:rsid w:val="00723C49"/>
    <w:rsid w:val="007245C9"/>
    <w:rsid w:val="007248CD"/>
    <w:rsid w:val="007250DC"/>
    <w:rsid w:val="00725B80"/>
    <w:rsid w:val="00725B98"/>
    <w:rsid w:val="00726288"/>
    <w:rsid w:val="00727654"/>
    <w:rsid w:val="00727924"/>
    <w:rsid w:val="00730B61"/>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5945"/>
    <w:rsid w:val="007474F3"/>
    <w:rsid w:val="00747733"/>
    <w:rsid w:val="007503F2"/>
    <w:rsid w:val="00751117"/>
    <w:rsid w:val="00751381"/>
    <w:rsid w:val="0075308B"/>
    <w:rsid w:val="007536FB"/>
    <w:rsid w:val="00753C55"/>
    <w:rsid w:val="00753E6C"/>
    <w:rsid w:val="00754623"/>
    <w:rsid w:val="00754D2D"/>
    <w:rsid w:val="00756631"/>
    <w:rsid w:val="00756A01"/>
    <w:rsid w:val="00756F99"/>
    <w:rsid w:val="00760468"/>
    <w:rsid w:val="00761F52"/>
    <w:rsid w:val="00762A59"/>
    <w:rsid w:val="00763334"/>
    <w:rsid w:val="0076356A"/>
    <w:rsid w:val="00763592"/>
    <w:rsid w:val="007644A9"/>
    <w:rsid w:val="00764A68"/>
    <w:rsid w:val="007651A5"/>
    <w:rsid w:val="00765BD4"/>
    <w:rsid w:val="00765CA2"/>
    <w:rsid w:val="007664D1"/>
    <w:rsid w:val="00766530"/>
    <w:rsid w:val="00766FF9"/>
    <w:rsid w:val="0077016E"/>
    <w:rsid w:val="007704B1"/>
    <w:rsid w:val="00770903"/>
    <w:rsid w:val="00770A14"/>
    <w:rsid w:val="007714BA"/>
    <w:rsid w:val="007718F0"/>
    <w:rsid w:val="007720F3"/>
    <w:rsid w:val="007738D8"/>
    <w:rsid w:val="00773D75"/>
    <w:rsid w:val="00774FD0"/>
    <w:rsid w:val="00775292"/>
    <w:rsid w:val="007756EB"/>
    <w:rsid w:val="00775B23"/>
    <w:rsid w:val="00776181"/>
    <w:rsid w:val="007763BB"/>
    <w:rsid w:val="007778EA"/>
    <w:rsid w:val="00777B23"/>
    <w:rsid w:val="00780964"/>
    <w:rsid w:val="00780C8B"/>
    <w:rsid w:val="007824FA"/>
    <w:rsid w:val="00782EAF"/>
    <w:rsid w:val="00783921"/>
    <w:rsid w:val="00783B1A"/>
    <w:rsid w:val="00783CFA"/>
    <w:rsid w:val="007844F6"/>
    <w:rsid w:val="00784907"/>
    <w:rsid w:val="00784B6F"/>
    <w:rsid w:val="007865BF"/>
    <w:rsid w:val="00786F51"/>
    <w:rsid w:val="00787339"/>
    <w:rsid w:val="00790610"/>
    <w:rsid w:val="00791302"/>
    <w:rsid w:val="0079171D"/>
    <w:rsid w:val="00791D27"/>
    <w:rsid w:val="00792ED6"/>
    <w:rsid w:val="00793232"/>
    <w:rsid w:val="00794657"/>
    <w:rsid w:val="00794A0F"/>
    <w:rsid w:val="00794EDF"/>
    <w:rsid w:val="00795056"/>
    <w:rsid w:val="00796139"/>
    <w:rsid w:val="00796F90"/>
    <w:rsid w:val="007A0326"/>
    <w:rsid w:val="007A1519"/>
    <w:rsid w:val="007A166E"/>
    <w:rsid w:val="007A176C"/>
    <w:rsid w:val="007A1EA2"/>
    <w:rsid w:val="007A28C9"/>
    <w:rsid w:val="007A2D13"/>
    <w:rsid w:val="007A3178"/>
    <w:rsid w:val="007A3DB8"/>
    <w:rsid w:val="007A4C2C"/>
    <w:rsid w:val="007A4D12"/>
    <w:rsid w:val="007A51CA"/>
    <w:rsid w:val="007A5942"/>
    <w:rsid w:val="007A663E"/>
    <w:rsid w:val="007A676C"/>
    <w:rsid w:val="007B1FEB"/>
    <w:rsid w:val="007B35F7"/>
    <w:rsid w:val="007B4135"/>
    <w:rsid w:val="007B41E1"/>
    <w:rsid w:val="007B4D0E"/>
    <w:rsid w:val="007B5A42"/>
    <w:rsid w:val="007B7284"/>
    <w:rsid w:val="007B7BB2"/>
    <w:rsid w:val="007C11F4"/>
    <w:rsid w:val="007C17D1"/>
    <w:rsid w:val="007C1A6B"/>
    <w:rsid w:val="007C4032"/>
    <w:rsid w:val="007C457D"/>
    <w:rsid w:val="007C5750"/>
    <w:rsid w:val="007C65C2"/>
    <w:rsid w:val="007C7770"/>
    <w:rsid w:val="007D0749"/>
    <w:rsid w:val="007D0E36"/>
    <w:rsid w:val="007D2907"/>
    <w:rsid w:val="007D54BA"/>
    <w:rsid w:val="007D59CA"/>
    <w:rsid w:val="007D6449"/>
    <w:rsid w:val="007D6508"/>
    <w:rsid w:val="007D7951"/>
    <w:rsid w:val="007D795E"/>
    <w:rsid w:val="007E0589"/>
    <w:rsid w:val="007E0C30"/>
    <w:rsid w:val="007E0F39"/>
    <w:rsid w:val="007E12E6"/>
    <w:rsid w:val="007E1F17"/>
    <w:rsid w:val="007E2136"/>
    <w:rsid w:val="007E2897"/>
    <w:rsid w:val="007E2A4F"/>
    <w:rsid w:val="007E33C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5F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3A22"/>
    <w:rsid w:val="008153BB"/>
    <w:rsid w:val="00815A82"/>
    <w:rsid w:val="00816C2C"/>
    <w:rsid w:val="00817244"/>
    <w:rsid w:val="00817E8F"/>
    <w:rsid w:val="008202CB"/>
    <w:rsid w:val="00821FBE"/>
    <w:rsid w:val="008221E9"/>
    <w:rsid w:val="00822226"/>
    <w:rsid w:val="00822A6F"/>
    <w:rsid w:val="0082307B"/>
    <w:rsid w:val="008243C2"/>
    <w:rsid w:val="008248B1"/>
    <w:rsid w:val="00825075"/>
    <w:rsid w:val="00825494"/>
    <w:rsid w:val="00825658"/>
    <w:rsid w:val="008256CF"/>
    <w:rsid w:val="00826024"/>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674BC"/>
    <w:rsid w:val="00870147"/>
    <w:rsid w:val="00871700"/>
    <w:rsid w:val="00871884"/>
    <w:rsid w:val="0087286A"/>
    <w:rsid w:val="008728EF"/>
    <w:rsid w:val="0087321D"/>
    <w:rsid w:val="00873BF5"/>
    <w:rsid w:val="0087443B"/>
    <w:rsid w:val="00874757"/>
    <w:rsid w:val="008749E3"/>
    <w:rsid w:val="00874B84"/>
    <w:rsid w:val="00875582"/>
    <w:rsid w:val="00875C49"/>
    <w:rsid w:val="00876B32"/>
    <w:rsid w:val="00876F44"/>
    <w:rsid w:val="0088052D"/>
    <w:rsid w:val="00880561"/>
    <w:rsid w:val="00880A9E"/>
    <w:rsid w:val="00880C44"/>
    <w:rsid w:val="0088134F"/>
    <w:rsid w:val="008816F5"/>
    <w:rsid w:val="00881B72"/>
    <w:rsid w:val="00884BD5"/>
    <w:rsid w:val="00884DAB"/>
    <w:rsid w:val="00885D00"/>
    <w:rsid w:val="00886577"/>
    <w:rsid w:val="00886CD4"/>
    <w:rsid w:val="00887539"/>
    <w:rsid w:val="008875DD"/>
    <w:rsid w:val="00890CA9"/>
    <w:rsid w:val="00891C94"/>
    <w:rsid w:val="008937CD"/>
    <w:rsid w:val="00894268"/>
    <w:rsid w:val="00895E67"/>
    <w:rsid w:val="00896FDA"/>
    <w:rsid w:val="008A1B1B"/>
    <w:rsid w:val="008A1DA3"/>
    <w:rsid w:val="008A3B80"/>
    <w:rsid w:val="008A3DE1"/>
    <w:rsid w:val="008A4397"/>
    <w:rsid w:val="008A44E7"/>
    <w:rsid w:val="008A543A"/>
    <w:rsid w:val="008A54D7"/>
    <w:rsid w:val="008A5A1C"/>
    <w:rsid w:val="008A65BC"/>
    <w:rsid w:val="008A6FDE"/>
    <w:rsid w:val="008B0DD5"/>
    <w:rsid w:val="008B227C"/>
    <w:rsid w:val="008B2C63"/>
    <w:rsid w:val="008B3066"/>
    <w:rsid w:val="008B3884"/>
    <w:rsid w:val="008B59B2"/>
    <w:rsid w:val="008B5EB7"/>
    <w:rsid w:val="008B6B43"/>
    <w:rsid w:val="008B6FA1"/>
    <w:rsid w:val="008C00A9"/>
    <w:rsid w:val="008C1C29"/>
    <w:rsid w:val="008C22C8"/>
    <w:rsid w:val="008C27C2"/>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34FF"/>
    <w:rsid w:val="00904355"/>
    <w:rsid w:val="009049F4"/>
    <w:rsid w:val="00906BBA"/>
    <w:rsid w:val="00907845"/>
    <w:rsid w:val="00907AA7"/>
    <w:rsid w:val="00907C7F"/>
    <w:rsid w:val="00907E3B"/>
    <w:rsid w:val="009103F6"/>
    <w:rsid w:val="00910B44"/>
    <w:rsid w:val="009110A1"/>
    <w:rsid w:val="0091175F"/>
    <w:rsid w:val="009124CE"/>
    <w:rsid w:val="00912A89"/>
    <w:rsid w:val="00914198"/>
    <w:rsid w:val="00916E4C"/>
    <w:rsid w:val="00921DF9"/>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954"/>
    <w:rsid w:val="00937A99"/>
    <w:rsid w:val="009415D9"/>
    <w:rsid w:val="00941969"/>
    <w:rsid w:val="00944FC9"/>
    <w:rsid w:val="0094500A"/>
    <w:rsid w:val="0095105B"/>
    <w:rsid w:val="00951465"/>
    <w:rsid w:val="00951581"/>
    <w:rsid w:val="009522EA"/>
    <w:rsid w:val="00954796"/>
    <w:rsid w:val="00955AF2"/>
    <w:rsid w:val="0095606B"/>
    <w:rsid w:val="009565F9"/>
    <w:rsid w:val="0095683D"/>
    <w:rsid w:val="00956E36"/>
    <w:rsid w:val="00956E51"/>
    <w:rsid w:val="00957630"/>
    <w:rsid w:val="00957876"/>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0D44"/>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3143"/>
    <w:rsid w:val="009D5496"/>
    <w:rsid w:val="009D59E8"/>
    <w:rsid w:val="009D600C"/>
    <w:rsid w:val="009D6011"/>
    <w:rsid w:val="009D6417"/>
    <w:rsid w:val="009D6D25"/>
    <w:rsid w:val="009E11F0"/>
    <w:rsid w:val="009E1A1D"/>
    <w:rsid w:val="009E20BF"/>
    <w:rsid w:val="009E24EE"/>
    <w:rsid w:val="009E3D20"/>
    <w:rsid w:val="009E5C30"/>
    <w:rsid w:val="009E63EE"/>
    <w:rsid w:val="009F147C"/>
    <w:rsid w:val="009F14DA"/>
    <w:rsid w:val="009F1745"/>
    <w:rsid w:val="009F17A1"/>
    <w:rsid w:val="009F2495"/>
    <w:rsid w:val="009F2F10"/>
    <w:rsid w:val="009F43F4"/>
    <w:rsid w:val="009F496E"/>
    <w:rsid w:val="009F49B2"/>
    <w:rsid w:val="009F5765"/>
    <w:rsid w:val="009F72FD"/>
    <w:rsid w:val="00A00EB2"/>
    <w:rsid w:val="00A01FEE"/>
    <w:rsid w:val="00A03744"/>
    <w:rsid w:val="00A042CD"/>
    <w:rsid w:val="00A061F2"/>
    <w:rsid w:val="00A121D6"/>
    <w:rsid w:val="00A1240D"/>
    <w:rsid w:val="00A12968"/>
    <w:rsid w:val="00A12D33"/>
    <w:rsid w:val="00A13738"/>
    <w:rsid w:val="00A13EA6"/>
    <w:rsid w:val="00A14158"/>
    <w:rsid w:val="00A145A6"/>
    <w:rsid w:val="00A14E9B"/>
    <w:rsid w:val="00A15D36"/>
    <w:rsid w:val="00A1666D"/>
    <w:rsid w:val="00A168BF"/>
    <w:rsid w:val="00A17716"/>
    <w:rsid w:val="00A17871"/>
    <w:rsid w:val="00A20076"/>
    <w:rsid w:val="00A215AF"/>
    <w:rsid w:val="00A227BC"/>
    <w:rsid w:val="00A234F3"/>
    <w:rsid w:val="00A2364D"/>
    <w:rsid w:val="00A25249"/>
    <w:rsid w:val="00A2556E"/>
    <w:rsid w:val="00A25676"/>
    <w:rsid w:val="00A257BE"/>
    <w:rsid w:val="00A258F6"/>
    <w:rsid w:val="00A2709F"/>
    <w:rsid w:val="00A27E46"/>
    <w:rsid w:val="00A3040E"/>
    <w:rsid w:val="00A30663"/>
    <w:rsid w:val="00A30828"/>
    <w:rsid w:val="00A32C60"/>
    <w:rsid w:val="00A32D62"/>
    <w:rsid w:val="00A32D97"/>
    <w:rsid w:val="00A330CD"/>
    <w:rsid w:val="00A3415A"/>
    <w:rsid w:val="00A347CF"/>
    <w:rsid w:val="00A354FE"/>
    <w:rsid w:val="00A3692C"/>
    <w:rsid w:val="00A36A4E"/>
    <w:rsid w:val="00A37FE7"/>
    <w:rsid w:val="00A42C1A"/>
    <w:rsid w:val="00A445E4"/>
    <w:rsid w:val="00A4480A"/>
    <w:rsid w:val="00A44902"/>
    <w:rsid w:val="00A47125"/>
    <w:rsid w:val="00A478F4"/>
    <w:rsid w:val="00A47A97"/>
    <w:rsid w:val="00A501AB"/>
    <w:rsid w:val="00A51763"/>
    <w:rsid w:val="00A51D82"/>
    <w:rsid w:val="00A52662"/>
    <w:rsid w:val="00A52B44"/>
    <w:rsid w:val="00A52F43"/>
    <w:rsid w:val="00A53948"/>
    <w:rsid w:val="00A5405A"/>
    <w:rsid w:val="00A5426D"/>
    <w:rsid w:val="00A560B2"/>
    <w:rsid w:val="00A571F5"/>
    <w:rsid w:val="00A615C9"/>
    <w:rsid w:val="00A61634"/>
    <w:rsid w:val="00A6180F"/>
    <w:rsid w:val="00A61F3E"/>
    <w:rsid w:val="00A620F8"/>
    <w:rsid w:val="00A62554"/>
    <w:rsid w:val="00A62943"/>
    <w:rsid w:val="00A62C9A"/>
    <w:rsid w:val="00A630DB"/>
    <w:rsid w:val="00A639A8"/>
    <w:rsid w:val="00A65140"/>
    <w:rsid w:val="00A651C1"/>
    <w:rsid w:val="00A652BE"/>
    <w:rsid w:val="00A667E9"/>
    <w:rsid w:val="00A708DA"/>
    <w:rsid w:val="00A70F8E"/>
    <w:rsid w:val="00A7175C"/>
    <w:rsid w:val="00A71CAB"/>
    <w:rsid w:val="00A72831"/>
    <w:rsid w:val="00A7359F"/>
    <w:rsid w:val="00A73B61"/>
    <w:rsid w:val="00A742F9"/>
    <w:rsid w:val="00A74577"/>
    <w:rsid w:val="00A7482C"/>
    <w:rsid w:val="00A761F2"/>
    <w:rsid w:val="00A7671B"/>
    <w:rsid w:val="00A769D9"/>
    <w:rsid w:val="00A7796D"/>
    <w:rsid w:val="00A77979"/>
    <w:rsid w:val="00A77C03"/>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29F"/>
    <w:rsid w:val="00AA1922"/>
    <w:rsid w:val="00AA213F"/>
    <w:rsid w:val="00AA2F9A"/>
    <w:rsid w:val="00AA3041"/>
    <w:rsid w:val="00AA37BD"/>
    <w:rsid w:val="00AA3ADC"/>
    <w:rsid w:val="00AA4611"/>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726"/>
    <w:rsid w:val="00AB58DF"/>
    <w:rsid w:val="00AB6A4C"/>
    <w:rsid w:val="00AB7742"/>
    <w:rsid w:val="00AB7E2B"/>
    <w:rsid w:val="00AB7F06"/>
    <w:rsid w:val="00AB7F0F"/>
    <w:rsid w:val="00AC0806"/>
    <w:rsid w:val="00AC0A54"/>
    <w:rsid w:val="00AC0B0A"/>
    <w:rsid w:val="00AC0ED8"/>
    <w:rsid w:val="00AC1323"/>
    <w:rsid w:val="00AC37DE"/>
    <w:rsid w:val="00AC5D4F"/>
    <w:rsid w:val="00AC5E8C"/>
    <w:rsid w:val="00AC6623"/>
    <w:rsid w:val="00AC6665"/>
    <w:rsid w:val="00AC7D12"/>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B0172C"/>
    <w:rsid w:val="00B01D08"/>
    <w:rsid w:val="00B02625"/>
    <w:rsid w:val="00B02A3D"/>
    <w:rsid w:val="00B03959"/>
    <w:rsid w:val="00B03BC7"/>
    <w:rsid w:val="00B042D1"/>
    <w:rsid w:val="00B048A5"/>
    <w:rsid w:val="00B04AE3"/>
    <w:rsid w:val="00B05D31"/>
    <w:rsid w:val="00B062A3"/>
    <w:rsid w:val="00B0659C"/>
    <w:rsid w:val="00B06957"/>
    <w:rsid w:val="00B07558"/>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4FF2"/>
    <w:rsid w:val="00B26014"/>
    <w:rsid w:val="00B26384"/>
    <w:rsid w:val="00B30F7F"/>
    <w:rsid w:val="00B3164B"/>
    <w:rsid w:val="00B32506"/>
    <w:rsid w:val="00B3303B"/>
    <w:rsid w:val="00B33C7A"/>
    <w:rsid w:val="00B33E26"/>
    <w:rsid w:val="00B33E2D"/>
    <w:rsid w:val="00B34723"/>
    <w:rsid w:val="00B34B3A"/>
    <w:rsid w:val="00B36689"/>
    <w:rsid w:val="00B36DA6"/>
    <w:rsid w:val="00B37EAC"/>
    <w:rsid w:val="00B4083F"/>
    <w:rsid w:val="00B40D37"/>
    <w:rsid w:val="00B424ED"/>
    <w:rsid w:val="00B42D3F"/>
    <w:rsid w:val="00B42D44"/>
    <w:rsid w:val="00B458B6"/>
    <w:rsid w:val="00B4640E"/>
    <w:rsid w:val="00B46673"/>
    <w:rsid w:val="00B4693D"/>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0F1A"/>
    <w:rsid w:val="00B61D71"/>
    <w:rsid w:val="00B620C3"/>
    <w:rsid w:val="00B63132"/>
    <w:rsid w:val="00B6436F"/>
    <w:rsid w:val="00B644C9"/>
    <w:rsid w:val="00B66BC1"/>
    <w:rsid w:val="00B66DD6"/>
    <w:rsid w:val="00B674CC"/>
    <w:rsid w:val="00B679E6"/>
    <w:rsid w:val="00B71DC9"/>
    <w:rsid w:val="00B723C7"/>
    <w:rsid w:val="00B7258B"/>
    <w:rsid w:val="00B75F51"/>
    <w:rsid w:val="00B76988"/>
    <w:rsid w:val="00B76AD2"/>
    <w:rsid w:val="00B81DE4"/>
    <w:rsid w:val="00B82572"/>
    <w:rsid w:val="00B842CD"/>
    <w:rsid w:val="00B845A1"/>
    <w:rsid w:val="00B8584A"/>
    <w:rsid w:val="00B85C7E"/>
    <w:rsid w:val="00B860D5"/>
    <w:rsid w:val="00B8616B"/>
    <w:rsid w:val="00B87CA3"/>
    <w:rsid w:val="00B90943"/>
    <w:rsid w:val="00B909E8"/>
    <w:rsid w:val="00B910AE"/>
    <w:rsid w:val="00B91554"/>
    <w:rsid w:val="00B91841"/>
    <w:rsid w:val="00B9258C"/>
    <w:rsid w:val="00B9472D"/>
    <w:rsid w:val="00B9472F"/>
    <w:rsid w:val="00B94754"/>
    <w:rsid w:val="00B947F6"/>
    <w:rsid w:val="00B94A58"/>
    <w:rsid w:val="00B965B3"/>
    <w:rsid w:val="00B9718F"/>
    <w:rsid w:val="00B97CF8"/>
    <w:rsid w:val="00B97F01"/>
    <w:rsid w:val="00BA022F"/>
    <w:rsid w:val="00BA023B"/>
    <w:rsid w:val="00BA136A"/>
    <w:rsid w:val="00BA13DA"/>
    <w:rsid w:val="00BA270F"/>
    <w:rsid w:val="00BA2EC9"/>
    <w:rsid w:val="00BA3A66"/>
    <w:rsid w:val="00BA4A9B"/>
    <w:rsid w:val="00BA4F88"/>
    <w:rsid w:val="00BA5B0B"/>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3E57"/>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07DC"/>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728"/>
    <w:rsid w:val="00C329E1"/>
    <w:rsid w:val="00C329EC"/>
    <w:rsid w:val="00C32F77"/>
    <w:rsid w:val="00C344A7"/>
    <w:rsid w:val="00C357E2"/>
    <w:rsid w:val="00C35C69"/>
    <w:rsid w:val="00C3612F"/>
    <w:rsid w:val="00C36B7B"/>
    <w:rsid w:val="00C37EB1"/>
    <w:rsid w:val="00C400AD"/>
    <w:rsid w:val="00C406FC"/>
    <w:rsid w:val="00C4184D"/>
    <w:rsid w:val="00C41B4C"/>
    <w:rsid w:val="00C42E5C"/>
    <w:rsid w:val="00C4363E"/>
    <w:rsid w:val="00C43E66"/>
    <w:rsid w:val="00C45AFB"/>
    <w:rsid w:val="00C45B15"/>
    <w:rsid w:val="00C45C40"/>
    <w:rsid w:val="00C45CD5"/>
    <w:rsid w:val="00C46B4F"/>
    <w:rsid w:val="00C473BE"/>
    <w:rsid w:val="00C47E0E"/>
    <w:rsid w:val="00C47EAA"/>
    <w:rsid w:val="00C50295"/>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4838"/>
    <w:rsid w:val="00C65615"/>
    <w:rsid w:val="00C658D0"/>
    <w:rsid w:val="00C65B24"/>
    <w:rsid w:val="00C66F83"/>
    <w:rsid w:val="00C6753D"/>
    <w:rsid w:val="00C67E16"/>
    <w:rsid w:val="00C7015C"/>
    <w:rsid w:val="00C70480"/>
    <w:rsid w:val="00C70D08"/>
    <w:rsid w:val="00C71415"/>
    <w:rsid w:val="00C72725"/>
    <w:rsid w:val="00C730AC"/>
    <w:rsid w:val="00C7332F"/>
    <w:rsid w:val="00C73453"/>
    <w:rsid w:val="00C737A3"/>
    <w:rsid w:val="00C7497A"/>
    <w:rsid w:val="00C7699E"/>
    <w:rsid w:val="00C76AC6"/>
    <w:rsid w:val="00C77597"/>
    <w:rsid w:val="00C77708"/>
    <w:rsid w:val="00C80AD7"/>
    <w:rsid w:val="00C817BE"/>
    <w:rsid w:val="00C82550"/>
    <w:rsid w:val="00C82DAA"/>
    <w:rsid w:val="00C83C53"/>
    <w:rsid w:val="00C846A3"/>
    <w:rsid w:val="00C846FD"/>
    <w:rsid w:val="00C8573B"/>
    <w:rsid w:val="00C85C47"/>
    <w:rsid w:val="00C85D2E"/>
    <w:rsid w:val="00C86E37"/>
    <w:rsid w:val="00C873FB"/>
    <w:rsid w:val="00C879E9"/>
    <w:rsid w:val="00C87D47"/>
    <w:rsid w:val="00C90601"/>
    <w:rsid w:val="00C92F61"/>
    <w:rsid w:val="00C93005"/>
    <w:rsid w:val="00C934E2"/>
    <w:rsid w:val="00C93590"/>
    <w:rsid w:val="00C93972"/>
    <w:rsid w:val="00C94FD2"/>
    <w:rsid w:val="00C95231"/>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3BCC"/>
    <w:rsid w:val="00CB478E"/>
    <w:rsid w:val="00CB5E07"/>
    <w:rsid w:val="00CB64FC"/>
    <w:rsid w:val="00CB6CE0"/>
    <w:rsid w:val="00CB79DF"/>
    <w:rsid w:val="00CB7A88"/>
    <w:rsid w:val="00CB7EBE"/>
    <w:rsid w:val="00CC080E"/>
    <w:rsid w:val="00CC1935"/>
    <w:rsid w:val="00CC1B9D"/>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09F3"/>
    <w:rsid w:val="00CE1C1F"/>
    <w:rsid w:val="00CE26A2"/>
    <w:rsid w:val="00CE35E3"/>
    <w:rsid w:val="00CE4D50"/>
    <w:rsid w:val="00CE4E37"/>
    <w:rsid w:val="00CE6548"/>
    <w:rsid w:val="00CE7321"/>
    <w:rsid w:val="00CE783E"/>
    <w:rsid w:val="00CE7B69"/>
    <w:rsid w:val="00CF09C1"/>
    <w:rsid w:val="00CF0F4A"/>
    <w:rsid w:val="00CF100A"/>
    <w:rsid w:val="00CF184E"/>
    <w:rsid w:val="00CF233E"/>
    <w:rsid w:val="00CF237F"/>
    <w:rsid w:val="00CF4E0F"/>
    <w:rsid w:val="00CF59D2"/>
    <w:rsid w:val="00CF61C5"/>
    <w:rsid w:val="00CF6CAC"/>
    <w:rsid w:val="00CF7097"/>
    <w:rsid w:val="00D01135"/>
    <w:rsid w:val="00D02530"/>
    <w:rsid w:val="00D0260D"/>
    <w:rsid w:val="00D02638"/>
    <w:rsid w:val="00D02C91"/>
    <w:rsid w:val="00D04C1F"/>
    <w:rsid w:val="00D06265"/>
    <w:rsid w:val="00D0717F"/>
    <w:rsid w:val="00D07986"/>
    <w:rsid w:val="00D1058F"/>
    <w:rsid w:val="00D116B4"/>
    <w:rsid w:val="00D117F9"/>
    <w:rsid w:val="00D1191A"/>
    <w:rsid w:val="00D140F5"/>
    <w:rsid w:val="00D14ECC"/>
    <w:rsid w:val="00D1573B"/>
    <w:rsid w:val="00D15C32"/>
    <w:rsid w:val="00D175F4"/>
    <w:rsid w:val="00D17623"/>
    <w:rsid w:val="00D20C82"/>
    <w:rsid w:val="00D21C3C"/>
    <w:rsid w:val="00D22A1A"/>
    <w:rsid w:val="00D22EBC"/>
    <w:rsid w:val="00D24AB3"/>
    <w:rsid w:val="00D2545F"/>
    <w:rsid w:val="00D25CC8"/>
    <w:rsid w:val="00D2628F"/>
    <w:rsid w:val="00D26DF6"/>
    <w:rsid w:val="00D26E01"/>
    <w:rsid w:val="00D2722B"/>
    <w:rsid w:val="00D30286"/>
    <w:rsid w:val="00D31502"/>
    <w:rsid w:val="00D317A4"/>
    <w:rsid w:val="00D31BAC"/>
    <w:rsid w:val="00D31D39"/>
    <w:rsid w:val="00D324B2"/>
    <w:rsid w:val="00D33802"/>
    <w:rsid w:val="00D3393D"/>
    <w:rsid w:val="00D3417A"/>
    <w:rsid w:val="00D35318"/>
    <w:rsid w:val="00D35386"/>
    <w:rsid w:val="00D35759"/>
    <w:rsid w:val="00D35DED"/>
    <w:rsid w:val="00D37154"/>
    <w:rsid w:val="00D40C68"/>
    <w:rsid w:val="00D41F69"/>
    <w:rsid w:val="00D423EC"/>
    <w:rsid w:val="00D42AC5"/>
    <w:rsid w:val="00D42C27"/>
    <w:rsid w:val="00D43493"/>
    <w:rsid w:val="00D4382E"/>
    <w:rsid w:val="00D43FE7"/>
    <w:rsid w:val="00D44965"/>
    <w:rsid w:val="00D46E97"/>
    <w:rsid w:val="00D47014"/>
    <w:rsid w:val="00D47A14"/>
    <w:rsid w:val="00D47BA1"/>
    <w:rsid w:val="00D50784"/>
    <w:rsid w:val="00D50928"/>
    <w:rsid w:val="00D50EC4"/>
    <w:rsid w:val="00D50F25"/>
    <w:rsid w:val="00D51382"/>
    <w:rsid w:val="00D51414"/>
    <w:rsid w:val="00D514A3"/>
    <w:rsid w:val="00D51AAE"/>
    <w:rsid w:val="00D52D56"/>
    <w:rsid w:val="00D539DB"/>
    <w:rsid w:val="00D54C4F"/>
    <w:rsid w:val="00D553FD"/>
    <w:rsid w:val="00D55C06"/>
    <w:rsid w:val="00D55DD9"/>
    <w:rsid w:val="00D5650B"/>
    <w:rsid w:val="00D56B6A"/>
    <w:rsid w:val="00D576B5"/>
    <w:rsid w:val="00D6131E"/>
    <w:rsid w:val="00D64746"/>
    <w:rsid w:val="00D65201"/>
    <w:rsid w:val="00D6636D"/>
    <w:rsid w:val="00D66398"/>
    <w:rsid w:val="00D66D75"/>
    <w:rsid w:val="00D7242D"/>
    <w:rsid w:val="00D73005"/>
    <w:rsid w:val="00D75755"/>
    <w:rsid w:val="00D759C2"/>
    <w:rsid w:val="00D7672D"/>
    <w:rsid w:val="00D80259"/>
    <w:rsid w:val="00D81F8D"/>
    <w:rsid w:val="00D8236E"/>
    <w:rsid w:val="00D82D6C"/>
    <w:rsid w:val="00D831AF"/>
    <w:rsid w:val="00D83667"/>
    <w:rsid w:val="00D86483"/>
    <w:rsid w:val="00D86611"/>
    <w:rsid w:val="00D8705F"/>
    <w:rsid w:val="00D877AE"/>
    <w:rsid w:val="00D900A4"/>
    <w:rsid w:val="00D90363"/>
    <w:rsid w:val="00D909BB"/>
    <w:rsid w:val="00D93900"/>
    <w:rsid w:val="00D9396B"/>
    <w:rsid w:val="00D93C07"/>
    <w:rsid w:val="00D93F3A"/>
    <w:rsid w:val="00D945CF"/>
    <w:rsid w:val="00D95A5F"/>
    <w:rsid w:val="00DA035A"/>
    <w:rsid w:val="00DA03DD"/>
    <w:rsid w:val="00DA04AD"/>
    <w:rsid w:val="00DA1511"/>
    <w:rsid w:val="00DA1695"/>
    <w:rsid w:val="00DA25E4"/>
    <w:rsid w:val="00DA3BF4"/>
    <w:rsid w:val="00DA4775"/>
    <w:rsid w:val="00DA6FCD"/>
    <w:rsid w:val="00DB04D4"/>
    <w:rsid w:val="00DB0CC6"/>
    <w:rsid w:val="00DB0E4C"/>
    <w:rsid w:val="00DB12F0"/>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79C"/>
    <w:rsid w:val="00DC0AF8"/>
    <w:rsid w:val="00DC136F"/>
    <w:rsid w:val="00DC1C20"/>
    <w:rsid w:val="00DC391E"/>
    <w:rsid w:val="00DC4EC6"/>
    <w:rsid w:val="00DC5465"/>
    <w:rsid w:val="00DC58CC"/>
    <w:rsid w:val="00DC6838"/>
    <w:rsid w:val="00DC6D16"/>
    <w:rsid w:val="00DD0520"/>
    <w:rsid w:val="00DD0FCE"/>
    <w:rsid w:val="00DD32F4"/>
    <w:rsid w:val="00DD3EC5"/>
    <w:rsid w:val="00DD3F95"/>
    <w:rsid w:val="00DD6208"/>
    <w:rsid w:val="00DD67B4"/>
    <w:rsid w:val="00DE00B3"/>
    <w:rsid w:val="00DE01E3"/>
    <w:rsid w:val="00DE10FA"/>
    <w:rsid w:val="00DE266B"/>
    <w:rsid w:val="00DE376B"/>
    <w:rsid w:val="00DE4DC8"/>
    <w:rsid w:val="00DE519A"/>
    <w:rsid w:val="00DE6D85"/>
    <w:rsid w:val="00DE7D2C"/>
    <w:rsid w:val="00DF011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157"/>
    <w:rsid w:val="00E1744F"/>
    <w:rsid w:val="00E17B3D"/>
    <w:rsid w:val="00E206CE"/>
    <w:rsid w:val="00E217CF"/>
    <w:rsid w:val="00E21A2A"/>
    <w:rsid w:val="00E21B88"/>
    <w:rsid w:val="00E221D5"/>
    <w:rsid w:val="00E22B55"/>
    <w:rsid w:val="00E23A68"/>
    <w:rsid w:val="00E23EC1"/>
    <w:rsid w:val="00E23F1D"/>
    <w:rsid w:val="00E245F3"/>
    <w:rsid w:val="00E2516D"/>
    <w:rsid w:val="00E2566C"/>
    <w:rsid w:val="00E2566F"/>
    <w:rsid w:val="00E267A7"/>
    <w:rsid w:val="00E2698F"/>
    <w:rsid w:val="00E269F4"/>
    <w:rsid w:val="00E26B7E"/>
    <w:rsid w:val="00E304DE"/>
    <w:rsid w:val="00E318D4"/>
    <w:rsid w:val="00E318DA"/>
    <w:rsid w:val="00E32124"/>
    <w:rsid w:val="00E33545"/>
    <w:rsid w:val="00E36800"/>
    <w:rsid w:val="00E37380"/>
    <w:rsid w:val="00E37438"/>
    <w:rsid w:val="00E37EA6"/>
    <w:rsid w:val="00E41585"/>
    <w:rsid w:val="00E419A1"/>
    <w:rsid w:val="00E4239D"/>
    <w:rsid w:val="00E423CB"/>
    <w:rsid w:val="00E44503"/>
    <w:rsid w:val="00E44781"/>
    <w:rsid w:val="00E447F8"/>
    <w:rsid w:val="00E452CE"/>
    <w:rsid w:val="00E45EF9"/>
    <w:rsid w:val="00E46ED1"/>
    <w:rsid w:val="00E47DE1"/>
    <w:rsid w:val="00E47E70"/>
    <w:rsid w:val="00E505B4"/>
    <w:rsid w:val="00E50B03"/>
    <w:rsid w:val="00E50D9F"/>
    <w:rsid w:val="00E51D22"/>
    <w:rsid w:val="00E52828"/>
    <w:rsid w:val="00E5366D"/>
    <w:rsid w:val="00E54010"/>
    <w:rsid w:val="00E54E77"/>
    <w:rsid w:val="00E56ACE"/>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053"/>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1D92"/>
    <w:rsid w:val="00EA22DD"/>
    <w:rsid w:val="00EA3C2F"/>
    <w:rsid w:val="00EA41D6"/>
    <w:rsid w:val="00EA45C5"/>
    <w:rsid w:val="00EA4F34"/>
    <w:rsid w:val="00EA71DF"/>
    <w:rsid w:val="00EA7D5B"/>
    <w:rsid w:val="00EB01DA"/>
    <w:rsid w:val="00EB2B34"/>
    <w:rsid w:val="00EB2D67"/>
    <w:rsid w:val="00EB4527"/>
    <w:rsid w:val="00EB454E"/>
    <w:rsid w:val="00EB4B8D"/>
    <w:rsid w:val="00EB5B1B"/>
    <w:rsid w:val="00EB65C2"/>
    <w:rsid w:val="00EB6838"/>
    <w:rsid w:val="00EC0CFC"/>
    <w:rsid w:val="00EC1AB8"/>
    <w:rsid w:val="00EC27E0"/>
    <w:rsid w:val="00EC2C1A"/>
    <w:rsid w:val="00EC2DF3"/>
    <w:rsid w:val="00EC33C2"/>
    <w:rsid w:val="00EC3B99"/>
    <w:rsid w:val="00EC4EA8"/>
    <w:rsid w:val="00EC640F"/>
    <w:rsid w:val="00EC70F7"/>
    <w:rsid w:val="00EC71AB"/>
    <w:rsid w:val="00EC7445"/>
    <w:rsid w:val="00EC750D"/>
    <w:rsid w:val="00EC7E3D"/>
    <w:rsid w:val="00ED2477"/>
    <w:rsid w:val="00ED2A45"/>
    <w:rsid w:val="00ED33BC"/>
    <w:rsid w:val="00ED3EE3"/>
    <w:rsid w:val="00ED3F89"/>
    <w:rsid w:val="00ED4258"/>
    <w:rsid w:val="00ED4B3A"/>
    <w:rsid w:val="00ED512C"/>
    <w:rsid w:val="00ED664B"/>
    <w:rsid w:val="00EE0037"/>
    <w:rsid w:val="00EE12D0"/>
    <w:rsid w:val="00EE1D4A"/>
    <w:rsid w:val="00EE2174"/>
    <w:rsid w:val="00EE37EC"/>
    <w:rsid w:val="00EE402B"/>
    <w:rsid w:val="00EE48BB"/>
    <w:rsid w:val="00EE49A1"/>
    <w:rsid w:val="00EE530C"/>
    <w:rsid w:val="00EE59A6"/>
    <w:rsid w:val="00EE7A34"/>
    <w:rsid w:val="00EF06B9"/>
    <w:rsid w:val="00EF2A37"/>
    <w:rsid w:val="00EF3593"/>
    <w:rsid w:val="00EF56E7"/>
    <w:rsid w:val="00EF69CA"/>
    <w:rsid w:val="00EF6E11"/>
    <w:rsid w:val="00F00751"/>
    <w:rsid w:val="00F00964"/>
    <w:rsid w:val="00F00C6B"/>
    <w:rsid w:val="00F013E3"/>
    <w:rsid w:val="00F02573"/>
    <w:rsid w:val="00F04210"/>
    <w:rsid w:val="00F06925"/>
    <w:rsid w:val="00F10283"/>
    <w:rsid w:val="00F104D9"/>
    <w:rsid w:val="00F1116E"/>
    <w:rsid w:val="00F11EB2"/>
    <w:rsid w:val="00F11F48"/>
    <w:rsid w:val="00F11FF8"/>
    <w:rsid w:val="00F1220E"/>
    <w:rsid w:val="00F12215"/>
    <w:rsid w:val="00F1305E"/>
    <w:rsid w:val="00F143EF"/>
    <w:rsid w:val="00F14E5D"/>
    <w:rsid w:val="00F1544A"/>
    <w:rsid w:val="00F161FA"/>
    <w:rsid w:val="00F17EA2"/>
    <w:rsid w:val="00F217FC"/>
    <w:rsid w:val="00F2212D"/>
    <w:rsid w:val="00F22FBF"/>
    <w:rsid w:val="00F23D26"/>
    <w:rsid w:val="00F23E2F"/>
    <w:rsid w:val="00F2473F"/>
    <w:rsid w:val="00F25655"/>
    <w:rsid w:val="00F25A82"/>
    <w:rsid w:val="00F26770"/>
    <w:rsid w:val="00F26878"/>
    <w:rsid w:val="00F26FCE"/>
    <w:rsid w:val="00F27F2E"/>
    <w:rsid w:val="00F30620"/>
    <w:rsid w:val="00F30A2F"/>
    <w:rsid w:val="00F31D80"/>
    <w:rsid w:val="00F31F9A"/>
    <w:rsid w:val="00F32D15"/>
    <w:rsid w:val="00F331D9"/>
    <w:rsid w:val="00F36A59"/>
    <w:rsid w:val="00F36D43"/>
    <w:rsid w:val="00F374F0"/>
    <w:rsid w:val="00F3770A"/>
    <w:rsid w:val="00F401D3"/>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3C2E"/>
    <w:rsid w:val="00F53E5A"/>
    <w:rsid w:val="00F53EAD"/>
    <w:rsid w:val="00F5651A"/>
    <w:rsid w:val="00F57D5A"/>
    <w:rsid w:val="00F6016B"/>
    <w:rsid w:val="00F605A6"/>
    <w:rsid w:val="00F608BC"/>
    <w:rsid w:val="00F6139A"/>
    <w:rsid w:val="00F6254F"/>
    <w:rsid w:val="00F62809"/>
    <w:rsid w:val="00F628FF"/>
    <w:rsid w:val="00F63527"/>
    <w:rsid w:val="00F639E7"/>
    <w:rsid w:val="00F65162"/>
    <w:rsid w:val="00F652C5"/>
    <w:rsid w:val="00F65D86"/>
    <w:rsid w:val="00F65F1C"/>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10F"/>
    <w:rsid w:val="00F86452"/>
    <w:rsid w:val="00F8680E"/>
    <w:rsid w:val="00F869DC"/>
    <w:rsid w:val="00F86DBA"/>
    <w:rsid w:val="00F870BD"/>
    <w:rsid w:val="00F87FA0"/>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DE9"/>
    <w:rsid w:val="00FB2F4B"/>
    <w:rsid w:val="00FB3EA7"/>
    <w:rsid w:val="00FB43BF"/>
    <w:rsid w:val="00FB4B37"/>
    <w:rsid w:val="00FB5686"/>
    <w:rsid w:val="00FB56DD"/>
    <w:rsid w:val="00FB59AC"/>
    <w:rsid w:val="00FB6422"/>
    <w:rsid w:val="00FB6C70"/>
    <w:rsid w:val="00FB70A1"/>
    <w:rsid w:val="00FC080D"/>
    <w:rsid w:val="00FC152C"/>
    <w:rsid w:val="00FC1F25"/>
    <w:rsid w:val="00FC2CD0"/>
    <w:rsid w:val="00FC3121"/>
    <w:rsid w:val="00FC3A50"/>
    <w:rsid w:val="00FC4744"/>
    <w:rsid w:val="00FC4D75"/>
    <w:rsid w:val="00FC743D"/>
    <w:rsid w:val="00FC7456"/>
    <w:rsid w:val="00FC7D0B"/>
    <w:rsid w:val="00FD1286"/>
    <w:rsid w:val="00FD158C"/>
    <w:rsid w:val="00FD18CE"/>
    <w:rsid w:val="00FD1BFF"/>
    <w:rsid w:val="00FD1C50"/>
    <w:rsid w:val="00FD1EE3"/>
    <w:rsid w:val="00FD1FEA"/>
    <w:rsid w:val="00FD2210"/>
    <w:rsid w:val="00FD31AC"/>
    <w:rsid w:val="00FD3C50"/>
    <w:rsid w:val="00FD3D93"/>
    <w:rsid w:val="00FD4CB7"/>
    <w:rsid w:val="00FD4ED6"/>
    <w:rsid w:val="00FD561F"/>
    <w:rsid w:val="00FD6F90"/>
    <w:rsid w:val="00FE0E19"/>
    <w:rsid w:val="00FE10BB"/>
    <w:rsid w:val="00FE1954"/>
    <w:rsid w:val="00FE2BFC"/>
    <w:rsid w:val="00FE2D6C"/>
    <w:rsid w:val="00FE35C7"/>
    <w:rsid w:val="00FE382A"/>
    <w:rsid w:val="00FE50AA"/>
    <w:rsid w:val="00FE5718"/>
    <w:rsid w:val="00FE5AF4"/>
    <w:rsid w:val="00FE5F8D"/>
    <w:rsid w:val="00FE6355"/>
    <w:rsid w:val="00FE65C7"/>
    <w:rsid w:val="00FE70DD"/>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53C2E"/>
    <w:pPr>
      <w:spacing w:after="160" w:line="259" w:lineRule="auto"/>
    </w:pPr>
    <w:rPr>
      <w:sz w:val="22"/>
      <w:szCs w:val="22"/>
      <w:lang w:val="el-GR"/>
    </w:rPr>
  </w:style>
  <w:style w:type="paragraph" w:styleId="1">
    <w:name w:val="heading 1"/>
    <w:basedOn w:val="a"/>
    <w:next w:val="a"/>
    <w:link w:val="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3">
    <w:name w:val="heading 3"/>
    <w:basedOn w:val="a"/>
    <w:next w:val="a"/>
    <w:link w:val="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a3">
    <w:name w:val="List Paragraph"/>
    <w:basedOn w:val="a"/>
    <w:uiPriority w:val="99"/>
    <w:qFormat/>
    <w:rsid w:val="006639A3"/>
    <w:pPr>
      <w:ind w:left="720"/>
      <w:contextualSpacing/>
    </w:pPr>
  </w:style>
  <w:style w:type="paragraph" w:styleId="a4">
    <w:name w:val="header"/>
    <w:basedOn w:val="a"/>
    <w:link w:val="Char"/>
    <w:uiPriority w:val="99"/>
    <w:rsid w:val="004F14F4"/>
    <w:pPr>
      <w:tabs>
        <w:tab w:val="center" w:pos="4153"/>
        <w:tab w:val="right" w:pos="8306"/>
      </w:tabs>
      <w:spacing w:after="0" w:line="240" w:lineRule="auto"/>
    </w:pPr>
  </w:style>
  <w:style w:type="character" w:customStyle="1" w:styleId="Char">
    <w:name w:val="Κεφαλίδα Char"/>
    <w:link w:val="a4"/>
    <w:uiPriority w:val="99"/>
    <w:locked/>
    <w:rsid w:val="004F14F4"/>
    <w:rPr>
      <w:rFonts w:cs="Times New Roman"/>
    </w:rPr>
  </w:style>
  <w:style w:type="paragraph" w:styleId="a5">
    <w:name w:val="footer"/>
    <w:basedOn w:val="a"/>
    <w:link w:val="Char0"/>
    <w:uiPriority w:val="99"/>
    <w:rsid w:val="004F14F4"/>
    <w:pPr>
      <w:tabs>
        <w:tab w:val="center" w:pos="4153"/>
        <w:tab w:val="right" w:pos="8306"/>
      </w:tabs>
      <w:spacing w:after="0" w:line="240" w:lineRule="auto"/>
    </w:pPr>
  </w:style>
  <w:style w:type="character" w:customStyle="1" w:styleId="Char0">
    <w:name w:val="Υποσέλιδο Char"/>
    <w:link w:val="a5"/>
    <w:uiPriority w:val="99"/>
    <w:locked/>
    <w:rsid w:val="004F14F4"/>
    <w:rPr>
      <w:rFonts w:cs="Times New Roman"/>
    </w:rPr>
  </w:style>
  <w:style w:type="character" w:customStyle="1" w:styleId="2Char">
    <w:name w:val="Επικεφαλίδα 2 Char"/>
    <w:link w:val="2"/>
    <w:uiPriority w:val="9"/>
    <w:rsid w:val="00834919"/>
    <w:rPr>
      <w:rFonts w:ascii="Times New Roman" w:eastAsia="Times New Roman" w:hAnsi="Times New Roman"/>
      <w:b/>
      <w:bCs/>
      <w:sz w:val="36"/>
      <w:szCs w:val="36"/>
      <w:lang w:val="en-US" w:eastAsia="en-US"/>
    </w:rPr>
  </w:style>
  <w:style w:type="character" w:styleId="a6">
    <w:name w:val="Strong"/>
    <w:basedOn w:val="a0"/>
    <w:uiPriority w:val="22"/>
    <w:qFormat/>
    <w:locked/>
    <w:rsid w:val="009765CB"/>
    <w:rPr>
      <w:b/>
      <w:bCs/>
    </w:rPr>
  </w:style>
  <w:style w:type="character" w:styleId="-">
    <w:name w:val="Hyperlink"/>
    <w:basedOn w:val="a0"/>
    <w:uiPriority w:val="99"/>
    <w:unhideWhenUsed/>
    <w:rsid w:val="0017074E"/>
    <w:rPr>
      <w:color w:val="0000FF" w:themeColor="hyperlink"/>
      <w:u w:val="single"/>
    </w:rPr>
  </w:style>
  <w:style w:type="character" w:styleId="a7">
    <w:name w:val="Unresolved Mention"/>
    <w:basedOn w:val="a0"/>
    <w:uiPriority w:val="99"/>
    <w:semiHidden/>
    <w:unhideWhenUsed/>
    <w:rsid w:val="0017074E"/>
    <w:rPr>
      <w:color w:val="605E5C"/>
      <w:shd w:val="clear" w:color="auto" w:fill="E1DFDD"/>
    </w:rPr>
  </w:style>
  <w:style w:type="character" w:styleId="-0">
    <w:name w:val="FollowedHyperlink"/>
    <w:basedOn w:val="a0"/>
    <w:uiPriority w:val="99"/>
    <w:semiHidden/>
    <w:unhideWhenUsed/>
    <w:rsid w:val="00D82D6C"/>
    <w:rPr>
      <w:color w:val="800080" w:themeColor="followedHyperlink"/>
      <w:u w:val="single"/>
    </w:rPr>
  </w:style>
  <w:style w:type="paragraph" w:styleId="Web">
    <w:name w:val="Normal (Web)"/>
    <w:basedOn w:val="a"/>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a8">
    <w:name w:val="annotation reference"/>
    <w:basedOn w:val="a0"/>
    <w:uiPriority w:val="99"/>
    <w:semiHidden/>
    <w:unhideWhenUsed/>
    <w:rsid w:val="00194D8F"/>
    <w:rPr>
      <w:sz w:val="16"/>
      <w:szCs w:val="16"/>
    </w:rPr>
  </w:style>
  <w:style w:type="paragraph" w:styleId="a9">
    <w:name w:val="annotation text"/>
    <w:basedOn w:val="a"/>
    <w:link w:val="Char1"/>
    <w:uiPriority w:val="99"/>
    <w:semiHidden/>
    <w:unhideWhenUsed/>
    <w:rsid w:val="00194D8F"/>
    <w:pPr>
      <w:spacing w:line="240" w:lineRule="auto"/>
    </w:pPr>
    <w:rPr>
      <w:sz w:val="20"/>
      <w:szCs w:val="20"/>
    </w:rPr>
  </w:style>
  <w:style w:type="character" w:customStyle="1" w:styleId="Char1">
    <w:name w:val="Κείμενο σχολίου Char"/>
    <w:basedOn w:val="a0"/>
    <w:link w:val="a9"/>
    <w:uiPriority w:val="99"/>
    <w:semiHidden/>
    <w:rsid w:val="00194D8F"/>
    <w:rPr>
      <w:lang w:val="el-GR"/>
    </w:rPr>
  </w:style>
  <w:style w:type="paragraph" w:styleId="aa">
    <w:name w:val="annotation subject"/>
    <w:basedOn w:val="a9"/>
    <w:next w:val="a9"/>
    <w:link w:val="Char2"/>
    <w:uiPriority w:val="99"/>
    <w:semiHidden/>
    <w:unhideWhenUsed/>
    <w:rsid w:val="00194D8F"/>
    <w:rPr>
      <w:b/>
      <w:bCs/>
    </w:rPr>
  </w:style>
  <w:style w:type="character" w:customStyle="1" w:styleId="Char2">
    <w:name w:val="Θέμα σχολίου Char"/>
    <w:basedOn w:val="Char1"/>
    <w:link w:val="aa"/>
    <w:uiPriority w:val="99"/>
    <w:semiHidden/>
    <w:rsid w:val="00194D8F"/>
    <w:rPr>
      <w:b/>
      <w:bCs/>
      <w:lang w:val="el-GR"/>
    </w:rPr>
  </w:style>
  <w:style w:type="character" w:customStyle="1" w:styleId="1Char">
    <w:name w:val="Επικεφαλίδα 1 Char"/>
    <w:basedOn w:val="a0"/>
    <w:link w:val="1"/>
    <w:rsid w:val="006557E3"/>
    <w:rPr>
      <w:rFonts w:asciiTheme="majorHAnsi" w:eastAsiaTheme="majorEastAsia" w:hAnsiTheme="majorHAnsi" w:cstheme="majorBidi"/>
      <w:color w:val="365F91" w:themeColor="accent1" w:themeShade="BF"/>
      <w:sz w:val="32"/>
      <w:szCs w:val="32"/>
      <w:lang w:val="el-GR"/>
    </w:rPr>
  </w:style>
  <w:style w:type="paragraph" w:styleId="ab">
    <w:name w:val="TOC Heading"/>
    <w:basedOn w:val="1"/>
    <w:next w:val="a"/>
    <w:uiPriority w:val="39"/>
    <w:unhideWhenUsed/>
    <w:qFormat/>
    <w:rsid w:val="006557E3"/>
    <w:pPr>
      <w:outlineLvl w:val="9"/>
    </w:pPr>
    <w:rPr>
      <w:lang w:val="en-US"/>
    </w:rPr>
  </w:style>
  <w:style w:type="paragraph" w:styleId="10">
    <w:name w:val="toc 1"/>
    <w:basedOn w:val="a"/>
    <w:next w:val="a"/>
    <w:autoRedefine/>
    <w:uiPriority w:val="39"/>
    <w:locked/>
    <w:rsid w:val="006557E3"/>
    <w:pPr>
      <w:spacing w:after="100"/>
    </w:pPr>
  </w:style>
  <w:style w:type="paragraph" w:styleId="20">
    <w:name w:val="toc 2"/>
    <w:basedOn w:val="a"/>
    <w:next w:val="a"/>
    <w:autoRedefine/>
    <w:uiPriority w:val="39"/>
    <w:locked/>
    <w:rsid w:val="00FD561F"/>
    <w:pPr>
      <w:tabs>
        <w:tab w:val="right" w:leader="dot" w:pos="8732"/>
      </w:tabs>
      <w:spacing w:after="100"/>
      <w:ind w:left="220"/>
    </w:pPr>
    <w:rPr>
      <w:noProof/>
      <w:sz w:val="24"/>
      <w:szCs w:val="24"/>
    </w:rPr>
  </w:style>
  <w:style w:type="paragraph" w:styleId="ac">
    <w:name w:val="caption"/>
    <w:basedOn w:val="a"/>
    <w:next w:val="a"/>
    <w:unhideWhenUsed/>
    <w:qFormat/>
    <w:locked/>
    <w:rsid w:val="00385876"/>
    <w:pPr>
      <w:spacing w:after="200" w:line="240" w:lineRule="auto"/>
    </w:pPr>
    <w:rPr>
      <w:i/>
      <w:iCs/>
      <w:color w:val="1F497D" w:themeColor="text2"/>
      <w:sz w:val="18"/>
      <w:szCs w:val="18"/>
    </w:rPr>
  </w:style>
  <w:style w:type="character" w:customStyle="1" w:styleId="3Char">
    <w:name w:val="Επικεφαλίδα 3 Char"/>
    <w:basedOn w:val="a0"/>
    <w:link w:val="3"/>
    <w:rsid w:val="00AA37BD"/>
    <w:rPr>
      <w:rFonts w:asciiTheme="majorHAnsi" w:eastAsiaTheme="majorEastAsia" w:hAnsiTheme="majorHAnsi" w:cstheme="majorBidi"/>
      <w:color w:val="243F60" w:themeColor="accent1" w:themeShade="7F"/>
      <w:sz w:val="24"/>
      <w:szCs w:val="24"/>
      <w:lang w:val="el-GR"/>
    </w:rPr>
  </w:style>
  <w:style w:type="paragraph" w:styleId="30">
    <w:name w:val="toc 3"/>
    <w:basedOn w:val="a"/>
    <w:next w:val="a"/>
    <w:autoRedefine/>
    <w:uiPriority w:val="39"/>
    <w:locked/>
    <w:rsid w:val="001A3FA0"/>
    <w:pPr>
      <w:spacing w:after="100"/>
      <w:ind w:left="440"/>
    </w:pPr>
  </w:style>
  <w:style w:type="table" w:styleId="ad">
    <w:name w:val="Table Grid"/>
    <w:basedOn w:val="a1"/>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qFormat/>
    <w:locked/>
    <w:rsid w:val="0025437D"/>
    <w:rPr>
      <w:i/>
      <w:iCs/>
    </w:rPr>
  </w:style>
  <w:style w:type="character" w:customStyle="1" w:styleId="title-text">
    <w:name w:val="title-text"/>
    <w:basedOn w:val="a0"/>
    <w:rsid w:val="004B5BDE"/>
  </w:style>
  <w:style w:type="character" w:styleId="af">
    <w:name w:val="Placeholder Text"/>
    <w:basedOn w:val="a0"/>
    <w:uiPriority w:val="99"/>
    <w:semiHidden/>
    <w:rsid w:val="00AC0B0A"/>
    <w:rPr>
      <w:color w:val="808080"/>
    </w:rPr>
  </w:style>
  <w:style w:type="paragraph" w:styleId="af0">
    <w:name w:val="Balloon Text"/>
    <w:basedOn w:val="a"/>
    <w:link w:val="Char3"/>
    <w:uiPriority w:val="99"/>
    <w:semiHidden/>
    <w:unhideWhenUsed/>
    <w:rsid w:val="00F143EF"/>
    <w:pPr>
      <w:spacing w:after="0" w:line="240" w:lineRule="auto"/>
    </w:pPr>
    <w:rPr>
      <w:rFonts w:ascii="Segoe UI" w:hAnsi="Segoe UI" w:cs="Segoe UI"/>
      <w:sz w:val="18"/>
      <w:szCs w:val="18"/>
    </w:rPr>
  </w:style>
  <w:style w:type="character" w:customStyle="1" w:styleId="Char3">
    <w:name w:val="Κείμενο πλαισίου Char"/>
    <w:basedOn w:val="a0"/>
    <w:link w:val="af0"/>
    <w:uiPriority w:val="99"/>
    <w:semiHidden/>
    <w:rsid w:val="00F143EF"/>
    <w:rPr>
      <w:rFonts w:ascii="Segoe UI" w:hAnsi="Segoe UI" w:cs="Segoe UI"/>
      <w:sz w:val="18"/>
      <w:szCs w:val="18"/>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holar.google.com/scholar?hl=el&amp;as_sdt=0%2C5&amp;q=Machine+Learning+Algorithms+-+A+Review&amp;btnG=" TargetMode="External"/><Relationship Id="rId21" Type="http://schemas.openxmlformats.org/officeDocument/2006/relationships/image" Target="media/image9.png"/><Relationship Id="rId42" Type="http://schemas.openxmlformats.org/officeDocument/2006/relationships/hyperlink" Target="https://www.tutorialspoint.com/artificial_intelligence/artificial_intelligent_systems.htm" TargetMode="External"/><Relationship Id="rId47" Type="http://schemas.openxmlformats.org/officeDocument/2006/relationships/hyperlink" Target="https://towardsdatascience.com/what-the-hell-is-perceptron-626217814f53" TargetMode="External"/><Relationship Id="rId63" Type="http://schemas.openxmlformats.org/officeDocument/2006/relationships/hyperlink" Target="https://www.softwaretestinghelp.com/what-is-artificial-intelligence/" TargetMode="External"/><Relationship Id="rId68" Type="http://schemas.openxmlformats.org/officeDocument/2006/relationships/hyperlink" Target="https://medium.com/swlh/what-is-deep-learning-b2cd80911cbc" TargetMode="External"/><Relationship Id="rId84" Type="http://schemas.openxmlformats.org/officeDocument/2006/relationships/hyperlink" Target="https://surface.syr.edu/cgi/viewcontent.cgi?article=1043&amp;context=istpub" TargetMode="External"/><Relationship Id="rId89" Type="http://schemas.openxmlformats.org/officeDocument/2006/relationships/hyperlink" Target="https://www.toolbox.com/tech/artificial-intelligence/articles/cognitive-computing-vs-ai/" TargetMode="External"/><Relationship Id="rId112" Type="http://schemas.openxmlformats.org/officeDocument/2006/relationships/theme" Target="theme/theme1.xml"/><Relationship Id="rId16" Type="http://schemas.openxmlformats.org/officeDocument/2006/relationships/image" Target="media/image5.png"/><Relationship Id="rId107" Type="http://schemas.openxmlformats.org/officeDocument/2006/relationships/hyperlink" Target="https://techjury.net/blog/how-much-data-is-created-every-day/" TargetMode="External"/><Relationship Id="rId11" Type="http://schemas.openxmlformats.org/officeDocument/2006/relationships/comments" Target="comments.xml"/><Relationship Id="rId32" Type="http://schemas.openxmlformats.org/officeDocument/2006/relationships/hyperlink" Target="https://mobidev.biz/blog/human-pose-estimation-ai-personal-fitness-coach" TargetMode="External"/><Relationship Id="rId37" Type="http://schemas.openxmlformats.org/officeDocument/2006/relationships/hyperlink" Target="https://en.wikipedia.org/wiki/History_of_artificial_intelligence" TargetMode="External"/><Relationship Id="rId53" Type="http://schemas.openxmlformats.org/officeDocument/2006/relationships/hyperlink" Target="https://www.cognifit.com/el/brain" TargetMode="External"/><Relationship Id="rId58" Type="http://schemas.openxmlformats.org/officeDocument/2006/relationships/hyperlink" Target="https://analyticsindiamag.com/6-types-of-artificial-neural-networks-currently-being-used-in-todays-technology/" TargetMode="External"/><Relationship Id="rId74" Type="http://schemas.openxmlformats.org/officeDocument/2006/relationships/hyperlink" Target="https://ieeexplore.ieee.org/abstract/document/8308186" TargetMode="External"/><Relationship Id="rId79" Type="http://schemas.openxmlformats.org/officeDocument/2006/relationships/hyperlink" Target="https://towardsdatascience.com/6-types-of-neural-networks-every-data-scientist-must-know-9c0d920e7fce" TargetMode="External"/><Relationship Id="rId102" Type="http://schemas.openxmlformats.org/officeDocument/2006/relationships/hyperlink" Target="https://www.softwaretestinghelp.com/what-is-artificial-intelligence/" TargetMode="External"/><Relationship Id="rId5" Type="http://schemas.openxmlformats.org/officeDocument/2006/relationships/webSettings" Target="webSettings.xml"/><Relationship Id="rId90" Type="http://schemas.openxmlformats.org/officeDocument/2006/relationships/hyperlink" Target="https://www.youtube.com/watch?v=Zsl7ttA9Kcg&amp;ab_channel=edureka%21" TargetMode="External"/><Relationship Id="rId95" Type="http://schemas.openxmlformats.org/officeDocument/2006/relationships/hyperlink" Target="https://ieeexplore.ieee.org/abstract/document/7336083" TargetMode="External"/><Relationship Id="rId22" Type="http://schemas.openxmlformats.org/officeDocument/2006/relationships/customXml" Target="ink/ink2.xml"/><Relationship Id="rId27" Type="http://schemas.openxmlformats.org/officeDocument/2006/relationships/hyperlink" Target="https://link.springer.com/article/10.1007/s10994-019-05855-6" TargetMode="External"/><Relationship Id="rId43" Type="http://schemas.openxmlformats.org/officeDocument/2006/relationships/hyperlink" Target="https://www.itu.int/en/mediacentre/backgrounders/Pages/artificial-intelligence-for-good.aspx" TargetMode="External"/><Relationship Id="rId48" Type="http://schemas.openxmlformats.org/officeDocument/2006/relationships/hyperlink" Target="https://www.analyticssteps.com/blogs/6-major-branches-artificial-intelligence-ai" TargetMode="External"/><Relationship Id="rId64" Type="http://schemas.openxmlformats.org/officeDocument/2006/relationships/hyperlink" Target="https://www.javatpoint.com/subsets-of-ai" TargetMode="External"/><Relationship Id="rId69" Type="http://schemas.openxmlformats.org/officeDocument/2006/relationships/hyperlink" Target="https://rancholabs.medium.com/6-major-sub-fields-of-artificial-intelligence-77f6a5b28109" TargetMode="External"/><Relationship Id="rId80" Type="http://schemas.openxmlformats.org/officeDocument/2006/relationships/hyperlink" Target="https://www.ibm.com/cloud/learn/recurrent-neural-networks" TargetMode="External"/><Relationship Id="rId85" Type="http://schemas.openxmlformats.org/officeDocument/2006/relationships/hyperlink" Target="https://www.datascienceprophet.com/different-levels-of-nlp/" TargetMode="External"/><Relationship Id="rId12" Type="http://schemas.microsoft.com/office/2011/relationships/commentsExtended" Target="commentsExtended.xml"/><Relationship Id="rId17" Type="http://schemas.openxmlformats.org/officeDocument/2006/relationships/image" Target="media/image6.jpeg"/><Relationship Id="rId33" Type="http://schemas.openxmlformats.org/officeDocument/2006/relationships/hyperlink" Target="https://www.itu.int/en/mediacentre/backgrounders/Pages/artificial-intelligence-for-good.aspx" TargetMode="External"/><Relationship Id="rId38" Type="http://schemas.openxmlformats.org/officeDocument/2006/relationships/hyperlink" Target="https://www.youtube.com/watch?v=2ePf9rue1Ao&amp;t=2s&amp;ab_channel=RajRamesh" TargetMode="External"/><Relationship Id="rId59" Type="http://schemas.openxmlformats.org/officeDocument/2006/relationships/hyperlink" Target="https://link.springer.com/article/10.1023/A:1018966222807" TargetMode="External"/><Relationship Id="rId103" Type="http://schemas.openxmlformats.org/officeDocument/2006/relationships/hyperlink" Target="https://www.sciencedirect.com/science/article/pii/S0092867411012906" TargetMode="External"/><Relationship Id="rId108" Type="http://schemas.openxmlformats.org/officeDocument/2006/relationships/header" Target="header1.xml"/><Relationship Id="rId54" Type="http://schemas.openxmlformats.org/officeDocument/2006/relationships/hyperlink" Target="https://books.google.gr/books?hl=el&amp;lr=&amp;id=N8i6pTafq1kC&amp;oi=fnd&amp;pg=PA3&amp;dq=neural+network&amp;ots=3a_woht4rx&amp;sig=L9IwyH2CxpvVnSqcPMh033AuFbQ&amp;redir_esc=y" TargetMode="External"/><Relationship Id="rId70" Type="http://schemas.openxmlformats.org/officeDocument/2006/relationships/hyperlink" Target="https://books.google.gr/books?hl=el&amp;lr=&amp;id=ISBKDwAAQBAJ&amp;oi=fnd&amp;pg=PP1&amp;dq=deep+learning+fundamentals&amp;ots=R9O4N9mibF&amp;sig=B4bki5YmwHLxrozF1nqR746izvI&amp;redir_esc=y" TargetMode="External"/><Relationship Id="rId75" Type="http://schemas.openxmlformats.org/officeDocument/2006/relationships/hyperlink" Target="https://arxiv.org/abs/1904.11829" TargetMode="External"/><Relationship Id="rId91" Type="http://schemas.openxmlformats.org/officeDocument/2006/relationships/hyperlink" Target="https://www.techtarget.com/searchenterpriseai/definition/cognitive-computing" TargetMode="External"/><Relationship Id="rId96" Type="http://schemas.openxmlformats.org/officeDocument/2006/relationships/hyperlink" Target="https://www.sciencedirect.com/science/article/pii/S138650561930191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s://books.google.gr/books?hl=el&amp;lr=&amp;id=LuayEJy94ZUC&amp;oi=fnd&amp;pg=PR13&amp;dq=fundamentals+bayes+theorem+probability+&amp;ots=HWFdOsUs7V&amp;sig=ckP-vR5c8QcKaeKCaaafR4kwAig&amp;redir_esc=y" TargetMode="External"/><Relationship Id="rId36" Type="http://schemas.openxmlformats.org/officeDocument/2006/relationships/hyperlink" Target="https://intellipaat.com/blog/what-is-artificial-intelligence/" TargetMode="External"/><Relationship Id="rId49" Type="http://schemas.openxmlformats.org/officeDocument/2006/relationships/hyperlink" Target="https://natureofcode.com/book/chapter-10-neural-networks/" TargetMode="External"/><Relationship Id="rId57" Type="http://schemas.openxmlformats.org/officeDocument/2006/relationships/hyperlink" Target="https://www.sciencedirect.com/science/article/pii/S0167701200002013" TargetMode="External"/><Relationship Id="rId106" Type="http://schemas.openxmlformats.org/officeDocument/2006/relationships/hyperlink" Target="https://the-tech-trend.com/reviews/how-much-data-is-produced-every-day/" TargetMode="External"/><Relationship Id="rId10" Type="http://schemas.microsoft.com/office/2007/relationships/hdphoto" Target="media/hdphoto1.wdp"/><Relationship Id="rId31" Type="http://schemas.openxmlformats.org/officeDocument/2006/relationships/hyperlink" Target="https://www.unite.ai/ai-pose-estimation-in-fitness-application/" TargetMode="External"/><Relationship Id="rId44" Type="http://schemas.openxmlformats.org/officeDocument/2006/relationships/hyperlink" Target="https://www.softwaretestinghelp.com/what-is-artificial-intelligence/" TargetMode="External"/><Relationship Id="rId52" Type="http://schemas.openxmlformats.org/officeDocument/2006/relationships/hyperlink" Target="https://umh1480.edu.umh.es/wp-content/uploads/sites/44/2013/02/Fundamentals_of_Neural_Networks.pdf" TargetMode="External"/><Relationship Id="rId60" Type="http://schemas.openxmlformats.org/officeDocument/2006/relationships/hyperlink" Target="https://towardsdatascience.com/how-does-back-propagation-in-artificial-neural-networks-work-c7cad873ea7" TargetMode="External"/><Relationship Id="rId65" Type="http://schemas.openxmlformats.org/officeDocument/2006/relationships/hyperlink" Target="https://intellipaat.com/blog/what-is-artificial-intelligence/" TargetMode="External"/><Relationship Id="rId73" Type="http://schemas.openxmlformats.org/officeDocument/2006/relationships/hyperlink" Target="https://rancholabs.medium.com/6-major-sub-fields-of-artificial-intelligence-77f6a5b28109" TargetMode="External"/><Relationship Id="rId78" Type="http://schemas.openxmlformats.org/officeDocument/2006/relationships/hyperlink" Target="https://www.mygreatlearning.com/blog/types-of-neural-networks/" TargetMode="External"/><Relationship Id="rId81" Type="http://schemas.openxmlformats.org/officeDocument/2006/relationships/hyperlink" Target="https://surface.syr.edu/cgi/viewcontent.cgi?article=1043&amp;context=istpub" TargetMode="External"/><Relationship Id="rId86" Type="http://schemas.openxmlformats.org/officeDocument/2006/relationships/hyperlink" Target="https://support.apple.com/siri" TargetMode="External"/><Relationship Id="rId94" Type="http://schemas.openxmlformats.org/officeDocument/2006/relationships/hyperlink" Target="https://books.google.gr/books?hl=el&amp;lr=&amp;id=PBKhCgAAQBAJ&amp;oi=fnd&amp;pg=PP1&amp;dq=COGNITIVE+computing&amp;ots=UTDHe-mFtH&amp;sig=byoR7-yXz-GQkn31aN0Hziy4mHs&amp;redir_esc=y" TargetMode="External"/><Relationship Id="rId99" Type="http://schemas.openxmlformats.org/officeDocument/2006/relationships/hyperlink" Target="https://www.softwaretestinghelp.com/what-is-artificial-intelligence/" TargetMode="External"/><Relationship Id="rId101" Type="http://schemas.openxmlformats.org/officeDocument/2006/relationships/hyperlink" Target="https://medium.com/@neha49712/artificial-intelligence-and-its-sub-fields-a5a63d8263e8" TargetMode="External"/><Relationship Id="rId4" Type="http://schemas.openxmlformats.org/officeDocument/2006/relationships/settings" Target="settings.xml"/><Relationship Id="rId9" Type="http://schemas.openxmlformats.org/officeDocument/2006/relationships/image" Target="media/image2.png"/><Relationship Id="rId13" Type="http://schemas.microsoft.com/office/2016/09/relationships/commentsIds" Target="commentsIds.xml"/><Relationship Id="rId18" Type="http://schemas.openxmlformats.org/officeDocument/2006/relationships/image" Target="media/image7.png"/><Relationship Id="rId39" Type="http://schemas.openxmlformats.org/officeDocument/2006/relationships/hyperlink" Target="https://wsimag.com/science-and-technology/64215-artificial-intelligence-has-changed-our-world" TargetMode="External"/><Relationship Id="rId109" Type="http://schemas.openxmlformats.org/officeDocument/2006/relationships/footer" Target="footer1.xml"/><Relationship Id="rId34" Type="http://schemas.openxmlformats.org/officeDocument/2006/relationships/hyperlink" Target="https://www.protothema.gr/technology/article/1143691/gia-proti-fora-vouvos-borei-na-milisei-hari-stin-tehniti-noimosuni/" TargetMode="External"/><Relationship Id="rId50" Type="http://schemas.openxmlformats.org/officeDocument/2006/relationships/hyperlink" Target="https://www.youtube.com/watch?v=bfmFfD2RIcg&amp;ab_channel=Simplilearn" TargetMode="External"/><Relationship Id="rId55" Type="http://schemas.openxmlformats.org/officeDocument/2006/relationships/hyperlink" Target="https://www.mygreatlearning.com/blog/types-of-neural-networks/" TargetMode="External"/><Relationship Id="rId76" Type="http://schemas.openxmlformats.org/officeDocument/2006/relationships/hyperlink" Target="https://www.analyticsvidhya.com/blog/2020/02/cnn-vs-rnn-vs-mlp-analyzing-3-types-of-neural-networks-in-deep-learning/" TargetMode="External"/><Relationship Id="rId97" Type="http://schemas.openxmlformats.org/officeDocument/2006/relationships/hyperlink" Target="https://ieeexplore.ieee.org/abstract/document/8259243" TargetMode="External"/><Relationship Id="rId104" Type="http://schemas.openxmlformats.org/officeDocument/2006/relationships/hyperlink" Target="https://www.forbes.com/sites/forbestechcouncil/2021/08/02/understanding-generation-data/?sh=295ddb3136b7" TargetMode="External"/><Relationship Id="rId7" Type="http://schemas.openxmlformats.org/officeDocument/2006/relationships/endnotes" Target="endnotes.xml"/><Relationship Id="rId71" Type="http://schemas.openxmlformats.org/officeDocument/2006/relationships/hyperlink" Target="https://www.kdnuggets.com/2020/02/deep-neural-networks.html" TargetMode="External"/><Relationship Id="rId92" Type="http://schemas.openxmlformats.org/officeDocument/2006/relationships/hyperlink" Target="https://towardsdatascience.com/what-is-cognitive-computing-how-are-enterprises-benefitting-from-cognitive-technology-6441d0c9067b" TargetMode="External"/><Relationship Id="rId2" Type="http://schemas.openxmlformats.org/officeDocument/2006/relationships/numbering" Target="numbering.xml"/><Relationship Id="rId29" Type="http://schemas.openxmlformats.org/officeDocument/2006/relationships/hyperlink" Target="https://books.google.gr/books?hl=el&amp;lr=&amp;id=uWV0DwAAQBAJ&amp;oi=fnd&amp;pg=PR7&amp;dq=reinforcement+learning&amp;ots=mirJr5WXn9&amp;sig=dCh45EmGud9DcSSotNLk5yKNg5M&amp;redir_esc=y" TargetMode="External"/><Relationship Id="rId24" Type="http://schemas.openxmlformats.org/officeDocument/2006/relationships/hyperlink" Target="https://link.springer.com/chapter/10.1007/978-3-319-18305-3_1" TargetMode="External"/><Relationship Id="rId40" Type="http://schemas.openxmlformats.org/officeDocument/2006/relationships/hyperlink" Target="https://www.youtube.com/watch?v=JEX2BoScTFY&amp;ab_channel=PwCUS" TargetMode="External"/><Relationship Id="rId45" Type="http://schemas.openxmlformats.org/officeDocument/2006/relationships/hyperlink" Target="https://en.wikipedia.org/wiki/Neural_network" TargetMode="External"/><Relationship Id="rId66" Type="http://schemas.openxmlformats.org/officeDocument/2006/relationships/hyperlink" Target="https://www.upgrad.com/blog/deep-learning-vs-neural-networks-difference-between-deep-learning-and-neural-networks/" TargetMode="External"/><Relationship Id="rId87" Type="http://schemas.openxmlformats.org/officeDocument/2006/relationships/hyperlink" Target="https://support.apple.com/en-us/HT204389" TargetMode="External"/><Relationship Id="rId110" Type="http://schemas.openxmlformats.org/officeDocument/2006/relationships/fontTable" Target="fontTable.xml"/><Relationship Id="rId61"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2" Type="http://schemas.openxmlformats.org/officeDocument/2006/relationships/hyperlink" Target="https://dl.acm.org/doi/abs/10.5555/1074100.1074630" TargetMode="External"/><Relationship Id="rId19" Type="http://schemas.openxmlformats.org/officeDocument/2006/relationships/image" Target="media/image8.png"/><Relationship Id="rId14" Type="http://schemas.openxmlformats.org/officeDocument/2006/relationships/image" Target="media/image3.jpeg"/><Relationship Id="rId30" Type="http://schemas.openxmlformats.org/officeDocument/2006/relationships/hyperlink" Target="https://www.infoq.com/articles/human-pose-estimation-ai-powered-fitness-apps/" TargetMode="External"/><Relationship Id="rId35" Type="http://schemas.openxmlformats.org/officeDocument/2006/relationships/hyperlink" Target="https://www.brookings.edu/research/how-artificial-intelligence-is-transforming-the-world/" TargetMode="External"/><Relationship Id="rId56" Type="http://schemas.openxmlformats.org/officeDocument/2006/relationships/hyperlink" Target="https://towardsdatascience.com/6-types-of-neural-networks-every-data-scientist-must-know-9c0d920e7fce" TargetMode="External"/><Relationship Id="rId77" Type="http://schemas.openxmlformats.org/officeDocument/2006/relationships/hyperlink" Target="https://developer.ibm.com/articles/cc-machine-learning-deep-learning-architectures/" TargetMode="External"/><Relationship Id="rId100" Type="http://schemas.openxmlformats.org/officeDocument/2006/relationships/hyperlink" Target="https://intellipaat.com/blog/what-is-artificial-intelligence/" TargetMode="External"/><Relationship Id="rId105" Type="http://schemas.openxmlformats.org/officeDocument/2006/relationships/hyperlink" Target="https://seedscientific.com/how-much-data-is-created-every-day/" TargetMode="External"/><Relationship Id="rId8" Type="http://schemas.openxmlformats.org/officeDocument/2006/relationships/image" Target="media/image1.jpeg"/><Relationship Id="rId51" Type="http://schemas.openxmlformats.org/officeDocument/2006/relationships/hyperlink" Target="https://deepai.org/machine-learning-glossary-and-terms/perceptron" TargetMode="External"/><Relationship Id="rId72" Type="http://schemas.openxmlformats.org/officeDocument/2006/relationships/hyperlink" Target="https://www.healthyliving.gr/2013/01/08/%CF%84%CE%BF-%CF%86%CF%89%CF%82-%CE%B7-%CF%8C%CF%81%CE%B1%CF%83%CE%B7-%CE%BA%CE%B1%CE%B9-%CF%84%CE%BF-%CE%BC%CE%AC%CF%84%CE%B9/" TargetMode="External"/><Relationship Id="rId93" Type="http://schemas.openxmlformats.org/officeDocument/2006/relationships/hyperlink" Target="https://ieeexplore.ieee.org/abstract/document/8012289" TargetMode="External"/><Relationship Id="rId98" Type="http://schemas.openxmlformats.org/officeDocument/2006/relationships/hyperlink" Target="https://www.ibm.com/topics/computer-vision" TargetMode="External"/><Relationship Id="rId3" Type="http://schemas.openxmlformats.org/officeDocument/2006/relationships/styles" Target="styles.xml"/><Relationship Id="rId25" Type="http://schemas.openxmlformats.org/officeDocument/2006/relationships/hyperlink" Target="https://iopscience.iop.org/article/10.1088/1742-6596/1142/1/012012/meta" TargetMode="External"/><Relationship Id="rId46" Type="http://schemas.openxmlformats.org/officeDocument/2006/relationships/hyperlink" Target="https://en.wikipedia.org/wiki/Neuroscience" TargetMode="External"/><Relationship Id="rId67" Type="http://schemas.openxmlformats.org/officeDocument/2006/relationships/hyperlink" Target="https://bernardmarr.com/deep-learning-vs-neural-networks-whats-the-difference/" TargetMode="External"/><Relationship Id="rId20" Type="http://schemas.openxmlformats.org/officeDocument/2006/relationships/customXml" Target="ink/ink1.xml"/><Relationship Id="rId41" Type="http://schemas.openxmlformats.org/officeDocument/2006/relationships/hyperlink" Target="https://www.tutorialspoint.com/artificial_intelligence/artificial_intelligence_overview.htm" TargetMode="External"/><Relationship Id="rId62" Type="http://schemas.openxmlformats.org/officeDocument/2006/relationships/hyperlink" Target="https://www.ibm.com/cloud/blog/ai-vs-machine-learning-vs-deep-learning-vs-neural-networks" TargetMode="External"/><Relationship Id="rId83" Type="http://schemas.openxmlformats.org/officeDocument/2006/relationships/hyperlink" Target="https://academic.oup.com/jamia/article/18/5/544/829676?ref=https%3a%2f%2fcodemonkey.link&amp;login=false" TargetMode="External"/><Relationship Id="rId88" Type="http://schemas.openxmlformats.org/officeDocument/2006/relationships/hyperlink" Target="https://digileaders.com/ai-and-cognitive-computing/" TargetMode="External"/><Relationship Id="rId111"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E4B6CAB6-7E3A-4DEC-A74E-F8E4DE8EE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57</Pages>
  <Words>16085</Words>
  <Characters>86864</Characters>
  <Application>Microsoft Office Word</Application>
  <DocSecurity>0</DocSecurity>
  <Lines>723</Lines>
  <Paragraphs>205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Panagiotis Karkazis</cp:lastModifiedBy>
  <cp:revision>3</cp:revision>
  <dcterms:created xsi:type="dcterms:W3CDTF">2022-03-01T18:32:00Z</dcterms:created>
  <dcterms:modified xsi:type="dcterms:W3CDTF">2022-03-01T20:20:00Z</dcterms:modified>
</cp:coreProperties>
</file>